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572749" w:rsidRPr="001A5888" w:rsidRDefault="009C584F" w:rsidP="00E91313">
      <w:pPr>
        <w:pStyle w:val="ac"/>
      </w:pPr>
      <w:r w:rsidRPr="001A5888">
        <w:t>Working in the Cloud</w:t>
      </w:r>
    </w:p>
    <w:p w:rsidR="00F3750B" w:rsidRPr="001A5888" w:rsidRDefault="00F3750B" w:rsidP="00572749">
      <w:pPr>
        <w:pStyle w:val="ad"/>
        <w:rPr>
          <w:b/>
        </w:rPr>
      </w:pPr>
      <w:r w:rsidRPr="001A5888">
        <w:t>Web-based Version Control System for Task-oriented Group and Individual Projects</w:t>
      </w:r>
    </w:p>
    <w:p w:rsidR="005E4561" w:rsidRPr="001A5888" w:rsidRDefault="005E456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</w:t>
      </w:r>
      <w:r w:rsidRPr="001A5888">
        <w:rPr>
          <w:sz w:val="24"/>
        </w:rPr>
        <w:t>heng Yu</w:t>
      </w:r>
    </w:p>
    <w:p w:rsidR="00596131" w:rsidRPr="001A5888" w:rsidRDefault="0059613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September 2011</w:t>
      </w:r>
    </w:p>
    <w:p w:rsidR="005223D0" w:rsidRPr="001A5888" w:rsidRDefault="00596131" w:rsidP="00596131">
      <w:pPr>
        <w:jc w:val="center"/>
        <w:rPr>
          <w:sz w:val="24"/>
        </w:rPr>
      </w:pPr>
      <w:r w:rsidRPr="001A5888">
        <w:rPr>
          <w:sz w:val="24"/>
        </w:rPr>
        <w:t>Report on a project submitted</w:t>
      </w:r>
      <w:r w:rsidR="005223D0" w:rsidRPr="001A5888">
        <w:t xml:space="preserve"> </w:t>
      </w:r>
      <w:r w:rsidR="005223D0" w:rsidRPr="001A5888">
        <w:rPr>
          <w:sz w:val="24"/>
        </w:rPr>
        <w:t>in part fulfilment</w:t>
      </w:r>
      <w:r w:rsidRPr="001A5888">
        <w:rPr>
          <w:sz w:val="24"/>
        </w:rPr>
        <w:t xml:space="preserve"> for the degree </w:t>
      </w:r>
      <w:r w:rsidR="005223D0" w:rsidRPr="001A5888">
        <w:rPr>
          <w:sz w:val="24"/>
        </w:rPr>
        <w:t>of</w:t>
      </w:r>
    </w:p>
    <w:p w:rsidR="005223D0" w:rsidRPr="001A5888" w:rsidRDefault="00596131" w:rsidP="00596131">
      <w:pPr>
        <w:jc w:val="center"/>
        <w:rPr>
          <w:sz w:val="24"/>
        </w:rPr>
      </w:pPr>
      <w:r w:rsidRPr="001A5888">
        <w:rPr>
          <w:sz w:val="24"/>
        </w:rPr>
        <w:t>M</w:t>
      </w:r>
      <w:r w:rsidRPr="001A5888">
        <w:rPr>
          <w:rFonts w:hint="eastAsia"/>
          <w:sz w:val="24"/>
        </w:rPr>
        <w:t>aster of Science in</w:t>
      </w:r>
      <w:r w:rsidRPr="001A5888">
        <w:rPr>
          <w:sz w:val="24"/>
        </w:rPr>
        <w:t xml:space="preserve"> </w:t>
      </w:r>
      <w:r w:rsidRPr="001A5888">
        <w:rPr>
          <w:rFonts w:hint="eastAsia"/>
          <w:sz w:val="24"/>
        </w:rPr>
        <w:t>Information Technology</w:t>
      </w:r>
    </w:p>
    <w:p w:rsidR="005223D0" w:rsidRPr="001A5888" w:rsidRDefault="005E26D6" w:rsidP="00596131">
      <w:pPr>
        <w:jc w:val="center"/>
        <w:rPr>
          <w:sz w:val="24"/>
        </w:rPr>
      </w:pPr>
      <w:hyperlink r:id="rId9" w:history="1">
        <w:r w:rsidR="00596131" w:rsidRPr="001A5888">
          <w:rPr>
            <w:sz w:val="24"/>
          </w:rPr>
          <w:t>Department of Computer Science</w:t>
        </w:r>
      </w:hyperlink>
    </w:p>
    <w:p w:rsidR="00596131" w:rsidRPr="001A5888" w:rsidRDefault="005E26D6" w:rsidP="00596131">
      <w:pPr>
        <w:jc w:val="center"/>
        <w:rPr>
          <w:sz w:val="24"/>
        </w:rPr>
      </w:pPr>
      <w:hyperlink r:id="rId10" w:history="1">
        <w:r w:rsidR="005223D0" w:rsidRPr="001A5888">
          <w:rPr>
            <w:rFonts w:hint="eastAsia"/>
            <w:sz w:val="24"/>
          </w:rPr>
          <w:t>T</w:t>
        </w:r>
        <w:r w:rsidR="00596131" w:rsidRPr="001A5888">
          <w:rPr>
            <w:sz w:val="24"/>
          </w:rPr>
          <w:t>he University of York</w:t>
        </w:r>
      </w:hyperlink>
    </w:p>
    <w:p w:rsidR="005E4561" w:rsidRPr="001A5888" w:rsidRDefault="005E456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Supervisor: Dr</w:t>
      </w:r>
      <w:r w:rsidR="006D00A2" w:rsidRPr="001A5888">
        <w:rPr>
          <w:rFonts w:hint="eastAsia"/>
          <w:sz w:val="24"/>
        </w:rPr>
        <w:t>.</w:t>
      </w:r>
      <w:r w:rsidRPr="001A5888">
        <w:rPr>
          <w:rFonts w:hint="eastAsia"/>
          <w:sz w:val="24"/>
        </w:rPr>
        <w:t xml:space="preserve"> </w:t>
      </w:r>
      <w:r w:rsidRPr="001A5888">
        <w:rPr>
          <w:sz w:val="24"/>
        </w:rPr>
        <w:t>Stefano Pirandola</w:t>
      </w:r>
      <w:r w:rsidR="00D27A95">
        <w:rPr>
          <w:sz w:val="24"/>
        </w:rPr>
        <w:t xml:space="preserve"> </w:t>
      </w:r>
    </w:p>
    <w:p w:rsidR="00B24F82" w:rsidRPr="001A5888" w:rsidRDefault="00B24F82" w:rsidP="00E91313">
      <w:pPr>
        <w:jc w:val="center"/>
        <w:rPr>
          <w:i/>
          <w:sz w:val="24"/>
        </w:rPr>
      </w:pPr>
      <w:r w:rsidRPr="001A5888">
        <w:rPr>
          <w:i/>
          <w:sz w:val="24"/>
        </w:rPr>
        <w:t xml:space="preserve">Number of words = </w:t>
      </w:r>
      <w:r w:rsidR="005533D6" w:rsidRPr="00BE577F">
        <w:rPr>
          <w:i/>
          <w:sz w:val="24"/>
          <w:highlight w:val="yellow"/>
          <w:rPrChange w:id="0" w:author="Sam Simpson" w:date="2011-09-13T11:23:00Z">
            <w:rPr>
              <w:i/>
              <w:sz w:val="24"/>
            </w:rPr>
          </w:rPrChange>
        </w:rPr>
        <w:t>1</w:t>
      </w:r>
      <w:ins w:id="1" w:author="Sam Simpson" w:date="2011-09-13T11:23:00Z">
        <w:r w:rsidR="00AE5EF7" w:rsidRPr="00BE577F">
          <w:rPr>
            <w:i/>
            <w:sz w:val="24"/>
            <w:highlight w:val="yellow"/>
            <w:rPrChange w:id="2" w:author="Sam Simpson" w:date="2011-09-13T11:23:00Z">
              <w:rPr>
                <w:i/>
                <w:sz w:val="24"/>
              </w:rPr>
            </w:rPrChange>
          </w:rPr>
          <w:t>2,354</w:t>
        </w:r>
      </w:ins>
      <w:del w:id="3" w:author="Sam Simpson" w:date="2011-09-13T11:23:00Z">
        <w:r w:rsidR="005533D6" w:rsidRPr="00BE577F" w:rsidDel="00AE5EF7">
          <w:rPr>
            <w:i/>
            <w:sz w:val="24"/>
            <w:highlight w:val="yellow"/>
            <w:rPrChange w:id="4" w:author="Sam Simpson" w:date="2011-09-13T11:23:00Z">
              <w:rPr>
                <w:i/>
                <w:sz w:val="24"/>
              </w:rPr>
            </w:rPrChange>
          </w:rPr>
          <w:delText>1</w:delText>
        </w:r>
        <w:r w:rsidR="00A8065F" w:rsidRPr="00BE577F" w:rsidDel="00AE5EF7">
          <w:rPr>
            <w:i/>
            <w:sz w:val="24"/>
            <w:highlight w:val="yellow"/>
            <w:rPrChange w:id="5" w:author="Sam Simpson" w:date="2011-09-13T11:23:00Z">
              <w:rPr>
                <w:i/>
                <w:sz w:val="24"/>
              </w:rPr>
            </w:rPrChange>
          </w:rPr>
          <w:delText>,</w:delText>
        </w:r>
        <w:r w:rsidR="00111ABC" w:rsidRPr="00BE577F" w:rsidDel="00AE5EF7">
          <w:rPr>
            <w:i/>
            <w:sz w:val="24"/>
            <w:highlight w:val="yellow"/>
            <w:rPrChange w:id="6" w:author="Sam Simpson" w:date="2011-09-13T11:23:00Z">
              <w:rPr>
                <w:i/>
                <w:sz w:val="24"/>
              </w:rPr>
            </w:rPrChange>
          </w:rPr>
          <w:delText>x</w:delText>
        </w:r>
        <w:r w:rsidR="005533D6" w:rsidRPr="00BE577F" w:rsidDel="00AE5EF7">
          <w:rPr>
            <w:i/>
            <w:sz w:val="24"/>
            <w:highlight w:val="yellow"/>
            <w:rPrChange w:id="7" w:author="Sam Simpson" w:date="2011-09-13T11:23:00Z">
              <w:rPr>
                <w:i/>
                <w:sz w:val="24"/>
              </w:rPr>
            </w:rPrChange>
          </w:rPr>
          <w:delText>998</w:delText>
        </w:r>
      </w:del>
      <w:r w:rsidRPr="00BE577F">
        <w:rPr>
          <w:i/>
          <w:sz w:val="24"/>
          <w:highlight w:val="yellow"/>
          <w:rPrChange w:id="8" w:author="Sam Simpson" w:date="2011-09-13T11:23:00Z">
            <w:rPr>
              <w:i/>
              <w:sz w:val="24"/>
            </w:rPr>
          </w:rPrChange>
        </w:rPr>
        <w:t xml:space="preserve">, </w:t>
      </w:r>
      <w:del w:id="9" w:author="Sam Simpson" w:date="2011-09-13T11:23:00Z">
        <w:r w:rsidR="00CB7E98" w:rsidRPr="00BE577F" w:rsidDel="00AE5EF7">
          <w:rPr>
            <w:sz w:val="24"/>
            <w:highlight w:val="yellow"/>
            <w:rPrChange w:id="10" w:author="Sam Simpson" w:date="2011-09-13T11:23:00Z">
              <w:rPr>
                <w:sz w:val="24"/>
              </w:rPr>
            </w:rPrChange>
          </w:rPr>
          <w:delText>9</w:delText>
        </w:r>
      </w:del>
      <w:ins w:id="11" w:author="Sam Simpson" w:date="2011-09-13T11:23:00Z">
        <w:r w:rsidR="00AE5EF7" w:rsidRPr="00BE577F">
          <w:rPr>
            <w:sz w:val="24"/>
            <w:highlight w:val="yellow"/>
            <w:rPrChange w:id="12" w:author="Sam Simpson" w:date="2011-09-13T11:23:00Z">
              <w:rPr>
                <w:sz w:val="24"/>
              </w:rPr>
            </w:rPrChange>
          </w:rPr>
          <w:t>10,933</w:t>
        </w:r>
      </w:ins>
      <w:del w:id="13" w:author="Sam Simpson" w:date="2011-09-13T11:23:00Z">
        <w:r w:rsidR="00CB7E98" w:rsidDel="00AE5EF7">
          <w:rPr>
            <w:sz w:val="24"/>
          </w:rPr>
          <w:delText>659</w:delText>
        </w:r>
      </w:del>
      <w:r w:rsidR="00CB7E98">
        <w:rPr>
          <w:sz w:val="24"/>
        </w:rPr>
        <w:t>=read</w:t>
      </w:r>
      <w:r w:rsidR="00CB7E98" w:rsidRPr="001A5888">
        <w:rPr>
          <w:i/>
          <w:sz w:val="24"/>
        </w:rPr>
        <w:t xml:space="preserve"> </w:t>
      </w:r>
      <w:r w:rsidRPr="001A5888">
        <w:rPr>
          <w:i/>
          <w:sz w:val="24"/>
        </w:rPr>
        <w:t>as counted by the M</w:t>
      </w:r>
      <w:r w:rsidRPr="001A5888">
        <w:rPr>
          <w:rFonts w:hint="eastAsia"/>
          <w:i/>
          <w:sz w:val="24"/>
        </w:rPr>
        <w:t>icrosoft</w:t>
      </w:r>
      <w:r w:rsidRPr="001A5888">
        <w:rPr>
          <w:i/>
          <w:sz w:val="24"/>
        </w:rPr>
        <w:t xml:space="preserve"> Word’</w:t>
      </w:r>
      <w:r w:rsidRPr="001A5888">
        <w:rPr>
          <w:rFonts w:hint="eastAsia"/>
          <w:i/>
          <w:sz w:val="24"/>
        </w:rPr>
        <w:t>s</w:t>
      </w:r>
      <w:r w:rsidRPr="001A5888">
        <w:rPr>
          <w:i/>
          <w:sz w:val="24"/>
        </w:rPr>
        <w:t xml:space="preserve"> word count command</w:t>
      </w:r>
      <w:r w:rsidRPr="001A5888">
        <w:rPr>
          <w:rFonts w:hint="eastAsia"/>
          <w:i/>
          <w:sz w:val="24"/>
        </w:rPr>
        <w:t>, excluding appendices</w:t>
      </w:r>
      <w:r w:rsidR="00D90CB7" w:rsidRPr="001A5888">
        <w:rPr>
          <w:rFonts w:hint="eastAsia"/>
          <w:i/>
          <w:sz w:val="24"/>
        </w:rPr>
        <w:t xml:space="preserve"> and words on figures</w:t>
      </w:r>
      <w:r w:rsidRPr="001A5888">
        <w:rPr>
          <w:rFonts w:hint="eastAsia"/>
          <w:i/>
          <w:sz w:val="24"/>
        </w:rPr>
        <w:t>.</w:t>
      </w:r>
    </w:p>
    <w:p w:rsidR="00320AD2" w:rsidRPr="001A5888" w:rsidRDefault="00320AD2" w:rsidP="00320AD2">
      <w:pPr>
        <w:rPr>
          <w:sz w:val="24"/>
        </w:rPr>
      </w:pPr>
    </w:p>
    <w:p w:rsidR="00320AD2" w:rsidRPr="001A5888" w:rsidRDefault="00320AD2" w:rsidP="00320AD2">
      <w:pPr>
        <w:rPr>
          <w:sz w:val="24"/>
        </w:rPr>
        <w:sectPr w:rsidR="00320AD2" w:rsidRPr="001A5888" w:rsidSect="0008084B">
          <w:headerReference w:type="default" r:id="rId11"/>
          <w:footerReference w:type="default" r:id="rId12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:rsidR="005C2C01" w:rsidRPr="001A5888" w:rsidRDefault="005C2C01" w:rsidP="009C584F">
      <w:pPr>
        <w:pStyle w:val="1"/>
        <w:numPr>
          <w:ilvl w:val="0"/>
          <w:numId w:val="0"/>
        </w:numPr>
        <w:tabs>
          <w:tab w:val="left" w:pos="6123"/>
        </w:tabs>
        <w:ind w:left="357" w:hanging="357"/>
        <w:rPr>
          <w:lang w:val="en-GB"/>
        </w:rPr>
      </w:pPr>
      <w:bookmarkStart w:id="14" w:name="_Toc303285523"/>
      <w:bookmarkStart w:id="15" w:name="_Toc303384123"/>
      <w:bookmarkStart w:id="16" w:name="_Ref303560117"/>
      <w:bookmarkStart w:id="17" w:name="_Toc303574179"/>
      <w:r w:rsidRPr="001A5888">
        <w:rPr>
          <w:lang w:val="en-GB"/>
        </w:rPr>
        <w:lastRenderedPageBreak/>
        <w:t>Abstract</w:t>
      </w:r>
      <w:bookmarkEnd w:id="14"/>
      <w:bookmarkEnd w:id="15"/>
      <w:bookmarkEnd w:id="16"/>
      <w:bookmarkEnd w:id="17"/>
      <w:r w:rsidR="009C584F" w:rsidRPr="001A5888">
        <w:rPr>
          <w:lang w:val="en-GB"/>
        </w:rPr>
        <w:tab/>
      </w:r>
    </w:p>
    <w:p w:rsidR="00623194" w:rsidRDefault="004D439E">
      <w:pPr>
        <w:spacing w:line="240" w:lineRule="auto"/>
        <w:rPr>
          <w:ins w:id="18" w:author="Sam Simpson" w:date="2011-09-13T14:31:00Z"/>
        </w:rPr>
        <w:pPrChange w:id="19" w:author="Sam Simpson" w:date="2011-09-13T14:25:00Z">
          <w:pPr/>
        </w:pPrChange>
      </w:pPr>
      <w:r w:rsidRPr="001A5888">
        <w:t xml:space="preserve">Version control is one </w:t>
      </w:r>
      <w:r w:rsidR="005079F1" w:rsidRPr="001A5888">
        <w:t xml:space="preserve">of the most common </w:t>
      </w:r>
      <w:r w:rsidR="00C92AD6" w:rsidRPr="001A5888">
        <w:t>ways</w:t>
      </w:r>
      <w:r w:rsidR="005079F1" w:rsidRPr="001A5888">
        <w:t xml:space="preserve"> </w:t>
      </w:r>
      <w:r w:rsidR="00C92AD6" w:rsidRPr="001A5888">
        <w:t xml:space="preserve">to manage </w:t>
      </w:r>
      <w:r w:rsidRPr="001A5888">
        <w:t>computer based projects.</w:t>
      </w:r>
      <w:r w:rsidR="005079F1" w:rsidRPr="001A5888">
        <w:t xml:space="preserve"> </w:t>
      </w:r>
      <w:r w:rsidR="00A05AAB" w:rsidRPr="001A5888">
        <w:t xml:space="preserve">However, </w:t>
      </w:r>
      <w:r w:rsidR="00520E93" w:rsidRPr="001A5888">
        <w:t xml:space="preserve">due to the software based design and file-oriented </w:t>
      </w:r>
      <w:r w:rsidR="00520E93" w:rsidRPr="00623194">
        <w:t>mechanism</w:t>
      </w:r>
      <w:r w:rsidR="00520E93" w:rsidRPr="001A5888">
        <w:t xml:space="preserve">, </w:t>
      </w:r>
      <w:r w:rsidR="00A05AAB" w:rsidRPr="001A5888">
        <w:t>the existing version control systems are too large and</w:t>
      </w:r>
      <w:r w:rsidR="00B1160C" w:rsidRPr="001A5888">
        <w:t xml:space="preserve"> too</w:t>
      </w:r>
      <w:r w:rsidR="00A05AAB" w:rsidRPr="001A5888">
        <w:t xml:space="preserve"> complicated </w:t>
      </w:r>
      <w:r w:rsidR="00B1160C" w:rsidRPr="001A5888">
        <w:t>for</w:t>
      </w:r>
      <w:r w:rsidR="00520E93" w:rsidRPr="001A5888">
        <w:t xml:space="preserve"> lightweight</w:t>
      </w:r>
      <w:r w:rsidR="00A05AAB" w:rsidRPr="001A5888">
        <w:t xml:space="preserve"> use</w:t>
      </w:r>
      <w:r w:rsidR="00520E93" w:rsidRPr="001A5888">
        <w:t>,</w:t>
      </w:r>
      <w:r w:rsidR="00A05AAB" w:rsidRPr="001A5888">
        <w:t xml:space="preserve"> </w:t>
      </w:r>
      <w:r w:rsidR="00CA0FBD" w:rsidRPr="001A5888">
        <w:t xml:space="preserve">as well as </w:t>
      </w:r>
      <w:ins w:id="20" w:author="Sam Simpson" w:date="2011-09-13T14:30:00Z">
        <w:r w:rsidR="00623194">
          <w:t xml:space="preserve">being </w:t>
        </w:r>
      </w:ins>
      <w:r w:rsidR="00F46327" w:rsidRPr="001A5888">
        <w:t>difficult to deploy</w:t>
      </w:r>
      <w:del w:id="21" w:author="Sam" w:date="2011-09-12T19:50:00Z">
        <w:r w:rsidR="00F46327" w:rsidRPr="001A5888" w:rsidDel="00027352">
          <w:delText>ed</w:delText>
        </w:r>
      </w:del>
      <w:r w:rsidR="00F46327" w:rsidRPr="001A5888">
        <w:t xml:space="preserve"> in </w:t>
      </w:r>
      <w:del w:id="22" w:author="Sam" w:date="2011-09-12T19:50:00Z">
        <w:r w:rsidR="00F46327" w:rsidRPr="00623194" w:rsidDel="00027352">
          <w:delText xml:space="preserve">the </w:delText>
        </w:r>
      </w:del>
      <w:del w:id="23" w:author="Sam Simpson" w:date="2011-09-13T14:30:00Z">
        <w:r w:rsidR="00F46327" w:rsidRPr="00623194" w:rsidDel="00623194">
          <w:delText xml:space="preserve">diversified </w:delText>
        </w:r>
      </w:del>
      <w:r w:rsidR="00F46327" w:rsidRPr="00623194">
        <w:t>environments</w:t>
      </w:r>
      <w:del w:id="24" w:author="Sam Simpson" w:date="2011-09-13T14:32:00Z">
        <w:r w:rsidR="00F46327" w:rsidRPr="00623194" w:rsidDel="00353D35">
          <w:delText>,</w:delText>
        </w:r>
      </w:del>
      <w:r w:rsidR="00F46327" w:rsidRPr="00623194">
        <w:t xml:space="preserve"> </w:t>
      </w:r>
      <w:r w:rsidR="00F46327" w:rsidRPr="00D048F2">
        <w:t>such as</w:t>
      </w:r>
      <w:ins w:id="25" w:author="Sam Simpson" w:date="2011-09-13T14:33:00Z">
        <w:r w:rsidR="005D1560">
          <w:t xml:space="preserve"> a user working on</w:t>
        </w:r>
        <w:r w:rsidR="00D048F2" w:rsidRPr="00D048F2">
          <w:rPr>
            <w:rPrChange w:id="26" w:author="Sam Simpson" w:date="2011-09-13T14:33:00Z">
              <w:rPr>
                <w:highlight w:val="yellow"/>
              </w:rPr>
            </w:rPrChange>
          </w:rPr>
          <w:t xml:space="preserve"> a</w:t>
        </w:r>
      </w:ins>
      <w:r w:rsidR="00F46327" w:rsidRPr="00D048F2">
        <w:t xml:space="preserve"> computer</w:t>
      </w:r>
      <w:del w:id="27" w:author="Sam Simpson" w:date="2011-09-13T14:33:00Z">
        <w:r w:rsidR="00F46327" w:rsidRPr="00D048F2" w:rsidDel="00D048F2">
          <w:delText>s</w:delText>
        </w:r>
      </w:del>
      <w:r w:rsidR="00F46327" w:rsidRPr="00D048F2">
        <w:t xml:space="preserve"> without</w:t>
      </w:r>
      <w:ins w:id="28" w:author="Sam Simpson" w:date="2011-09-13T14:33:00Z">
        <w:r w:rsidR="00D048F2" w:rsidRPr="00D048F2">
          <w:rPr>
            <w:rPrChange w:id="29" w:author="Sam Simpson" w:date="2011-09-13T14:33:00Z">
              <w:rPr>
                <w:highlight w:val="yellow"/>
              </w:rPr>
            </w:rPrChange>
          </w:rPr>
          <w:t xml:space="preserve"> an</w:t>
        </w:r>
      </w:ins>
      <w:r w:rsidR="00F46327" w:rsidRPr="00D048F2">
        <w:t xml:space="preserve"> administrator account</w:t>
      </w:r>
      <w:ins w:id="30" w:author="Sam" w:date="2011-09-12T19:50:00Z">
        <w:del w:id="31" w:author="Sam Simpson" w:date="2011-09-13T14:33:00Z">
          <w:r w:rsidR="00027352" w:rsidRPr="00D048F2" w:rsidDel="00D048F2">
            <w:delText>s</w:delText>
          </w:r>
        </w:del>
      </w:ins>
      <w:r w:rsidR="00F46327" w:rsidRPr="00D048F2">
        <w:t xml:space="preserve"> </w:t>
      </w:r>
      <w:ins w:id="32" w:author="Sam Simpson" w:date="2011-09-13T14:33:00Z">
        <w:r w:rsidR="00D048F2">
          <w:t xml:space="preserve">or </w:t>
        </w:r>
      </w:ins>
      <w:ins w:id="33" w:author="Sam Simpson" w:date="2011-09-13T14:34:00Z">
        <w:r w:rsidR="005D1560">
          <w:t xml:space="preserve">using a </w:t>
        </w:r>
      </w:ins>
      <w:del w:id="34" w:author="Sam Simpson" w:date="2011-09-13T14:33:00Z">
        <w:r w:rsidR="00F46327" w:rsidRPr="00D048F2" w:rsidDel="00D048F2">
          <w:delText xml:space="preserve">and </w:delText>
        </w:r>
      </w:del>
      <w:r w:rsidR="00F46327" w:rsidRPr="00D048F2">
        <w:t>mobile device</w:t>
      </w:r>
      <w:del w:id="35" w:author="Sam Simpson" w:date="2011-09-13T14:34:00Z">
        <w:r w:rsidR="00F46327" w:rsidRPr="00D048F2" w:rsidDel="005D1560">
          <w:delText>s</w:delText>
        </w:r>
      </w:del>
      <w:r w:rsidR="007A549A" w:rsidRPr="00D048F2">
        <w:t>.</w:t>
      </w:r>
      <w:r w:rsidR="00F32BFA" w:rsidRPr="00245005">
        <w:t xml:space="preserve"> </w:t>
      </w:r>
    </w:p>
    <w:p w:rsidR="001F0215" w:rsidRPr="00245005" w:rsidRDefault="00F32BFA">
      <w:pPr>
        <w:spacing w:line="240" w:lineRule="auto"/>
        <w:pPrChange w:id="36" w:author="Sam Simpson" w:date="2011-09-13T14:25:00Z">
          <w:pPr/>
        </w:pPrChange>
      </w:pPr>
      <w:r w:rsidRPr="00245005">
        <w:t>In this project</w:t>
      </w:r>
      <w:r w:rsidR="00352577" w:rsidRPr="00245005">
        <w:t xml:space="preserve">, </w:t>
      </w:r>
      <w:r w:rsidR="00B95756" w:rsidRPr="00245005">
        <w:t>a web-based version control system for task-oriented group and individual projects has been developed</w:t>
      </w:r>
      <w:ins w:id="37" w:author="Sam Simpson" w:date="2011-09-13T14:31:00Z">
        <w:r w:rsidR="00623194">
          <w:t>,</w:t>
        </w:r>
      </w:ins>
      <w:del w:id="38" w:author="Sam Simpson" w:date="2011-09-13T14:31:00Z">
        <w:r w:rsidR="00B95756" w:rsidRPr="00245005" w:rsidDel="00623194">
          <w:delText xml:space="preserve"> </w:delText>
        </w:r>
      </w:del>
      <w:ins w:id="39" w:author="Sam Simpson" w:date="2011-09-13T14:31:00Z">
        <w:r w:rsidR="00623194">
          <w:t xml:space="preserve"> </w:t>
        </w:r>
      </w:ins>
      <w:r w:rsidR="00F46327" w:rsidRPr="00245005">
        <w:t>as</w:t>
      </w:r>
      <w:r w:rsidR="007A26BD" w:rsidRPr="00245005">
        <w:t xml:space="preserve"> a</w:t>
      </w:r>
      <w:r w:rsidR="00F46327" w:rsidRPr="00245005">
        <w:t xml:space="preserve"> supplement to </w:t>
      </w:r>
      <w:del w:id="40" w:author="Sam Simpson" w:date="2011-09-13T14:27:00Z">
        <w:r w:rsidR="00F901E9" w:rsidRPr="00245005" w:rsidDel="00613D09">
          <w:delText xml:space="preserve">the </w:delText>
        </w:r>
      </w:del>
      <w:r w:rsidR="00F46327" w:rsidRPr="00245005">
        <w:t>e</w:t>
      </w:r>
      <w:r w:rsidR="00F901E9" w:rsidRPr="00245005">
        <w:t>xisting version control systems</w:t>
      </w:r>
      <w:ins w:id="41" w:author="Sam" w:date="2011-09-12T19:52:00Z">
        <w:r w:rsidR="0016101B" w:rsidRPr="00245005">
          <w:t>,</w:t>
        </w:r>
      </w:ins>
      <w:r w:rsidR="00F901E9" w:rsidRPr="00245005">
        <w:t xml:space="preserve"> </w:t>
      </w:r>
      <w:r w:rsidR="00B95756" w:rsidRPr="00245005">
        <w:t xml:space="preserve">by </w:t>
      </w:r>
      <w:r w:rsidR="008B4526" w:rsidRPr="00245005">
        <w:t>followin</w:t>
      </w:r>
      <w:r w:rsidR="00E61578" w:rsidRPr="00245005">
        <w:t xml:space="preserve">g the standard process of </w:t>
      </w:r>
      <w:r w:rsidR="00CD26A9" w:rsidRPr="00245005">
        <w:t>web application design and development</w:t>
      </w:r>
      <w:r w:rsidR="008E02BE" w:rsidRPr="00245005">
        <w:t xml:space="preserve">: </w:t>
      </w:r>
      <w:r w:rsidR="00E61578" w:rsidRPr="00245005">
        <w:t xml:space="preserve">requirements analysis, </w:t>
      </w:r>
      <w:r w:rsidR="00381DA0" w:rsidRPr="00245005">
        <w:t>m</w:t>
      </w:r>
      <w:r w:rsidR="00CD26A9" w:rsidRPr="00245005">
        <w:t xml:space="preserve">ethodologies, </w:t>
      </w:r>
      <w:r w:rsidR="00E61578" w:rsidRPr="00245005">
        <w:t>design, implementation</w:t>
      </w:r>
      <w:r w:rsidR="00CD26A9" w:rsidRPr="00245005">
        <w:t xml:space="preserve"> </w:t>
      </w:r>
      <w:r w:rsidR="00E61578" w:rsidRPr="00245005">
        <w:t>and evaluation.</w:t>
      </w:r>
    </w:p>
    <w:p w:rsidR="00F901E9" w:rsidRPr="00245005" w:rsidRDefault="00F901E9">
      <w:pPr>
        <w:spacing w:line="240" w:lineRule="auto"/>
        <w:pPrChange w:id="42" w:author="Sam Simpson" w:date="2011-09-13T14:25:00Z">
          <w:pPr/>
        </w:pPrChange>
      </w:pPr>
      <w:r w:rsidRPr="00245005">
        <w:t>U</w:t>
      </w:r>
      <w:ins w:id="43" w:author="Sam Simpson" w:date="2011-09-13T14:27:00Z">
        <w:r w:rsidR="00565C4D">
          <w:t>sing</w:t>
        </w:r>
      </w:ins>
      <w:del w:id="44" w:author="Sam Simpson" w:date="2011-09-13T14:27:00Z">
        <w:r w:rsidRPr="00245005" w:rsidDel="00565C4D">
          <w:delText>nder</w:delText>
        </w:r>
      </w:del>
      <w:r w:rsidRPr="00245005">
        <w:t xml:space="preserve"> the concept of cloud computing, the version control system which</w:t>
      </w:r>
      <w:ins w:id="45" w:author="Sam Simpson" w:date="2011-09-13T14:28:00Z">
        <w:r w:rsidR="00565C4D">
          <w:t xml:space="preserve"> was</w:t>
        </w:r>
      </w:ins>
      <w:r w:rsidRPr="00245005">
        <w:t xml:space="preserve"> </w:t>
      </w:r>
      <w:del w:id="46" w:author="Sam Simpson" w:date="2011-09-13T14:28:00Z">
        <w:r w:rsidRPr="00245005" w:rsidDel="00565C4D">
          <w:delText xml:space="preserve">this project </w:delText>
        </w:r>
      </w:del>
      <w:r w:rsidR="00B91F15" w:rsidRPr="00245005">
        <w:t>design</w:t>
      </w:r>
      <w:ins w:id="47" w:author="Sam Simpson" w:date="2011-09-13T14:28:00Z">
        <w:r w:rsidR="00565C4D">
          <w:t>ed</w:t>
        </w:r>
      </w:ins>
      <w:r w:rsidR="00B91F15" w:rsidRPr="00245005">
        <w:t xml:space="preserve"> and </w:t>
      </w:r>
      <w:r w:rsidRPr="00245005">
        <w:t xml:space="preserve">developed </w:t>
      </w:r>
      <w:ins w:id="48" w:author="Sam Simpson" w:date="2011-09-13T14:28:00Z">
        <w:r w:rsidR="00565C4D">
          <w:t xml:space="preserve">in </w:t>
        </w:r>
        <w:r w:rsidR="00565C4D" w:rsidRPr="0002724D">
          <w:t xml:space="preserve">this </w:t>
        </w:r>
        <w:r w:rsidR="00565C4D">
          <w:t xml:space="preserve">research </w:t>
        </w:r>
        <w:r w:rsidR="00565C4D" w:rsidRPr="0002724D">
          <w:t xml:space="preserve">project </w:t>
        </w:r>
      </w:ins>
      <w:r w:rsidRPr="00245005">
        <w:t xml:space="preserve">is a fully web-based system. It does not need </w:t>
      </w:r>
      <w:del w:id="49" w:author="Sam Simpson" w:date="2011-09-13T14:28:00Z">
        <w:r w:rsidRPr="00245005" w:rsidDel="00565C4D">
          <w:delText xml:space="preserve">of </w:delText>
        </w:r>
      </w:del>
      <w:r w:rsidRPr="00245005">
        <w:t xml:space="preserve">installation of any software </w:t>
      </w:r>
      <w:del w:id="50" w:author="Sam Simpson" w:date="2011-09-13T14:28:00Z">
        <w:r w:rsidRPr="00245005" w:rsidDel="00F43FD9">
          <w:delText xml:space="preserve">at </w:delText>
        </w:r>
      </w:del>
      <w:ins w:id="51" w:author="Sam Simpson" w:date="2011-09-13T14:28:00Z">
        <w:r w:rsidR="00F43FD9">
          <w:t>on the</w:t>
        </w:r>
        <w:r w:rsidR="00F43FD9" w:rsidRPr="00245005">
          <w:t xml:space="preserve"> </w:t>
        </w:r>
      </w:ins>
      <w:r w:rsidRPr="00245005">
        <w:t>client side</w:t>
      </w:r>
      <w:del w:id="52" w:author="Sam Simpson" w:date="2011-09-13T14:28:00Z">
        <w:r w:rsidRPr="00245005" w:rsidDel="00F43FD9">
          <w:delText>,</w:delText>
        </w:r>
      </w:del>
      <w:r w:rsidRPr="00245005">
        <w:t xml:space="preserve"> and </w:t>
      </w:r>
      <w:r w:rsidRPr="005D1560">
        <w:t xml:space="preserve">can be accessed </w:t>
      </w:r>
      <w:del w:id="53" w:author="Sam Simpson" w:date="2011-09-13T14:28:00Z">
        <w:r w:rsidRPr="005D1560" w:rsidDel="00F43FD9">
          <w:delText xml:space="preserve">at </w:delText>
        </w:r>
      </w:del>
      <w:r w:rsidRPr="005D1560">
        <w:t xml:space="preserve">anywhere, </w:t>
      </w:r>
      <w:ins w:id="54" w:author="Sam Simpson" w:date="2011-09-13T14:28:00Z">
        <w:r w:rsidR="00F43FD9" w:rsidRPr="005D1560">
          <w:t xml:space="preserve">including on a </w:t>
        </w:r>
      </w:ins>
      <w:del w:id="55" w:author="Sam Simpson" w:date="2011-09-13T14:28:00Z">
        <w:r w:rsidRPr="005D1560" w:rsidDel="00F43FD9">
          <w:delText xml:space="preserve">even though on </w:delText>
        </w:r>
      </w:del>
      <w:r w:rsidRPr="005D1560">
        <w:t>m</w:t>
      </w:r>
      <w:r w:rsidR="00B91F15" w:rsidRPr="005D1560">
        <w:t>obile device</w:t>
      </w:r>
      <w:del w:id="56" w:author="Sam Simpson" w:date="2011-09-13T14:28:00Z">
        <w:r w:rsidR="00B91F15" w:rsidRPr="005D1560" w:rsidDel="00F43FD9">
          <w:delText>s</w:delText>
        </w:r>
      </w:del>
      <w:r w:rsidR="00B91F15" w:rsidRPr="005D1560">
        <w:t xml:space="preserve"> or </w:t>
      </w:r>
      <w:ins w:id="57" w:author="Sam Simpson" w:date="2011-09-13T14:29:00Z">
        <w:r w:rsidR="00F43FD9" w:rsidRPr="005D1560">
          <w:t xml:space="preserve">a </w:t>
        </w:r>
      </w:ins>
      <w:r w:rsidR="00B91F15" w:rsidRPr="005D1560">
        <w:t>computer without administrator privilege</w:t>
      </w:r>
      <w:ins w:id="58" w:author="Sam Simpson" w:date="2011-09-13T14:34:00Z">
        <w:r w:rsidR="005D1560">
          <w:t>s</w:t>
        </w:r>
        <w:r w:rsidR="008715CF">
          <w:t xml:space="preserve">, only a </w:t>
        </w:r>
      </w:ins>
      <w:del w:id="59" w:author="Sam Simpson" w:date="2011-09-13T14:29:00Z">
        <w:r w:rsidR="00B91F15" w:rsidRPr="008715CF" w:rsidDel="00F43FD9">
          <w:delText xml:space="preserve"> in installing software</w:delText>
        </w:r>
      </w:del>
      <w:del w:id="60" w:author="Sam Simpson" w:date="2011-09-13T14:34:00Z">
        <w:r w:rsidR="00B91F15" w:rsidRPr="008715CF" w:rsidDel="008715CF">
          <w:delText xml:space="preserve">, just need a </w:delText>
        </w:r>
      </w:del>
      <w:r w:rsidR="00B91F15" w:rsidRPr="008715CF">
        <w:t>web browser and network connection</w:t>
      </w:r>
      <w:ins w:id="61" w:author="Sam Simpson" w:date="2011-09-13T14:35:00Z">
        <w:r w:rsidR="008715CF" w:rsidRPr="008715CF">
          <w:rPr>
            <w:rPrChange w:id="62" w:author="Sam Simpson" w:date="2011-09-13T14:35:00Z">
              <w:rPr>
                <w:highlight w:val="yellow"/>
              </w:rPr>
            </w:rPrChange>
          </w:rPr>
          <w:t xml:space="preserve"> are</w:t>
        </w:r>
      </w:ins>
      <w:del w:id="63" w:author="Sam Simpson" w:date="2011-09-13T14:35:00Z">
        <w:r w:rsidR="00B91F15" w:rsidRPr="008715CF" w:rsidDel="008715CF">
          <w:delText xml:space="preserve">. </w:delText>
        </w:r>
      </w:del>
      <w:ins w:id="64" w:author="Sam Simpson" w:date="2011-09-13T14:34:00Z">
        <w:r w:rsidR="008715CF" w:rsidRPr="008715CF">
          <w:rPr>
            <w:rPrChange w:id="65" w:author="Sam Simpson" w:date="2011-09-13T14:35:00Z">
              <w:rPr>
                <w:highlight w:val="yellow"/>
              </w:rPr>
            </w:rPrChange>
          </w:rPr>
          <w:t xml:space="preserve"> need</w:t>
        </w:r>
      </w:ins>
      <w:ins w:id="66" w:author="Sam Simpson" w:date="2011-09-13T14:35:00Z">
        <w:r w:rsidR="008715CF" w:rsidRPr="008715CF">
          <w:rPr>
            <w:rPrChange w:id="67" w:author="Sam Simpson" w:date="2011-09-13T14:35:00Z">
              <w:rPr>
                <w:highlight w:val="yellow"/>
              </w:rPr>
            </w:rPrChange>
          </w:rPr>
          <w:t>ed.</w:t>
        </w:r>
      </w:ins>
    </w:p>
    <w:p w:rsidR="00C57D8C" w:rsidRPr="001A5888" w:rsidRDefault="00B91F15">
      <w:pPr>
        <w:spacing w:line="240" w:lineRule="auto"/>
        <w:pPrChange w:id="68" w:author="Sam Simpson" w:date="2011-09-13T14:25:00Z">
          <w:pPr/>
        </w:pPrChange>
      </w:pPr>
      <w:r w:rsidRPr="00245005">
        <w:t>To effective</w:t>
      </w:r>
      <w:ins w:id="69" w:author="Sam Simpson" w:date="2011-09-13T14:29:00Z">
        <w:r w:rsidR="00F43FD9">
          <w:t>ly</w:t>
        </w:r>
      </w:ins>
      <w:r w:rsidRPr="00245005">
        <w:t xml:space="preserve"> assign work</w:t>
      </w:r>
      <w:del w:id="70" w:author="Sam Simpson" w:date="2011-09-13T14:29:00Z">
        <w:r w:rsidRPr="00245005" w:rsidDel="00F43FD9">
          <w:delText>s</w:delText>
        </w:r>
      </w:del>
      <w:r w:rsidRPr="00245005">
        <w:t xml:space="preserve"> to group members and </w:t>
      </w:r>
      <w:r w:rsidR="00EA23A6" w:rsidRPr="00245005">
        <w:t xml:space="preserve">avoid hassle in </w:t>
      </w:r>
      <w:ins w:id="71" w:author="Sam Simpson" w:date="2011-09-13T14:29:00Z">
        <w:r w:rsidR="00F7478F" w:rsidRPr="00D16B2C">
          <w:t xml:space="preserve">editing </w:t>
        </w:r>
      </w:ins>
      <w:r w:rsidR="00EA23A6" w:rsidRPr="00245005">
        <w:t>overlap</w:t>
      </w:r>
      <w:ins w:id="72" w:author="Sam Simpson" w:date="2011-09-13T14:29:00Z">
        <w:r w:rsidR="00F7478F">
          <w:t>ping</w:t>
        </w:r>
      </w:ins>
      <w:r w:rsidR="00EA23A6" w:rsidRPr="00245005">
        <w:t xml:space="preserve"> </w:t>
      </w:r>
      <w:del w:id="73" w:author="Sam Simpson" w:date="2011-09-13T14:29:00Z">
        <w:r w:rsidR="00EA23A6" w:rsidRPr="00245005" w:rsidDel="00F7478F">
          <w:delText xml:space="preserve">editing </w:delText>
        </w:r>
      </w:del>
      <w:r w:rsidR="00EA23A6" w:rsidRPr="00245005">
        <w:t xml:space="preserve">files, the system has been designed </w:t>
      </w:r>
      <w:ins w:id="74" w:author="Sam Simpson" w:date="2011-09-13T14:29:00Z">
        <w:r w:rsidR="00F7478F">
          <w:t xml:space="preserve">using </w:t>
        </w:r>
      </w:ins>
      <w:r w:rsidR="001041D6" w:rsidRPr="00245005">
        <w:t>a</w:t>
      </w:r>
      <w:r w:rsidR="00EA23A6" w:rsidRPr="00245005">
        <w:t xml:space="preserve"> task-oriented </w:t>
      </w:r>
      <w:del w:id="75" w:author="Sam Simpson" w:date="2011-09-13T14:31:00Z">
        <w:r w:rsidR="00EA23A6" w:rsidRPr="00F7478F" w:rsidDel="00353D35">
          <w:rPr>
            <w:highlight w:val="yellow"/>
            <w:rPrChange w:id="76" w:author="Sam Simpson" w:date="2011-09-13T14:29:00Z">
              <w:rPr/>
            </w:rPrChange>
          </w:rPr>
          <w:delText>mechanism</w:delText>
        </w:r>
        <w:r w:rsidR="00EA23A6" w:rsidRPr="00245005" w:rsidDel="00353D35">
          <w:delText xml:space="preserve"> </w:delText>
        </w:r>
      </w:del>
      <w:ins w:id="77" w:author="Sam Simpson" w:date="2011-09-13T14:31:00Z">
        <w:r w:rsidR="00353D35">
          <w:t>algorithm to</w:t>
        </w:r>
      </w:ins>
      <w:del w:id="78" w:author="Sam Simpson" w:date="2011-09-13T14:31:00Z">
        <w:r w:rsidR="00EA23A6" w:rsidRPr="00245005" w:rsidDel="00353D35">
          <w:delText>in</w:delText>
        </w:r>
      </w:del>
      <w:r w:rsidR="00EA23A6" w:rsidRPr="00245005">
        <w:t xml:space="preserve"> </w:t>
      </w:r>
      <w:r w:rsidR="00533B09" w:rsidRPr="00245005">
        <w:t>divid</w:t>
      </w:r>
      <w:ins w:id="79" w:author="Sam Simpson" w:date="2011-09-13T14:31:00Z">
        <w:r w:rsidR="00353D35">
          <w:t>e</w:t>
        </w:r>
      </w:ins>
      <w:del w:id="80" w:author="Sam Simpson" w:date="2011-09-13T14:31:00Z">
        <w:r w:rsidR="00533B09" w:rsidRPr="00245005" w:rsidDel="00353D35">
          <w:delText>ing</w:delText>
        </w:r>
      </w:del>
      <w:r w:rsidR="00533B09" w:rsidRPr="00245005">
        <w:t xml:space="preserve"> </w:t>
      </w:r>
      <w:ins w:id="81" w:author="Sam Simpson" w:date="2011-09-13T14:29:00Z">
        <w:r w:rsidR="00F7478F">
          <w:t xml:space="preserve">the </w:t>
        </w:r>
      </w:ins>
      <w:r w:rsidR="00533B09" w:rsidRPr="00245005">
        <w:t>work</w:t>
      </w:r>
      <w:r w:rsidR="00633685" w:rsidRPr="00245005">
        <w:t xml:space="preserve"> </w:t>
      </w:r>
      <w:ins w:id="82" w:author="Sam Simpson" w:date="2011-09-13T14:32:00Z">
        <w:r w:rsidR="00353D35">
          <w:t xml:space="preserve">traditionally done by </w:t>
        </w:r>
      </w:ins>
      <w:del w:id="83" w:author="Sam Simpson" w:date="2011-09-13T14:32:00Z">
        <w:r w:rsidR="00633685" w:rsidRPr="008715CF" w:rsidDel="00353D35">
          <w:delText xml:space="preserve">of </w:delText>
        </w:r>
      </w:del>
      <w:r w:rsidR="00633685" w:rsidRPr="008715CF">
        <w:t>files</w:t>
      </w:r>
      <w:r w:rsidR="00633685" w:rsidRPr="00245005">
        <w:t xml:space="preserve"> </w:t>
      </w:r>
      <w:del w:id="84" w:author="Sam Simpson" w:date="2011-09-13T14:32:00Z">
        <w:r w:rsidR="00633685" w:rsidRPr="00245005" w:rsidDel="00353D35">
          <w:delText xml:space="preserve">as </w:delText>
        </w:r>
      </w:del>
      <w:ins w:id="85" w:author="Sam Simpson" w:date="2011-09-13T14:32:00Z">
        <w:r w:rsidR="00353D35">
          <w:t>into</w:t>
        </w:r>
        <w:r w:rsidR="00353D35" w:rsidRPr="00245005">
          <w:t xml:space="preserve"> </w:t>
        </w:r>
      </w:ins>
      <w:r w:rsidR="00633685" w:rsidRPr="00245005">
        <w:t xml:space="preserve">tasks for </w:t>
      </w:r>
      <w:r w:rsidR="008C3F57" w:rsidRPr="00245005">
        <w:t>assignment</w:t>
      </w:r>
      <w:r w:rsidR="00633685" w:rsidRPr="00245005">
        <w:t>.</w:t>
      </w:r>
    </w:p>
    <w:p w:rsidR="00C57D8C" w:rsidRPr="001A5888" w:rsidRDefault="00C57D8C" w:rsidP="00C57D8C">
      <w:r w:rsidRPr="001A5888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941427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0A12" w:rsidRPr="001A5888" w:rsidRDefault="00C57D8C" w:rsidP="00E91F68">
          <w:pPr>
            <w:pStyle w:val="TOC"/>
            <w:rPr>
              <w:noProof/>
            </w:rPr>
          </w:pPr>
          <w:r w:rsidRPr="001A5888">
            <w:t>Contents</w:t>
          </w:r>
          <w:r w:rsidR="0057603F" w:rsidRPr="001A5888">
            <w:fldChar w:fldCharType="begin"/>
          </w:r>
          <w:r w:rsidRPr="001A5888">
            <w:instrText xml:space="preserve"> TOC \o "1-3" \h \z \u </w:instrText>
          </w:r>
          <w:r w:rsidR="0057603F" w:rsidRPr="001A5888">
            <w:fldChar w:fldCharType="separate"/>
          </w:r>
        </w:p>
        <w:p w:rsidR="003B0A12" w:rsidRPr="001A5888" w:rsidRDefault="005E2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3574179" w:history="1">
            <w:r w:rsidR="003B0A12" w:rsidRPr="001A5888">
              <w:rPr>
                <w:rStyle w:val="a6"/>
                <w:noProof/>
              </w:rPr>
              <w:t>Abstract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_Toc303574179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i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3574180" w:history="1">
            <w:r w:rsidR="003B0A12" w:rsidRPr="001A5888">
              <w:rPr>
                <w:rStyle w:val="a6"/>
                <w:noProof/>
              </w:rPr>
              <w:t>Index of Figures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v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3574181" w:history="1">
            <w:r w:rsidR="003B0A12" w:rsidRPr="001A5888">
              <w:rPr>
                <w:rStyle w:val="a6"/>
                <w:noProof/>
              </w:rPr>
              <w:t>Index of Tables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vi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82" w:history="1">
            <w:r w:rsidR="003B0A12" w:rsidRPr="001A5888">
              <w:rPr>
                <w:rStyle w:val="a6"/>
                <w:noProof/>
              </w:rPr>
              <w:t>1.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Introduction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3" w:history="1">
            <w:r w:rsidR="003B0A12" w:rsidRPr="001A5888">
              <w:rPr>
                <w:rStyle w:val="a6"/>
                <w:noProof/>
              </w:rPr>
              <w:t>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Motivation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4" w:history="1">
            <w:r w:rsidR="003B0A12" w:rsidRPr="001A5888">
              <w:rPr>
                <w:rStyle w:val="a6"/>
                <w:noProof/>
              </w:rPr>
              <w:t>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Introduction of this project report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85" w:history="1">
            <w:r w:rsidR="003B0A12" w:rsidRPr="001A5888">
              <w:rPr>
                <w:rStyle w:val="a6"/>
                <w:noProof/>
              </w:rPr>
              <w:t>2.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Literature Review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6" w:history="1">
            <w:r w:rsidR="003B0A12" w:rsidRPr="001A5888">
              <w:rPr>
                <w:rStyle w:val="a6"/>
                <w:noProof/>
              </w:rPr>
              <w:t>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87" w:history="1">
            <w:r w:rsidR="003B0A12" w:rsidRPr="001A5888">
              <w:rPr>
                <w:rStyle w:val="a6"/>
                <w:noProof/>
              </w:rPr>
              <w:t>2.1.1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Existing version control systems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8" w:history="1">
            <w:r w:rsidR="003B0A12" w:rsidRPr="001A5888">
              <w:rPr>
                <w:rStyle w:val="a6"/>
                <w:noProof/>
              </w:rPr>
              <w:t>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Software-based, web-based and cloud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9" w:history="1">
            <w:r w:rsidR="003B0A12" w:rsidRPr="001A5888">
              <w:rPr>
                <w:rStyle w:val="a6"/>
                <w:noProof/>
              </w:rPr>
              <w:t>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Programming languages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0" w:history="1">
            <w:r w:rsidR="003B0A12" w:rsidRPr="001A5888">
              <w:rPr>
                <w:rStyle w:val="a6"/>
                <w:noProof/>
              </w:rPr>
              <w:t>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Interaction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6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91" w:history="1">
            <w:r w:rsidR="003B0A12" w:rsidRPr="001A5888">
              <w:rPr>
                <w:rStyle w:val="a6"/>
                <w:noProof/>
              </w:rPr>
              <w:t>3.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Requirements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2" w:history="1">
            <w:r w:rsidR="003B0A12" w:rsidRPr="001A5888">
              <w:rPr>
                <w:rStyle w:val="a6"/>
                <w:noProof/>
              </w:rPr>
              <w:t>3.1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Project goal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3" w:history="1">
            <w:r w:rsidR="003B0A12" w:rsidRPr="001A5888">
              <w:rPr>
                <w:rStyle w:val="a6"/>
                <w:noProof/>
              </w:rPr>
              <w:t>3.1.1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Web-based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4" w:history="1">
            <w:r w:rsidR="003B0A12" w:rsidRPr="001A5888">
              <w:rPr>
                <w:rStyle w:val="a6"/>
                <w:noProof/>
              </w:rPr>
              <w:t>3.1.2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Task-oriented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5" w:history="1">
            <w:r w:rsidR="003B0A12" w:rsidRPr="001A5888">
              <w:rPr>
                <w:rStyle w:val="a6"/>
                <w:noProof/>
              </w:rPr>
              <w:t>3.2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User needs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6" w:history="1">
            <w:r w:rsidR="003B0A12" w:rsidRPr="001A5888">
              <w:rPr>
                <w:rStyle w:val="a6"/>
                <w:noProof/>
              </w:rPr>
              <w:t>3.2.1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Deployment and Portability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7" w:history="1">
            <w:r w:rsidR="003B0A12" w:rsidRPr="001A5888">
              <w:rPr>
                <w:rStyle w:val="a6"/>
                <w:noProof/>
              </w:rPr>
              <w:t>3.2.2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Accessibility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8" w:history="1">
            <w:r w:rsidR="003B0A12" w:rsidRPr="001A5888">
              <w:rPr>
                <w:rStyle w:val="a6"/>
                <w:noProof/>
              </w:rPr>
              <w:t>3.2.3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Easy to use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9" w:history="1">
            <w:r w:rsidR="003B0A12" w:rsidRPr="001A5888">
              <w:rPr>
                <w:rStyle w:val="a6"/>
                <w:noProof/>
              </w:rPr>
              <w:t>3.2.4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Privacy and safety of data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0" w:history="1">
            <w:r w:rsidR="003B0A12" w:rsidRPr="001A5888">
              <w:rPr>
                <w:rStyle w:val="a6"/>
                <w:noProof/>
              </w:rPr>
              <w:t>3.2.5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Response time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1" w:history="1">
            <w:r w:rsidR="003B0A12" w:rsidRPr="001A5888">
              <w:rPr>
                <w:rStyle w:val="a6"/>
                <w:noProof/>
              </w:rPr>
              <w:t>3.2.6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Platform compatibility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2" w:history="1">
            <w:r w:rsidR="003B0A12" w:rsidRPr="001A5888">
              <w:rPr>
                <w:rStyle w:val="a6"/>
                <w:noProof/>
              </w:rPr>
              <w:t>3.2.7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Reporting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03" w:history="1">
            <w:r w:rsidR="003B0A12" w:rsidRPr="001A5888">
              <w:rPr>
                <w:rStyle w:val="a6"/>
                <w:noProof/>
              </w:rPr>
              <w:t>4.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Design and implementation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04" w:history="1">
            <w:r w:rsidR="003B0A12" w:rsidRPr="001A5888">
              <w:rPr>
                <w:rStyle w:val="a6"/>
                <w:noProof/>
              </w:rPr>
              <w:t>4.1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Work flow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05" w:history="1">
            <w:r w:rsidR="003B0A12" w:rsidRPr="001A5888">
              <w:rPr>
                <w:rStyle w:val="a6"/>
                <w:noProof/>
              </w:rPr>
              <w:t>4.2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Function and mechanism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17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6" w:history="1">
            <w:r w:rsidR="003B0A12" w:rsidRPr="001A5888">
              <w:rPr>
                <w:rStyle w:val="a6"/>
                <w:noProof/>
              </w:rPr>
              <w:t>4.2.1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File 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17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7" w:history="1">
            <w:r w:rsidR="003B0A12" w:rsidRPr="001A5888">
              <w:rPr>
                <w:rStyle w:val="a6"/>
                <w:noProof/>
              </w:rPr>
              <w:t>4.2.2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Task-oriented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8" w:history="1">
            <w:r w:rsidR="003B0A12" w:rsidRPr="001A5888">
              <w:rPr>
                <w:rStyle w:val="a6"/>
                <w:noProof/>
              </w:rPr>
              <w:t>4.2.3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Task relationship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9" w:history="1">
            <w:r w:rsidR="003B0A12" w:rsidRPr="001A5888">
              <w:rPr>
                <w:rStyle w:val="a6"/>
                <w:noProof/>
              </w:rPr>
              <w:t>4.2.4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Directory version and relationship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0" w:history="1">
            <w:r w:rsidR="003B0A12" w:rsidRPr="001A5888">
              <w:rPr>
                <w:rStyle w:val="a6"/>
                <w:noProof/>
              </w:rPr>
              <w:t>4.2.5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File storage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1" w:history="1">
            <w:r w:rsidR="003B0A12" w:rsidRPr="001A5888">
              <w:rPr>
                <w:rStyle w:val="a6"/>
                <w:noProof/>
              </w:rPr>
              <w:t>4.2.6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Error handling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2" w:history="1">
            <w:r w:rsidR="003B0A12" w:rsidRPr="001A5888">
              <w:rPr>
                <w:rStyle w:val="a6"/>
                <w:noProof/>
              </w:rPr>
              <w:t>4.2.7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Login and Safety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3" w:history="1">
            <w:r w:rsidR="003B0A12" w:rsidRPr="001A5888">
              <w:rPr>
                <w:rStyle w:val="a6"/>
                <w:noProof/>
              </w:rPr>
              <w:t>4.2.8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Performance optimisation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4" w:history="1">
            <w:r w:rsidR="003B0A12" w:rsidRPr="001A5888">
              <w:rPr>
                <w:rStyle w:val="a6"/>
                <w:noProof/>
              </w:rPr>
              <w:t>4.2.9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Table sort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5" w:history="1">
            <w:r w:rsidR="003B0A12" w:rsidRPr="001A5888">
              <w:rPr>
                <w:rStyle w:val="a6"/>
                <w:noProof/>
              </w:rPr>
              <w:t>4.2.10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Migration and modification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16" w:history="1">
            <w:r w:rsidR="003B0A12" w:rsidRPr="001A5888">
              <w:rPr>
                <w:rStyle w:val="a6"/>
                <w:noProof/>
              </w:rPr>
              <w:t>4.3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Database model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7" w:history="1">
            <w:r w:rsidR="003B0A12" w:rsidRPr="001A5888">
              <w:rPr>
                <w:rStyle w:val="a6"/>
                <w:noProof/>
              </w:rPr>
              <w:t>4.3.1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Entity-relationship modelling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8" w:history="1">
            <w:r w:rsidR="003B0A12" w:rsidRPr="001A5888">
              <w:rPr>
                <w:rStyle w:val="a6"/>
                <w:noProof/>
              </w:rPr>
              <w:t>4.3.2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Attributes property of entities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19" w:history="1">
            <w:r w:rsidR="003B0A12" w:rsidRPr="001A5888">
              <w:rPr>
                <w:rStyle w:val="a6"/>
                <w:noProof/>
              </w:rPr>
              <w:t>4.4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Interface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0" w:history="1">
            <w:r w:rsidR="003B0A12" w:rsidRPr="001A5888">
              <w:rPr>
                <w:rStyle w:val="a6"/>
                <w:noProof/>
              </w:rPr>
              <w:t>4.5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Prototype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1" w:history="1">
            <w:r w:rsidR="003B0A12" w:rsidRPr="001A5888">
              <w:rPr>
                <w:rStyle w:val="a6"/>
                <w:noProof/>
              </w:rPr>
              <w:t>4.6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Prototype evaluation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2" w:history="1">
            <w:r w:rsidR="003B0A12" w:rsidRPr="001A5888">
              <w:rPr>
                <w:rStyle w:val="a6"/>
                <w:noProof/>
              </w:rPr>
              <w:t>4.7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Prototype re-design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3" w:history="1">
            <w:r w:rsidR="003B0A12" w:rsidRPr="001A5888">
              <w:rPr>
                <w:rStyle w:val="a6"/>
                <w:noProof/>
              </w:rPr>
              <w:t>4.8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Two layer PHP architecture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4" w:history="1">
            <w:r w:rsidR="003B0A12" w:rsidRPr="001A5888">
              <w:rPr>
                <w:rStyle w:val="a6"/>
                <w:noProof/>
              </w:rPr>
              <w:t>4.9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Compatibility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5" w:history="1">
            <w:r w:rsidR="003B0A12" w:rsidRPr="001A5888">
              <w:rPr>
                <w:rStyle w:val="a6"/>
                <w:noProof/>
              </w:rPr>
              <w:t>4.10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CSS classes multiple use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26" w:history="1">
            <w:r w:rsidR="003B0A12" w:rsidRPr="001A5888">
              <w:rPr>
                <w:rStyle w:val="a6"/>
                <w:noProof/>
              </w:rPr>
              <w:t>5.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Evaluation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7" w:history="1">
            <w:r w:rsidR="003B0A12" w:rsidRPr="001A5888">
              <w:rPr>
                <w:rStyle w:val="a6"/>
                <w:noProof/>
              </w:rPr>
              <w:t>5.1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Testing of 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8" w:history="1">
            <w:r w:rsidR="003B0A12" w:rsidRPr="001A5888">
              <w:rPr>
                <w:rStyle w:val="a6"/>
                <w:noProof/>
              </w:rPr>
              <w:t>5.2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Testing of administration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9" w:history="1">
            <w:r w:rsidR="003B0A12" w:rsidRPr="001A5888">
              <w:rPr>
                <w:rStyle w:val="a6"/>
                <w:noProof/>
              </w:rPr>
              <w:t>5.3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Compatibility testing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30" w:history="1">
            <w:r w:rsidR="003B0A12" w:rsidRPr="001A5888">
              <w:rPr>
                <w:rStyle w:val="a6"/>
                <w:noProof/>
              </w:rPr>
              <w:t>5.4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Stress testing and response time testing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31" w:history="1">
            <w:r w:rsidR="003B0A12" w:rsidRPr="001A5888">
              <w:rPr>
                <w:rStyle w:val="a6"/>
                <w:noProof/>
              </w:rPr>
              <w:t>6.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Conclusion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2" w:history="1">
            <w:r w:rsidR="003B0A12" w:rsidRPr="001A5888">
              <w:rPr>
                <w:rStyle w:val="a6"/>
                <w:noProof/>
              </w:rPr>
              <w:t>6.1.1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Easier local storage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3" w:history="1">
            <w:r w:rsidR="003B0A12" w:rsidRPr="001A5888">
              <w:rPr>
                <w:rStyle w:val="a6"/>
                <w:noProof/>
              </w:rPr>
              <w:t>6.1.2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Multi task assignment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4" w:history="1">
            <w:r w:rsidR="003B0A12" w:rsidRPr="001A5888">
              <w:rPr>
                <w:rStyle w:val="a6"/>
                <w:noProof/>
              </w:rPr>
              <w:t>6.1.3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Diff storage and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5" w:history="1">
            <w:r w:rsidR="003B0A12" w:rsidRPr="001A5888">
              <w:rPr>
                <w:rStyle w:val="a6"/>
                <w:noProof/>
              </w:rPr>
              <w:t>6.1.4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Automatic merging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6" w:history="1">
            <w:r w:rsidR="003B0A12" w:rsidRPr="001A5888">
              <w:rPr>
                <w:rStyle w:val="a6"/>
                <w:noProof/>
              </w:rPr>
              <w:t>6.1.5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Branching support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7" w:history="1">
            <w:r w:rsidR="003B0A12" w:rsidRPr="001A5888">
              <w:rPr>
                <w:rStyle w:val="a6"/>
                <w:noProof/>
              </w:rPr>
              <w:t>6.1.6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Distributed system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8" w:history="1">
            <w:r w:rsidR="003B0A12" w:rsidRPr="001A5888">
              <w:rPr>
                <w:rStyle w:val="a6"/>
                <w:noProof/>
              </w:rPr>
              <w:t>6.1.7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Multi-level administration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3574239" w:history="1">
            <w:r w:rsidR="003B0A12" w:rsidRPr="001A5888">
              <w:rPr>
                <w:rStyle w:val="a6"/>
                <w:noProof/>
              </w:rPr>
              <w:t>Appendices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0" w:history="1">
            <w:r w:rsidR="003B0A12" w:rsidRPr="001A5888">
              <w:rPr>
                <w:rStyle w:val="a6"/>
                <w:noProof/>
              </w:rPr>
              <w:t>A.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Set-up guide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1" w:history="1">
            <w:r w:rsidR="003B0A12" w:rsidRPr="001A5888">
              <w:rPr>
                <w:rStyle w:val="a6"/>
                <w:noProof/>
              </w:rPr>
              <w:t>A.1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Environment requirement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2" w:history="1">
            <w:r w:rsidR="003B0A12" w:rsidRPr="001A5888">
              <w:rPr>
                <w:rStyle w:val="a6"/>
                <w:noProof/>
              </w:rPr>
              <w:t>A.2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Step-by-step guide of installation at server side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3" w:history="1">
            <w:r w:rsidR="003B0A12" w:rsidRPr="001A5888">
              <w:rPr>
                <w:rStyle w:val="a6"/>
                <w:noProof/>
              </w:rPr>
              <w:t>B.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Questionnaire for requirement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4" w:history="1">
            <w:r w:rsidR="003B0A12" w:rsidRPr="001A5888">
              <w:rPr>
                <w:rStyle w:val="a6"/>
                <w:noProof/>
              </w:rPr>
              <w:t>C.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Interface samples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5" w:history="1">
            <w:r w:rsidR="003B0A12" w:rsidRPr="001A5888">
              <w:rPr>
                <w:rStyle w:val="a6"/>
                <w:noProof/>
              </w:rPr>
              <w:t>D.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Key source code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6" w:history="1">
            <w:r w:rsidR="003B0A12" w:rsidRPr="001A5888">
              <w:rPr>
                <w:rStyle w:val="a6"/>
                <w:noProof/>
              </w:rPr>
              <w:t>D.1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Libraries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7" w:history="1">
            <w:r w:rsidR="003B0A12" w:rsidRPr="001A5888">
              <w:rPr>
                <w:rStyle w:val="a6"/>
                <w:noProof/>
              </w:rPr>
              <w:t>D.2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Styles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5E26D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8" w:history="1">
            <w:r w:rsidR="003B0A12" w:rsidRPr="001A5888">
              <w:rPr>
                <w:rStyle w:val="a6"/>
                <w:noProof/>
              </w:rPr>
              <w:t>D.3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a6"/>
                <w:noProof/>
              </w:rPr>
              <w:t>Pages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C57D8C" w:rsidRPr="001A5888" w:rsidRDefault="0057603F">
          <w:r w:rsidRPr="001A5888">
            <w:rPr>
              <w:b/>
              <w:bCs/>
              <w:noProof/>
            </w:rPr>
            <w:fldChar w:fldCharType="end"/>
          </w:r>
        </w:p>
      </w:sdtContent>
    </w:sdt>
    <w:p w:rsidR="00C57D8C" w:rsidRPr="001A5888" w:rsidRDefault="00C57D8C" w:rsidP="001C4712">
      <w:pPr>
        <w:pStyle w:val="11"/>
      </w:pPr>
      <w:r w:rsidRPr="001A5888">
        <w:br w:type="page"/>
      </w:r>
    </w:p>
    <w:p w:rsidR="0008084B" w:rsidRPr="001A5888" w:rsidRDefault="00C57D8C" w:rsidP="00C57D8C">
      <w:pPr>
        <w:pStyle w:val="1"/>
        <w:numPr>
          <w:ilvl w:val="0"/>
          <w:numId w:val="0"/>
        </w:numPr>
        <w:ind w:left="357" w:hanging="357"/>
        <w:rPr>
          <w:lang w:val="en-GB" w:eastAsia="zh-CN"/>
        </w:rPr>
      </w:pPr>
      <w:bookmarkStart w:id="86" w:name="_Toc303285526"/>
      <w:bookmarkStart w:id="87" w:name="_Toc303384126"/>
      <w:bookmarkStart w:id="88" w:name="_Toc303574180"/>
      <w:r w:rsidRPr="001A5888">
        <w:rPr>
          <w:lang w:val="en-GB"/>
        </w:rPr>
        <w:lastRenderedPageBreak/>
        <w:t>Index of Figures</w:t>
      </w:r>
      <w:bookmarkEnd w:id="86"/>
      <w:bookmarkEnd w:id="87"/>
      <w:bookmarkEnd w:id="88"/>
    </w:p>
    <w:p w:rsidR="00E37C11" w:rsidRPr="001A5888" w:rsidRDefault="0057603F">
      <w:pPr>
        <w:pStyle w:val="ab"/>
        <w:tabs>
          <w:tab w:val="right" w:leader="dot" w:pos="8296"/>
        </w:tabs>
        <w:rPr>
          <w:noProof/>
        </w:rPr>
      </w:pPr>
      <w:r w:rsidRPr="001A5888">
        <w:fldChar w:fldCharType="begin"/>
      </w:r>
      <w:r w:rsidR="00A87985" w:rsidRPr="001A5888">
        <w:instrText xml:space="preserve"> TOC \h \z \c "Figure" </w:instrText>
      </w:r>
      <w:r w:rsidRPr="001A5888">
        <w:fldChar w:fldCharType="separate"/>
      </w:r>
      <w:hyperlink w:anchor="_Toc303571218" w:history="1">
        <w:r w:rsidR="00E37C11" w:rsidRPr="001A5888">
          <w:rPr>
            <w:rStyle w:val="a6"/>
            <w:noProof/>
          </w:rPr>
          <w:t>Figure 1 - Group project work flow (general)</w:t>
        </w:r>
        <w:r w:rsidR="00E37C11" w:rsidRPr="001A5888">
          <w:rPr>
            <w:noProof/>
            <w:webHidden/>
          </w:rPr>
          <w:tab/>
        </w:r>
        <w:r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_Toc303571218 \h </w:instrText>
        </w:r>
        <w:r w:rsidRPr="001A5888">
          <w:rPr>
            <w:noProof/>
            <w:webHidden/>
          </w:rPr>
        </w:r>
        <w:r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14</w:t>
        </w:r>
        <w:r w:rsidRPr="001A5888">
          <w:rPr>
            <w:noProof/>
            <w:webHidden/>
          </w:rPr>
          <w:fldChar w:fldCharType="end"/>
        </w:r>
      </w:hyperlink>
    </w:p>
    <w:p w:rsidR="00E37C11" w:rsidRPr="001A5888" w:rsidRDefault="005E26D6">
      <w:pPr>
        <w:pStyle w:val="ab"/>
        <w:tabs>
          <w:tab w:val="right" w:leader="dot" w:pos="8296"/>
        </w:tabs>
        <w:rPr>
          <w:noProof/>
        </w:rPr>
      </w:pPr>
      <w:hyperlink w:anchor="_Toc303571219" w:history="1">
        <w:r w:rsidR="00E37C11" w:rsidRPr="001A5888">
          <w:rPr>
            <w:rStyle w:val="a6"/>
            <w:noProof/>
          </w:rPr>
          <w:t>Figure 2 - Group project work flow: Create project and assign tasks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_Toc303571219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15</w:t>
        </w:r>
        <w:r w:rsidR="0057603F" w:rsidRPr="001A5888">
          <w:rPr>
            <w:noProof/>
            <w:webHidden/>
          </w:rPr>
          <w:fldChar w:fldCharType="end"/>
        </w:r>
      </w:hyperlink>
    </w:p>
    <w:p w:rsidR="00E37C11" w:rsidRPr="001A5888" w:rsidRDefault="005E26D6">
      <w:pPr>
        <w:pStyle w:val="ab"/>
        <w:tabs>
          <w:tab w:val="right" w:leader="dot" w:pos="8296"/>
        </w:tabs>
        <w:rPr>
          <w:noProof/>
        </w:rPr>
      </w:pPr>
      <w:hyperlink w:anchor="_Toc303571220" w:history="1">
        <w:r w:rsidR="00E37C11" w:rsidRPr="001A5888">
          <w:rPr>
            <w:rStyle w:val="a6"/>
            <w:noProof/>
          </w:rPr>
          <w:t>Figure 3 - Group project work flow: Do tasks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_Toc303571220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16</w:t>
        </w:r>
        <w:r w:rsidR="0057603F" w:rsidRPr="001A5888">
          <w:rPr>
            <w:noProof/>
            <w:webHidden/>
          </w:rPr>
          <w:fldChar w:fldCharType="end"/>
        </w:r>
      </w:hyperlink>
    </w:p>
    <w:p w:rsidR="00E37C11" w:rsidRPr="001A5888" w:rsidRDefault="005E26D6">
      <w:pPr>
        <w:pStyle w:val="ab"/>
        <w:tabs>
          <w:tab w:val="right" w:leader="dot" w:pos="8296"/>
        </w:tabs>
        <w:rPr>
          <w:noProof/>
        </w:rPr>
      </w:pPr>
      <w:hyperlink w:anchor="_Toc303571221" w:history="1">
        <w:r w:rsidR="00E37C11" w:rsidRPr="001A5888">
          <w:rPr>
            <w:rStyle w:val="a6"/>
            <w:noProof/>
          </w:rPr>
          <w:t>Figure 4 - Private project work flow: Create private project and tasks; do tasks.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_Toc303571221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17</w:t>
        </w:r>
        <w:r w:rsidR="0057603F" w:rsidRPr="001A5888">
          <w:rPr>
            <w:noProof/>
            <w:webHidden/>
          </w:rPr>
          <w:fldChar w:fldCharType="end"/>
        </w:r>
      </w:hyperlink>
    </w:p>
    <w:p w:rsidR="00E140C7" w:rsidRPr="001A5888" w:rsidRDefault="0057603F">
      <w:pPr>
        <w:spacing w:after="200" w:line="276" w:lineRule="auto"/>
        <w:jc w:val="left"/>
      </w:pPr>
      <w:r w:rsidRPr="001A5888">
        <w:fldChar w:fldCharType="end"/>
      </w:r>
      <w:r w:rsidR="00E140C7" w:rsidRPr="001A5888">
        <w:br w:type="page"/>
      </w:r>
    </w:p>
    <w:p w:rsidR="0008084B" w:rsidRPr="001A5888" w:rsidRDefault="00E140C7" w:rsidP="00E140C7">
      <w:pPr>
        <w:pStyle w:val="1"/>
        <w:numPr>
          <w:ilvl w:val="0"/>
          <w:numId w:val="0"/>
        </w:numPr>
        <w:ind w:left="357" w:hanging="357"/>
        <w:rPr>
          <w:lang w:val="en-GB"/>
        </w:rPr>
      </w:pPr>
      <w:bookmarkStart w:id="89" w:name="_Toc303285527"/>
      <w:bookmarkStart w:id="90" w:name="_Toc303384127"/>
      <w:bookmarkStart w:id="91" w:name="_Toc303574181"/>
      <w:r w:rsidRPr="001A5888">
        <w:rPr>
          <w:lang w:val="en-GB"/>
        </w:rPr>
        <w:lastRenderedPageBreak/>
        <w:t>Index of Tables</w:t>
      </w:r>
      <w:bookmarkEnd w:id="89"/>
      <w:bookmarkEnd w:id="90"/>
      <w:bookmarkEnd w:id="91"/>
    </w:p>
    <w:p w:rsidR="001109B6" w:rsidRPr="001A5888" w:rsidRDefault="0057603F" w:rsidP="006371B3">
      <w:pPr>
        <w:pStyle w:val="ab"/>
        <w:tabs>
          <w:tab w:val="right" w:leader="dot" w:pos="8296"/>
        </w:tabs>
        <w:spacing w:after="100"/>
        <w:rPr>
          <w:noProof/>
        </w:rPr>
      </w:pPr>
      <w:r w:rsidRPr="001A5888">
        <w:fldChar w:fldCharType="begin"/>
      </w:r>
      <w:r w:rsidR="007326D7" w:rsidRPr="001A5888">
        <w:instrText xml:space="preserve"> TOC \h \z \c "Table" </w:instrText>
      </w:r>
      <w:r w:rsidRPr="001A5888">
        <w:fldChar w:fldCharType="separate"/>
      </w:r>
      <w:hyperlink w:anchor="_Toc303543562" w:history="1">
        <w:r w:rsidR="001109B6" w:rsidRPr="001A5888">
          <w:rPr>
            <w:rStyle w:val="a6"/>
            <w:noProof/>
          </w:rPr>
          <w:t>Table 1 – Jabok Nielsen’s framew</w:t>
        </w:r>
        <w:r w:rsidR="00E37C11" w:rsidRPr="001A5888">
          <w:rPr>
            <w:rStyle w:val="a6"/>
            <w:noProof/>
          </w:rPr>
          <w:t>ork of system acceptability</w:t>
        </w:r>
        <w:r w:rsidR="001109B6" w:rsidRPr="001A5888">
          <w:rPr>
            <w:noProof/>
            <w:webHidden/>
          </w:rPr>
          <w:tab/>
        </w:r>
        <w:r w:rsidRPr="001A5888">
          <w:rPr>
            <w:noProof/>
            <w:webHidden/>
          </w:rPr>
          <w:fldChar w:fldCharType="begin"/>
        </w:r>
        <w:r w:rsidR="001109B6" w:rsidRPr="001A5888">
          <w:rPr>
            <w:noProof/>
            <w:webHidden/>
          </w:rPr>
          <w:instrText xml:space="preserve"> PAGEREF _Toc303543562 \h </w:instrText>
        </w:r>
        <w:r w:rsidRPr="001A5888">
          <w:rPr>
            <w:noProof/>
            <w:webHidden/>
          </w:rPr>
        </w:r>
        <w:r w:rsidRPr="001A5888">
          <w:rPr>
            <w:noProof/>
            <w:webHidden/>
          </w:rPr>
          <w:fldChar w:fldCharType="separate"/>
        </w:r>
        <w:r w:rsidR="00707DEE" w:rsidRPr="001A5888">
          <w:rPr>
            <w:noProof/>
            <w:webHidden/>
          </w:rPr>
          <w:t>7</w:t>
        </w:r>
        <w:r w:rsidRPr="001A5888">
          <w:rPr>
            <w:noProof/>
            <w:webHidden/>
          </w:rPr>
          <w:fldChar w:fldCharType="end"/>
        </w:r>
      </w:hyperlink>
    </w:p>
    <w:p w:rsidR="00E140C7" w:rsidRPr="001A5888" w:rsidRDefault="0057603F" w:rsidP="006371B3">
      <w:pPr>
        <w:spacing w:after="100"/>
        <w:rPr>
          <w:highlight w:val="yellow"/>
        </w:rPr>
      </w:pPr>
      <w:r w:rsidRPr="001A5888">
        <w:fldChar w:fldCharType="end"/>
      </w:r>
    </w:p>
    <w:p w:rsidR="0008084B" w:rsidRPr="001A5888" w:rsidRDefault="0008084B" w:rsidP="0008084B">
      <w:pPr>
        <w:rPr>
          <w:highlight w:val="yellow"/>
        </w:rPr>
        <w:sectPr w:rsidR="0008084B" w:rsidRPr="001A5888" w:rsidSect="00233870">
          <w:pgSz w:w="11906" w:h="16838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:rsidR="00C57D8C" w:rsidRPr="001A5888" w:rsidRDefault="00C57D8C" w:rsidP="0008084B">
      <w:pPr>
        <w:rPr>
          <w:highlight w:val="yellow"/>
        </w:rPr>
      </w:pPr>
      <w:r w:rsidRPr="001A5888">
        <w:rPr>
          <w:highlight w:val="yellow"/>
        </w:rPr>
        <w:lastRenderedPageBreak/>
        <w:br w:type="page"/>
      </w:r>
    </w:p>
    <w:p w:rsidR="00652F9F" w:rsidRPr="0016101B" w:rsidRDefault="00652F9F">
      <w:pPr>
        <w:pStyle w:val="1"/>
        <w:spacing w:line="360" w:lineRule="auto"/>
        <w:rPr>
          <w:rPrChange w:id="92" w:author="Sam" w:date="2011-09-12T19:53:00Z">
            <w:rPr>
              <w:highlight w:val="yellow"/>
            </w:rPr>
          </w:rPrChange>
        </w:rPr>
        <w:pPrChange w:id="93" w:author="Sam" w:date="2011-09-12T19:53:00Z">
          <w:pPr>
            <w:pStyle w:val="1"/>
          </w:pPr>
        </w:pPrChange>
      </w:pPr>
      <w:bookmarkStart w:id="94" w:name="_Toc303574182"/>
      <w:r w:rsidRPr="0016101B">
        <w:rPr>
          <w:rPrChange w:id="95" w:author="Sam" w:date="2011-09-12T19:53:00Z">
            <w:rPr>
              <w:highlight w:val="yellow"/>
            </w:rPr>
          </w:rPrChange>
        </w:rPr>
        <w:lastRenderedPageBreak/>
        <w:t>Introduction</w:t>
      </w:r>
      <w:bookmarkEnd w:id="94"/>
    </w:p>
    <w:p w:rsidR="00E03402" w:rsidRPr="0016101B" w:rsidRDefault="00E03402">
      <w:pPr>
        <w:pStyle w:val="2"/>
        <w:spacing w:line="360" w:lineRule="auto"/>
        <w:rPr>
          <w:rPrChange w:id="96" w:author="Sam" w:date="2011-09-12T19:53:00Z">
            <w:rPr>
              <w:highlight w:val="yellow"/>
            </w:rPr>
          </w:rPrChange>
        </w:rPr>
        <w:pPrChange w:id="97" w:author="Sam" w:date="2011-09-12T19:53:00Z">
          <w:pPr>
            <w:pStyle w:val="2"/>
          </w:pPr>
        </w:pPrChange>
      </w:pPr>
      <w:bookmarkStart w:id="98" w:name="_Toc303574183"/>
      <w:r w:rsidRPr="0016101B">
        <w:rPr>
          <w:rPrChange w:id="99" w:author="Sam" w:date="2011-09-12T19:53:00Z">
            <w:rPr>
              <w:highlight w:val="yellow"/>
            </w:rPr>
          </w:rPrChange>
        </w:rPr>
        <w:t>Motivation</w:t>
      </w:r>
      <w:bookmarkEnd w:id="98"/>
    </w:p>
    <w:p w:rsidR="00E457DA" w:rsidRDefault="00C601E0">
      <w:pPr>
        <w:spacing w:line="360" w:lineRule="auto"/>
        <w:rPr>
          <w:ins w:id="100" w:author="Sam" w:date="2011-09-12T20:00:00Z"/>
        </w:rPr>
        <w:pPrChange w:id="101" w:author="Sam" w:date="2011-09-12T19:53:00Z">
          <w:pPr/>
        </w:pPrChange>
      </w:pPr>
      <w:r w:rsidRPr="0016101B">
        <w:rPr>
          <w:rPrChange w:id="102" w:author="Sam" w:date="2011-09-12T19:53:00Z">
            <w:rPr>
              <w:highlight w:val="yellow"/>
            </w:rPr>
          </w:rPrChange>
        </w:rPr>
        <w:t xml:space="preserve">Version control is a </w:t>
      </w:r>
      <w:ins w:id="103" w:author="Sam" w:date="2011-09-12T19:53:00Z">
        <w:r w:rsidR="0016101B">
          <w:t>well-known</w:t>
        </w:r>
        <w:r w:rsidR="0016101B" w:rsidRPr="0016101B">
          <w:rPr>
            <w:rPrChange w:id="104" w:author="Sam" w:date="2011-09-12T19:53:00Z">
              <w:rPr>
                <w:highlight w:val="yellow"/>
              </w:rPr>
            </w:rPrChange>
          </w:rPr>
          <w:t xml:space="preserve"> </w:t>
        </w:r>
      </w:ins>
      <w:r w:rsidRPr="0016101B">
        <w:rPr>
          <w:rPrChange w:id="105" w:author="Sam" w:date="2011-09-12T19:53:00Z">
            <w:rPr>
              <w:highlight w:val="yellow"/>
            </w:rPr>
          </w:rPrChange>
        </w:rPr>
        <w:t xml:space="preserve">way </w:t>
      </w:r>
      <w:del w:id="106" w:author="Sam" w:date="2011-09-12T19:53:00Z">
        <w:r w:rsidRPr="0016101B" w:rsidDel="0016101B">
          <w:rPr>
            <w:rPrChange w:id="107" w:author="Sam" w:date="2011-09-12T19:53:00Z">
              <w:rPr>
                <w:highlight w:val="yellow"/>
              </w:rPr>
            </w:rPrChange>
          </w:rPr>
          <w:delText xml:space="preserve">in </w:delText>
        </w:r>
      </w:del>
      <w:ins w:id="108" w:author="Sam" w:date="2011-09-12T19:53:00Z">
        <w:r w:rsidR="0016101B">
          <w:t>of</w:t>
        </w:r>
        <w:r w:rsidR="0016101B" w:rsidRPr="0016101B">
          <w:rPr>
            <w:rPrChange w:id="109" w:author="Sam" w:date="2011-09-12T19:53:00Z">
              <w:rPr>
                <w:highlight w:val="yellow"/>
              </w:rPr>
            </w:rPrChange>
          </w:rPr>
          <w:t xml:space="preserve"> </w:t>
        </w:r>
      </w:ins>
      <w:r w:rsidRPr="0016101B">
        <w:rPr>
          <w:rPrChange w:id="110" w:author="Sam" w:date="2011-09-12T19:53:00Z">
            <w:rPr>
              <w:highlight w:val="yellow"/>
            </w:rPr>
          </w:rPrChange>
        </w:rPr>
        <w:t>controlling revisions of works, especially programming and</w:t>
      </w:r>
      <w:r w:rsidR="00932EF2" w:rsidRPr="0016101B">
        <w:rPr>
          <w:rPrChange w:id="111" w:author="Sam" w:date="2011-09-12T19:53:00Z">
            <w:rPr>
              <w:highlight w:val="yellow"/>
            </w:rPr>
          </w:rPrChange>
        </w:rPr>
        <w:t xml:space="preserve"> documentation writing. It keeps all the historical change </w:t>
      </w:r>
      <w:del w:id="112" w:author="Sam" w:date="2011-09-12T19:53:00Z">
        <w:r w:rsidR="00932EF2" w:rsidRPr="0016101B" w:rsidDel="0016101B">
          <w:rPr>
            <w:rPrChange w:id="113" w:author="Sam" w:date="2011-09-12T19:53:00Z">
              <w:rPr>
                <w:highlight w:val="yellow"/>
              </w:rPr>
            </w:rPrChange>
          </w:rPr>
          <w:delText xml:space="preserve">of </w:delText>
        </w:r>
      </w:del>
      <w:ins w:id="114" w:author="Sam" w:date="2011-09-12T19:53:00Z">
        <w:r w:rsidR="0016101B">
          <w:t>made to a</w:t>
        </w:r>
      </w:ins>
      <w:ins w:id="115" w:author="Sam" w:date="2011-09-12T19:54:00Z">
        <w:r w:rsidR="0016101B">
          <w:t xml:space="preserve"> </w:t>
        </w:r>
      </w:ins>
      <w:ins w:id="116" w:author="Sam" w:date="2011-09-12T19:53:00Z">
        <w:r w:rsidR="0016101B">
          <w:t>piece of</w:t>
        </w:r>
        <w:r w:rsidR="0016101B" w:rsidRPr="0016101B">
          <w:rPr>
            <w:rPrChange w:id="117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118" w:author="Sam" w:date="2011-09-12T19:53:00Z">
            <w:rPr>
              <w:highlight w:val="yellow"/>
            </w:rPr>
          </w:rPrChange>
        </w:rPr>
        <w:t>work and gives use</w:t>
      </w:r>
      <w:ins w:id="119" w:author="Sam" w:date="2011-09-12T19:54:00Z">
        <w:r w:rsidR="006363A9">
          <w:t>rs the</w:t>
        </w:r>
      </w:ins>
      <w:r w:rsidR="00932EF2" w:rsidRPr="0016101B">
        <w:rPr>
          <w:rPrChange w:id="120" w:author="Sam" w:date="2011-09-12T19:53:00Z">
            <w:rPr>
              <w:highlight w:val="yellow"/>
            </w:rPr>
          </w:rPrChange>
        </w:rPr>
        <w:t xml:space="preserve"> chance</w:t>
      </w:r>
      <w:ins w:id="121" w:author="Sam" w:date="2011-09-12T19:54:00Z">
        <w:r w:rsidR="006363A9">
          <w:t xml:space="preserve"> to</w:t>
        </w:r>
      </w:ins>
      <w:del w:id="122" w:author="Sam" w:date="2011-09-12T19:54:00Z">
        <w:r w:rsidR="00932EF2" w:rsidRPr="0016101B" w:rsidDel="006363A9">
          <w:rPr>
            <w:rPrChange w:id="123" w:author="Sam" w:date="2011-09-12T19:53:00Z">
              <w:rPr>
                <w:highlight w:val="yellow"/>
              </w:rPr>
            </w:rPrChange>
          </w:rPr>
          <w:delText>s of</w:delText>
        </w:r>
      </w:del>
      <w:r w:rsidR="00932EF2" w:rsidRPr="0016101B">
        <w:rPr>
          <w:rPrChange w:id="124" w:author="Sam" w:date="2011-09-12T19:53:00Z">
            <w:rPr>
              <w:highlight w:val="yellow"/>
            </w:rPr>
          </w:rPrChange>
        </w:rPr>
        <w:t xml:space="preserve"> roll back their work at any time. It also can be used as a synchronised platform</w:t>
      </w:r>
      <w:ins w:id="125" w:author="Sam" w:date="2011-09-12T19:54:00Z">
        <w:r w:rsidR="006363A9">
          <w:t xml:space="preserve">, so that </w:t>
        </w:r>
      </w:ins>
      <w:del w:id="126" w:author="Sam" w:date="2011-09-12T19:54:00Z">
        <w:r w:rsidR="00932EF2" w:rsidRPr="0016101B" w:rsidDel="006363A9">
          <w:rPr>
            <w:rPrChange w:id="127" w:author="Sam" w:date="2011-09-12T19:53:00Z">
              <w:rPr>
                <w:highlight w:val="yellow"/>
              </w:rPr>
            </w:rPrChange>
          </w:rPr>
          <w:delText xml:space="preserve"> to make </w:delText>
        </w:r>
      </w:del>
      <w:r w:rsidR="00932EF2" w:rsidRPr="0016101B">
        <w:rPr>
          <w:rPrChange w:id="128" w:author="Sam" w:date="2011-09-12T19:53:00Z">
            <w:rPr>
              <w:highlight w:val="yellow"/>
            </w:rPr>
          </w:rPrChange>
        </w:rPr>
        <w:t xml:space="preserve">the </w:t>
      </w:r>
      <w:del w:id="129" w:author="Sam" w:date="2011-09-12T19:54:00Z">
        <w:r w:rsidR="00932EF2" w:rsidRPr="0016101B" w:rsidDel="006363A9">
          <w:rPr>
            <w:rPrChange w:id="130" w:author="Sam" w:date="2011-09-12T19:53:00Z">
              <w:rPr>
                <w:highlight w:val="yellow"/>
              </w:rPr>
            </w:rPrChange>
          </w:rPr>
          <w:delText xml:space="preserve">work </w:delText>
        </w:r>
      </w:del>
      <w:ins w:id="131" w:author="Sam" w:date="2011-09-12T19:54:00Z">
        <w:r w:rsidR="006363A9">
          <w:t>document</w:t>
        </w:r>
        <w:r w:rsidR="006363A9" w:rsidRPr="0016101B">
          <w:rPr>
            <w:rPrChange w:id="132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133" w:author="Sam" w:date="2011-09-12T19:53:00Z">
            <w:rPr>
              <w:highlight w:val="yellow"/>
            </w:rPr>
          </w:rPrChange>
        </w:rPr>
        <w:t xml:space="preserve">can be worked </w:t>
      </w:r>
      <w:ins w:id="134" w:author="Sam" w:date="2011-09-12T19:54:00Z">
        <w:r w:rsidR="006363A9">
          <w:t>on in</w:t>
        </w:r>
      </w:ins>
      <w:del w:id="135" w:author="Sam" w:date="2011-09-12T19:54:00Z">
        <w:r w:rsidR="00932EF2" w:rsidRPr="0016101B" w:rsidDel="006363A9">
          <w:rPr>
            <w:rPrChange w:id="136" w:author="Sam" w:date="2011-09-12T19:53:00Z">
              <w:rPr>
                <w:highlight w:val="yellow"/>
              </w:rPr>
            </w:rPrChange>
          </w:rPr>
          <w:delText>at</w:delText>
        </w:r>
      </w:del>
      <w:r w:rsidR="00932EF2" w:rsidRPr="0016101B">
        <w:rPr>
          <w:rPrChange w:id="137" w:author="Sam" w:date="2011-09-12T19:53:00Z">
            <w:rPr>
              <w:highlight w:val="yellow"/>
            </w:rPr>
          </w:rPrChange>
        </w:rPr>
        <w:t xml:space="preserve"> many places and with collaborations from other people. H</w:t>
      </w:r>
      <w:r w:rsidRPr="0016101B">
        <w:rPr>
          <w:rPrChange w:id="138" w:author="Sam" w:date="2011-09-12T19:53:00Z">
            <w:rPr>
              <w:highlight w:val="yellow"/>
            </w:rPr>
          </w:rPrChange>
        </w:rPr>
        <w:t xml:space="preserve">owever, as </w:t>
      </w:r>
      <w:del w:id="139" w:author="Sam" w:date="2011-09-12T19:55:00Z">
        <w:r w:rsidRPr="0016101B" w:rsidDel="006363A9">
          <w:rPr>
            <w:rPrChange w:id="140" w:author="Sam" w:date="2011-09-12T19:53:00Z">
              <w:rPr>
                <w:highlight w:val="yellow"/>
              </w:rPr>
            </w:rPrChange>
          </w:rPr>
          <w:delText xml:space="preserve">I </w:delText>
        </w:r>
      </w:del>
      <w:r w:rsidRPr="0016101B">
        <w:rPr>
          <w:rPrChange w:id="141" w:author="Sam" w:date="2011-09-12T19:53:00Z">
            <w:rPr>
              <w:highlight w:val="yellow"/>
            </w:rPr>
          </w:rPrChange>
        </w:rPr>
        <w:t>observed</w:t>
      </w:r>
      <w:ins w:id="142" w:author="Sam" w:date="2011-09-12T19:55:00Z">
        <w:r w:rsidR="006363A9">
          <w:t xml:space="preserve"> above</w:t>
        </w:r>
      </w:ins>
      <w:r w:rsidRPr="0016101B">
        <w:rPr>
          <w:rPrChange w:id="143" w:author="Sam" w:date="2011-09-12T19:53:00Z">
            <w:rPr>
              <w:highlight w:val="yellow"/>
            </w:rPr>
          </w:rPrChange>
        </w:rPr>
        <w:t xml:space="preserve">, the </w:t>
      </w:r>
      <w:ins w:id="144" w:author="Sam" w:date="2011-09-12T19:55:00Z">
        <w:r w:rsidR="006363A9" w:rsidRPr="0016101B">
          <w:rPr>
            <w:rFonts w:hint="eastAsia"/>
          </w:rPr>
          <w:t>number</w:t>
        </w:r>
        <w:r w:rsidR="006363A9" w:rsidRPr="0016101B">
          <w:t xml:space="preserve"> </w:t>
        </w:r>
        <w:r w:rsidR="006363A9">
          <w:t xml:space="preserve">of </w:t>
        </w:r>
      </w:ins>
      <w:r w:rsidRPr="0016101B">
        <w:rPr>
          <w:rPrChange w:id="145" w:author="Sam" w:date="2011-09-12T19:53:00Z">
            <w:rPr>
              <w:highlight w:val="yellow"/>
            </w:rPr>
          </w:rPrChange>
        </w:rPr>
        <w:t>people us</w:t>
      </w:r>
      <w:ins w:id="146" w:author="Sam" w:date="2011-09-12T19:55:00Z">
        <w:r w:rsidR="006363A9">
          <w:t>ing</w:t>
        </w:r>
      </w:ins>
      <w:del w:id="147" w:author="Sam" w:date="2011-09-12T19:55:00Z">
        <w:r w:rsidRPr="0016101B" w:rsidDel="006363A9">
          <w:rPr>
            <w:rPrChange w:id="148" w:author="Sam" w:date="2011-09-12T19:53:00Z">
              <w:rPr>
                <w:highlight w:val="yellow"/>
              </w:rPr>
            </w:rPrChange>
          </w:rPr>
          <w:delText>es</w:delText>
        </w:r>
      </w:del>
      <w:r w:rsidRPr="0016101B">
        <w:rPr>
          <w:rPrChange w:id="149" w:author="Sam" w:date="2011-09-12T19:53:00Z">
            <w:rPr>
              <w:highlight w:val="yellow"/>
            </w:rPr>
          </w:rPrChange>
        </w:rPr>
        <w:t xml:space="preserve"> version control in managing their work is </w:t>
      </w:r>
      <w:del w:id="150" w:author="Sam" w:date="2011-09-12T19:56:00Z">
        <w:r w:rsidRPr="0016101B" w:rsidDel="002016E5">
          <w:rPr>
            <w:rPrChange w:id="151" w:author="Sam" w:date="2011-09-12T19:53:00Z">
              <w:rPr>
                <w:highlight w:val="yellow"/>
              </w:rPr>
            </w:rPrChange>
          </w:rPr>
          <w:delText>in absolute</w:delText>
        </w:r>
      </w:del>
      <w:ins w:id="152" w:author="Sam" w:date="2011-09-12T19:56:00Z">
        <w:r w:rsidR="002016E5">
          <w:t>relatively</w:t>
        </w:r>
      </w:ins>
      <w:del w:id="153" w:author="Sam" w:date="2011-09-12T19:56:00Z">
        <w:r w:rsidRPr="0016101B" w:rsidDel="002016E5">
          <w:rPr>
            <w:rPrChange w:id="154" w:author="Sam" w:date="2011-09-12T19:53:00Z">
              <w:rPr>
                <w:highlight w:val="yellow"/>
              </w:rPr>
            </w:rPrChange>
          </w:rPr>
          <w:delText xml:space="preserve"> a</w:delText>
        </w:r>
      </w:del>
      <w:r w:rsidRPr="0016101B">
        <w:rPr>
          <w:rPrChange w:id="155" w:author="Sam" w:date="2011-09-12T19:53:00Z">
            <w:rPr>
              <w:highlight w:val="yellow"/>
            </w:rPr>
          </w:rPrChange>
        </w:rPr>
        <w:t xml:space="preserve"> few</w:t>
      </w:r>
      <w:del w:id="156" w:author="Sam" w:date="2011-09-12T19:55:00Z">
        <w:r w:rsidRPr="0016101B" w:rsidDel="006363A9">
          <w:rPr>
            <w:rPrChange w:id="157" w:author="Sam" w:date="2011-09-12T19:53:00Z">
              <w:rPr>
                <w:highlight w:val="yellow"/>
              </w:rPr>
            </w:rPrChange>
          </w:rPr>
          <w:delText xml:space="preserve"> number</w:delText>
        </w:r>
      </w:del>
      <w:r w:rsidRPr="0016101B">
        <w:rPr>
          <w:rPrChange w:id="158" w:author="Sam" w:date="2011-09-12T19:53:00Z">
            <w:rPr>
              <w:highlight w:val="yellow"/>
            </w:rPr>
          </w:rPrChange>
        </w:rPr>
        <w:t>, even</w:t>
      </w:r>
      <w:ins w:id="159" w:author="Sam" w:date="2011-09-12T19:56:00Z">
        <w:r w:rsidR="002016E5">
          <w:t xml:space="preserve"> among</w:t>
        </w:r>
      </w:ins>
      <w:r w:rsidRPr="0016101B">
        <w:rPr>
          <w:rPrChange w:id="160" w:author="Sam" w:date="2011-09-12T19:53:00Z">
            <w:rPr>
              <w:highlight w:val="yellow"/>
            </w:rPr>
          </w:rPrChange>
        </w:rPr>
        <w:t xml:space="preserve"> </w:t>
      </w:r>
      <w:del w:id="161" w:author="Sam" w:date="2011-09-12T19:56:00Z">
        <w:r w:rsidRPr="0016101B" w:rsidDel="002016E5">
          <w:rPr>
            <w:rPrChange w:id="162" w:author="Sam" w:date="2011-09-12T19:53:00Z">
              <w:rPr>
                <w:highlight w:val="yellow"/>
              </w:rPr>
            </w:rPrChange>
          </w:rPr>
          <w:delText xml:space="preserve">the </w:delText>
        </w:r>
      </w:del>
      <w:r w:rsidRPr="0016101B">
        <w:rPr>
          <w:rPrChange w:id="163" w:author="Sam" w:date="2011-09-12T19:53:00Z">
            <w:rPr>
              <w:highlight w:val="yellow"/>
            </w:rPr>
          </w:rPrChange>
        </w:rPr>
        <w:t>computer science students. I</w:t>
      </w:r>
      <w:ins w:id="164" w:author="Sam" w:date="2011-09-12T19:56:00Z">
        <w:r w:rsidR="006E7040">
          <w:t>t is asserted that</w:t>
        </w:r>
      </w:ins>
      <w:del w:id="165" w:author="Sam" w:date="2011-09-12T19:56:00Z">
        <w:r w:rsidRPr="0016101B" w:rsidDel="006E7040">
          <w:rPr>
            <w:rPrChange w:id="166" w:author="Sam" w:date="2011-09-12T19:53:00Z">
              <w:rPr>
                <w:highlight w:val="yellow"/>
              </w:rPr>
            </w:rPrChange>
          </w:rPr>
          <w:delText xml:space="preserve"> think </w:delText>
        </w:r>
      </w:del>
      <w:ins w:id="167" w:author="Sam" w:date="2011-09-12T19:56:00Z">
        <w:r w:rsidR="006E7040">
          <w:t xml:space="preserve"> </w:t>
        </w:r>
      </w:ins>
      <w:r w:rsidRPr="0016101B">
        <w:rPr>
          <w:rPrChange w:id="168" w:author="Sam" w:date="2011-09-12T19:53:00Z">
            <w:rPr>
              <w:highlight w:val="yellow"/>
            </w:rPr>
          </w:rPrChange>
        </w:rPr>
        <w:t>the reason lead</w:t>
      </w:r>
      <w:ins w:id="169" w:author="Sam" w:date="2011-09-12T19:57:00Z">
        <w:r w:rsidR="006E7040">
          <w:t>ing to</w:t>
        </w:r>
      </w:ins>
      <w:r w:rsidRPr="0016101B">
        <w:rPr>
          <w:rPrChange w:id="170" w:author="Sam" w:date="2011-09-12T19:53:00Z">
            <w:rPr>
              <w:highlight w:val="yellow"/>
            </w:rPr>
          </w:rPrChange>
        </w:rPr>
        <w:t xml:space="preserve"> this may be th</w:t>
      </w:r>
      <w:ins w:id="171" w:author="Sam" w:date="2011-09-12T19:57:00Z">
        <w:r w:rsidR="006E7040">
          <w:t xml:space="preserve">at </w:t>
        </w:r>
      </w:ins>
      <w:del w:id="172" w:author="Sam" w:date="2011-09-12T19:57:00Z">
        <w:r w:rsidRPr="0016101B" w:rsidDel="006E7040">
          <w:rPr>
            <w:rPrChange w:id="173" w:author="Sam" w:date="2011-09-12T19:53:00Z">
              <w:rPr>
                <w:highlight w:val="yellow"/>
              </w:rPr>
            </w:rPrChange>
          </w:rPr>
          <w:delText xml:space="preserve">e </w:delText>
        </w:r>
      </w:del>
      <w:r w:rsidRPr="0016101B">
        <w:rPr>
          <w:rPrChange w:id="174" w:author="Sam" w:date="2011-09-12T19:53:00Z">
            <w:rPr>
              <w:highlight w:val="yellow"/>
            </w:rPr>
          </w:rPrChange>
        </w:rPr>
        <w:t xml:space="preserve">existing version control systems have too many </w:t>
      </w:r>
      <w:proofErr w:type="gramStart"/>
      <w:r w:rsidRPr="0016101B">
        <w:rPr>
          <w:rPrChange w:id="175" w:author="Sam" w:date="2011-09-12T19:53:00Z">
            <w:rPr>
              <w:highlight w:val="yellow"/>
            </w:rPr>
          </w:rPrChange>
        </w:rPr>
        <w:t>l</w:t>
      </w:r>
      <w:r w:rsidR="00932EF2" w:rsidRPr="0016101B">
        <w:rPr>
          <w:rPrChange w:id="176" w:author="Sam" w:date="2011-09-12T19:53:00Z">
            <w:rPr>
              <w:highlight w:val="yellow"/>
            </w:rPr>
          </w:rPrChange>
        </w:rPr>
        <w:t>imitations,</w:t>
      </w:r>
      <w:proofErr w:type="gramEnd"/>
      <w:r w:rsidR="00932EF2" w:rsidRPr="0016101B">
        <w:rPr>
          <w:rPrChange w:id="177" w:author="Sam" w:date="2011-09-12T19:53:00Z">
            <w:rPr>
              <w:highlight w:val="yellow"/>
            </w:rPr>
          </w:rPrChange>
        </w:rPr>
        <w:t xml:space="preserve"> </w:t>
      </w:r>
      <w:del w:id="178" w:author="Sam" w:date="2011-09-12T19:57:00Z">
        <w:r w:rsidR="00932EF2" w:rsidRPr="0016101B" w:rsidDel="006E7040">
          <w:rPr>
            <w:rPrChange w:id="179" w:author="Sam" w:date="2011-09-12T19:53:00Z">
              <w:rPr>
                <w:highlight w:val="yellow"/>
              </w:rPr>
            </w:rPrChange>
          </w:rPr>
          <w:delText xml:space="preserve">especially </w:delText>
        </w:r>
      </w:del>
      <w:ins w:id="180" w:author="Sam" w:date="2011-09-12T19:57:00Z">
        <w:r w:rsidR="006E7040">
          <w:t>in particular, they</w:t>
        </w:r>
        <w:r w:rsidR="006E7040" w:rsidRPr="0016101B">
          <w:rPr>
            <w:rPrChange w:id="181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182" w:author="Sam" w:date="2011-09-12T19:53:00Z">
            <w:rPr>
              <w:highlight w:val="yellow"/>
            </w:rPr>
          </w:rPrChange>
        </w:rPr>
        <w:t>must be pre-deployed before use. The concepts and us</w:t>
      </w:r>
      <w:ins w:id="183" w:author="Sam" w:date="2011-09-12T19:57:00Z">
        <w:r w:rsidR="00AD5365">
          <w:t>e</w:t>
        </w:r>
      </w:ins>
      <w:del w:id="184" w:author="Sam" w:date="2011-09-12T19:57:00Z">
        <w:r w:rsidR="00932EF2" w:rsidRPr="0016101B" w:rsidDel="00AD5365">
          <w:rPr>
            <w:rPrChange w:id="185" w:author="Sam" w:date="2011-09-12T19:53:00Z">
              <w:rPr>
                <w:highlight w:val="yellow"/>
              </w:rPr>
            </w:rPrChange>
          </w:rPr>
          <w:delText>ing</w:delText>
        </w:r>
      </w:del>
      <w:r w:rsidR="00932EF2" w:rsidRPr="0016101B">
        <w:rPr>
          <w:rPrChange w:id="186" w:author="Sam" w:date="2011-09-12T19:53:00Z">
            <w:rPr>
              <w:highlight w:val="yellow"/>
            </w:rPr>
          </w:rPrChange>
        </w:rPr>
        <w:t xml:space="preserve"> of existing version control system</w:t>
      </w:r>
      <w:ins w:id="187" w:author="Sam" w:date="2011-09-12T19:58:00Z">
        <w:r w:rsidR="00AD5365">
          <w:t>s</w:t>
        </w:r>
      </w:ins>
      <w:r w:rsidR="00932EF2" w:rsidRPr="0016101B">
        <w:rPr>
          <w:rPrChange w:id="188" w:author="Sam" w:date="2011-09-12T19:53:00Z">
            <w:rPr>
              <w:highlight w:val="yellow"/>
            </w:rPr>
          </w:rPrChange>
        </w:rPr>
        <w:t xml:space="preserve"> is also complicated. Some experienced user</w:t>
      </w:r>
      <w:ins w:id="189" w:author="Sam" w:date="2011-09-12T19:58:00Z">
        <w:r w:rsidR="007F258A">
          <w:t>s of</w:t>
        </w:r>
      </w:ins>
      <w:del w:id="190" w:author="Sam" w:date="2011-09-12T19:58:00Z">
        <w:r w:rsidR="00932EF2" w:rsidRPr="0016101B" w:rsidDel="007F258A">
          <w:rPr>
            <w:rPrChange w:id="191" w:author="Sam" w:date="2011-09-12T19:53:00Z">
              <w:rPr>
                <w:highlight w:val="yellow"/>
              </w:rPr>
            </w:rPrChange>
          </w:rPr>
          <w:delText xml:space="preserve"> with</w:delText>
        </w:r>
      </w:del>
      <w:r w:rsidR="00932EF2" w:rsidRPr="0016101B">
        <w:rPr>
          <w:rPrChange w:id="192" w:author="Sam" w:date="2011-09-12T19:53:00Z">
            <w:rPr>
              <w:highlight w:val="yellow"/>
            </w:rPr>
          </w:rPrChange>
        </w:rPr>
        <w:t xml:space="preserve"> version control system may think the system can </w:t>
      </w:r>
      <w:r w:rsidR="00932EF2" w:rsidRPr="007E5DEB">
        <w:rPr>
          <w:rPrChange w:id="193" w:author="Sam Simpson" w:date="2011-09-13T11:54:00Z">
            <w:rPr>
              <w:highlight w:val="yellow"/>
            </w:rPr>
          </w:rPrChange>
        </w:rPr>
        <w:t>track</w:t>
      </w:r>
      <w:del w:id="194" w:author="Sam Simpson" w:date="2011-09-13T11:53:00Z">
        <w:r w:rsidR="00932EF2" w:rsidRPr="007E5DEB" w:rsidDel="007E5DEB">
          <w:rPr>
            <w:rPrChange w:id="195" w:author="Sam Simpson" w:date="2011-09-13T11:54:00Z">
              <w:rPr>
                <w:highlight w:val="yellow"/>
              </w:rPr>
            </w:rPrChange>
          </w:rPr>
          <w:delText>ing</w:delText>
        </w:r>
      </w:del>
      <w:r w:rsidR="00932EF2" w:rsidRPr="007E5DEB">
        <w:rPr>
          <w:rPrChange w:id="196" w:author="Sam Simpson" w:date="2011-09-13T11:54:00Z">
            <w:rPr>
              <w:highlight w:val="yellow"/>
            </w:rPr>
          </w:rPrChange>
        </w:rPr>
        <w:t xml:space="preserve"> file</w:t>
      </w:r>
      <w:ins w:id="197" w:author="Sam Simpson" w:date="2011-09-13T11:53:00Z">
        <w:r w:rsidR="007E5DEB" w:rsidRPr="007E5DEB">
          <w:rPr>
            <w:rPrChange w:id="198" w:author="Sam Simpson" w:date="2011-09-13T11:54:00Z">
              <w:rPr>
                <w:highlight w:val="yellow"/>
              </w:rPr>
            </w:rPrChange>
          </w:rPr>
          <w:t>s</w:t>
        </w:r>
      </w:ins>
      <w:r w:rsidR="00932EF2" w:rsidRPr="007E5DEB">
        <w:rPr>
          <w:rPrChange w:id="199" w:author="Sam Simpson" w:date="2011-09-13T11:54:00Z">
            <w:rPr>
              <w:highlight w:val="yellow"/>
            </w:rPr>
          </w:rPrChange>
        </w:rPr>
        <w:t xml:space="preserve"> </w:t>
      </w:r>
      <w:del w:id="200" w:author="Sam Simpson" w:date="2011-09-13T11:53:00Z">
        <w:r w:rsidR="00932EF2" w:rsidRPr="007E5DEB" w:rsidDel="00B37B33">
          <w:rPr>
            <w:rPrChange w:id="201" w:author="Sam Simpson" w:date="2011-09-13T11:54:00Z">
              <w:rPr>
                <w:highlight w:val="yellow"/>
              </w:rPr>
            </w:rPrChange>
          </w:rPr>
          <w:delText xml:space="preserve">divided </w:delText>
        </w:r>
      </w:del>
      <w:r w:rsidR="00932EF2" w:rsidRPr="007E5DEB">
        <w:rPr>
          <w:rPrChange w:id="202" w:author="Sam Simpson" w:date="2011-09-13T11:54:00Z">
            <w:rPr>
              <w:highlight w:val="yellow"/>
            </w:rPr>
          </w:rPrChange>
        </w:rPr>
        <w:t>by different tasks</w:t>
      </w:r>
      <w:ins w:id="203" w:author="Sam" w:date="2011-09-12T19:58:00Z">
        <w:del w:id="204" w:author="Sam Simpson" w:date="2011-09-13T11:54:00Z">
          <w:r w:rsidR="007F258A" w:rsidDel="007E5DEB">
            <w:delText xml:space="preserve"> [?]</w:delText>
          </w:r>
        </w:del>
      </w:ins>
      <w:r w:rsidR="00932EF2" w:rsidRPr="0016101B">
        <w:rPr>
          <w:rPrChange w:id="205" w:author="Sam" w:date="2011-09-12T19:53:00Z">
            <w:rPr>
              <w:highlight w:val="yellow"/>
            </w:rPr>
          </w:rPrChange>
        </w:rPr>
        <w:t>. So I wish to design and develop an easy to use web-based version control system with task-oriented feature</w:t>
      </w:r>
      <w:ins w:id="206" w:author="Sam" w:date="2011-09-12T19:58:00Z">
        <w:r w:rsidR="007F258A">
          <w:t>s</w:t>
        </w:r>
      </w:ins>
      <w:r w:rsidR="00932EF2" w:rsidRPr="0016101B">
        <w:rPr>
          <w:rPrChange w:id="207" w:author="Sam" w:date="2011-09-12T19:53:00Z">
            <w:rPr>
              <w:highlight w:val="yellow"/>
            </w:rPr>
          </w:rPrChange>
        </w:rPr>
        <w:t xml:space="preserve"> for computer</w:t>
      </w:r>
      <w:ins w:id="208" w:author="Sam" w:date="2011-09-12T20:03:00Z">
        <w:r w:rsidR="0093741A">
          <w:t>-</w:t>
        </w:r>
      </w:ins>
      <w:del w:id="209" w:author="Sam" w:date="2011-09-12T20:03:00Z">
        <w:r w:rsidR="00932EF2" w:rsidRPr="0016101B" w:rsidDel="0093741A">
          <w:rPr>
            <w:rPrChange w:id="210" w:author="Sam" w:date="2011-09-12T19:53:00Z">
              <w:rPr>
                <w:highlight w:val="yellow"/>
              </w:rPr>
            </w:rPrChange>
          </w:rPr>
          <w:delText xml:space="preserve"> </w:delText>
        </w:r>
      </w:del>
      <w:r w:rsidR="00932EF2" w:rsidRPr="0016101B">
        <w:rPr>
          <w:rPrChange w:id="211" w:author="Sam" w:date="2011-09-12T19:53:00Z">
            <w:rPr>
              <w:highlight w:val="yellow"/>
            </w:rPr>
          </w:rPrChange>
        </w:rPr>
        <w:t>based group and individual projects</w:t>
      </w:r>
      <w:ins w:id="212" w:author="Sam" w:date="2011-09-12T19:58:00Z">
        <w:r w:rsidR="007F258A">
          <w:t>,</w:t>
        </w:r>
      </w:ins>
      <w:r w:rsidR="00932EF2" w:rsidRPr="0016101B">
        <w:rPr>
          <w:rPrChange w:id="213" w:author="Sam" w:date="2011-09-12T19:53:00Z">
            <w:rPr>
              <w:highlight w:val="yellow"/>
            </w:rPr>
          </w:rPrChange>
        </w:rPr>
        <w:t xml:space="preserve"> as </w:t>
      </w:r>
      <w:ins w:id="214" w:author="Sam" w:date="2011-09-12T19:58:00Z">
        <w:r w:rsidR="007F258A">
          <w:t xml:space="preserve">a </w:t>
        </w:r>
      </w:ins>
      <w:r w:rsidR="00932EF2" w:rsidRPr="0016101B">
        <w:rPr>
          <w:rPrChange w:id="215" w:author="Sam" w:date="2011-09-12T19:53:00Z">
            <w:rPr>
              <w:highlight w:val="yellow"/>
            </w:rPr>
          </w:rPrChange>
        </w:rPr>
        <w:t xml:space="preserve">supplement </w:t>
      </w:r>
      <w:ins w:id="216" w:author="Sam" w:date="2011-09-12T19:59:00Z">
        <w:r w:rsidR="007F258A">
          <w:t>t</w:t>
        </w:r>
      </w:ins>
      <w:r w:rsidR="00932EF2" w:rsidRPr="0016101B">
        <w:rPr>
          <w:rPrChange w:id="217" w:author="Sam" w:date="2011-09-12T19:53:00Z">
            <w:rPr>
              <w:highlight w:val="yellow"/>
            </w:rPr>
          </w:rPrChange>
        </w:rPr>
        <w:t>o</w:t>
      </w:r>
      <w:del w:id="218" w:author="Sam" w:date="2011-09-12T19:59:00Z">
        <w:r w:rsidR="00932EF2" w:rsidRPr="0016101B" w:rsidDel="007F258A">
          <w:rPr>
            <w:rPrChange w:id="219" w:author="Sam" w:date="2011-09-12T19:53:00Z">
              <w:rPr>
                <w:highlight w:val="yellow"/>
              </w:rPr>
            </w:rPrChange>
          </w:rPr>
          <w:delText>f</w:delText>
        </w:r>
      </w:del>
      <w:r w:rsidR="00932EF2" w:rsidRPr="0016101B">
        <w:rPr>
          <w:rPrChange w:id="220" w:author="Sam" w:date="2011-09-12T19:53:00Z">
            <w:rPr>
              <w:highlight w:val="yellow"/>
            </w:rPr>
          </w:rPrChange>
        </w:rPr>
        <w:t xml:space="preserve"> existing version control systems.</w:t>
      </w:r>
    </w:p>
    <w:p w:rsidR="008E45B2" w:rsidRPr="0016101B" w:rsidRDefault="008E45B2">
      <w:pPr>
        <w:spacing w:line="360" w:lineRule="auto"/>
        <w:rPr>
          <w:rPrChange w:id="221" w:author="Sam" w:date="2011-09-12T19:53:00Z">
            <w:rPr>
              <w:highlight w:val="yellow"/>
            </w:rPr>
          </w:rPrChange>
        </w:rPr>
        <w:pPrChange w:id="222" w:author="Sam" w:date="2011-09-12T19:53:00Z">
          <w:pPr/>
        </w:pPrChange>
      </w:pPr>
    </w:p>
    <w:p w:rsidR="00E03402" w:rsidRPr="0016101B" w:rsidRDefault="00E03402">
      <w:pPr>
        <w:pStyle w:val="2"/>
        <w:spacing w:line="360" w:lineRule="auto"/>
        <w:rPr>
          <w:rPrChange w:id="223" w:author="Sam" w:date="2011-09-12T19:53:00Z">
            <w:rPr>
              <w:highlight w:val="yellow"/>
            </w:rPr>
          </w:rPrChange>
        </w:rPr>
        <w:pPrChange w:id="224" w:author="Sam" w:date="2011-09-12T19:53:00Z">
          <w:pPr>
            <w:pStyle w:val="2"/>
          </w:pPr>
        </w:pPrChange>
      </w:pPr>
      <w:bookmarkStart w:id="225" w:name="_Toc303574184"/>
      <w:r w:rsidRPr="0016101B">
        <w:rPr>
          <w:rPrChange w:id="226" w:author="Sam" w:date="2011-09-12T19:53:00Z">
            <w:rPr>
              <w:highlight w:val="yellow"/>
            </w:rPr>
          </w:rPrChange>
        </w:rPr>
        <w:t xml:space="preserve">Introduction </w:t>
      </w:r>
      <w:del w:id="227" w:author="Sam" w:date="2011-09-12T20:00:00Z">
        <w:r w:rsidRPr="0016101B" w:rsidDel="008E45B2">
          <w:rPr>
            <w:rPrChange w:id="228" w:author="Sam" w:date="2011-09-12T19:53:00Z">
              <w:rPr>
                <w:highlight w:val="yellow"/>
              </w:rPr>
            </w:rPrChange>
          </w:rPr>
          <w:delText>of this project</w:delText>
        </w:r>
        <w:r w:rsidR="005E2C5F" w:rsidRPr="0016101B" w:rsidDel="008E45B2">
          <w:rPr>
            <w:rPrChange w:id="229" w:author="Sam" w:date="2011-09-12T19:53:00Z">
              <w:rPr>
                <w:highlight w:val="yellow"/>
              </w:rPr>
            </w:rPrChange>
          </w:rPr>
          <w:delText xml:space="preserve"> report</w:delText>
        </w:r>
      </w:del>
      <w:bookmarkEnd w:id="225"/>
    </w:p>
    <w:p w:rsidR="00C601E0" w:rsidRPr="0016101B" w:rsidDel="007F258A" w:rsidRDefault="00C601E0">
      <w:pPr>
        <w:spacing w:line="360" w:lineRule="auto"/>
        <w:rPr>
          <w:del w:id="230" w:author="Sam" w:date="2011-09-12T19:59:00Z"/>
          <w:rPrChange w:id="231" w:author="Sam" w:date="2011-09-12T19:53:00Z">
            <w:rPr>
              <w:del w:id="232" w:author="Sam" w:date="2011-09-12T19:59:00Z"/>
              <w:highlight w:val="yellow"/>
            </w:rPr>
          </w:rPrChange>
        </w:rPr>
        <w:pPrChange w:id="233" w:author="Sam" w:date="2011-09-12T19:53:00Z">
          <w:pPr/>
        </w:pPrChange>
      </w:pPr>
      <w:r w:rsidRPr="0016101B">
        <w:rPr>
          <w:rPrChange w:id="234" w:author="Sam" w:date="2011-09-12T19:53:00Z">
            <w:rPr>
              <w:highlight w:val="yellow"/>
            </w:rPr>
          </w:rPrChange>
        </w:rPr>
        <w:t xml:space="preserve">This report </w:t>
      </w:r>
      <w:del w:id="235" w:author="Sam" w:date="2011-09-12T19:59:00Z">
        <w:r w:rsidRPr="0016101B" w:rsidDel="007F258A">
          <w:rPr>
            <w:rPrChange w:id="236" w:author="Sam" w:date="2011-09-12T19:53:00Z">
              <w:rPr>
                <w:highlight w:val="yellow"/>
              </w:rPr>
            </w:rPrChange>
          </w:rPr>
          <w:delText xml:space="preserve">is about </w:delText>
        </w:r>
      </w:del>
      <w:r w:rsidRPr="0016101B">
        <w:rPr>
          <w:rPrChange w:id="237" w:author="Sam" w:date="2011-09-12T19:53:00Z">
            <w:rPr>
              <w:highlight w:val="yellow"/>
            </w:rPr>
          </w:rPrChange>
        </w:rPr>
        <w:t>describ</w:t>
      </w:r>
      <w:ins w:id="238" w:author="Sam" w:date="2011-09-12T19:59:00Z">
        <w:r w:rsidR="007F258A">
          <w:t>es</w:t>
        </w:r>
      </w:ins>
      <w:del w:id="239" w:author="Sam" w:date="2011-09-12T19:59:00Z">
        <w:r w:rsidRPr="0016101B" w:rsidDel="007F258A">
          <w:rPr>
            <w:rPrChange w:id="240" w:author="Sam" w:date="2011-09-12T19:53:00Z">
              <w:rPr>
                <w:highlight w:val="yellow"/>
              </w:rPr>
            </w:rPrChange>
          </w:rPr>
          <w:delText>ing</w:delText>
        </w:r>
      </w:del>
      <w:r w:rsidRPr="0016101B">
        <w:rPr>
          <w:rPrChange w:id="241" w:author="Sam" w:date="2011-09-12T19:53:00Z">
            <w:rPr>
              <w:highlight w:val="yellow"/>
            </w:rPr>
          </w:rPrChange>
        </w:rPr>
        <w:t xml:space="preserve"> the system</w:t>
      </w:r>
      <w:ins w:id="242" w:author="Sam" w:date="2011-09-12T19:59:00Z">
        <w:r w:rsidR="007F258A">
          <w:t xml:space="preserve"> developed</w:t>
        </w:r>
      </w:ins>
      <w:r w:rsidRPr="0016101B">
        <w:rPr>
          <w:rPrChange w:id="243" w:author="Sam" w:date="2011-09-12T19:53:00Z">
            <w:rPr>
              <w:highlight w:val="yellow"/>
            </w:rPr>
          </w:rPrChange>
        </w:rPr>
        <w:t xml:space="preserve"> in </w:t>
      </w:r>
      <w:del w:id="244" w:author="Sam" w:date="2011-09-12T20:00:00Z">
        <w:r w:rsidRPr="0016101B" w:rsidDel="008E45B2">
          <w:rPr>
            <w:rPrChange w:id="245" w:author="Sam" w:date="2011-09-12T19:53:00Z">
              <w:rPr>
                <w:highlight w:val="yellow"/>
              </w:rPr>
            </w:rPrChange>
          </w:rPr>
          <w:delText>th</w:delText>
        </w:r>
      </w:del>
      <w:del w:id="246" w:author="Sam" w:date="2011-09-12T19:59:00Z">
        <w:r w:rsidRPr="0016101B" w:rsidDel="007F258A">
          <w:rPr>
            <w:rPrChange w:id="247" w:author="Sam" w:date="2011-09-12T19:53:00Z">
              <w:rPr>
                <w:highlight w:val="yellow"/>
              </w:rPr>
            </w:rPrChange>
          </w:rPr>
          <w:delText>e</w:delText>
        </w:r>
      </w:del>
      <w:ins w:id="248" w:author="Sam" w:date="2011-09-12T20:00:00Z">
        <w:r w:rsidR="008E45B2">
          <w:t>the</w:t>
        </w:r>
      </w:ins>
      <w:ins w:id="249" w:author="Sam" w:date="2011-09-12T19:59:00Z">
        <w:r w:rsidR="007F258A">
          <w:t xml:space="preserve"> research</w:t>
        </w:r>
      </w:ins>
      <w:r w:rsidRPr="0016101B">
        <w:rPr>
          <w:rPrChange w:id="250" w:author="Sam" w:date="2011-09-12T19:53:00Z">
            <w:rPr>
              <w:highlight w:val="yellow"/>
            </w:rPr>
          </w:rPrChange>
        </w:rPr>
        <w:t xml:space="preserve"> project</w:t>
      </w:r>
      <w:ins w:id="251" w:author="Sam" w:date="2011-09-12T19:59:00Z">
        <w:r w:rsidR="007F258A">
          <w:t>.</w:t>
        </w:r>
      </w:ins>
      <w:del w:id="252" w:author="Sam" w:date="2011-09-12T19:59:00Z">
        <w:r w:rsidRPr="0016101B" w:rsidDel="007F258A">
          <w:rPr>
            <w:rPrChange w:id="253" w:author="Sam" w:date="2011-09-12T19:53:00Z">
              <w:rPr>
                <w:highlight w:val="yellow"/>
              </w:rPr>
            </w:rPrChange>
          </w:rPr>
          <w:delText xml:space="preserve"> which I did.</w:delText>
        </w:r>
      </w:del>
    </w:p>
    <w:p w:rsidR="00992D5A" w:rsidRPr="0016101B" w:rsidRDefault="007F258A">
      <w:pPr>
        <w:spacing w:line="360" w:lineRule="auto"/>
        <w:rPr>
          <w:rPrChange w:id="254" w:author="Sam" w:date="2011-09-12T19:53:00Z">
            <w:rPr>
              <w:highlight w:val="yellow"/>
            </w:rPr>
          </w:rPrChange>
        </w:rPr>
        <w:pPrChange w:id="255" w:author="Sam" w:date="2011-09-12T19:53:00Z">
          <w:pPr/>
        </w:pPrChange>
      </w:pPr>
      <w:ins w:id="256" w:author="Sam" w:date="2011-09-12T19:59:00Z">
        <w:r>
          <w:t xml:space="preserve"> </w:t>
        </w:r>
      </w:ins>
      <w:del w:id="257" w:author="Sam" w:date="2011-09-12T19:59:00Z">
        <w:r w:rsidR="00E457DA" w:rsidRPr="0016101B" w:rsidDel="007F258A">
          <w:rPr>
            <w:rPrChange w:id="258" w:author="Sam" w:date="2011-09-12T19:53:00Z">
              <w:rPr>
                <w:highlight w:val="yellow"/>
              </w:rPr>
            </w:rPrChange>
          </w:rPr>
          <w:delText>In t</w:delText>
        </w:r>
      </w:del>
      <w:ins w:id="259" w:author="Sam" w:date="2011-09-12T19:59:00Z">
        <w:r>
          <w:t>T</w:t>
        </w:r>
      </w:ins>
      <w:r w:rsidR="00E457DA" w:rsidRPr="0016101B">
        <w:rPr>
          <w:rPrChange w:id="260" w:author="Sam" w:date="2011-09-12T19:53:00Z">
            <w:rPr>
              <w:highlight w:val="yellow"/>
            </w:rPr>
          </w:rPrChange>
        </w:rPr>
        <w:t xml:space="preserve">he </w:t>
      </w:r>
      <w:ins w:id="261" w:author="Sam" w:date="2011-09-12T19:59:00Z">
        <w:r w:rsidRPr="0016101B">
          <w:rPr>
            <w:rFonts w:hint="eastAsia"/>
          </w:rPr>
          <w:t>project</w:t>
        </w:r>
        <w:r w:rsidRPr="0016101B">
          <w:t xml:space="preserve"> </w:t>
        </w:r>
      </w:ins>
      <w:r w:rsidR="00E457DA" w:rsidRPr="0016101B">
        <w:rPr>
          <w:rPrChange w:id="262" w:author="Sam" w:date="2011-09-12T19:53:00Z">
            <w:rPr>
              <w:highlight w:val="yellow"/>
            </w:rPr>
          </w:rPrChange>
        </w:rPr>
        <w:t xml:space="preserve">report </w:t>
      </w:r>
      <w:del w:id="263" w:author="Sam" w:date="2011-09-12T19:59:00Z">
        <w:r w:rsidR="00E457DA" w:rsidRPr="0016101B" w:rsidDel="007F258A">
          <w:rPr>
            <w:rPrChange w:id="264" w:author="Sam" w:date="2011-09-12T19:53:00Z">
              <w:rPr>
                <w:highlight w:val="yellow"/>
              </w:rPr>
            </w:rPrChange>
          </w:rPr>
          <w:delText>of this project,</w:delText>
        </w:r>
      </w:del>
      <w:del w:id="265" w:author="Sam" w:date="2011-09-12T20:00:00Z">
        <w:r w:rsidR="00E457DA" w:rsidRPr="0016101B" w:rsidDel="007F258A">
          <w:rPr>
            <w:rPrChange w:id="266" w:author="Sam" w:date="2011-09-12T19:53:00Z">
              <w:rPr>
                <w:highlight w:val="yellow"/>
              </w:rPr>
            </w:rPrChange>
          </w:rPr>
          <w:delText xml:space="preserve"> it has been displayed in </w:delText>
        </w:r>
      </w:del>
      <w:ins w:id="267" w:author="Sam" w:date="2011-09-12T20:00:00Z">
        <w:r>
          <w:t>conta</w:t>
        </w:r>
        <w:r w:rsidR="008E45B2">
          <w:t xml:space="preserve">ins </w:t>
        </w:r>
      </w:ins>
      <w:r w:rsidR="00E457DA" w:rsidRPr="0016101B">
        <w:rPr>
          <w:rPrChange w:id="268" w:author="Sam" w:date="2011-09-12T19:53:00Z">
            <w:rPr>
              <w:highlight w:val="yellow"/>
            </w:rPr>
          </w:rPrChange>
        </w:rPr>
        <w:t xml:space="preserve">the following </w:t>
      </w:r>
      <w:del w:id="269" w:author="Sam" w:date="2011-09-12T20:00:00Z">
        <w:r w:rsidR="00E457DA" w:rsidRPr="0016101B" w:rsidDel="008E45B2">
          <w:rPr>
            <w:rPrChange w:id="270" w:author="Sam" w:date="2011-09-12T19:53:00Z">
              <w:rPr>
                <w:highlight w:val="yellow"/>
              </w:rPr>
            </w:rPrChange>
          </w:rPr>
          <w:delText>sections</w:delText>
        </w:r>
      </w:del>
      <w:ins w:id="271" w:author="Sam" w:date="2011-09-12T20:00:00Z">
        <w:r w:rsidR="008E45B2">
          <w:t xml:space="preserve">chapters, </w:t>
        </w:r>
      </w:ins>
      <w:del w:id="272" w:author="Sam" w:date="2011-09-12T20:00:00Z">
        <w:r w:rsidR="00E457DA" w:rsidRPr="0016101B" w:rsidDel="008E45B2">
          <w:rPr>
            <w:rPrChange w:id="273" w:author="Sam" w:date="2011-09-12T19:53:00Z">
              <w:rPr>
                <w:highlight w:val="yellow"/>
              </w:rPr>
            </w:rPrChange>
          </w:rPr>
          <w:delText xml:space="preserve">: </w:delText>
        </w:r>
      </w:del>
      <w:r w:rsidR="008E45B2" w:rsidRPr="0016101B">
        <w:t xml:space="preserve">Literature Review, Requirements Analysis, Methodologies, Design </w:t>
      </w:r>
      <w:proofErr w:type="gramStart"/>
      <w:ins w:id="274" w:author="Sam" w:date="2011-09-12T20:00:00Z">
        <w:r w:rsidR="008E45B2">
          <w:t>a</w:t>
        </w:r>
      </w:ins>
      <w:proofErr w:type="gramEnd"/>
      <w:del w:id="275" w:author="Sam" w:date="2011-09-12T20:00:00Z">
        <w:r w:rsidR="008E45B2" w:rsidRPr="0016101B" w:rsidDel="008E45B2">
          <w:delText>A</w:delText>
        </w:r>
      </w:del>
      <w:r w:rsidR="008E45B2" w:rsidRPr="0016101B">
        <w:t xml:space="preserve">nd Implementation, Evaluation </w:t>
      </w:r>
      <w:del w:id="276" w:author="Sam" w:date="2011-09-12T20:01:00Z">
        <w:r w:rsidR="008E45B2" w:rsidRPr="0016101B" w:rsidDel="008E45B2">
          <w:delText>A</w:delText>
        </w:r>
      </w:del>
      <w:ins w:id="277" w:author="Sam" w:date="2011-09-12T20:01:00Z">
        <w:r w:rsidR="008E45B2">
          <w:t>a</w:t>
        </w:r>
      </w:ins>
      <w:r w:rsidR="008E45B2" w:rsidRPr="0016101B">
        <w:t>nd Conclusion.</w:t>
      </w:r>
    </w:p>
    <w:p w:rsidR="00652F9F" w:rsidRPr="001A5888" w:rsidRDefault="00652F9F">
      <w:pPr>
        <w:spacing w:after="200" w:line="36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eastAsia="ja-JP"/>
        </w:rPr>
        <w:pPrChange w:id="278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B717E1" w:rsidRPr="00FD67D5" w:rsidRDefault="004C4A2C">
      <w:pPr>
        <w:pStyle w:val="1"/>
        <w:spacing w:line="360" w:lineRule="auto"/>
        <w:rPr>
          <w:rPrChange w:id="279" w:author="Sam" w:date="2011-09-12T20:02:00Z">
            <w:rPr>
              <w:highlight w:val="yellow"/>
            </w:rPr>
          </w:rPrChange>
        </w:rPr>
        <w:pPrChange w:id="280" w:author="Sam" w:date="2011-09-12T19:53:00Z">
          <w:pPr>
            <w:pStyle w:val="1"/>
          </w:pPr>
        </w:pPrChange>
      </w:pPr>
      <w:bookmarkStart w:id="281" w:name="_Toc303574185"/>
      <w:r w:rsidRPr="00FD67D5">
        <w:rPr>
          <w:rPrChange w:id="282" w:author="Sam" w:date="2011-09-12T20:02:00Z">
            <w:rPr>
              <w:highlight w:val="yellow"/>
            </w:rPr>
          </w:rPrChange>
        </w:rPr>
        <w:lastRenderedPageBreak/>
        <w:t xml:space="preserve">Literature </w:t>
      </w:r>
      <w:r w:rsidR="00B62E67" w:rsidRPr="00FD67D5">
        <w:rPr>
          <w:lang w:eastAsia="zh-CN"/>
          <w:rPrChange w:id="283" w:author="Sam" w:date="2011-09-12T20:02:00Z">
            <w:rPr>
              <w:highlight w:val="yellow"/>
              <w:lang w:eastAsia="zh-CN"/>
            </w:rPr>
          </w:rPrChange>
        </w:rPr>
        <w:t>R</w:t>
      </w:r>
      <w:r w:rsidRPr="00FD67D5">
        <w:rPr>
          <w:rPrChange w:id="284" w:author="Sam" w:date="2011-09-12T20:02:00Z">
            <w:rPr>
              <w:highlight w:val="yellow"/>
            </w:rPr>
          </w:rPrChange>
        </w:rPr>
        <w:t>eview</w:t>
      </w:r>
      <w:bookmarkEnd w:id="281"/>
    </w:p>
    <w:p w:rsidR="00DC76A1" w:rsidRDefault="004C4A2C">
      <w:pPr>
        <w:spacing w:line="360" w:lineRule="auto"/>
        <w:rPr>
          <w:ins w:id="285" w:author="Sam" w:date="2011-09-12T20:05:00Z"/>
        </w:rPr>
        <w:pPrChange w:id="286" w:author="Sam" w:date="2011-09-12T19:53:00Z">
          <w:pPr/>
        </w:pPrChange>
      </w:pPr>
      <w:r w:rsidRPr="00FD67D5">
        <w:rPr>
          <w:rPrChange w:id="287" w:author="Sam" w:date="2011-09-12T20:02:00Z">
            <w:rPr>
              <w:highlight w:val="yellow"/>
            </w:rPr>
          </w:rPrChange>
        </w:rPr>
        <w:t xml:space="preserve">This </w:t>
      </w:r>
      <w:del w:id="288" w:author="Sam" w:date="2011-09-12T20:01:00Z">
        <w:r w:rsidRPr="00FD67D5" w:rsidDel="00FD67D5">
          <w:rPr>
            <w:rPrChange w:id="289" w:author="Sam" w:date="2011-09-12T20:02:00Z">
              <w:rPr>
                <w:highlight w:val="yellow"/>
              </w:rPr>
            </w:rPrChange>
          </w:rPr>
          <w:delText xml:space="preserve">section </w:delText>
        </w:r>
      </w:del>
      <w:ins w:id="290" w:author="Sam" w:date="2011-09-12T20:01:00Z">
        <w:r w:rsidR="00FD67D5" w:rsidRPr="00FD67D5">
          <w:rPr>
            <w:rPrChange w:id="291" w:author="Sam" w:date="2011-09-12T20:02:00Z">
              <w:rPr>
                <w:highlight w:val="yellow"/>
              </w:rPr>
            </w:rPrChange>
          </w:rPr>
          <w:t xml:space="preserve">chapter </w:t>
        </w:r>
      </w:ins>
      <w:ins w:id="292" w:author="Sam" w:date="2011-09-12T20:02:00Z">
        <w:r w:rsidR="0093741A">
          <w:t>discusses</w:t>
        </w:r>
      </w:ins>
      <w:del w:id="293" w:author="Sam" w:date="2011-09-12T20:01:00Z">
        <w:r w:rsidR="001334AD" w:rsidRPr="00FD67D5" w:rsidDel="00FD67D5">
          <w:rPr>
            <w:rPrChange w:id="294" w:author="Sam" w:date="2011-09-12T20:02:00Z">
              <w:rPr>
                <w:highlight w:val="yellow"/>
              </w:rPr>
            </w:rPrChange>
          </w:rPr>
          <w:delText>was</w:delText>
        </w:r>
        <w:r w:rsidRPr="00FD67D5" w:rsidDel="00FD67D5">
          <w:rPr>
            <w:rPrChange w:id="295" w:author="Sam" w:date="2011-09-12T20:02:00Z">
              <w:rPr>
                <w:highlight w:val="yellow"/>
              </w:rPr>
            </w:rPrChange>
          </w:rPr>
          <w:delText xml:space="preserve"> </w:delText>
        </w:r>
      </w:del>
      <w:del w:id="296" w:author="Sam" w:date="2011-09-12T20:02:00Z">
        <w:r w:rsidRPr="00FD67D5" w:rsidDel="0093741A">
          <w:rPr>
            <w:rPrChange w:id="297" w:author="Sam" w:date="2011-09-12T20:02:00Z">
              <w:rPr>
                <w:highlight w:val="yellow"/>
              </w:rPr>
            </w:rPrChange>
          </w:rPr>
          <w:delText>about</w:delText>
        </w:r>
      </w:del>
      <w:r w:rsidRPr="00FD67D5">
        <w:rPr>
          <w:rPrChange w:id="298" w:author="Sam" w:date="2011-09-12T20:02:00Z">
            <w:rPr>
              <w:highlight w:val="yellow"/>
            </w:rPr>
          </w:rPrChange>
        </w:rPr>
        <w:t xml:space="preserve"> the literature</w:t>
      </w:r>
      <w:ins w:id="299" w:author="Sam" w:date="2011-09-12T20:01:00Z">
        <w:r w:rsidR="00FD67D5" w:rsidRPr="00FD67D5">
          <w:rPr>
            <w:rPrChange w:id="300" w:author="Sam" w:date="2011-09-12T20:02:00Z">
              <w:rPr>
                <w:highlight w:val="yellow"/>
              </w:rPr>
            </w:rPrChange>
          </w:rPr>
          <w:t xml:space="preserve"> </w:t>
        </w:r>
      </w:ins>
      <w:del w:id="301" w:author="Sam" w:date="2011-09-12T20:01:00Z">
        <w:r w:rsidRPr="00FD67D5" w:rsidDel="00FD67D5">
          <w:rPr>
            <w:rPrChange w:id="302" w:author="Sam" w:date="2011-09-12T20:02:00Z">
              <w:rPr>
                <w:highlight w:val="yellow"/>
              </w:rPr>
            </w:rPrChange>
          </w:rPr>
          <w:delText xml:space="preserve">s </w:delText>
        </w:r>
        <w:r w:rsidR="00956DDF" w:rsidRPr="00FD67D5" w:rsidDel="00FD67D5">
          <w:rPr>
            <w:rPrChange w:id="303" w:author="Sam" w:date="2011-09-12T20:02:00Z">
              <w:rPr>
                <w:highlight w:val="yellow"/>
              </w:rPr>
            </w:rPrChange>
          </w:rPr>
          <w:delText xml:space="preserve">review </w:delText>
        </w:r>
      </w:del>
      <w:r w:rsidRPr="00FD67D5">
        <w:rPr>
          <w:rPrChange w:id="304" w:author="Sam" w:date="2011-09-12T20:02:00Z">
            <w:rPr>
              <w:highlight w:val="yellow"/>
            </w:rPr>
          </w:rPrChange>
        </w:rPr>
        <w:t xml:space="preserve">related to </w:t>
      </w:r>
      <w:r w:rsidR="000E42EB" w:rsidRPr="00FD67D5">
        <w:rPr>
          <w:rPrChange w:id="305" w:author="Sam" w:date="2011-09-12T20:02:00Z">
            <w:rPr>
              <w:highlight w:val="yellow"/>
            </w:rPr>
          </w:rPrChange>
        </w:rPr>
        <w:t>this</w:t>
      </w:r>
      <w:r w:rsidRPr="00FD67D5">
        <w:rPr>
          <w:rPrChange w:id="306" w:author="Sam" w:date="2011-09-12T20:02:00Z">
            <w:rPr>
              <w:highlight w:val="yellow"/>
            </w:rPr>
          </w:rPrChange>
        </w:rPr>
        <w:t xml:space="preserve"> project</w:t>
      </w:r>
      <w:ins w:id="307" w:author="Sam" w:date="2011-09-12T20:02:00Z">
        <w:r w:rsidR="0093741A">
          <w:t>,</w:t>
        </w:r>
      </w:ins>
      <w:r w:rsidRPr="00FD67D5">
        <w:rPr>
          <w:rPrChange w:id="308" w:author="Sam" w:date="2011-09-12T20:02:00Z">
            <w:rPr>
              <w:highlight w:val="yellow"/>
            </w:rPr>
          </w:rPrChange>
        </w:rPr>
        <w:t xml:space="preserve"> </w:t>
      </w:r>
      <w:del w:id="309" w:author="Sam" w:date="2011-09-12T20:02:00Z">
        <w:r w:rsidRPr="00FD67D5" w:rsidDel="0093741A">
          <w:rPr>
            <w:rPrChange w:id="310" w:author="Sam" w:date="2011-09-12T20:02:00Z">
              <w:rPr>
                <w:highlight w:val="yellow"/>
              </w:rPr>
            </w:rPrChange>
          </w:rPr>
          <w:delText>– a web-based version control system.</w:delText>
        </w:r>
      </w:del>
      <w:ins w:id="311" w:author="Sam" w:date="2011-09-12T20:02:00Z">
        <w:r w:rsidR="0093741A">
          <w:t>which</w:t>
        </w:r>
      </w:ins>
      <w:r w:rsidRPr="00FD67D5">
        <w:rPr>
          <w:rPrChange w:id="312" w:author="Sam" w:date="2011-09-12T20:02:00Z">
            <w:rPr>
              <w:highlight w:val="yellow"/>
            </w:rPr>
          </w:rPrChange>
        </w:rPr>
        <w:t xml:space="preserve"> </w:t>
      </w:r>
      <w:del w:id="313" w:author="Sam" w:date="2011-09-12T20:02:00Z">
        <w:r w:rsidR="00DD3DC8" w:rsidRPr="00FD67D5" w:rsidDel="0093741A">
          <w:rPr>
            <w:rPrChange w:id="314" w:author="Sam" w:date="2011-09-12T20:02:00Z">
              <w:rPr>
                <w:highlight w:val="yellow"/>
              </w:rPr>
            </w:rPrChange>
          </w:rPr>
          <w:delText xml:space="preserve">As this project was to </w:delText>
        </w:r>
      </w:del>
      <w:r w:rsidR="00DD3DC8" w:rsidRPr="00FD67D5">
        <w:rPr>
          <w:rPrChange w:id="315" w:author="Sam" w:date="2011-09-12T20:02:00Z">
            <w:rPr>
              <w:highlight w:val="yellow"/>
            </w:rPr>
          </w:rPrChange>
        </w:rPr>
        <w:t>develop</w:t>
      </w:r>
      <w:ins w:id="316" w:author="Sam" w:date="2011-09-12T20:02:00Z">
        <w:r w:rsidR="0093741A">
          <w:t>s</w:t>
        </w:r>
      </w:ins>
      <w:r w:rsidR="00DD3DC8" w:rsidRPr="00FD67D5">
        <w:rPr>
          <w:rPrChange w:id="317" w:author="Sam" w:date="2011-09-12T20:02:00Z">
            <w:rPr>
              <w:highlight w:val="yellow"/>
            </w:rPr>
          </w:rPrChange>
        </w:rPr>
        <w:t xml:space="preserve"> an application as a </w:t>
      </w:r>
      <w:r w:rsidR="00956DDF" w:rsidRPr="00FD67D5">
        <w:rPr>
          <w:rPrChange w:id="318" w:author="Sam" w:date="2011-09-12T20:02:00Z">
            <w:rPr>
              <w:highlight w:val="yellow"/>
            </w:rPr>
          </w:rPrChange>
        </w:rPr>
        <w:t>web-based s</w:t>
      </w:r>
      <w:r w:rsidR="00DD3DC8" w:rsidRPr="00FD67D5">
        <w:rPr>
          <w:rPrChange w:id="319" w:author="Sam" w:date="2011-09-12T20:02:00Z">
            <w:rPr>
              <w:highlight w:val="yellow"/>
            </w:rPr>
          </w:rPrChange>
        </w:rPr>
        <w:t xml:space="preserve">ystem for </w:t>
      </w:r>
      <w:r w:rsidR="00956DDF" w:rsidRPr="00FD67D5">
        <w:rPr>
          <w:rPrChange w:id="320" w:author="Sam" w:date="2011-09-12T20:02:00Z">
            <w:rPr>
              <w:highlight w:val="yellow"/>
            </w:rPr>
          </w:rPrChange>
        </w:rPr>
        <w:t xml:space="preserve">doing </w:t>
      </w:r>
      <w:r w:rsidR="00DB0E6A" w:rsidRPr="00FD67D5">
        <w:rPr>
          <w:rPrChange w:id="321" w:author="Sam" w:date="2011-09-12T20:02:00Z">
            <w:rPr>
              <w:highlight w:val="yellow"/>
            </w:rPr>
          </w:rPrChange>
        </w:rPr>
        <w:t xml:space="preserve">task-oriented </w:t>
      </w:r>
      <w:r w:rsidR="00956DDF" w:rsidRPr="00FD67D5">
        <w:rPr>
          <w:rPrChange w:id="322" w:author="Sam" w:date="2011-09-12T20:02:00Z">
            <w:rPr>
              <w:highlight w:val="yellow"/>
            </w:rPr>
          </w:rPrChange>
        </w:rPr>
        <w:t>version control for group and individual</w:t>
      </w:r>
      <w:r w:rsidR="00DB0E6A" w:rsidRPr="00FD67D5">
        <w:rPr>
          <w:rPrChange w:id="323" w:author="Sam" w:date="2011-09-12T20:02:00Z">
            <w:rPr>
              <w:highlight w:val="yellow"/>
            </w:rPr>
          </w:rPrChange>
        </w:rPr>
        <w:t xml:space="preserve"> computer-based</w:t>
      </w:r>
      <w:r w:rsidR="00956DDF" w:rsidRPr="00FD67D5">
        <w:rPr>
          <w:rPrChange w:id="324" w:author="Sam" w:date="2011-09-12T20:02:00Z">
            <w:rPr>
              <w:highlight w:val="yellow"/>
            </w:rPr>
          </w:rPrChange>
        </w:rPr>
        <w:t xml:space="preserve"> projects</w:t>
      </w:r>
      <w:ins w:id="325" w:author="Sam" w:date="2011-09-12T20:04:00Z">
        <w:r w:rsidR="0093741A">
          <w:t>.</w:t>
        </w:r>
      </w:ins>
      <w:del w:id="326" w:author="Sam" w:date="2011-09-12T20:04:00Z">
        <w:r w:rsidR="00956DDF" w:rsidRPr="00FD67D5" w:rsidDel="0093741A">
          <w:rPr>
            <w:rPrChange w:id="327" w:author="Sam" w:date="2011-09-12T20:02:00Z">
              <w:rPr>
                <w:highlight w:val="yellow"/>
              </w:rPr>
            </w:rPrChange>
          </w:rPr>
          <w:delText>,</w:delText>
        </w:r>
      </w:del>
      <w:r w:rsidR="00956DDF" w:rsidRPr="00FD67D5">
        <w:rPr>
          <w:rPrChange w:id="328" w:author="Sam" w:date="2011-09-12T20:02:00Z">
            <w:rPr>
              <w:highlight w:val="yellow"/>
            </w:rPr>
          </w:rPrChange>
        </w:rPr>
        <w:t xml:space="preserve"> </w:t>
      </w:r>
      <w:ins w:id="329" w:author="Sam" w:date="2011-09-12T20:04:00Z">
        <w:r w:rsidR="00A84D1F">
          <w:t>T</w:t>
        </w:r>
      </w:ins>
      <w:del w:id="330" w:author="Sam" w:date="2011-09-12T20:04:00Z">
        <w:r w:rsidR="00956DDF" w:rsidRPr="00FD67D5" w:rsidDel="00A84D1F">
          <w:rPr>
            <w:rPrChange w:id="331" w:author="Sam" w:date="2011-09-12T20:02:00Z">
              <w:rPr>
                <w:highlight w:val="yellow"/>
              </w:rPr>
            </w:rPrChange>
          </w:rPr>
          <w:delText>t</w:delText>
        </w:r>
      </w:del>
      <w:r w:rsidR="00956DDF" w:rsidRPr="00FD67D5">
        <w:rPr>
          <w:rPrChange w:id="332" w:author="Sam" w:date="2011-09-12T20:02:00Z">
            <w:rPr>
              <w:highlight w:val="yellow"/>
            </w:rPr>
          </w:rPrChange>
        </w:rPr>
        <w:t xml:space="preserve">he literature </w:t>
      </w:r>
      <w:del w:id="333" w:author="Sam" w:date="2011-09-12T20:04:00Z">
        <w:r w:rsidR="00956DDF" w:rsidRPr="00FD67D5" w:rsidDel="00A84D1F">
          <w:rPr>
            <w:rPrChange w:id="334" w:author="Sam" w:date="2011-09-12T20:02:00Z">
              <w:rPr>
                <w:highlight w:val="yellow"/>
              </w:rPr>
            </w:rPrChange>
          </w:rPr>
          <w:delText xml:space="preserve">review </w:delText>
        </w:r>
      </w:del>
      <w:ins w:id="335" w:author="Sam" w:date="2011-09-12T20:04:00Z">
        <w:r w:rsidR="00A84D1F">
          <w:t>discussion is</w:t>
        </w:r>
      </w:ins>
      <w:del w:id="336" w:author="Sam" w:date="2011-09-12T20:04:00Z">
        <w:r w:rsidR="00956DDF" w:rsidRPr="00FD67D5" w:rsidDel="00A84D1F">
          <w:rPr>
            <w:rPrChange w:id="337" w:author="Sam" w:date="2011-09-12T20:02:00Z">
              <w:rPr>
                <w:highlight w:val="yellow"/>
              </w:rPr>
            </w:rPrChange>
          </w:rPr>
          <w:delText>could be</w:delText>
        </w:r>
      </w:del>
      <w:r w:rsidR="00956DDF" w:rsidRPr="00FD67D5">
        <w:rPr>
          <w:rPrChange w:id="338" w:author="Sam" w:date="2011-09-12T20:02:00Z">
            <w:rPr>
              <w:highlight w:val="yellow"/>
            </w:rPr>
          </w:rPrChange>
        </w:rPr>
        <w:t xml:space="preserve"> divided into the</w:t>
      </w:r>
      <w:ins w:id="339" w:author="Sam" w:date="2011-09-12T20:05:00Z">
        <w:r w:rsidR="00A84D1F">
          <w:t xml:space="preserve"> following</w:t>
        </w:r>
      </w:ins>
      <w:del w:id="340" w:author="Sam" w:date="2011-09-12T20:05:00Z">
        <w:r w:rsidR="00956DDF" w:rsidRPr="00FD67D5" w:rsidDel="00A84D1F">
          <w:rPr>
            <w:rPrChange w:id="341" w:author="Sam" w:date="2011-09-12T20:02:00Z">
              <w:rPr>
                <w:highlight w:val="yellow"/>
              </w:rPr>
            </w:rPrChange>
          </w:rPr>
          <w:delText>se</w:delText>
        </w:r>
      </w:del>
      <w:r w:rsidR="00956DDF" w:rsidRPr="00FD67D5">
        <w:rPr>
          <w:rPrChange w:id="342" w:author="Sam" w:date="2011-09-12T20:02:00Z">
            <w:rPr>
              <w:highlight w:val="yellow"/>
            </w:rPr>
          </w:rPrChange>
        </w:rPr>
        <w:t xml:space="preserve"> parts</w:t>
      </w:r>
      <w:ins w:id="343" w:author="Sam" w:date="2011-09-12T20:05:00Z">
        <w:r w:rsidR="00A84D1F">
          <w:t>,</w:t>
        </w:r>
      </w:ins>
      <w:del w:id="344" w:author="Sam" w:date="2011-09-12T20:05:00Z">
        <w:r w:rsidR="00956DDF" w:rsidRPr="00FD67D5" w:rsidDel="00A84D1F">
          <w:rPr>
            <w:rPrChange w:id="345" w:author="Sam" w:date="2011-09-12T20:02:00Z">
              <w:rPr>
                <w:highlight w:val="yellow"/>
              </w:rPr>
            </w:rPrChange>
          </w:rPr>
          <w:delText>:</w:delText>
        </w:r>
      </w:del>
      <w:r w:rsidR="00956DDF" w:rsidRPr="00FD67D5">
        <w:rPr>
          <w:rPrChange w:id="346" w:author="Sam" w:date="2011-09-12T20:02:00Z">
            <w:rPr>
              <w:highlight w:val="yellow"/>
            </w:rPr>
          </w:rPrChange>
        </w:rPr>
        <w:t xml:space="preserve"> </w:t>
      </w:r>
      <w:r w:rsidR="003D2B57" w:rsidRPr="00FD67D5">
        <w:rPr>
          <w:rPrChange w:id="347" w:author="Sam" w:date="2011-09-12T20:02:00Z">
            <w:rPr>
              <w:highlight w:val="yellow"/>
            </w:rPr>
          </w:rPrChange>
        </w:rPr>
        <w:t>version control, existing systems, web and cloud, programming</w:t>
      </w:r>
      <w:r w:rsidR="00CA0791" w:rsidRPr="00FD67D5">
        <w:rPr>
          <w:rPrChange w:id="348" w:author="Sam" w:date="2011-09-12T20:02:00Z">
            <w:rPr>
              <w:highlight w:val="yellow"/>
            </w:rPr>
          </w:rPrChange>
        </w:rPr>
        <w:t xml:space="preserve"> languages</w:t>
      </w:r>
      <w:r w:rsidR="003D2B57" w:rsidRPr="00FD67D5">
        <w:rPr>
          <w:rPrChange w:id="349" w:author="Sam" w:date="2011-09-12T20:02:00Z">
            <w:rPr>
              <w:highlight w:val="yellow"/>
            </w:rPr>
          </w:rPrChange>
        </w:rPr>
        <w:t xml:space="preserve"> and interaction design.</w:t>
      </w:r>
      <w:r w:rsidR="0012625C" w:rsidRPr="00FD67D5">
        <w:rPr>
          <w:rPrChange w:id="350" w:author="Sam" w:date="2011-09-12T20:02:00Z">
            <w:rPr>
              <w:highlight w:val="yellow"/>
            </w:rPr>
          </w:rPrChange>
        </w:rPr>
        <w:t xml:space="preserve"> </w:t>
      </w:r>
      <w:r w:rsidR="00DB0E6A" w:rsidRPr="00845636">
        <w:rPr>
          <w:rPrChange w:id="351" w:author="Sam Simpson" w:date="2011-09-13T11:54:00Z">
            <w:rPr>
              <w:highlight w:val="yellow"/>
            </w:rPr>
          </w:rPrChange>
        </w:rPr>
        <w:t xml:space="preserve">These parts </w:t>
      </w:r>
      <w:del w:id="352" w:author="Sam Simpson" w:date="2011-09-13T11:54:00Z">
        <w:r w:rsidR="00DB0E6A" w:rsidRPr="00845636" w:rsidDel="00845636">
          <w:rPr>
            <w:rPrChange w:id="353" w:author="Sam Simpson" w:date="2011-09-13T11:54:00Z">
              <w:rPr>
                <w:highlight w:val="yellow"/>
              </w:rPr>
            </w:rPrChange>
          </w:rPr>
          <w:delText xml:space="preserve">were </w:delText>
        </w:r>
      </w:del>
      <w:ins w:id="354" w:author="Sam Simpson" w:date="2011-09-13T11:54:00Z">
        <w:r w:rsidR="00845636" w:rsidRPr="00845636">
          <w:rPr>
            <w:rPrChange w:id="355" w:author="Sam Simpson" w:date="2011-09-13T11:54:00Z">
              <w:rPr>
                <w:highlight w:val="yellow"/>
              </w:rPr>
            </w:rPrChange>
          </w:rPr>
          <w:t xml:space="preserve">are </w:t>
        </w:r>
      </w:ins>
      <w:r w:rsidR="00DB0E6A" w:rsidRPr="00845636">
        <w:rPr>
          <w:rPrChange w:id="356" w:author="Sam Simpson" w:date="2011-09-13T11:54:00Z">
            <w:rPr>
              <w:highlight w:val="yellow"/>
            </w:rPr>
          </w:rPrChange>
        </w:rPr>
        <w:t>all about the features of the system.</w:t>
      </w:r>
      <w:ins w:id="357" w:author="Sam" w:date="2011-09-12T20:05:00Z">
        <w:r w:rsidR="00A84D1F" w:rsidRPr="00845636">
          <w:rPr>
            <w:highlight w:val="yellow"/>
            <w:rPrChange w:id="358" w:author="Sam Simpson" w:date="2011-09-13T11:54:00Z">
              <w:rPr/>
            </w:rPrChange>
          </w:rPr>
          <w:t xml:space="preserve"> </w:t>
        </w:r>
        <w:del w:id="359" w:author="Sam Simpson" w:date="2011-09-13T11:54:00Z">
          <w:r w:rsidR="00A84D1F" w:rsidRPr="00845636" w:rsidDel="00845636">
            <w:rPr>
              <w:highlight w:val="yellow"/>
              <w:rPrChange w:id="360" w:author="Sam Simpson" w:date="2011-09-13T11:54:00Z">
                <w:rPr/>
              </w:rPrChange>
            </w:rPr>
            <w:delText>[?]</w:delText>
          </w:r>
        </w:del>
      </w:ins>
    </w:p>
    <w:p w:rsidR="00A84D1F" w:rsidRPr="00FD67D5" w:rsidRDefault="00A84D1F">
      <w:pPr>
        <w:spacing w:line="360" w:lineRule="auto"/>
        <w:rPr>
          <w:rPrChange w:id="361" w:author="Sam" w:date="2011-09-12T20:02:00Z">
            <w:rPr>
              <w:highlight w:val="yellow"/>
            </w:rPr>
          </w:rPrChange>
        </w:rPr>
        <w:pPrChange w:id="362" w:author="Sam" w:date="2011-09-12T19:53:00Z">
          <w:pPr/>
        </w:pPrChange>
      </w:pPr>
    </w:p>
    <w:p w:rsidR="007D2BFA" w:rsidRPr="00A84D1F" w:rsidRDefault="00CB0B77">
      <w:pPr>
        <w:pStyle w:val="2"/>
        <w:spacing w:line="360" w:lineRule="auto"/>
        <w:rPr>
          <w:rPrChange w:id="363" w:author="Sam" w:date="2011-09-12T20:05:00Z">
            <w:rPr>
              <w:highlight w:val="yellow"/>
            </w:rPr>
          </w:rPrChange>
        </w:rPr>
        <w:pPrChange w:id="364" w:author="Sam" w:date="2011-09-12T19:53:00Z">
          <w:pPr>
            <w:pStyle w:val="2"/>
          </w:pPr>
        </w:pPrChange>
      </w:pPr>
      <w:bookmarkStart w:id="365" w:name="_Toc303574186"/>
      <w:r w:rsidRPr="00A84D1F">
        <w:rPr>
          <w:rPrChange w:id="366" w:author="Sam" w:date="2011-09-12T20:05:00Z">
            <w:rPr>
              <w:highlight w:val="yellow"/>
            </w:rPr>
          </w:rPrChange>
        </w:rPr>
        <w:t xml:space="preserve">Version </w:t>
      </w:r>
      <w:r w:rsidR="00B62E67" w:rsidRPr="00A84D1F">
        <w:rPr>
          <w:rPrChange w:id="367" w:author="Sam" w:date="2011-09-12T20:05:00Z">
            <w:rPr>
              <w:highlight w:val="yellow"/>
            </w:rPr>
          </w:rPrChange>
        </w:rPr>
        <w:t>c</w:t>
      </w:r>
      <w:r w:rsidR="007D2BFA" w:rsidRPr="00A84D1F">
        <w:rPr>
          <w:rPrChange w:id="368" w:author="Sam" w:date="2011-09-12T20:05:00Z">
            <w:rPr>
              <w:highlight w:val="yellow"/>
            </w:rPr>
          </w:rPrChange>
        </w:rPr>
        <w:t>ontrol</w:t>
      </w:r>
      <w:bookmarkEnd w:id="365"/>
    </w:p>
    <w:p w:rsidR="007D2BFA" w:rsidRPr="007E12C8" w:rsidRDefault="00AB4602">
      <w:pPr>
        <w:spacing w:line="360" w:lineRule="auto"/>
        <w:rPr>
          <w:rPrChange w:id="369" w:author="Sam" w:date="2011-09-12T20:10:00Z">
            <w:rPr>
              <w:highlight w:val="yellow"/>
            </w:rPr>
          </w:rPrChange>
        </w:rPr>
        <w:pPrChange w:id="370" w:author="Sam" w:date="2011-09-12T19:53:00Z">
          <w:pPr/>
        </w:pPrChange>
      </w:pPr>
      <w:r w:rsidRPr="00A84D1F">
        <w:rPr>
          <w:rPrChange w:id="371" w:author="Sam" w:date="2011-09-12T20:05:00Z">
            <w:rPr>
              <w:highlight w:val="yellow"/>
            </w:rPr>
          </w:rPrChange>
        </w:rPr>
        <w:t>Version control</w:t>
      </w:r>
      <w:r w:rsidR="007D2BFA" w:rsidRPr="00A84D1F">
        <w:rPr>
          <w:rPrChange w:id="372" w:author="Sam" w:date="2011-09-12T20:05:00Z">
            <w:rPr>
              <w:highlight w:val="yellow"/>
            </w:rPr>
          </w:rPrChange>
        </w:rPr>
        <w:t xml:space="preserve">, </w:t>
      </w:r>
      <w:r w:rsidR="002B3C06" w:rsidRPr="00A84D1F">
        <w:rPr>
          <w:rPrChange w:id="373" w:author="Sam" w:date="2011-09-12T20:05:00Z">
            <w:rPr>
              <w:highlight w:val="yellow"/>
            </w:rPr>
          </w:rPrChange>
        </w:rPr>
        <w:t>also</w:t>
      </w:r>
      <w:r w:rsidR="007D2BFA" w:rsidRPr="00A84D1F">
        <w:rPr>
          <w:rPrChange w:id="374" w:author="Sam" w:date="2011-09-12T20:05:00Z">
            <w:rPr>
              <w:highlight w:val="yellow"/>
            </w:rPr>
          </w:rPrChange>
        </w:rPr>
        <w:t xml:space="preserve"> </w:t>
      </w:r>
      <w:del w:id="375" w:author="Sam" w:date="2011-09-12T20:05:00Z">
        <w:r w:rsidR="007D2BFA" w:rsidRPr="00A84D1F" w:rsidDel="00A84D1F">
          <w:rPr>
            <w:rPrChange w:id="376" w:author="Sam" w:date="2011-09-12T20:05:00Z">
              <w:rPr>
                <w:highlight w:val="yellow"/>
              </w:rPr>
            </w:rPrChange>
          </w:rPr>
          <w:delText xml:space="preserve">be </w:delText>
        </w:r>
      </w:del>
      <w:r w:rsidR="007D2BFA" w:rsidRPr="00A84D1F">
        <w:rPr>
          <w:rPrChange w:id="377" w:author="Sam" w:date="2011-09-12T20:05:00Z">
            <w:rPr>
              <w:highlight w:val="yellow"/>
            </w:rPr>
          </w:rPrChange>
        </w:rPr>
        <w:t xml:space="preserve">called </w:t>
      </w:r>
      <w:del w:id="378" w:author="Sam" w:date="2011-09-12T20:05:00Z">
        <w:r w:rsidR="007D2BFA" w:rsidRPr="00A84D1F" w:rsidDel="00A84D1F">
          <w:rPr>
            <w:rPrChange w:id="379" w:author="Sam" w:date="2011-09-12T20:05:00Z">
              <w:rPr>
                <w:highlight w:val="yellow"/>
              </w:rPr>
            </w:rPrChange>
          </w:rPr>
          <w:delText xml:space="preserve">as </w:delText>
        </w:r>
      </w:del>
      <w:r w:rsidR="007D2BFA" w:rsidRPr="00A84D1F">
        <w:rPr>
          <w:rPrChange w:id="380" w:author="Sam" w:date="2011-09-12T20:05:00Z">
            <w:rPr>
              <w:highlight w:val="yellow"/>
            </w:rPr>
          </w:rPrChange>
        </w:rPr>
        <w:t xml:space="preserve">revision </w:t>
      </w:r>
      <w:r w:rsidR="003601D3" w:rsidRPr="00A84D1F">
        <w:rPr>
          <w:rPrChange w:id="381" w:author="Sam" w:date="2011-09-12T20:05:00Z">
            <w:rPr>
              <w:highlight w:val="yellow"/>
            </w:rPr>
          </w:rPrChange>
        </w:rPr>
        <w:t xml:space="preserve">control or source control, </w:t>
      </w:r>
      <w:del w:id="382" w:author="Sam" w:date="2011-09-12T20:05:00Z">
        <w:r w:rsidR="002D52E1" w:rsidRPr="00A84D1F" w:rsidDel="00A84D1F">
          <w:rPr>
            <w:rPrChange w:id="383" w:author="Sam" w:date="2011-09-12T20:05:00Z">
              <w:rPr>
                <w:highlight w:val="yellow"/>
              </w:rPr>
            </w:rPrChange>
          </w:rPr>
          <w:delText>was</w:delText>
        </w:r>
        <w:r w:rsidR="00CB0B77" w:rsidRPr="00A84D1F" w:rsidDel="00A84D1F">
          <w:rPr>
            <w:rPrChange w:id="384" w:author="Sam" w:date="2011-09-12T20:05:00Z">
              <w:rPr>
                <w:highlight w:val="yellow"/>
              </w:rPr>
            </w:rPrChange>
          </w:rPr>
          <w:delText xml:space="preserve"> </w:delText>
        </w:r>
      </w:del>
      <w:ins w:id="385" w:author="Sam" w:date="2011-09-12T20:05:00Z">
        <w:r w:rsidR="00A84D1F">
          <w:t>is</w:t>
        </w:r>
        <w:r w:rsidR="00A84D1F" w:rsidRPr="00A84D1F">
          <w:rPr>
            <w:rPrChange w:id="386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CB0B77" w:rsidRPr="00A84D1F">
        <w:rPr>
          <w:rPrChange w:id="387" w:author="Sam" w:date="2011-09-12T20:05:00Z">
            <w:rPr>
              <w:highlight w:val="yellow"/>
            </w:rPr>
          </w:rPrChange>
        </w:rPr>
        <w:t>a method of managing</w:t>
      </w:r>
      <w:r w:rsidR="003601D3" w:rsidRPr="00A84D1F">
        <w:rPr>
          <w:rPrChange w:id="388" w:author="Sam" w:date="2011-09-12T20:05:00Z">
            <w:rPr>
              <w:highlight w:val="yellow"/>
            </w:rPr>
          </w:rPrChange>
        </w:rPr>
        <w:t xml:space="preserve"> </w:t>
      </w:r>
      <w:r w:rsidR="009D3DB5" w:rsidRPr="00A84D1F">
        <w:rPr>
          <w:rPrChange w:id="389" w:author="Sam" w:date="2011-09-12T20:05:00Z">
            <w:rPr>
              <w:highlight w:val="yellow"/>
            </w:rPr>
          </w:rPrChange>
        </w:rPr>
        <w:t xml:space="preserve">files related to </w:t>
      </w:r>
      <w:r w:rsidR="003601D3" w:rsidRPr="00A84D1F">
        <w:rPr>
          <w:rPrChange w:id="390" w:author="Sam" w:date="2011-09-12T20:05:00Z">
            <w:rPr>
              <w:highlight w:val="yellow"/>
            </w:rPr>
          </w:rPrChange>
        </w:rPr>
        <w:t>development of projects through the</w:t>
      </w:r>
      <w:del w:id="391" w:author="Sam" w:date="2011-09-12T20:06:00Z">
        <w:r w:rsidR="003601D3" w:rsidRPr="00A84D1F" w:rsidDel="00A84D1F">
          <w:rPr>
            <w:rPrChange w:id="392" w:author="Sam" w:date="2011-09-12T20:05:00Z">
              <w:rPr>
                <w:highlight w:val="yellow"/>
              </w:rPr>
            </w:rPrChange>
          </w:rPr>
          <w:delText>ir</w:delText>
        </w:r>
      </w:del>
      <w:r w:rsidR="003601D3" w:rsidRPr="00A84D1F">
        <w:rPr>
          <w:rPrChange w:id="393" w:author="Sam" w:date="2011-09-12T20:05:00Z">
            <w:rPr>
              <w:highlight w:val="yellow"/>
            </w:rPr>
          </w:rPrChange>
        </w:rPr>
        <w:t xml:space="preserve"> whole life cycle</w:t>
      </w:r>
      <w:sdt>
        <w:sdtPr>
          <w:id w:val="1264181151"/>
          <w:citation/>
        </w:sdtPr>
        <w:sdtContent>
          <w:r w:rsidR="0057603F" w:rsidRPr="00A84D1F">
            <w:rPr>
              <w:rPrChange w:id="394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395" w:author="Sam" w:date="2011-09-12T20:05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A84D1F">
            <w:rPr>
              <w:rPrChange w:id="396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397" w:author="Sam" w:date="2011-09-12T20:0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A84D1F">
            <w:rPr>
              <w:rPrChange w:id="398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E01CD5" w:rsidRPr="00A84D1F">
        <w:rPr>
          <w:rPrChange w:id="399" w:author="Sam" w:date="2011-09-12T20:05:00Z">
            <w:rPr>
              <w:highlight w:val="yellow"/>
            </w:rPr>
          </w:rPrChange>
        </w:rPr>
        <w:t>.</w:t>
      </w:r>
      <w:r w:rsidR="00E77319" w:rsidRPr="00A84D1F">
        <w:rPr>
          <w:rPrChange w:id="400" w:author="Sam" w:date="2011-09-12T20:05:00Z">
            <w:rPr>
              <w:highlight w:val="yellow"/>
            </w:rPr>
          </w:rPrChange>
        </w:rPr>
        <w:t xml:space="preserve"> It is essential for multi-developer projects</w:t>
      </w:r>
      <w:sdt>
        <w:sdtPr>
          <w:id w:val="-1027802492"/>
          <w:citation/>
        </w:sdtPr>
        <w:sdtContent>
          <w:r w:rsidR="0057603F" w:rsidRPr="00A84D1F">
            <w:rPr>
              <w:rPrChange w:id="401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242998" w:rsidRPr="00A84D1F">
            <w:rPr>
              <w:rPrChange w:id="402" w:author="Sam" w:date="2011-09-12T20:05:00Z">
                <w:rPr>
                  <w:highlight w:val="yellow"/>
                </w:rPr>
              </w:rPrChange>
            </w:rPr>
            <w:instrText xml:space="preserve">CITATION Bri07 \l 2052 </w:instrText>
          </w:r>
          <w:r w:rsidR="0057603F" w:rsidRPr="00A84D1F">
            <w:rPr>
              <w:rPrChange w:id="403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404" w:author="Sam" w:date="2011-09-12T20:05:00Z">
                <w:rPr>
                  <w:noProof/>
                  <w:highlight w:val="yellow"/>
                </w:rPr>
              </w:rPrChange>
            </w:rPr>
            <w:t xml:space="preserve"> [2]</w:t>
          </w:r>
          <w:r w:rsidR="0057603F" w:rsidRPr="00A84D1F">
            <w:rPr>
              <w:rPrChange w:id="405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E77319" w:rsidRPr="00A84D1F">
        <w:rPr>
          <w:rPrChange w:id="406" w:author="Sam" w:date="2011-09-12T20:05:00Z">
            <w:rPr>
              <w:highlight w:val="yellow"/>
            </w:rPr>
          </w:rPrChange>
        </w:rPr>
        <w:t>.</w:t>
      </w:r>
      <w:r w:rsidR="00E01CD5" w:rsidRPr="00A84D1F">
        <w:rPr>
          <w:rPrChange w:id="407" w:author="Sam" w:date="2011-09-12T20:05:00Z">
            <w:rPr>
              <w:highlight w:val="yellow"/>
            </w:rPr>
          </w:rPrChange>
        </w:rPr>
        <w:t xml:space="preserve"> </w:t>
      </w:r>
      <w:r w:rsidR="003B7370" w:rsidRPr="00A84D1F">
        <w:rPr>
          <w:rPrChange w:id="408" w:author="Sam" w:date="2011-09-12T20:05:00Z">
            <w:rPr>
              <w:highlight w:val="yellow"/>
            </w:rPr>
          </w:rPrChange>
        </w:rPr>
        <w:t>Lots of</w:t>
      </w:r>
      <w:r w:rsidR="0098609D" w:rsidRPr="00A84D1F">
        <w:rPr>
          <w:rPrChange w:id="409" w:author="Sam" w:date="2011-09-12T20:05:00Z">
            <w:rPr>
              <w:highlight w:val="yellow"/>
            </w:rPr>
          </w:rPrChange>
        </w:rPr>
        <w:t xml:space="preserve"> </w:t>
      </w:r>
      <w:r w:rsidR="00DC2F31" w:rsidRPr="00A84D1F">
        <w:rPr>
          <w:rPrChange w:id="410" w:author="Sam" w:date="2011-09-12T20:05:00Z">
            <w:rPr>
              <w:highlight w:val="yellow"/>
            </w:rPr>
          </w:rPrChange>
        </w:rPr>
        <w:t xml:space="preserve">popular </w:t>
      </w:r>
      <w:r w:rsidR="0098609D" w:rsidRPr="00A84D1F">
        <w:rPr>
          <w:rPrChange w:id="411" w:author="Sam" w:date="2011-09-12T20:05:00Z">
            <w:rPr>
              <w:highlight w:val="yellow"/>
            </w:rPr>
          </w:rPrChange>
        </w:rPr>
        <w:t>version control software</w:t>
      </w:r>
      <w:ins w:id="412" w:author="Sam" w:date="2011-09-12T20:06:00Z">
        <w:r w:rsidR="00C02D57">
          <w:t>,</w:t>
        </w:r>
      </w:ins>
      <w:r w:rsidR="0098609D" w:rsidRPr="00A84D1F">
        <w:rPr>
          <w:rPrChange w:id="413" w:author="Sam" w:date="2011-09-12T20:05:00Z">
            <w:rPr>
              <w:highlight w:val="yellow"/>
            </w:rPr>
          </w:rPrChange>
        </w:rPr>
        <w:t xml:space="preserve"> includ</w:t>
      </w:r>
      <w:ins w:id="414" w:author="Sam" w:date="2011-09-12T20:06:00Z">
        <w:r w:rsidR="00C02D57">
          <w:t>ing</w:t>
        </w:r>
      </w:ins>
      <w:del w:id="415" w:author="Sam" w:date="2011-09-12T20:06:00Z">
        <w:r w:rsidR="0098609D" w:rsidRPr="00A84D1F" w:rsidDel="00C02D57">
          <w:rPr>
            <w:rPrChange w:id="416" w:author="Sam" w:date="2011-09-12T20:05:00Z">
              <w:rPr>
                <w:highlight w:val="yellow"/>
              </w:rPr>
            </w:rPrChange>
          </w:rPr>
          <w:delText>es</w:delText>
        </w:r>
      </w:del>
      <w:r w:rsidR="0098609D" w:rsidRPr="00A84D1F">
        <w:rPr>
          <w:rPrChange w:id="417" w:author="Sam" w:date="2011-09-12T20:05:00Z">
            <w:rPr>
              <w:highlight w:val="yellow"/>
            </w:rPr>
          </w:rPrChange>
        </w:rPr>
        <w:t xml:space="preserve"> </w:t>
      </w:r>
      <w:r w:rsidR="00C86ADC" w:rsidRPr="00A84D1F">
        <w:rPr>
          <w:rPrChange w:id="418" w:author="Sam" w:date="2011-09-12T20:05:00Z">
            <w:rPr>
              <w:highlight w:val="yellow"/>
            </w:rPr>
          </w:rPrChange>
        </w:rPr>
        <w:t>CVS and Subversion</w:t>
      </w:r>
      <w:ins w:id="419" w:author="Sam" w:date="2011-09-12T20:06:00Z">
        <w:r w:rsidR="00C02D57">
          <w:t>,</w:t>
        </w:r>
      </w:ins>
      <w:r w:rsidR="0098609D" w:rsidRPr="00A84D1F">
        <w:rPr>
          <w:rPrChange w:id="420" w:author="Sam" w:date="2011-09-12T20:05:00Z">
            <w:rPr>
              <w:highlight w:val="yellow"/>
            </w:rPr>
          </w:rPrChange>
        </w:rPr>
        <w:t xml:space="preserve"> run </w:t>
      </w:r>
      <w:r w:rsidR="008E0FF6" w:rsidRPr="00A84D1F">
        <w:rPr>
          <w:rPrChange w:id="421" w:author="Sam" w:date="2011-09-12T20:05:00Z">
            <w:rPr>
              <w:highlight w:val="yellow"/>
            </w:rPr>
          </w:rPrChange>
        </w:rPr>
        <w:t>as</w:t>
      </w:r>
      <w:r w:rsidR="0098609D" w:rsidRPr="00A84D1F">
        <w:rPr>
          <w:rPrChange w:id="422" w:author="Sam" w:date="2011-09-12T20:05:00Z">
            <w:rPr>
              <w:highlight w:val="yellow"/>
            </w:rPr>
          </w:rPrChange>
        </w:rPr>
        <w:t xml:space="preserve"> client-server model</w:t>
      </w:r>
      <w:ins w:id="423" w:author="Sam" w:date="2011-09-12T20:06:00Z">
        <w:r w:rsidR="00C02D57">
          <w:t>s</w:t>
        </w:r>
      </w:ins>
      <w:r w:rsidR="0098609D" w:rsidRPr="00A84D1F">
        <w:rPr>
          <w:rPrChange w:id="424" w:author="Sam" w:date="2011-09-12T20:05:00Z">
            <w:rPr>
              <w:highlight w:val="yellow"/>
            </w:rPr>
          </w:rPrChange>
        </w:rPr>
        <w:t>, so they support more than one user</w:t>
      </w:r>
      <w:del w:id="425" w:author="Sam" w:date="2011-09-12T20:06:00Z">
        <w:r w:rsidR="0098609D" w:rsidRPr="00A84D1F" w:rsidDel="00C02D57">
          <w:rPr>
            <w:rPrChange w:id="426" w:author="Sam" w:date="2011-09-12T20:05:00Z">
              <w:rPr>
                <w:highlight w:val="yellow"/>
              </w:rPr>
            </w:rPrChange>
          </w:rPr>
          <w:delText>s</w:delText>
        </w:r>
      </w:del>
      <w:r w:rsidR="0098609D" w:rsidRPr="00A84D1F">
        <w:rPr>
          <w:rPrChange w:id="427" w:author="Sam" w:date="2011-09-12T20:05:00Z">
            <w:rPr>
              <w:highlight w:val="yellow"/>
            </w:rPr>
          </w:rPrChange>
        </w:rPr>
        <w:t xml:space="preserve"> working</w:t>
      </w:r>
      <w:r w:rsidR="002D52E1" w:rsidRPr="00A84D1F">
        <w:rPr>
          <w:rPrChange w:id="428" w:author="Sam" w:date="2011-09-12T20:05:00Z">
            <w:rPr>
              <w:highlight w:val="yellow"/>
            </w:rPr>
          </w:rPrChange>
        </w:rPr>
        <w:t xml:space="preserve"> </w:t>
      </w:r>
      <w:ins w:id="429" w:author="Sam" w:date="2011-09-12T20:06:00Z">
        <w:r w:rsidR="00C02D57">
          <w:t>on (</w:t>
        </w:r>
      </w:ins>
      <w:ins w:id="430" w:author="Sam" w:date="2011-09-12T20:07:00Z">
        <w:r w:rsidR="00C02D57">
          <w:t xml:space="preserve">and </w:t>
        </w:r>
      </w:ins>
      <w:r w:rsidR="002D52E1" w:rsidRPr="00A84D1F">
        <w:rPr>
          <w:rPrChange w:id="431" w:author="Sam" w:date="2011-09-12T20:05:00Z">
            <w:rPr>
              <w:highlight w:val="yellow"/>
            </w:rPr>
          </w:rPrChange>
        </w:rPr>
        <w:t>especially programming</w:t>
      </w:r>
      <w:ins w:id="432" w:author="Sam" w:date="2011-09-12T20:06:00Z">
        <w:r w:rsidR="00C02D57">
          <w:t>)</w:t>
        </w:r>
      </w:ins>
      <w:r w:rsidR="002D52E1" w:rsidRPr="00A84D1F">
        <w:rPr>
          <w:rPrChange w:id="433" w:author="Sam" w:date="2011-09-12T20:05:00Z">
            <w:rPr>
              <w:highlight w:val="yellow"/>
            </w:rPr>
          </w:rPrChange>
        </w:rPr>
        <w:t xml:space="preserve"> </w:t>
      </w:r>
      <w:del w:id="434" w:author="Sam" w:date="2011-09-12T20:07:00Z">
        <w:r w:rsidR="003F08E3" w:rsidRPr="00A84D1F" w:rsidDel="00C02D57">
          <w:rPr>
            <w:rPrChange w:id="435" w:author="Sam" w:date="2011-09-12T20:05:00Z">
              <w:rPr>
                <w:highlight w:val="yellow"/>
              </w:rPr>
            </w:rPrChange>
          </w:rPr>
          <w:delText xml:space="preserve">for </w:delText>
        </w:r>
      </w:del>
      <w:ins w:id="436" w:author="Sam" w:date="2011-09-12T20:07:00Z">
        <w:r w:rsidR="00C02D57">
          <w:t xml:space="preserve">the same </w:t>
        </w:r>
      </w:ins>
      <w:del w:id="437" w:author="Sam" w:date="2011-09-12T20:07:00Z">
        <w:r w:rsidR="003F08E3" w:rsidRPr="00A84D1F" w:rsidDel="00C02D57">
          <w:rPr>
            <w:rPrChange w:id="438" w:author="Sam" w:date="2011-09-12T20:05:00Z">
              <w:rPr>
                <w:highlight w:val="yellow"/>
              </w:rPr>
            </w:rPrChange>
          </w:rPr>
          <w:delText xml:space="preserve">a same </w:delText>
        </w:r>
      </w:del>
      <w:r w:rsidR="003F08E3" w:rsidRPr="00A84D1F">
        <w:rPr>
          <w:rPrChange w:id="439" w:author="Sam" w:date="2011-09-12T20:05:00Z">
            <w:rPr>
              <w:highlight w:val="yellow"/>
            </w:rPr>
          </w:rPrChange>
        </w:rPr>
        <w:t>project</w:t>
      </w:r>
      <w:r w:rsidR="006A47AF" w:rsidRPr="00A84D1F">
        <w:rPr>
          <w:rPrChange w:id="440" w:author="Sam" w:date="2011-09-12T20:05:00Z">
            <w:rPr>
              <w:highlight w:val="yellow"/>
            </w:rPr>
          </w:rPrChange>
        </w:rPr>
        <w:t xml:space="preserve">, because </w:t>
      </w:r>
      <w:r w:rsidR="004A1FC4" w:rsidRPr="00A84D1F">
        <w:rPr>
          <w:rPrChange w:id="441" w:author="Sam" w:date="2011-09-12T20:05:00Z">
            <w:rPr>
              <w:highlight w:val="yellow"/>
            </w:rPr>
          </w:rPrChange>
        </w:rPr>
        <w:t>the multi-</w:t>
      </w:r>
      <w:r w:rsidR="006A47AF" w:rsidRPr="00A84D1F">
        <w:rPr>
          <w:rPrChange w:id="442" w:author="Sam" w:date="2011-09-12T20:05:00Z">
            <w:rPr>
              <w:highlight w:val="yellow"/>
            </w:rPr>
          </w:rPrChange>
        </w:rPr>
        <w:t>client</w:t>
      </w:r>
      <w:r w:rsidR="004A1FC4" w:rsidRPr="00A84D1F">
        <w:rPr>
          <w:rPrChange w:id="443" w:author="Sam" w:date="2011-09-12T20:05:00Z">
            <w:rPr>
              <w:highlight w:val="yellow"/>
            </w:rPr>
          </w:rPrChange>
        </w:rPr>
        <w:t>s</w:t>
      </w:r>
      <w:r w:rsidR="006A47AF" w:rsidRPr="00A84D1F">
        <w:rPr>
          <w:rPrChange w:id="444" w:author="Sam" w:date="2011-09-12T20:05:00Z">
            <w:rPr>
              <w:highlight w:val="yellow"/>
            </w:rPr>
          </w:rPrChange>
        </w:rPr>
        <w:t xml:space="preserve"> can be connected to a central version control server to be </w:t>
      </w:r>
      <w:r w:rsidR="00DE3E13" w:rsidRPr="00A84D1F">
        <w:rPr>
          <w:rPrChange w:id="445" w:author="Sam" w:date="2011-09-12T20:05:00Z">
            <w:rPr>
              <w:highlight w:val="yellow"/>
            </w:rPr>
          </w:rPrChange>
        </w:rPr>
        <w:t>synchronis</w:t>
      </w:r>
      <w:r w:rsidR="006A47AF" w:rsidRPr="00A84D1F">
        <w:rPr>
          <w:rPrChange w:id="446" w:author="Sam" w:date="2011-09-12T20:05:00Z">
            <w:rPr>
              <w:highlight w:val="yellow"/>
            </w:rPr>
          </w:rPrChange>
        </w:rPr>
        <w:t>ed</w:t>
      </w:r>
      <w:sdt>
        <w:sdtPr>
          <w:id w:val="-1923636854"/>
          <w:citation/>
        </w:sdtPr>
        <w:sdtContent>
          <w:r w:rsidR="0057603F" w:rsidRPr="00A84D1F">
            <w:rPr>
              <w:rPrChange w:id="447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448" w:author="Sam" w:date="2011-09-12T20:05:00Z">
                <w:rPr>
                  <w:highlight w:val="yellow"/>
                </w:rPr>
              </w:rPrChange>
            </w:rPr>
            <w:instrText xml:space="preserve"> CITATION Pri08 \l 2052 </w:instrText>
          </w:r>
          <w:r w:rsidR="0057603F" w:rsidRPr="00A84D1F">
            <w:rPr>
              <w:rPrChange w:id="449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450" w:author="Sam" w:date="2011-09-12T20:05:00Z">
                <w:rPr>
                  <w:noProof/>
                  <w:highlight w:val="yellow"/>
                </w:rPr>
              </w:rPrChange>
            </w:rPr>
            <w:t xml:space="preserve"> [3]</w:t>
          </w:r>
          <w:r w:rsidR="0057603F" w:rsidRPr="00A84D1F">
            <w:rPr>
              <w:rPrChange w:id="451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755431213"/>
          <w:citation/>
        </w:sdtPr>
        <w:sdtContent>
          <w:r w:rsidR="0057603F" w:rsidRPr="00A84D1F">
            <w:rPr>
              <w:rPrChange w:id="452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A02176" w:rsidRPr="00A84D1F">
            <w:rPr>
              <w:rPrChange w:id="453" w:author="Sam" w:date="2011-09-12T20:05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A84D1F">
            <w:rPr>
              <w:rPrChange w:id="454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455" w:author="Sam" w:date="2011-09-12T20:05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A84D1F">
            <w:rPr>
              <w:rPrChange w:id="456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98609D" w:rsidRPr="00A84D1F">
        <w:rPr>
          <w:rPrChange w:id="457" w:author="Sam" w:date="2011-09-12T20:05:00Z">
            <w:rPr>
              <w:highlight w:val="yellow"/>
            </w:rPr>
          </w:rPrChange>
        </w:rPr>
        <w:t xml:space="preserve">. The general features provided </w:t>
      </w:r>
      <w:r w:rsidR="009A0E52" w:rsidRPr="00A84D1F">
        <w:rPr>
          <w:rPrChange w:id="458" w:author="Sam" w:date="2011-09-12T20:05:00Z">
            <w:rPr>
              <w:highlight w:val="yellow"/>
            </w:rPr>
          </w:rPrChange>
        </w:rPr>
        <w:t>by version control include storing</w:t>
      </w:r>
      <w:r w:rsidR="0098609D" w:rsidRPr="00A84D1F">
        <w:rPr>
          <w:rPrChange w:id="459" w:author="Sam" w:date="2011-09-12T20:05:00Z">
            <w:rPr>
              <w:highlight w:val="yellow"/>
            </w:rPr>
          </w:rPrChange>
        </w:rPr>
        <w:t xml:space="preserve"> each commit/version of</w:t>
      </w:r>
      <w:ins w:id="460" w:author="Sam" w:date="2011-09-12T20:07:00Z">
        <w:r w:rsidR="00C02D57">
          <w:t xml:space="preserve"> a</w:t>
        </w:r>
      </w:ins>
      <w:r w:rsidR="0098609D" w:rsidRPr="00A84D1F">
        <w:rPr>
          <w:rPrChange w:id="461" w:author="Sam" w:date="2011-09-12T20:05:00Z">
            <w:rPr>
              <w:highlight w:val="yellow"/>
            </w:rPr>
          </w:rPrChange>
        </w:rPr>
        <w:t xml:space="preserve"> file</w:t>
      </w:r>
      <w:del w:id="462" w:author="Sam" w:date="2011-09-12T20:07:00Z">
        <w:r w:rsidR="0098609D" w:rsidRPr="00A84D1F" w:rsidDel="00C02D57">
          <w:rPr>
            <w:rPrChange w:id="463" w:author="Sam" w:date="2011-09-12T20:05:00Z">
              <w:rPr>
                <w:highlight w:val="yellow"/>
              </w:rPr>
            </w:rPrChange>
          </w:rPr>
          <w:delText>s</w:delText>
        </w:r>
      </w:del>
      <w:r w:rsidR="0098609D" w:rsidRPr="00A84D1F">
        <w:rPr>
          <w:rPrChange w:id="464" w:author="Sam" w:date="2011-09-12T20:05:00Z">
            <w:rPr>
              <w:highlight w:val="yellow"/>
            </w:rPr>
          </w:rPrChange>
        </w:rPr>
        <w:t xml:space="preserve"> or director</w:t>
      </w:r>
      <w:ins w:id="465" w:author="Sam" w:date="2011-09-12T20:07:00Z">
        <w:r w:rsidR="00C02D57">
          <w:t>y</w:t>
        </w:r>
      </w:ins>
      <w:del w:id="466" w:author="Sam" w:date="2011-09-12T20:07:00Z">
        <w:r w:rsidR="0098609D" w:rsidRPr="00A84D1F" w:rsidDel="00C02D57">
          <w:rPr>
            <w:rPrChange w:id="467" w:author="Sam" w:date="2011-09-12T20:05:00Z">
              <w:rPr>
                <w:highlight w:val="yellow"/>
              </w:rPr>
            </w:rPrChange>
          </w:rPr>
          <w:delText>ies</w:delText>
        </w:r>
      </w:del>
      <w:r w:rsidR="0098609D" w:rsidRPr="00A84D1F">
        <w:rPr>
          <w:rPrChange w:id="468" w:author="Sam" w:date="2011-09-12T20:05:00Z">
            <w:rPr>
              <w:highlight w:val="yellow"/>
            </w:rPr>
          </w:rPrChange>
        </w:rPr>
        <w:t>, allow</w:t>
      </w:r>
      <w:r w:rsidR="00626E86" w:rsidRPr="00A84D1F">
        <w:rPr>
          <w:rPrChange w:id="469" w:author="Sam" w:date="2011-09-12T20:05:00Z">
            <w:rPr>
              <w:highlight w:val="yellow"/>
            </w:rPr>
          </w:rPrChange>
        </w:rPr>
        <w:t>ing</w:t>
      </w:r>
      <w:r w:rsidR="0098609D" w:rsidRPr="00A84D1F">
        <w:rPr>
          <w:rPrChange w:id="470" w:author="Sam" w:date="2011-09-12T20:05:00Z">
            <w:rPr>
              <w:highlight w:val="yellow"/>
            </w:rPr>
          </w:rPrChange>
        </w:rPr>
        <w:t xml:space="preserve"> rollback, show</w:t>
      </w:r>
      <w:r w:rsidR="00626E86" w:rsidRPr="00A84D1F">
        <w:rPr>
          <w:rPrChange w:id="471" w:author="Sam" w:date="2011-09-12T20:05:00Z">
            <w:rPr>
              <w:highlight w:val="yellow"/>
            </w:rPr>
          </w:rPrChange>
        </w:rPr>
        <w:t>ing</w:t>
      </w:r>
      <w:r w:rsidR="0098609D" w:rsidRPr="00A84D1F">
        <w:rPr>
          <w:rPrChange w:id="472" w:author="Sam" w:date="2011-09-12T20:05:00Z">
            <w:rPr>
              <w:highlight w:val="yellow"/>
            </w:rPr>
          </w:rPrChange>
        </w:rPr>
        <w:t xml:space="preserve"> </w:t>
      </w:r>
      <w:r w:rsidR="001C31B9" w:rsidRPr="00A84D1F">
        <w:rPr>
          <w:rPrChange w:id="473" w:author="Sam" w:date="2011-09-12T20:05:00Z">
            <w:rPr>
              <w:highlight w:val="yellow"/>
            </w:rPr>
          </w:rPrChange>
        </w:rPr>
        <w:t>modification</w:t>
      </w:r>
      <w:r w:rsidR="0098609D" w:rsidRPr="00A84D1F">
        <w:rPr>
          <w:rPrChange w:id="474" w:author="Sam" w:date="2011-09-12T20:05:00Z">
            <w:rPr>
              <w:highlight w:val="yellow"/>
            </w:rPr>
          </w:rPrChange>
        </w:rPr>
        <w:t xml:space="preserve"> history and assist</w:t>
      </w:r>
      <w:ins w:id="475" w:author="Sam" w:date="2011-09-12T20:07:00Z">
        <w:r w:rsidR="00C02D57">
          <w:t>ing</w:t>
        </w:r>
      </w:ins>
      <w:r w:rsidR="0098609D" w:rsidRPr="00A84D1F">
        <w:rPr>
          <w:rPrChange w:id="476" w:author="Sam" w:date="2011-09-12T20:05:00Z">
            <w:rPr>
              <w:highlight w:val="yellow"/>
            </w:rPr>
          </w:rPrChange>
        </w:rPr>
        <w:t xml:space="preserve"> merge/integration</w:t>
      </w:r>
      <w:sdt>
        <w:sdtPr>
          <w:id w:val="-224538823"/>
          <w:citation/>
        </w:sdtPr>
        <w:sdtContent>
          <w:r w:rsidR="0057603F" w:rsidRPr="00A84D1F">
            <w:rPr>
              <w:rPrChange w:id="477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478" w:author="Sam" w:date="2011-09-12T20:05:00Z">
                <w:rPr>
                  <w:highlight w:val="yellow"/>
                </w:rPr>
              </w:rPrChange>
            </w:rPr>
            <w:instrText xml:space="preserve">CITATION Col04 \l 2052 </w:instrText>
          </w:r>
          <w:r w:rsidR="0057603F" w:rsidRPr="00A84D1F">
            <w:rPr>
              <w:rPrChange w:id="479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480" w:author="Sam" w:date="2011-09-12T20:0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A84D1F">
            <w:rPr>
              <w:rPrChange w:id="481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98609D" w:rsidRPr="00A84D1F">
        <w:rPr>
          <w:rPrChange w:id="482" w:author="Sam" w:date="2011-09-12T20:05:00Z">
            <w:rPr>
              <w:highlight w:val="yellow"/>
            </w:rPr>
          </w:rPrChange>
        </w:rPr>
        <w:t>. Based on the features, m</w:t>
      </w:r>
      <w:r w:rsidR="00AB0002" w:rsidRPr="00A84D1F">
        <w:rPr>
          <w:rPrChange w:id="483" w:author="Sam" w:date="2011-09-12T20:05:00Z">
            <w:rPr>
              <w:highlight w:val="yellow"/>
            </w:rPr>
          </w:rPrChange>
        </w:rPr>
        <w:t>any kinds</w:t>
      </w:r>
      <w:r w:rsidR="00E01CD5" w:rsidRPr="00A84D1F">
        <w:rPr>
          <w:rPrChange w:id="484" w:author="Sam" w:date="2011-09-12T20:05:00Z">
            <w:rPr>
              <w:highlight w:val="yellow"/>
            </w:rPr>
          </w:rPrChange>
        </w:rPr>
        <w:t xml:space="preserve"> </w:t>
      </w:r>
      <w:r w:rsidR="00AB0002" w:rsidRPr="00A84D1F">
        <w:rPr>
          <w:rPrChange w:id="485" w:author="Sam" w:date="2011-09-12T20:05:00Z">
            <w:rPr>
              <w:highlight w:val="yellow"/>
            </w:rPr>
          </w:rPrChange>
        </w:rPr>
        <w:t xml:space="preserve">or parts </w:t>
      </w:r>
      <w:r w:rsidR="00E01CD5" w:rsidRPr="00A84D1F">
        <w:rPr>
          <w:rPrChange w:id="486" w:author="Sam" w:date="2011-09-12T20:05:00Z">
            <w:rPr>
              <w:highlight w:val="yellow"/>
            </w:rPr>
          </w:rPrChange>
        </w:rPr>
        <w:t xml:space="preserve">of </w:t>
      </w:r>
      <w:ins w:id="487" w:author="Sam" w:date="2011-09-12T20:08:00Z">
        <w:r w:rsidR="00C02D57">
          <w:t xml:space="preserve">a </w:t>
        </w:r>
      </w:ins>
      <w:r w:rsidR="002873E6" w:rsidRPr="00A84D1F">
        <w:rPr>
          <w:rPrChange w:id="488" w:author="Sam" w:date="2011-09-12T20:05:00Z">
            <w:rPr>
              <w:highlight w:val="yellow"/>
            </w:rPr>
          </w:rPrChange>
        </w:rPr>
        <w:t xml:space="preserve">project can use version control to be </w:t>
      </w:r>
      <w:r w:rsidR="002B40D1" w:rsidRPr="00A84D1F">
        <w:rPr>
          <w:rPrChange w:id="489" w:author="Sam" w:date="2011-09-12T20:05:00Z">
            <w:rPr>
              <w:highlight w:val="yellow"/>
            </w:rPr>
          </w:rPrChange>
        </w:rPr>
        <w:t xml:space="preserve">effective </w:t>
      </w:r>
      <w:r w:rsidR="002873E6" w:rsidRPr="00A84D1F">
        <w:rPr>
          <w:rPrChange w:id="490" w:author="Sam" w:date="2011-09-12T20:05:00Z">
            <w:rPr>
              <w:highlight w:val="yellow"/>
            </w:rPr>
          </w:rPrChange>
        </w:rPr>
        <w:t xml:space="preserve">managed, </w:t>
      </w:r>
      <w:ins w:id="491" w:author="Sam" w:date="2011-09-12T20:08:00Z">
        <w:r w:rsidR="00BC06C5">
          <w:t>for example,</w:t>
        </w:r>
      </w:ins>
      <w:del w:id="492" w:author="Sam" w:date="2011-09-12T20:08:00Z">
        <w:r w:rsidR="002873E6" w:rsidRPr="00A84D1F" w:rsidDel="00BC06C5">
          <w:rPr>
            <w:rPrChange w:id="493" w:author="Sam" w:date="2011-09-12T20:05:00Z">
              <w:rPr>
                <w:highlight w:val="yellow"/>
              </w:rPr>
            </w:rPrChange>
          </w:rPr>
          <w:delText>such as</w:delText>
        </w:r>
      </w:del>
      <w:r w:rsidR="002873E6" w:rsidRPr="00A84D1F">
        <w:rPr>
          <w:rPrChange w:id="494" w:author="Sam" w:date="2011-09-12T20:05:00Z">
            <w:rPr>
              <w:highlight w:val="yellow"/>
            </w:rPr>
          </w:rPrChange>
        </w:rPr>
        <w:t xml:space="preserve"> </w:t>
      </w:r>
      <w:del w:id="495" w:author="Sam" w:date="2011-09-12T20:08:00Z">
        <w:r w:rsidR="003A6B69" w:rsidRPr="00A84D1F" w:rsidDel="00BC06C5">
          <w:rPr>
            <w:rPrChange w:id="496" w:author="Sam" w:date="2011-09-12T20:05:00Z">
              <w:rPr>
                <w:highlight w:val="yellow"/>
              </w:rPr>
            </w:rPrChange>
          </w:rPr>
          <w:delText xml:space="preserve">projects of </w:delText>
        </w:r>
      </w:del>
      <w:r w:rsidR="009D3DB5" w:rsidRPr="00A84D1F">
        <w:rPr>
          <w:rPrChange w:id="497" w:author="Sam" w:date="2011-09-12T20:05:00Z">
            <w:rPr>
              <w:highlight w:val="yellow"/>
            </w:rPr>
          </w:rPrChange>
        </w:rPr>
        <w:t>software de</w:t>
      </w:r>
      <w:r w:rsidR="006C6B27" w:rsidRPr="00A84D1F">
        <w:rPr>
          <w:rPrChange w:id="498" w:author="Sam" w:date="2011-09-12T20:05:00Z">
            <w:rPr>
              <w:highlight w:val="yellow"/>
            </w:rPr>
          </w:rPrChange>
        </w:rPr>
        <w:t xml:space="preserve">velopment </w:t>
      </w:r>
      <w:ins w:id="499" w:author="Sam" w:date="2011-09-12T20:08:00Z">
        <w:r w:rsidR="00BC06C5" w:rsidRPr="00A84D1F">
          <w:t xml:space="preserve">projects </w:t>
        </w:r>
      </w:ins>
      <w:r w:rsidR="006C6B27" w:rsidRPr="00A84D1F">
        <w:rPr>
          <w:rPrChange w:id="500" w:author="Sam" w:date="2011-09-12T20:05:00Z">
            <w:rPr>
              <w:highlight w:val="yellow"/>
            </w:rPr>
          </w:rPrChange>
        </w:rPr>
        <w:t>and document</w:t>
      </w:r>
      <w:r w:rsidR="00253DD7" w:rsidRPr="00A84D1F">
        <w:rPr>
          <w:rPrChange w:id="501" w:author="Sam" w:date="2011-09-12T20:05:00Z">
            <w:rPr>
              <w:highlight w:val="yellow"/>
            </w:rPr>
          </w:rPrChange>
        </w:rPr>
        <w:t>ation</w:t>
      </w:r>
      <w:r w:rsidR="006C6B27" w:rsidRPr="00A84D1F">
        <w:rPr>
          <w:rPrChange w:id="502" w:author="Sam" w:date="2011-09-12T20:05:00Z">
            <w:rPr>
              <w:highlight w:val="yellow"/>
            </w:rPr>
          </w:rPrChange>
        </w:rPr>
        <w:t xml:space="preserve"> writing.</w:t>
      </w:r>
      <w:r w:rsidR="00AB0002" w:rsidRPr="00A84D1F">
        <w:rPr>
          <w:rPrChange w:id="503" w:author="Sam" w:date="2011-09-12T20:05:00Z">
            <w:rPr>
              <w:highlight w:val="yellow"/>
            </w:rPr>
          </w:rPrChange>
        </w:rPr>
        <w:t xml:space="preserve"> </w:t>
      </w:r>
      <w:r w:rsidR="000E3B17" w:rsidRPr="00A84D1F">
        <w:rPr>
          <w:rPrChange w:id="504" w:author="Sam" w:date="2011-09-12T20:05:00Z">
            <w:rPr>
              <w:highlight w:val="yellow"/>
            </w:rPr>
          </w:rPrChange>
        </w:rPr>
        <w:t>Each commit/</w:t>
      </w:r>
      <w:r w:rsidR="001C31B9" w:rsidRPr="00A84D1F">
        <w:rPr>
          <w:rPrChange w:id="505" w:author="Sam" w:date="2011-09-12T20:05:00Z">
            <w:rPr>
              <w:highlight w:val="yellow"/>
            </w:rPr>
          </w:rPrChange>
        </w:rPr>
        <w:t xml:space="preserve"> modification</w:t>
      </w:r>
      <w:r w:rsidR="000E3B17" w:rsidRPr="00A84D1F">
        <w:rPr>
          <w:rPrChange w:id="506" w:author="Sam" w:date="2011-09-12T20:05:00Z">
            <w:rPr>
              <w:highlight w:val="yellow"/>
            </w:rPr>
          </w:rPrChange>
        </w:rPr>
        <w:t xml:space="preserve"> can be marked with </w:t>
      </w:r>
      <w:ins w:id="507" w:author="Sam" w:date="2011-09-12T20:08:00Z">
        <w:r w:rsidR="00BC06C5">
          <w:t xml:space="preserve">the </w:t>
        </w:r>
      </w:ins>
      <w:r w:rsidR="000E3B17" w:rsidRPr="00A84D1F">
        <w:rPr>
          <w:rPrChange w:id="508" w:author="Sam" w:date="2011-09-12T20:05:00Z">
            <w:rPr>
              <w:highlight w:val="yellow"/>
            </w:rPr>
          </w:rPrChange>
        </w:rPr>
        <w:t xml:space="preserve">properties of which author </w:t>
      </w:r>
      <w:proofErr w:type="gramStart"/>
      <w:r w:rsidR="000E3B17" w:rsidRPr="00A84D1F">
        <w:rPr>
          <w:rPrChange w:id="509" w:author="Sam" w:date="2011-09-12T20:05:00Z">
            <w:rPr>
              <w:highlight w:val="yellow"/>
            </w:rPr>
          </w:rPrChange>
        </w:rPr>
        <w:t xml:space="preserve">did </w:t>
      </w:r>
      <w:del w:id="510" w:author="Sam" w:date="2011-09-12T20:09:00Z">
        <w:r w:rsidR="000E3B17" w:rsidRPr="00A84D1F" w:rsidDel="00BC06C5">
          <w:rPr>
            <w:rPrChange w:id="511" w:author="Sam" w:date="2011-09-12T20:05:00Z">
              <w:rPr>
                <w:highlight w:val="yellow"/>
              </w:rPr>
            </w:rPrChange>
          </w:rPr>
          <w:delText xml:space="preserve">this </w:delText>
        </w:r>
      </w:del>
      <w:ins w:id="512" w:author="Sam" w:date="2011-09-12T20:09:00Z">
        <w:r w:rsidR="00BC06C5">
          <w:t>the</w:t>
        </w:r>
        <w:r w:rsidR="00BC06C5" w:rsidRPr="00A84D1F">
          <w:rPr>
            <w:rPrChange w:id="513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0E3B17" w:rsidRPr="00A84D1F">
        <w:rPr>
          <w:rPrChange w:id="514" w:author="Sam" w:date="2011-09-12T20:05:00Z">
            <w:rPr>
              <w:highlight w:val="yellow"/>
            </w:rPr>
          </w:rPrChange>
        </w:rPr>
        <w:t xml:space="preserve">commit and </w:t>
      </w:r>
      <w:del w:id="515" w:author="Sam" w:date="2011-09-12T20:09:00Z">
        <w:r w:rsidR="000E3B17" w:rsidRPr="00A84D1F" w:rsidDel="00BC06C5">
          <w:rPr>
            <w:rPrChange w:id="516" w:author="Sam" w:date="2011-09-12T20:05:00Z">
              <w:rPr>
                <w:highlight w:val="yellow"/>
              </w:rPr>
            </w:rPrChange>
          </w:rPr>
          <w:delText xml:space="preserve">what </w:delText>
        </w:r>
      </w:del>
      <w:ins w:id="517" w:author="Sam" w:date="2011-09-12T20:09:00Z">
        <w:r w:rsidR="00BC06C5">
          <w:t>the</w:t>
        </w:r>
        <w:r w:rsidR="00BC06C5" w:rsidRPr="00A84D1F">
          <w:rPr>
            <w:rPrChange w:id="518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0E3B17" w:rsidRPr="00A84D1F">
        <w:rPr>
          <w:rPrChange w:id="519" w:author="Sam" w:date="2011-09-12T20:05:00Z">
            <w:rPr>
              <w:highlight w:val="yellow"/>
            </w:rPr>
          </w:rPrChange>
        </w:rPr>
        <w:t>time it</w:t>
      </w:r>
      <w:ins w:id="520" w:author="Sam" w:date="2011-09-12T20:09:00Z">
        <w:r w:rsidR="00BC06C5">
          <w:t xml:space="preserve"> was</w:t>
        </w:r>
      </w:ins>
      <w:r w:rsidR="000E3B17" w:rsidRPr="00A84D1F">
        <w:rPr>
          <w:rPrChange w:id="521" w:author="Sam" w:date="2011-09-12T20:05:00Z">
            <w:rPr>
              <w:highlight w:val="yellow"/>
            </w:rPr>
          </w:rPrChange>
        </w:rPr>
        <w:t xml:space="preserve"> committed</w:t>
      </w:r>
      <w:proofErr w:type="gramEnd"/>
      <w:r w:rsidR="000E3B17" w:rsidRPr="00A84D1F">
        <w:rPr>
          <w:rPrChange w:id="522" w:author="Sam" w:date="2011-09-12T20:05:00Z">
            <w:rPr>
              <w:highlight w:val="yellow"/>
            </w:rPr>
          </w:rPrChange>
        </w:rPr>
        <w:t xml:space="preserve">. The commits also comes with a unique version code to identify </w:t>
      </w:r>
      <w:del w:id="523" w:author="Sam" w:date="2011-09-12T20:11:00Z">
        <w:r w:rsidR="000E3B17" w:rsidRPr="00A84D1F" w:rsidDel="007E12C8">
          <w:rPr>
            <w:rPrChange w:id="524" w:author="Sam" w:date="2011-09-12T20:05:00Z">
              <w:rPr>
                <w:highlight w:val="yellow"/>
              </w:rPr>
            </w:rPrChange>
          </w:rPr>
          <w:delText xml:space="preserve">the </w:delText>
        </w:r>
      </w:del>
      <w:r w:rsidR="000E3B17" w:rsidRPr="00A84D1F">
        <w:rPr>
          <w:rPrChange w:id="525" w:author="Sam" w:date="2011-09-12T20:05:00Z">
            <w:rPr>
              <w:highlight w:val="yellow"/>
            </w:rPr>
          </w:rPrChange>
        </w:rPr>
        <w:t xml:space="preserve">times of </w:t>
      </w:r>
      <w:r w:rsidR="001C31B9" w:rsidRPr="00A84D1F">
        <w:rPr>
          <w:rPrChange w:id="526" w:author="Sam" w:date="2011-09-12T20:05:00Z">
            <w:rPr>
              <w:highlight w:val="yellow"/>
            </w:rPr>
          </w:rPrChange>
        </w:rPr>
        <w:t>modifications</w:t>
      </w:r>
      <w:del w:id="527" w:author="Sam" w:date="2011-09-12T20:09:00Z">
        <w:r w:rsidR="000E3B17" w:rsidRPr="00A84D1F" w:rsidDel="00BC06C5">
          <w:rPr>
            <w:rPrChange w:id="528" w:author="Sam" w:date="2011-09-12T20:05:00Z">
              <w:rPr>
                <w:highlight w:val="yellow"/>
              </w:rPr>
            </w:rPrChange>
          </w:rPr>
          <w:delText xml:space="preserve"> of </w:delText>
        </w:r>
        <w:r w:rsidR="002252CC" w:rsidRPr="00A84D1F" w:rsidDel="00BC06C5">
          <w:rPr>
            <w:rPrChange w:id="529" w:author="Sam" w:date="2011-09-12T20:05:00Z">
              <w:rPr>
                <w:highlight w:val="yellow"/>
              </w:rPr>
            </w:rPrChange>
          </w:rPr>
          <w:delText>it</w:delText>
        </w:r>
      </w:del>
      <w:r w:rsidR="000E3B17" w:rsidRPr="00A84D1F">
        <w:rPr>
          <w:rPrChange w:id="530" w:author="Sam" w:date="2011-09-12T20:05:00Z">
            <w:rPr>
              <w:highlight w:val="yellow"/>
            </w:rPr>
          </w:rPrChange>
        </w:rPr>
        <w:t xml:space="preserve">. Users can </w:t>
      </w:r>
      <w:r w:rsidR="00287936" w:rsidRPr="00A84D1F">
        <w:rPr>
          <w:rPrChange w:id="531" w:author="Sam" w:date="2011-09-12T20:05:00Z">
            <w:rPr>
              <w:highlight w:val="yellow"/>
            </w:rPr>
          </w:rPrChange>
        </w:rPr>
        <w:t xml:space="preserve">also </w:t>
      </w:r>
      <w:r w:rsidR="000E3B17" w:rsidRPr="00A84D1F">
        <w:rPr>
          <w:rPrChange w:id="532" w:author="Sam" w:date="2011-09-12T20:05:00Z">
            <w:rPr>
              <w:highlight w:val="yellow"/>
            </w:rPr>
          </w:rPrChange>
        </w:rPr>
        <w:t xml:space="preserve">add </w:t>
      </w:r>
      <w:del w:id="533" w:author="Sam" w:date="2011-09-12T20:09:00Z">
        <w:r w:rsidR="000E3B17" w:rsidRPr="00A84D1F" w:rsidDel="00BC06C5">
          <w:rPr>
            <w:rPrChange w:id="534" w:author="Sam" w:date="2011-09-12T20:05:00Z">
              <w:rPr>
                <w:highlight w:val="yellow"/>
              </w:rPr>
            </w:rPrChange>
          </w:rPr>
          <w:delText xml:space="preserve">some </w:delText>
        </w:r>
      </w:del>
      <w:r w:rsidR="000E3B17" w:rsidRPr="00A84D1F">
        <w:rPr>
          <w:rPrChange w:id="535" w:author="Sam" w:date="2011-09-12T20:05:00Z">
            <w:rPr>
              <w:highlight w:val="yellow"/>
            </w:rPr>
          </w:rPrChange>
        </w:rPr>
        <w:t xml:space="preserve">comments </w:t>
      </w:r>
      <w:r w:rsidR="00A31DEB" w:rsidRPr="00A84D1F">
        <w:rPr>
          <w:rPrChange w:id="536" w:author="Sam" w:date="2011-09-12T20:05:00Z">
            <w:rPr>
              <w:highlight w:val="yellow"/>
            </w:rPr>
          </w:rPrChange>
        </w:rPr>
        <w:t>to</w:t>
      </w:r>
      <w:r w:rsidR="000E3B17" w:rsidRPr="00A84D1F">
        <w:rPr>
          <w:rPrChange w:id="537" w:author="Sam" w:date="2011-09-12T20:05:00Z">
            <w:rPr>
              <w:highlight w:val="yellow"/>
            </w:rPr>
          </w:rPrChange>
        </w:rPr>
        <w:t xml:space="preserve"> the version when they co</w:t>
      </w:r>
      <w:r w:rsidR="000C699D" w:rsidRPr="00A84D1F">
        <w:rPr>
          <w:rPrChange w:id="538" w:author="Sam" w:date="2011-09-12T20:05:00Z">
            <w:rPr>
              <w:highlight w:val="yellow"/>
            </w:rPr>
          </w:rPrChange>
        </w:rPr>
        <w:t>mmit it</w:t>
      </w:r>
      <w:ins w:id="539" w:author="Sam" w:date="2011-09-12T20:11:00Z">
        <w:r w:rsidR="007E12C8">
          <w:t>;</w:t>
        </w:r>
      </w:ins>
      <w:del w:id="540" w:author="Sam" w:date="2011-09-12T20:11:00Z">
        <w:r w:rsidR="000C699D" w:rsidRPr="007E12C8" w:rsidDel="007E12C8">
          <w:rPr>
            <w:rPrChange w:id="541" w:author="Sam" w:date="2011-09-12T20:10:00Z">
              <w:rPr>
                <w:highlight w:val="yellow"/>
              </w:rPr>
            </w:rPrChange>
          </w:rPr>
          <w:delText>,</w:delText>
        </w:r>
      </w:del>
      <w:r w:rsidR="000C699D" w:rsidRPr="007E12C8">
        <w:rPr>
          <w:rPrChange w:id="542" w:author="Sam" w:date="2011-09-12T20:10:00Z">
            <w:rPr>
              <w:highlight w:val="yellow"/>
            </w:rPr>
          </w:rPrChange>
        </w:rPr>
        <w:t xml:space="preserve"> so it is very </w:t>
      </w:r>
      <w:del w:id="543" w:author="Sam" w:date="2011-09-12T20:09:00Z">
        <w:r w:rsidR="000C699D" w:rsidRPr="007E12C8" w:rsidDel="00BC06C5">
          <w:rPr>
            <w:rPrChange w:id="544" w:author="Sam" w:date="2011-09-12T20:10:00Z">
              <w:rPr>
                <w:highlight w:val="yellow"/>
              </w:rPr>
            </w:rPrChange>
          </w:rPr>
          <w:delText xml:space="preserve">clear </w:delText>
        </w:r>
      </w:del>
      <w:ins w:id="545" w:author="Sam" w:date="2011-09-12T20:09:00Z">
        <w:r w:rsidR="00BC06C5" w:rsidRPr="007E12C8">
          <w:rPr>
            <w:rPrChange w:id="546" w:author="Sam" w:date="2011-09-12T20:10:00Z">
              <w:rPr>
                <w:highlight w:val="yellow"/>
              </w:rPr>
            </w:rPrChange>
          </w:rPr>
          <w:t xml:space="preserve">easy </w:t>
        </w:r>
      </w:ins>
      <w:r w:rsidR="000C699D" w:rsidRPr="007E12C8">
        <w:rPr>
          <w:rPrChange w:id="547" w:author="Sam" w:date="2011-09-12T20:10:00Z">
            <w:rPr>
              <w:highlight w:val="yellow"/>
            </w:rPr>
          </w:rPrChange>
        </w:rPr>
        <w:t xml:space="preserve">to identify </w:t>
      </w:r>
      <w:ins w:id="548" w:author="Sam" w:date="2011-09-12T20:11:00Z">
        <w:r w:rsidR="007E12C8">
          <w:t xml:space="preserve">the </w:t>
        </w:r>
        <w:r w:rsidR="007E12C8">
          <w:rPr>
            <w:rFonts w:hint="eastAsia"/>
          </w:rPr>
          <w:t>modifi</w:t>
        </w:r>
        <w:r w:rsidR="007E12C8">
          <w:t>cations made by</w:t>
        </w:r>
      </w:ins>
      <w:del w:id="549" w:author="Sam" w:date="2011-09-12T20:11:00Z">
        <w:r w:rsidR="000C699D" w:rsidRPr="007E12C8" w:rsidDel="007E12C8">
          <w:rPr>
            <w:rPrChange w:id="550" w:author="Sam" w:date="2011-09-12T20:10:00Z">
              <w:rPr>
                <w:highlight w:val="yellow"/>
              </w:rPr>
            </w:rPrChange>
          </w:rPr>
          <w:delText>what</w:delText>
        </w:r>
      </w:del>
      <w:r w:rsidR="000C699D" w:rsidRPr="007E12C8">
        <w:rPr>
          <w:rPrChange w:id="551" w:author="Sam" w:date="2011-09-12T20:10:00Z">
            <w:rPr>
              <w:highlight w:val="yellow"/>
            </w:rPr>
          </w:rPrChange>
        </w:rPr>
        <w:t xml:space="preserve"> </w:t>
      </w:r>
      <w:del w:id="552" w:author="Sam" w:date="2011-09-12T20:09:00Z">
        <w:r w:rsidR="000C699D" w:rsidRPr="007E12C8" w:rsidDel="00BC06C5">
          <w:rPr>
            <w:rPrChange w:id="553" w:author="Sam" w:date="2011-09-12T20:10:00Z">
              <w:rPr>
                <w:highlight w:val="yellow"/>
              </w:rPr>
            </w:rPrChange>
          </w:rPr>
          <w:delText xml:space="preserve">the </w:delText>
        </w:r>
      </w:del>
      <w:ins w:id="554" w:author="Sam" w:date="2011-09-12T20:09:00Z">
        <w:r w:rsidR="00BC06C5" w:rsidRPr="007E12C8">
          <w:rPr>
            <w:rPrChange w:id="555" w:author="Sam" w:date="2011-09-12T20:10:00Z">
              <w:rPr>
                <w:highlight w:val="yellow"/>
              </w:rPr>
            </w:rPrChange>
          </w:rPr>
          <w:t>ea</w:t>
        </w:r>
      </w:ins>
      <w:ins w:id="556" w:author="Sam" w:date="2011-09-12T20:10:00Z">
        <w:r w:rsidR="00BC06C5" w:rsidRPr="007E12C8">
          <w:rPr>
            <w:rPrChange w:id="557" w:author="Sam" w:date="2011-09-12T20:10:00Z">
              <w:rPr>
                <w:highlight w:val="yellow"/>
              </w:rPr>
            </w:rPrChange>
          </w:rPr>
          <w:t>ch of the</w:t>
        </w:r>
      </w:ins>
      <w:ins w:id="558" w:author="Sam" w:date="2011-09-12T20:09:00Z">
        <w:r w:rsidR="00BC06C5" w:rsidRPr="007E12C8">
          <w:rPr>
            <w:rPrChange w:id="559" w:author="Sam" w:date="2011-09-12T20:10:00Z">
              <w:rPr>
                <w:highlight w:val="yellow"/>
              </w:rPr>
            </w:rPrChange>
          </w:rPr>
          <w:t xml:space="preserve"> </w:t>
        </w:r>
      </w:ins>
      <w:r w:rsidR="000C699D" w:rsidRPr="007E12C8">
        <w:rPr>
          <w:rPrChange w:id="560" w:author="Sam" w:date="2011-09-12T20:10:00Z">
            <w:rPr>
              <w:highlight w:val="yellow"/>
            </w:rPr>
          </w:rPrChange>
        </w:rPr>
        <w:t xml:space="preserve">users </w:t>
      </w:r>
      <w:del w:id="561" w:author="Sam" w:date="2011-09-12T20:11:00Z">
        <w:r w:rsidR="001C31B9" w:rsidRPr="007E12C8" w:rsidDel="007E12C8">
          <w:rPr>
            <w:rPrChange w:id="562" w:author="Sam" w:date="2011-09-12T20:10:00Z">
              <w:rPr>
                <w:highlight w:val="yellow"/>
              </w:rPr>
            </w:rPrChange>
          </w:rPr>
          <w:delText>modifie</w:delText>
        </w:r>
        <w:r w:rsidR="000C699D" w:rsidRPr="007E12C8" w:rsidDel="007E12C8">
          <w:rPr>
            <w:rPrChange w:id="563" w:author="Sam" w:date="2011-09-12T20:10:00Z">
              <w:rPr>
                <w:highlight w:val="yellow"/>
              </w:rPr>
            </w:rPrChange>
          </w:rPr>
          <w:delText xml:space="preserve">d </w:delText>
        </w:r>
      </w:del>
      <w:r w:rsidR="000C699D" w:rsidRPr="007E12C8">
        <w:rPr>
          <w:rPrChange w:id="564" w:author="Sam" w:date="2011-09-12T20:10:00Z">
            <w:rPr>
              <w:highlight w:val="yellow"/>
            </w:rPr>
          </w:rPrChange>
        </w:rPr>
        <w:t xml:space="preserve">in </w:t>
      </w:r>
      <w:del w:id="565" w:author="Sam Simpson" w:date="2011-09-13T11:56:00Z">
        <w:r w:rsidR="000C699D" w:rsidRPr="007E12C8" w:rsidDel="00010ED9">
          <w:rPr>
            <w:highlight w:val="yellow"/>
          </w:rPr>
          <w:delText>the</w:delText>
        </w:r>
      </w:del>
      <w:ins w:id="566" w:author="Sam" w:date="2011-09-12T20:10:00Z">
        <w:del w:id="567" w:author="Sam Simpson" w:date="2011-09-13T11:56:00Z">
          <w:r w:rsidR="00BC06C5" w:rsidRPr="007E12C8" w:rsidDel="00010ED9">
            <w:rPr>
              <w:highlight w:val="yellow"/>
            </w:rPr>
            <w:delText>ir</w:delText>
          </w:r>
        </w:del>
      </w:ins>
      <w:del w:id="568" w:author="Sam Simpson" w:date="2011-09-13T11:56:00Z">
        <w:r w:rsidR="000C699D" w:rsidRPr="007E12C8" w:rsidDel="00010ED9">
          <w:rPr>
            <w:highlight w:val="yellow"/>
          </w:rPr>
          <w:delText>re</w:delText>
        </w:r>
      </w:del>
      <w:ins w:id="569" w:author="Sam" w:date="2011-09-12T20:12:00Z">
        <w:del w:id="570" w:author="Sam Simpson" w:date="2011-09-13T11:56:00Z">
          <w:r w:rsidR="007E12C8" w:rsidDel="00010ED9">
            <w:delText xml:space="preserve"> [or </w:delText>
          </w:r>
        </w:del>
        <w:r w:rsidR="007E12C8">
          <w:t>the</w:t>
        </w:r>
        <w:del w:id="571" w:author="Sam Simpson" w:date="2011-09-13T11:56:00Z">
          <w:r w:rsidR="007E12C8" w:rsidDel="00010ED9">
            <w:delText>?]</w:delText>
          </w:r>
        </w:del>
      </w:ins>
      <w:r w:rsidR="000C699D" w:rsidRPr="007E12C8">
        <w:rPr>
          <w:rPrChange w:id="572" w:author="Sam" w:date="2011-09-12T20:10:00Z">
            <w:rPr>
              <w:highlight w:val="yellow"/>
            </w:rPr>
          </w:rPrChange>
        </w:rPr>
        <w:t xml:space="preserve"> committed version.</w:t>
      </w:r>
      <w:r w:rsidR="007F5F2A" w:rsidRPr="007E12C8">
        <w:rPr>
          <w:rPrChange w:id="573" w:author="Sam" w:date="2011-09-12T20:10:00Z">
            <w:rPr>
              <w:highlight w:val="yellow"/>
            </w:rPr>
          </w:rPrChange>
        </w:rPr>
        <w:t xml:space="preserve"> When a version commit has been identified as worse than </w:t>
      </w:r>
      <w:r w:rsidR="007A1F98" w:rsidRPr="007E12C8">
        <w:rPr>
          <w:rPrChange w:id="574" w:author="Sam" w:date="2011-09-12T20:10:00Z">
            <w:rPr>
              <w:highlight w:val="yellow"/>
            </w:rPr>
          </w:rPrChange>
        </w:rPr>
        <w:t>an</w:t>
      </w:r>
      <w:r w:rsidR="007F5F2A" w:rsidRPr="007E12C8">
        <w:rPr>
          <w:rPrChange w:id="575" w:author="Sam" w:date="2011-09-12T20:10:00Z">
            <w:rPr>
              <w:highlight w:val="yellow"/>
            </w:rPr>
          </w:rPrChange>
        </w:rPr>
        <w:t xml:space="preserve"> older version, the </w:t>
      </w:r>
      <w:r w:rsidR="001C31B9" w:rsidRPr="007E12C8">
        <w:rPr>
          <w:rPrChange w:id="576" w:author="Sam" w:date="2011-09-12T20:10:00Z">
            <w:rPr>
              <w:highlight w:val="yellow"/>
            </w:rPr>
          </w:rPrChange>
        </w:rPr>
        <w:t>modification</w:t>
      </w:r>
      <w:del w:id="577" w:author="Sam" w:date="2011-09-12T20:10:00Z">
        <w:r w:rsidR="001C31B9" w:rsidRPr="007E12C8" w:rsidDel="007E12C8">
          <w:rPr>
            <w:rPrChange w:id="578" w:author="Sam" w:date="2011-09-12T20:10:00Z">
              <w:rPr>
                <w:highlight w:val="yellow"/>
              </w:rPr>
            </w:rPrChange>
          </w:rPr>
          <w:delText xml:space="preserve"> </w:delText>
        </w:r>
      </w:del>
      <w:r w:rsidR="007F5F2A" w:rsidRPr="007E12C8">
        <w:rPr>
          <w:rPrChange w:id="579" w:author="Sam" w:date="2011-09-12T20:10:00Z">
            <w:rPr>
              <w:highlight w:val="yellow"/>
            </w:rPr>
          </w:rPrChange>
        </w:rPr>
        <w:t xml:space="preserve">s can </w:t>
      </w:r>
      <w:ins w:id="580" w:author="Sam" w:date="2011-09-12T20:10:00Z">
        <w:r w:rsidR="007E12C8" w:rsidRPr="007E12C8">
          <w:rPr>
            <w:rPrChange w:id="581" w:author="Sam" w:date="2011-09-12T20:10:00Z">
              <w:rPr>
                <w:highlight w:val="yellow"/>
              </w:rPr>
            </w:rPrChange>
          </w:rPr>
          <w:t xml:space="preserve">easily </w:t>
        </w:r>
      </w:ins>
      <w:r w:rsidR="007F5F2A" w:rsidRPr="007E12C8">
        <w:rPr>
          <w:rPrChange w:id="582" w:author="Sam" w:date="2011-09-12T20:10:00Z">
            <w:rPr>
              <w:highlight w:val="yellow"/>
            </w:rPr>
          </w:rPrChange>
        </w:rPr>
        <w:t xml:space="preserve">be </w:t>
      </w:r>
      <w:del w:id="583" w:author="Sam" w:date="2011-09-12T20:10:00Z">
        <w:r w:rsidR="007F5F2A" w:rsidRPr="007E12C8" w:rsidDel="007E12C8">
          <w:rPr>
            <w:rPrChange w:id="584" w:author="Sam" w:date="2011-09-12T20:10:00Z">
              <w:rPr>
                <w:highlight w:val="yellow"/>
              </w:rPr>
            </w:rPrChange>
          </w:rPr>
          <w:delText xml:space="preserve">easily </w:delText>
        </w:r>
      </w:del>
      <w:r w:rsidR="00985944" w:rsidRPr="007E12C8">
        <w:rPr>
          <w:rPrChange w:id="585" w:author="Sam" w:date="2011-09-12T20:10:00Z">
            <w:rPr>
              <w:highlight w:val="yellow"/>
            </w:rPr>
          </w:rPrChange>
        </w:rPr>
        <w:t>roll</w:t>
      </w:r>
      <w:ins w:id="586" w:author="Sam" w:date="2011-09-12T20:10:00Z">
        <w:r w:rsidR="007E12C8" w:rsidRPr="007E12C8">
          <w:rPr>
            <w:rPrChange w:id="587" w:author="Sam" w:date="2011-09-12T20:10:00Z">
              <w:rPr>
                <w:highlight w:val="yellow"/>
              </w:rPr>
            </w:rPrChange>
          </w:rPr>
          <w:t>ed</w:t>
        </w:r>
      </w:ins>
      <w:r w:rsidR="00985944" w:rsidRPr="007E12C8">
        <w:rPr>
          <w:rPrChange w:id="588" w:author="Sam" w:date="2011-09-12T20:10:00Z">
            <w:rPr>
              <w:highlight w:val="yellow"/>
            </w:rPr>
          </w:rPrChange>
        </w:rPr>
        <w:t xml:space="preserve"> back</w:t>
      </w:r>
      <w:del w:id="589" w:author="Sam" w:date="2011-09-12T20:10:00Z">
        <w:r w:rsidR="00985944" w:rsidRPr="007E12C8" w:rsidDel="007E12C8">
          <w:rPr>
            <w:rPrChange w:id="590" w:author="Sam" w:date="2011-09-12T20:10:00Z">
              <w:rPr>
                <w:highlight w:val="yellow"/>
              </w:rPr>
            </w:rPrChange>
          </w:rPr>
          <w:delText>ed</w:delText>
        </w:r>
      </w:del>
      <w:r w:rsidR="007F5F2A" w:rsidRPr="007E12C8">
        <w:rPr>
          <w:rPrChange w:id="591" w:author="Sam" w:date="2011-09-12T20:10:00Z">
            <w:rPr>
              <w:highlight w:val="yellow"/>
            </w:rPr>
          </w:rPrChange>
        </w:rPr>
        <w:t xml:space="preserve"> to a </w:t>
      </w:r>
      <w:r w:rsidR="006413A0" w:rsidRPr="007E12C8">
        <w:rPr>
          <w:rPrChange w:id="592" w:author="Sam" w:date="2011-09-12T20:10:00Z">
            <w:rPr>
              <w:highlight w:val="yellow"/>
            </w:rPr>
          </w:rPrChange>
        </w:rPr>
        <w:t>previous version at any time</w:t>
      </w:r>
      <w:sdt>
        <w:sdtPr>
          <w:id w:val="1825785230"/>
          <w:citation/>
        </w:sdtPr>
        <w:sdtContent>
          <w:r w:rsidR="0057603F" w:rsidRPr="007E12C8">
            <w:rPr>
              <w:rPrChange w:id="593" w:author="Sam" w:date="2011-09-12T20:10:00Z">
                <w:rPr>
                  <w:highlight w:val="yellow"/>
                </w:rPr>
              </w:rPrChange>
            </w:rPr>
            <w:fldChar w:fldCharType="begin"/>
          </w:r>
          <w:r w:rsidR="0058033D" w:rsidRPr="007E12C8">
            <w:rPr>
              <w:rPrChange w:id="594" w:author="Sam" w:date="2011-09-12T20:10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7E12C8">
            <w:rPr>
              <w:rPrChange w:id="595" w:author="Sam" w:date="2011-09-12T20:10:00Z">
                <w:rPr>
                  <w:highlight w:val="yellow"/>
                </w:rPr>
              </w:rPrChange>
            </w:rPr>
            <w:fldChar w:fldCharType="separate"/>
          </w:r>
          <w:r w:rsidR="004705C6" w:rsidRPr="007E12C8">
            <w:rPr>
              <w:noProof/>
              <w:rPrChange w:id="596" w:author="Sam" w:date="2011-09-12T20:10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7E12C8">
            <w:rPr>
              <w:rPrChange w:id="597" w:author="Sam" w:date="2011-09-12T20:10:00Z">
                <w:rPr>
                  <w:highlight w:val="yellow"/>
                </w:rPr>
              </w:rPrChange>
            </w:rPr>
            <w:fldChar w:fldCharType="end"/>
          </w:r>
        </w:sdtContent>
      </w:sdt>
      <w:r w:rsidR="006413A0" w:rsidRPr="007E12C8">
        <w:rPr>
          <w:rPrChange w:id="598" w:author="Sam" w:date="2011-09-12T20:10:00Z">
            <w:rPr>
              <w:highlight w:val="yellow"/>
            </w:rPr>
          </w:rPrChange>
        </w:rPr>
        <w:t>.</w:t>
      </w:r>
    </w:p>
    <w:p w:rsidR="007635D1" w:rsidRPr="001A5888" w:rsidRDefault="0058033D">
      <w:pPr>
        <w:spacing w:line="360" w:lineRule="auto"/>
        <w:rPr>
          <w:highlight w:val="yellow"/>
        </w:rPr>
        <w:pPrChange w:id="599" w:author="Sam" w:date="2011-09-12T19:53:00Z">
          <w:pPr/>
        </w:pPrChange>
      </w:pPr>
      <w:r w:rsidRPr="006C2524">
        <w:rPr>
          <w:rPrChange w:id="600" w:author="Sam" w:date="2011-09-12T20:12:00Z">
            <w:rPr>
              <w:highlight w:val="yellow"/>
            </w:rPr>
          </w:rPrChange>
        </w:rPr>
        <w:t xml:space="preserve">Even </w:t>
      </w:r>
      <w:r w:rsidR="004B5325" w:rsidRPr="006C2524">
        <w:rPr>
          <w:rPrChange w:id="601" w:author="Sam" w:date="2011-09-12T20:12:00Z">
            <w:rPr>
              <w:highlight w:val="yellow"/>
            </w:rPr>
          </w:rPrChange>
        </w:rPr>
        <w:t xml:space="preserve">though </w:t>
      </w:r>
      <w:r w:rsidRPr="006C2524">
        <w:rPr>
          <w:rPrChange w:id="602" w:author="Sam" w:date="2011-09-12T20:12:00Z">
            <w:rPr>
              <w:highlight w:val="yellow"/>
            </w:rPr>
          </w:rPrChange>
        </w:rPr>
        <w:t xml:space="preserve">the </w:t>
      </w:r>
      <w:r w:rsidR="004A71F3" w:rsidRPr="006C2524">
        <w:rPr>
          <w:rPrChange w:id="603" w:author="Sam" w:date="2011-09-12T20:12:00Z">
            <w:rPr>
              <w:highlight w:val="yellow"/>
            </w:rPr>
          </w:rPrChange>
        </w:rPr>
        <w:t xml:space="preserve">existing </w:t>
      </w:r>
      <w:r w:rsidRPr="006C2524">
        <w:rPr>
          <w:rPrChange w:id="604" w:author="Sam" w:date="2011-09-12T20:12:00Z">
            <w:rPr>
              <w:highlight w:val="yellow"/>
            </w:rPr>
          </w:rPrChange>
        </w:rPr>
        <w:t xml:space="preserve">version control </w:t>
      </w:r>
      <w:r w:rsidR="00B63BC3" w:rsidRPr="006C2524">
        <w:rPr>
          <w:rPrChange w:id="605" w:author="Sam" w:date="2011-09-12T20:12:00Z">
            <w:rPr>
              <w:highlight w:val="yellow"/>
            </w:rPr>
          </w:rPrChange>
        </w:rPr>
        <w:t>systems</w:t>
      </w:r>
      <w:r w:rsidR="00F31395" w:rsidRPr="006C2524">
        <w:rPr>
          <w:rPrChange w:id="606" w:author="Sam" w:date="2011-09-12T20:12:00Z">
            <w:rPr>
              <w:highlight w:val="yellow"/>
            </w:rPr>
          </w:rPrChange>
        </w:rPr>
        <w:t xml:space="preserve"> sound</w:t>
      </w:r>
      <w:r w:rsidRPr="006C2524">
        <w:rPr>
          <w:rPrChange w:id="607" w:author="Sam" w:date="2011-09-12T20:12:00Z">
            <w:rPr>
              <w:highlight w:val="yellow"/>
            </w:rPr>
          </w:rPrChange>
        </w:rPr>
        <w:t xml:space="preserve"> </w:t>
      </w:r>
      <w:del w:id="608" w:author="Sam" w:date="2011-09-12T20:12:00Z">
        <w:r w:rsidRPr="006C2524" w:rsidDel="006C2524">
          <w:rPr>
            <w:rPrChange w:id="609" w:author="Sam" w:date="2011-09-12T20:12:00Z">
              <w:rPr>
                <w:highlight w:val="yellow"/>
              </w:rPr>
            </w:rPrChange>
          </w:rPr>
          <w:delText xml:space="preserve">wonderful </w:delText>
        </w:r>
      </w:del>
      <w:ins w:id="610" w:author="Sam" w:date="2011-09-12T20:12:00Z">
        <w:r w:rsidR="006C2524">
          <w:t>good</w:t>
        </w:r>
        <w:r w:rsidR="006C2524" w:rsidRPr="006C2524">
          <w:rPr>
            <w:rPrChange w:id="611" w:author="Sam" w:date="2011-09-12T20:12:00Z">
              <w:rPr>
                <w:highlight w:val="yellow"/>
              </w:rPr>
            </w:rPrChange>
          </w:rPr>
          <w:t xml:space="preserve"> </w:t>
        </w:r>
      </w:ins>
      <w:r w:rsidRPr="006C2524">
        <w:rPr>
          <w:rPrChange w:id="612" w:author="Sam" w:date="2011-09-12T20:12:00Z">
            <w:rPr>
              <w:highlight w:val="yellow"/>
            </w:rPr>
          </w:rPrChange>
        </w:rPr>
        <w:t xml:space="preserve">enough, </w:t>
      </w:r>
      <w:del w:id="613" w:author="Sam" w:date="2011-09-12T20:12:00Z">
        <w:r w:rsidRPr="006C2524" w:rsidDel="006C2524">
          <w:rPr>
            <w:rPrChange w:id="614" w:author="Sam" w:date="2011-09-12T20:12:00Z">
              <w:rPr>
                <w:highlight w:val="yellow"/>
              </w:rPr>
            </w:rPrChange>
          </w:rPr>
          <w:delText xml:space="preserve">however </w:delText>
        </w:r>
      </w:del>
      <w:r w:rsidR="00C83592" w:rsidRPr="006C2524">
        <w:rPr>
          <w:rPrChange w:id="615" w:author="Sam" w:date="2011-09-12T20:12:00Z">
            <w:rPr>
              <w:highlight w:val="yellow"/>
            </w:rPr>
          </w:rPrChange>
        </w:rPr>
        <w:t xml:space="preserve">there </w:t>
      </w:r>
      <w:ins w:id="616" w:author="Sam" w:date="2011-09-12T20:12:00Z">
        <w:r w:rsidR="006C2524">
          <w:t xml:space="preserve">is </w:t>
        </w:r>
      </w:ins>
      <w:r w:rsidR="00C83592" w:rsidRPr="006C2524">
        <w:rPr>
          <w:rPrChange w:id="617" w:author="Sam" w:date="2011-09-12T20:12:00Z">
            <w:rPr>
              <w:highlight w:val="yellow"/>
            </w:rPr>
          </w:rPrChange>
        </w:rPr>
        <w:t>still</w:t>
      </w:r>
      <w:r w:rsidR="003E4AD0" w:rsidRPr="006C2524">
        <w:rPr>
          <w:rPrChange w:id="618" w:author="Sam" w:date="2011-09-12T20:12:00Z">
            <w:rPr>
              <w:highlight w:val="yellow"/>
            </w:rPr>
          </w:rPrChange>
        </w:rPr>
        <w:t xml:space="preserve"> an important point</w:t>
      </w:r>
      <w:ins w:id="619" w:author="Sam" w:date="2011-09-12T20:12:00Z">
        <w:r w:rsidR="006C2524">
          <w:t xml:space="preserve"> which</w:t>
        </w:r>
      </w:ins>
      <w:r w:rsidR="003E4AD0" w:rsidRPr="006C2524">
        <w:rPr>
          <w:rPrChange w:id="620" w:author="Sam" w:date="2011-09-12T20:12:00Z">
            <w:rPr>
              <w:highlight w:val="yellow"/>
            </w:rPr>
          </w:rPrChange>
        </w:rPr>
        <w:t xml:space="preserve"> should be noticed</w:t>
      </w:r>
      <w:del w:id="621" w:author="Sam" w:date="2011-09-12T20:12:00Z">
        <w:r w:rsidR="003E4AD0" w:rsidRPr="006C2524" w:rsidDel="006C2524">
          <w:rPr>
            <w:rPrChange w:id="622" w:author="Sam" w:date="2011-09-12T20:12:00Z">
              <w:rPr>
                <w:highlight w:val="yellow"/>
              </w:rPr>
            </w:rPrChange>
          </w:rPr>
          <w:delText xml:space="preserve">, </w:delText>
        </w:r>
      </w:del>
      <w:ins w:id="623" w:author="Sam" w:date="2011-09-12T20:12:00Z">
        <w:r w:rsidR="006C2524">
          <w:t>.</w:t>
        </w:r>
        <w:r w:rsidR="006C2524" w:rsidRPr="006C2524">
          <w:t xml:space="preserve"> </w:t>
        </w:r>
      </w:ins>
      <w:del w:id="624" w:author="Sam" w:date="2011-09-12T20:13:00Z">
        <w:r w:rsidR="003E4AD0" w:rsidRPr="006C2524" w:rsidDel="006C2524">
          <w:rPr>
            <w:rPrChange w:id="625" w:author="Sam" w:date="2011-09-12T20:12:00Z">
              <w:rPr>
                <w:highlight w:val="yellow"/>
              </w:rPr>
            </w:rPrChange>
          </w:rPr>
          <w:delText xml:space="preserve">that </w:delText>
        </w:r>
      </w:del>
      <w:ins w:id="626" w:author="Sam" w:date="2011-09-12T20:13:00Z">
        <w:r w:rsidR="006C2524">
          <w:t>That</w:t>
        </w:r>
        <w:r w:rsidR="006C2524" w:rsidRPr="006C2524">
          <w:rPr>
            <w:rPrChange w:id="627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3E4AD0" w:rsidRPr="006C2524">
        <w:rPr>
          <w:rPrChange w:id="628" w:author="Sam" w:date="2011-09-12T20:12:00Z">
            <w:rPr>
              <w:highlight w:val="yellow"/>
            </w:rPr>
          </w:rPrChange>
        </w:rPr>
        <w:t xml:space="preserve">is </w:t>
      </w:r>
      <w:r w:rsidR="0008154E" w:rsidRPr="006C2524">
        <w:rPr>
          <w:rPrChange w:id="629" w:author="Sam" w:date="2011-09-12T20:12:00Z">
            <w:rPr>
              <w:highlight w:val="yellow"/>
            </w:rPr>
          </w:rPrChange>
        </w:rPr>
        <w:t>the “concurrent access” problem</w:t>
      </w:r>
      <w:r w:rsidR="004E3BD1" w:rsidRPr="006C2524">
        <w:rPr>
          <w:rPrChange w:id="630" w:author="Sam" w:date="2011-09-12T20:12:00Z">
            <w:rPr>
              <w:highlight w:val="yellow"/>
            </w:rPr>
          </w:rPrChange>
        </w:rPr>
        <w:t xml:space="preserve"> </w:t>
      </w:r>
      <w:ins w:id="631" w:author="Sam" w:date="2011-09-12T20:13:00Z">
        <w:r w:rsidR="006C2524">
          <w:t xml:space="preserve">which </w:t>
        </w:r>
      </w:ins>
      <w:r w:rsidR="004E3BD1" w:rsidRPr="006C2524">
        <w:rPr>
          <w:rPrChange w:id="632" w:author="Sam" w:date="2011-09-12T20:12:00Z">
            <w:rPr>
              <w:highlight w:val="yellow"/>
            </w:rPr>
          </w:rPrChange>
        </w:rPr>
        <w:t>exists</w:t>
      </w:r>
      <w:r w:rsidR="008B0457" w:rsidRPr="006C2524">
        <w:rPr>
          <w:rPrChange w:id="633" w:author="Sam" w:date="2011-09-12T20:12:00Z">
            <w:rPr>
              <w:highlight w:val="yellow"/>
            </w:rPr>
          </w:rPrChange>
        </w:rPr>
        <w:t xml:space="preserve"> in almost all </w:t>
      </w:r>
      <w:del w:id="634" w:author="Sam" w:date="2011-09-12T20:13:00Z">
        <w:r w:rsidR="008B0457" w:rsidRPr="006C2524" w:rsidDel="006C2524">
          <w:rPr>
            <w:rPrChange w:id="635" w:author="Sam" w:date="2011-09-12T20:12:00Z">
              <w:rPr>
                <w:highlight w:val="yellow"/>
              </w:rPr>
            </w:rPrChange>
          </w:rPr>
          <w:delText xml:space="preserve">the </w:delText>
        </w:r>
      </w:del>
      <w:r w:rsidR="008B0457" w:rsidRPr="006C2524">
        <w:rPr>
          <w:rPrChange w:id="636" w:author="Sam" w:date="2011-09-12T20:12:00Z">
            <w:rPr>
              <w:highlight w:val="yellow"/>
            </w:rPr>
          </w:rPrChange>
        </w:rPr>
        <w:t>version control systems</w:t>
      </w:r>
      <w:sdt>
        <w:sdtPr>
          <w:id w:val="570859444"/>
          <w:citation/>
        </w:sdtPr>
        <w:sdtContent>
          <w:r w:rsidR="0057603F" w:rsidRPr="006C2524">
            <w:rPr>
              <w:rPrChange w:id="637" w:author="Sam" w:date="2011-09-12T20:12:00Z">
                <w:rPr>
                  <w:highlight w:val="yellow"/>
                </w:rPr>
              </w:rPrChange>
            </w:rPr>
            <w:fldChar w:fldCharType="begin"/>
          </w:r>
          <w:r w:rsidR="000D3CDA" w:rsidRPr="006C2524">
            <w:rPr>
              <w:rPrChange w:id="638" w:author="Sam" w:date="2011-09-12T20:12:00Z">
                <w:rPr>
                  <w:highlight w:val="yellow"/>
                </w:rPr>
              </w:rPrChange>
            </w:rPr>
            <w:instrText xml:space="preserve"> CITATION Ton09 \l 2052 </w:instrText>
          </w:r>
          <w:r w:rsidR="0057603F" w:rsidRPr="006C2524">
            <w:rPr>
              <w:rPrChange w:id="639" w:author="Sam" w:date="2011-09-12T20:12:00Z">
                <w:rPr>
                  <w:highlight w:val="yellow"/>
                </w:rPr>
              </w:rPrChange>
            </w:rPr>
            <w:fldChar w:fldCharType="separate"/>
          </w:r>
          <w:r w:rsidR="004705C6" w:rsidRPr="006C2524">
            <w:rPr>
              <w:noProof/>
              <w:rPrChange w:id="640" w:author="Sam" w:date="2011-09-12T20:12:00Z">
                <w:rPr>
                  <w:noProof/>
                  <w:highlight w:val="yellow"/>
                </w:rPr>
              </w:rPrChange>
            </w:rPr>
            <w:t xml:space="preserve"> [5]</w:t>
          </w:r>
          <w:r w:rsidR="0057603F" w:rsidRPr="006C2524">
            <w:rPr>
              <w:rPrChange w:id="641" w:author="Sam" w:date="2011-09-12T20:12:00Z">
                <w:rPr>
                  <w:highlight w:val="yellow"/>
                </w:rPr>
              </w:rPrChange>
            </w:rPr>
            <w:fldChar w:fldCharType="end"/>
          </w:r>
        </w:sdtContent>
      </w:sdt>
      <w:r w:rsidR="0008154E" w:rsidRPr="006C2524">
        <w:rPr>
          <w:rPrChange w:id="642" w:author="Sam" w:date="2011-09-12T20:12:00Z">
            <w:rPr>
              <w:highlight w:val="yellow"/>
            </w:rPr>
          </w:rPrChange>
        </w:rPr>
        <w:t xml:space="preserve">. </w:t>
      </w:r>
      <w:del w:id="643" w:author="Sam" w:date="2011-09-12T20:13:00Z">
        <w:r w:rsidR="0008154E" w:rsidRPr="006C2524" w:rsidDel="006C2524">
          <w:rPr>
            <w:rPrChange w:id="644" w:author="Sam" w:date="2011-09-12T20:12:00Z">
              <w:rPr>
                <w:highlight w:val="yellow"/>
              </w:rPr>
            </w:rPrChange>
          </w:rPr>
          <w:delText>E</w:delText>
        </w:r>
        <w:r w:rsidR="003E4AD0" w:rsidRPr="006C2524" w:rsidDel="006C2524">
          <w:rPr>
            <w:rPrChange w:id="645" w:author="Sam" w:date="2011-09-12T20:12:00Z">
              <w:rPr>
                <w:highlight w:val="yellow"/>
              </w:rPr>
            </w:rPrChange>
          </w:rPr>
          <w:delText xml:space="preserve">very </w:delText>
        </w:r>
      </w:del>
      <w:ins w:id="646" w:author="Sam" w:date="2011-09-12T20:13:00Z">
        <w:r w:rsidR="006C2524">
          <w:t>All</w:t>
        </w:r>
        <w:r w:rsidR="006C2524" w:rsidRPr="006C2524">
          <w:rPr>
            <w:rPrChange w:id="647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3E4AD0" w:rsidRPr="006C2524">
        <w:rPr>
          <w:rPrChange w:id="648" w:author="Sam" w:date="2011-09-12T20:12:00Z">
            <w:rPr>
              <w:highlight w:val="yellow"/>
            </w:rPr>
          </w:rPrChange>
        </w:rPr>
        <w:t>project developer</w:t>
      </w:r>
      <w:ins w:id="649" w:author="Sam" w:date="2011-09-12T20:13:00Z">
        <w:r w:rsidR="006C2524">
          <w:t>s</w:t>
        </w:r>
      </w:ins>
      <w:r w:rsidR="003E4AD0" w:rsidRPr="006C2524">
        <w:rPr>
          <w:rPrChange w:id="650" w:author="Sam" w:date="2011-09-12T20:12:00Z">
            <w:rPr>
              <w:highlight w:val="yellow"/>
            </w:rPr>
          </w:rPrChange>
        </w:rPr>
        <w:t xml:space="preserve"> can access </w:t>
      </w:r>
      <w:r w:rsidR="00434CF1" w:rsidRPr="006C2524">
        <w:rPr>
          <w:rPrChange w:id="651" w:author="Sam" w:date="2011-09-12T20:12:00Z">
            <w:rPr>
              <w:highlight w:val="yellow"/>
            </w:rPr>
          </w:rPrChange>
        </w:rPr>
        <w:t>an</w:t>
      </w:r>
      <w:r w:rsidR="003E4AD0" w:rsidRPr="006C2524">
        <w:rPr>
          <w:rPrChange w:id="652" w:author="Sam" w:date="2011-09-12T20:12:00Z">
            <w:rPr>
              <w:highlight w:val="yellow"/>
            </w:rPr>
          </w:rPrChange>
        </w:rPr>
        <w:t xml:space="preserve"> entire project, and </w:t>
      </w:r>
      <w:r w:rsidR="00481ADD" w:rsidRPr="006C2524">
        <w:rPr>
          <w:rPrChange w:id="653" w:author="Sam" w:date="2011-09-12T20:12:00Z">
            <w:rPr>
              <w:highlight w:val="yellow"/>
            </w:rPr>
          </w:rPrChange>
        </w:rPr>
        <w:t>have privilege</w:t>
      </w:r>
      <w:ins w:id="654" w:author="Sam" w:date="2011-09-12T20:13:00Z">
        <w:r w:rsidR="006C2524">
          <w:t>s to</w:t>
        </w:r>
      </w:ins>
      <w:del w:id="655" w:author="Sam" w:date="2011-09-12T20:13:00Z">
        <w:r w:rsidR="00481ADD" w:rsidRPr="006C2524" w:rsidDel="006C2524">
          <w:rPr>
            <w:rPrChange w:id="656" w:author="Sam" w:date="2011-09-12T20:12:00Z">
              <w:rPr>
                <w:highlight w:val="yellow"/>
              </w:rPr>
            </w:rPrChange>
          </w:rPr>
          <w:delText xml:space="preserve"> in</w:delText>
        </w:r>
      </w:del>
      <w:r w:rsidR="00481ADD" w:rsidRPr="006C2524">
        <w:rPr>
          <w:rPrChange w:id="657" w:author="Sam" w:date="2011-09-12T20:12:00Z">
            <w:rPr>
              <w:highlight w:val="yellow"/>
            </w:rPr>
          </w:rPrChange>
        </w:rPr>
        <w:t xml:space="preserve"> chang</w:t>
      </w:r>
      <w:ins w:id="658" w:author="Sam" w:date="2011-09-12T20:13:00Z">
        <w:r w:rsidR="006C2524">
          <w:t>e</w:t>
        </w:r>
      </w:ins>
      <w:del w:id="659" w:author="Sam" w:date="2011-09-12T20:13:00Z">
        <w:r w:rsidR="00481ADD" w:rsidRPr="006C2524" w:rsidDel="006C2524">
          <w:rPr>
            <w:rPrChange w:id="660" w:author="Sam" w:date="2011-09-12T20:12:00Z">
              <w:rPr>
                <w:highlight w:val="yellow"/>
              </w:rPr>
            </w:rPrChange>
          </w:rPr>
          <w:delText>ing</w:delText>
        </w:r>
      </w:del>
      <w:r w:rsidR="003E4AD0" w:rsidRPr="006C2524">
        <w:rPr>
          <w:rPrChange w:id="661" w:author="Sam" w:date="2011-09-12T20:12:00Z">
            <w:rPr>
              <w:highlight w:val="yellow"/>
            </w:rPr>
          </w:rPrChange>
        </w:rPr>
        <w:t xml:space="preserve"> any part of the </w:t>
      </w:r>
      <w:r w:rsidR="003E4AD0" w:rsidRPr="006C2524">
        <w:rPr>
          <w:rPrChange w:id="662" w:author="Sam" w:date="2011-09-12T20:12:00Z">
            <w:rPr>
              <w:highlight w:val="yellow"/>
            </w:rPr>
          </w:rPrChange>
        </w:rPr>
        <w:lastRenderedPageBreak/>
        <w:t xml:space="preserve">project. </w:t>
      </w:r>
      <w:r w:rsidR="000C7DD3" w:rsidRPr="006C2524">
        <w:rPr>
          <w:rPrChange w:id="663" w:author="Sam" w:date="2011-09-12T20:12:00Z">
            <w:rPr>
              <w:highlight w:val="yellow"/>
            </w:rPr>
          </w:rPrChange>
        </w:rPr>
        <w:t>It</w:t>
      </w:r>
      <w:r w:rsidR="003E4AD0" w:rsidRPr="006C2524">
        <w:rPr>
          <w:rPrChange w:id="664" w:author="Sam" w:date="2011-09-12T20:12:00Z">
            <w:rPr>
              <w:highlight w:val="yellow"/>
            </w:rPr>
          </w:rPrChange>
        </w:rPr>
        <w:t xml:space="preserve"> is hard to </w:t>
      </w:r>
      <w:r w:rsidR="00AB24DB" w:rsidRPr="006C2524">
        <w:rPr>
          <w:rPrChange w:id="665" w:author="Sam" w:date="2011-09-12T20:12:00Z">
            <w:rPr>
              <w:highlight w:val="yellow"/>
            </w:rPr>
          </w:rPrChange>
        </w:rPr>
        <w:t xml:space="preserve">assign responsibility </w:t>
      </w:r>
      <w:del w:id="666" w:author="Sam" w:date="2011-09-12T20:13:00Z">
        <w:r w:rsidR="00AB24DB" w:rsidRPr="006C2524" w:rsidDel="006C2524">
          <w:rPr>
            <w:rPrChange w:id="667" w:author="Sam" w:date="2011-09-12T20:12:00Z">
              <w:rPr>
                <w:highlight w:val="yellow"/>
              </w:rPr>
            </w:rPrChange>
          </w:rPr>
          <w:delText xml:space="preserve">as </w:delText>
        </w:r>
      </w:del>
      <w:ins w:id="668" w:author="Sam" w:date="2011-09-12T20:13:00Z">
        <w:r w:rsidR="006C2524">
          <w:t>of</w:t>
        </w:r>
        <w:r w:rsidR="006C2524" w:rsidRPr="006C2524">
          <w:rPr>
            <w:rPrChange w:id="669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8239ED" w:rsidRPr="006C2524">
        <w:rPr>
          <w:rPrChange w:id="670" w:author="Sam" w:date="2011-09-12T20:12:00Z">
            <w:rPr>
              <w:highlight w:val="yellow"/>
            </w:rPr>
          </w:rPrChange>
        </w:rPr>
        <w:t xml:space="preserve">tasks to the </w:t>
      </w:r>
      <w:proofErr w:type="gramStart"/>
      <w:r w:rsidR="008239ED" w:rsidRPr="006C2524">
        <w:rPr>
          <w:rPrChange w:id="671" w:author="Sam" w:date="2011-09-12T20:12:00Z">
            <w:rPr>
              <w:highlight w:val="yellow"/>
            </w:rPr>
          </w:rPrChange>
        </w:rPr>
        <w:t>developers,</w:t>
      </w:r>
      <w:proofErr w:type="gramEnd"/>
      <w:r w:rsidR="008239ED" w:rsidRPr="006C2524">
        <w:rPr>
          <w:rPrChange w:id="672" w:author="Sam" w:date="2011-09-12T20:12:00Z">
            <w:rPr>
              <w:highlight w:val="yellow"/>
            </w:rPr>
          </w:rPrChange>
        </w:rPr>
        <w:t xml:space="preserve"> </w:t>
      </w:r>
      <w:del w:id="673" w:author="Sam" w:date="2011-09-12T20:14:00Z">
        <w:r w:rsidR="00124153" w:rsidRPr="006C2524" w:rsidDel="006C2524">
          <w:rPr>
            <w:rPrChange w:id="674" w:author="Sam" w:date="2011-09-12T20:12:00Z">
              <w:rPr>
                <w:highlight w:val="yellow"/>
              </w:rPr>
            </w:rPrChange>
          </w:rPr>
          <w:delText>so</w:delText>
        </w:r>
        <w:r w:rsidR="008239ED" w:rsidRPr="006C2524" w:rsidDel="006C2524">
          <w:rPr>
            <w:rPrChange w:id="675" w:author="Sam" w:date="2011-09-12T20:12:00Z">
              <w:rPr>
                <w:highlight w:val="yellow"/>
              </w:rPr>
            </w:rPrChange>
          </w:rPr>
          <w:delText xml:space="preserve"> </w:delText>
        </w:r>
      </w:del>
      <w:ins w:id="676" w:author="Sam" w:date="2011-09-12T20:14:00Z">
        <w:r w:rsidR="006C2524">
          <w:t>therefore,</w:t>
        </w:r>
        <w:r w:rsidR="006C2524" w:rsidRPr="006C2524">
          <w:rPr>
            <w:rPrChange w:id="677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8239ED" w:rsidRPr="006C2524">
        <w:rPr>
          <w:rPrChange w:id="678" w:author="Sam" w:date="2011-09-12T20:12:00Z">
            <w:rPr>
              <w:highlight w:val="yellow"/>
            </w:rPr>
          </w:rPrChange>
        </w:rPr>
        <w:t xml:space="preserve">the developers may </w:t>
      </w:r>
      <w:r w:rsidR="00FC560E" w:rsidRPr="006C2524">
        <w:rPr>
          <w:rPrChange w:id="679" w:author="Sam" w:date="2011-09-12T20:12:00Z">
            <w:rPr>
              <w:highlight w:val="yellow"/>
            </w:rPr>
          </w:rPrChange>
        </w:rPr>
        <w:t>forget</w:t>
      </w:r>
      <w:r w:rsidR="00E0715D" w:rsidRPr="006C2524">
        <w:rPr>
          <w:rPrChange w:id="680" w:author="Sam" w:date="2011-09-12T20:12:00Z">
            <w:rPr>
              <w:highlight w:val="yellow"/>
            </w:rPr>
          </w:rPrChange>
        </w:rPr>
        <w:t xml:space="preserve"> where </w:t>
      </w:r>
      <w:r w:rsidR="001672F6" w:rsidRPr="006C2524">
        <w:rPr>
          <w:rPrChange w:id="681" w:author="Sam" w:date="2011-09-12T20:12:00Z">
            <w:rPr>
              <w:highlight w:val="yellow"/>
            </w:rPr>
          </w:rPrChange>
        </w:rPr>
        <w:t>their positions in developing the projects are</w:t>
      </w:r>
      <w:r w:rsidR="00E0715D" w:rsidRPr="006C2524">
        <w:rPr>
          <w:rPrChange w:id="682" w:author="Sam" w:date="2011-09-12T20:12:00Z">
            <w:rPr>
              <w:highlight w:val="yellow"/>
            </w:rPr>
          </w:rPrChange>
        </w:rPr>
        <w:t xml:space="preserve">. </w:t>
      </w:r>
      <w:r w:rsidR="00727192" w:rsidRPr="006C2524">
        <w:rPr>
          <w:rPrChange w:id="683" w:author="Sam" w:date="2011-09-12T20:12:00Z">
            <w:rPr>
              <w:highlight w:val="yellow"/>
            </w:rPr>
          </w:rPrChange>
        </w:rPr>
        <w:t>When</w:t>
      </w:r>
      <w:r w:rsidR="0023228D" w:rsidRPr="006C2524">
        <w:rPr>
          <w:rPrChange w:id="684" w:author="Sam" w:date="2011-09-12T20:12:00Z">
            <w:rPr>
              <w:highlight w:val="yellow"/>
            </w:rPr>
          </w:rPrChange>
        </w:rPr>
        <w:t xml:space="preserve"> a developer mixe</w:t>
      </w:r>
      <w:ins w:id="685" w:author="Sam" w:date="2011-09-12T20:14:00Z">
        <w:r w:rsidR="00A205CB">
          <w:t>s</w:t>
        </w:r>
      </w:ins>
      <w:del w:id="686" w:author="Sam" w:date="2011-09-12T20:14:00Z">
        <w:r w:rsidR="0023228D" w:rsidRPr="006C2524" w:rsidDel="00A205CB">
          <w:rPr>
            <w:rPrChange w:id="687" w:author="Sam" w:date="2011-09-12T20:12:00Z">
              <w:rPr>
                <w:highlight w:val="yellow"/>
              </w:rPr>
            </w:rPrChange>
          </w:rPr>
          <w:delText>d</w:delText>
        </w:r>
      </w:del>
      <w:r w:rsidR="0023228D" w:rsidRPr="006C2524">
        <w:rPr>
          <w:rPrChange w:id="688" w:author="Sam" w:date="2011-09-12T20:12:00Z">
            <w:rPr>
              <w:highlight w:val="yellow"/>
            </w:rPr>
          </w:rPrChange>
        </w:rPr>
        <w:t xml:space="preserve"> up his/her </w:t>
      </w:r>
      <w:del w:id="689" w:author="Sam Simpson" w:date="2011-09-13T11:57:00Z">
        <w:r w:rsidR="0023228D" w:rsidRPr="006C2524" w:rsidDel="00F111C2">
          <w:rPr>
            <w:rPrChange w:id="690" w:author="Sam" w:date="2011-09-12T20:12:00Z">
              <w:rPr>
                <w:highlight w:val="yellow"/>
              </w:rPr>
            </w:rPrChange>
          </w:rPr>
          <w:delText xml:space="preserve">range </w:delText>
        </w:r>
      </w:del>
      <w:ins w:id="691" w:author="Sam Simpson" w:date="2011-09-13T11:57:00Z">
        <w:r w:rsidR="00F111C2">
          <w:t>area</w:t>
        </w:r>
        <w:r w:rsidR="00F111C2" w:rsidRPr="006C2524">
          <w:rPr>
            <w:rPrChange w:id="692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23228D" w:rsidRPr="006C2524">
        <w:rPr>
          <w:rPrChange w:id="693" w:author="Sam" w:date="2011-09-12T20:12:00Z">
            <w:rPr>
              <w:highlight w:val="yellow"/>
            </w:rPr>
          </w:rPrChange>
        </w:rPr>
        <w:t>of</w:t>
      </w:r>
      <w:r w:rsidR="000114A5" w:rsidRPr="006C2524">
        <w:rPr>
          <w:rPrChange w:id="694" w:author="Sam" w:date="2011-09-12T20:12:00Z">
            <w:rPr>
              <w:highlight w:val="yellow"/>
            </w:rPr>
          </w:rPrChange>
        </w:rPr>
        <w:t xml:space="preserve"> </w:t>
      </w:r>
      <w:proofErr w:type="gramStart"/>
      <w:r w:rsidR="000114A5" w:rsidRPr="006C2524">
        <w:rPr>
          <w:rPrChange w:id="695" w:author="Sam" w:date="2011-09-12T20:12:00Z">
            <w:rPr>
              <w:highlight w:val="yellow"/>
            </w:rPr>
          </w:rPrChange>
        </w:rPr>
        <w:t>development, and change</w:t>
      </w:r>
      <w:ins w:id="696" w:author="Sam" w:date="2011-09-12T20:14:00Z">
        <w:r w:rsidR="00A205CB">
          <w:t>s</w:t>
        </w:r>
      </w:ins>
      <w:del w:id="697" w:author="Sam" w:date="2011-09-12T20:14:00Z">
        <w:r w:rsidR="000114A5" w:rsidRPr="006C2524" w:rsidDel="00A205CB">
          <w:rPr>
            <w:rPrChange w:id="698" w:author="Sam" w:date="2011-09-12T20:12:00Z">
              <w:rPr>
                <w:highlight w:val="yellow"/>
              </w:rPr>
            </w:rPrChange>
          </w:rPr>
          <w:delText>d</w:delText>
        </w:r>
      </w:del>
      <w:proofErr w:type="gramEnd"/>
      <w:r w:rsidR="000114A5" w:rsidRPr="006C2524">
        <w:rPr>
          <w:rPrChange w:id="699" w:author="Sam" w:date="2011-09-12T20:12:00Z">
            <w:rPr>
              <w:highlight w:val="yellow"/>
            </w:rPr>
          </w:rPrChange>
        </w:rPr>
        <w:t xml:space="preserve"> some files which </w:t>
      </w:r>
      <w:del w:id="700" w:author="Sam" w:date="2011-09-12T20:14:00Z">
        <w:r w:rsidR="000114A5" w:rsidRPr="006C2524" w:rsidDel="00A205CB">
          <w:rPr>
            <w:rPrChange w:id="701" w:author="Sam" w:date="2011-09-12T20:12:00Z">
              <w:rPr>
                <w:highlight w:val="yellow"/>
              </w:rPr>
            </w:rPrChange>
          </w:rPr>
          <w:delText xml:space="preserve">someone </w:delText>
        </w:r>
      </w:del>
      <w:ins w:id="702" w:author="Sam" w:date="2011-09-12T20:14:00Z">
        <w:r w:rsidR="00A205CB">
          <w:t xml:space="preserve">another developer </w:t>
        </w:r>
      </w:ins>
      <w:del w:id="703" w:author="Sam" w:date="2011-09-12T20:14:00Z">
        <w:r w:rsidR="000114A5" w:rsidRPr="006C2524" w:rsidDel="00A205CB">
          <w:rPr>
            <w:rPrChange w:id="704" w:author="Sam" w:date="2011-09-12T20:12:00Z">
              <w:rPr>
                <w:highlight w:val="yellow"/>
              </w:rPr>
            </w:rPrChange>
          </w:rPr>
          <w:delText xml:space="preserve">else </w:delText>
        </w:r>
      </w:del>
      <w:r w:rsidR="000114A5" w:rsidRPr="006C2524">
        <w:rPr>
          <w:rPrChange w:id="705" w:author="Sam" w:date="2011-09-12T20:12:00Z">
            <w:rPr>
              <w:highlight w:val="yellow"/>
            </w:rPr>
          </w:rPrChange>
        </w:rPr>
        <w:t xml:space="preserve">is working </w:t>
      </w:r>
      <w:del w:id="706" w:author="Sam" w:date="2011-09-12T20:14:00Z">
        <w:r w:rsidR="000114A5" w:rsidRPr="006C2524" w:rsidDel="00A205CB">
          <w:rPr>
            <w:rPrChange w:id="707" w:author="Sam" w:date="2011-09-12T20:12:00Z">
              <w:rPr>
                <w:highlight w:val="yellow"/>
              </w:rPr>
            </w:rPrChange>
          </w:rPr>
          <w:delText>for</w:delText>
        </w:r>
      </w:del>
      <w:ins w:id="708" w:author="Sam" w:date="2011-09-12T20:14:00Z">
        <w:r w:rsidR="00A205CB">
          <w:t>on</w:t>
        </w:r>
      </w:ins>
      <w:r w:rsidR="000114A5" w:rsidRPr="006C2524">
        <w:rPr>
          <w:rPrChange w:id="709" w:author="Sam" w:date="2011-09-12T20:12:00Z">
            <w:rPr>
              <w:highlight w:val="yellow"/>
            </w:rPr>
          </w:rPrChange>
        </w:rPr>
        <w:t xml:space="preserve">, </w:t>
      </w:r>
      <w:r w:rsidR="004C70FE" w:rsidRPr="006C2524">
        <w:rPr>
          <w:rPrChange w:id="710" w:author="Sam" w:date="2011-09-12T20:12:00Z">
            <w:rPr>
              <w:highlight w:val="yellow"/>
            </w:rPr>
          </w:rPrChange>
        </w:rPr>
        <w:t>it may lead</w:t>
      </w:r>
      <w:del w:id="711" w:author="Sam" w:date="2011-09-12T20:14:00Z">
        <w:r w:rsidR="004C70FE" w:rsidRPr="006C2524" w:rsidDel="00A205CB">
          <w:rPr>
            <w:rPrChange w:id="712" w:author="Sam" w:date="2011-09-12T20:12:00Z">
              <w:rPr>
                <w:highlight w:val="yellow"/>
              </w:rPr>
            </w:rPrChange>
          </w:rPr>
          <w:delText>ing</w:delText>
        </w:r>
      </w:del>
      <w:r w:rsidR="004C70FE" w:rsidRPr="006C2524">
        <w:rPr>
          <w:rPrChange w:id="713" w:author="Sam" w:date="2011-09-12T20:12:00Z">
            <w:rPr>
              <w:highlight w:val="yellow"/>
            </w:rPr>
          </w:rPrChange>
        </w:rPr>
        <w:t xml:space="preserve"> to</w:t>
      </w:r>
      <w:r w:rsidR="00336731" w:rsidRPr="006C2524">
        <w:rPr>
          <w:rPrChange w:id="714" w:author="Sam" w:date="2011-09-12T20:12:00Z">
            <w:rPr>
              <w:highlight w:val="yellow"/>
            </w:rPr>
          </w:rPrChange>
        </w:rPr>
        <w:t xml:space="preserve"> serious pr</w:t>
      </w:r>
      <w:r w:rsidR="0072011C" w:rsidRPr="006C2524">
        <w:rPr>
          <w:rPrChange w:id="715" w:author="Sam" w:date="2011-09-12T20:12:00Z">
            <w:rPr>
              <w:highlight w:val="yellow"/>
            </w:rPr>
          </w:rPrChange>
        </w:rPr>
        <w:t>oblem</w:t>
      </w:r>
      <w:ins w:id="716" w:author="Sam" w:date="2011-09-12T20:14:00Z">
        <w:r w:rsidR="00A205CB">
          <w:t>s</w:t>
        </w:r>
      </w:ins>
      <w:r w:rsidR="000114A5" w:rsidRPr="006C2524">
        <w:rPr>
          <w:rPrChange w:id="717" w:author="Sam" w:date="2011-09-12T20:12:00Z">
            <w:rPr>
              <w:highlight w:val="yellow"/>
            </w:rPr>
          </w:rPrChange>
        </w:rPr>
        <w:t xml:space="preserve">, </w:t>
      </w:r>
      <w:r w:rsidR="00C47922" w:rsidRPr="006C2524">
        <w:rPr>
          <w:rPrChange w:id="718" w:author="Sam" w:date="2011-09-12T20:12:00Z">
            <w:rPr>
              <w:highlight w:val="yellow"/>
            </w:rPr>
          </w:rPrChange>
        </w:rPr>
        <w:t>or wast</w:t>
      </w:r>
      <w:ins w:id="719" w:author="Sam" w:date="2011-09-12T20:14:00Z">
        <w:r w:rsidR="00A205CB">
          <w:t>ing</w:t>
        </w:r>
      </w:ins>
      <w:del w:id="720" w:author="Sam" w:date="2011-09-12T20:14:00Z">
        <w:r w:rsidR="00C47922" w:rsidRPr="006C2524" w:rsidDel="00A205CB">
          <w:rPr>
            <w:rPrChange w:id="721" w:author="Sam" w:date="2011-09-12T20:12:00Z">
              <w:rPr>
                <w:highlight w:val="yellow"/>
              </w:rPr>
            </w:rPrChange>
          </w:rPr>
          <w:delText xml:space="preserve">e of </w:delText>
        </w:r>
      </w:del>
      <w:ins w:id="722" w:author="Sam" w:date="2011-09-12T20:14:00Z">
        <w:r w:rsidR="00A205CB">
          <w:t xml:space="preserve"> </w:t>
        </w:r>
      </w:ins>
      <w:r w:rsidR="00C47922" w:rsidRPr="006C2524">
        <w:rPr>
          <w:rPrChange w:id="723" w:author="Sam" w:date="2011-09-12T20:12:00Z">
            <w:rPr>
              <w:highlight w:val="yellow"/>
            </w:rPr>
          </w:rPrChange>
        </w:rPr>
        <w:t>time in combining works manually</w:t>
      </w:r>
      <w:ins w:id="724" w:author="Sam" w:date="2011-09-12T20:15:00Z">
        <w:r w:rsidR="00A205CB">
          <w:t>. E</w:t>
        </w:r>
      </w:ins>
      <w:del w:id="725" w:author="Sam" w:date="2011-09-12T20:15:00Z">
        <w:r w:rsidR="00C47922" w:rsidRPr="006C2524" w:rsidDel="00A205CB">
          <w:rPr>
            <w:rPrChange w:id="726" w:author="Sam" w:date="2011-09-12T20:12:00Z">
              <w:rPr>
                <w:highlight w:val="yellow"/>
              </w:rPr>
            </w:rPrChange>
          </w:rPr>
          <w:delText xml:space="preserve">, </w:delText>
        </w:r>
        <w:r w:rsidR="000114A5" w:rsidRPr="006C2524" w:rsidDel="00A205CB">
          <w:rPr>
            <w:rPrChange w:id="727" w:author="Sam" w:date="2011-09-12T20:12:00Z">
              <w:rPr>
                <w:highlight w:val="yellow"/>
              </w:rPr>
            </w:rPrChange>
          </w:rPr>
          <w:delText>e</w:delText>
        </w:r>
      </w:del>
      <w:r w:rsidR="000114A5" w:rsidRPr="006C2524">
        <w:rPr>
          <w:rPrChange w:id="728" w:author="Sam" w:date="2011-09-12T20:12:00Z">
            <w:rPr>
              <w:highlight w:val="yellow"/>
            </w:rPr>
          </w:rPrChange>
        </w:rPr>
        <w:t xml:space="preserve">ven </w:t>
      </w:r>
      <w:r w:rsidR="00273AB9" w:rsidRPr="006C2524">
        <w:rPr>
          <w:rPrChange w:id="729" w:author="Sam" w:date="2011-09-12T20:12:00Z">
            <w:rPr>
              <w:highlight w:val="yellow"/>
            </w:rPr>
          </w:rPrChange>
        </w:rPr>
        <w:t xml:space="preserve">though </w:t>
      </w:r>
      <w:ins w:id="730" w:author="Sam Simpson" w:date="2011-09-13T11:57:00Z">
        <w:r w:rsidR="00F111C2">
          <w:t xml:space="preserve">the </w:t>
        </w:r>
      </w:ins>
      <w:r w:rsidR="000114A5" w:rsidRPr="006C2524">
        <w:rPr>
          <w:rPrChange w:id="731" w:author="Sam" w:date="2011-09-12T20:12:00Z">
            <w:rPr>
              <w:highlight w:val="yellow"/>
            </w:rPr>
          </w:rPrChange>
        </w:rPr>
        <w:t xml:space="preserve">merge </w:t>
      </w:r>
      <w:del w:id="732" w:author="Sam Simpson" w:date="2011-09-13T11:57:00Z">
        <w:r w:rsidR="000114A5" w:rsidRPr="00A205CB" w:rsidDel="00F111C2">
          <w:rPr>
            <w:highlight w:val="yellow"/>
          </w:rPr>
          <w:delText>policy</w:delText>
        </w:r>
      </w:del>
      <w:ins w:id="733" w:author="Sam" w:date="2011-09-12T20:15:00Z">
        <w:del w:id="734" w:author="Sam Simpson" w:date="2011-09-13T11:57:00Z">
          <w:r w:rsidR="00A205CB" w:rsidDel="00F111C2">
            <w:delText xml:space="preserve"> </w:delText>
          </w:r>
        </w:del>
      </w:ins>
      <w:ins w:id="735" w:author="Sam Simpson" w:date="2011-09-13T11:57:00Z">
        <w:r w:rsidR="00F111C2">
          <w:t>algorithm</w:t>
        </w:r>
      </w:ins>
      <w:ins w:id="736" w:author="Sam" w:date="2011-09-12T20:15:00Z">
        <w:del w:id="737" w:author="Sam Simpson" w:date="2011-09-13T11:57:00Z">
          <w:r w:rsidR="00A205CB" w:rsidDel="00F111C2">
            <w:delText>[?]</w:delText>
          </w:r>
        </w:del>
      </w:ins>
      <w:r w:rsidR="000114A5" w:rsidRPr="006C2524">
        <w:rPr>
          <w:rPrChange w:id="738" w:author="Sam" w:date="2011-09-12T20:12:00Z">
            <w:rPr>
              <w:highlight w:val="yellow"/>
            </w:rPr>
          </w:rPrChange>
        </w:rPr>
        <w:t xml:space="preserve"> can </w:t>
      </w:r>
      <w:del w:id="739" w:author="Sam" w:date="2011-09-12T20:15:00Z">
        <w:r w:rsidR="00336731" w:rsidRPr="006C2524" w:rsidDel="00A205CB">
          <w:rPr>
            <w:rPrChange w:id="740" w:author="Sam" w:date="2011-09-12T20:12:00Z">
              <w:rPr>
                <w:highlight w:val="yellow"/>
              </w:rPr>
            </w:rPrChange>
          </w:rPr>
          <w:delText>do</w:delText>
        </w:r>
        <w:r w:rsidR="00336731" w:rsidRPr="001A5888" w:rsidDel="00A205CB">
          <w:rPr>
            <w:highlight w:val="yellow"/>
          </w:rPr>
          <w:delText xml:space="preserve"> </w:delText>
        </w:r>
      </w:del>
      <w:r w:rsidR="000114A5" w:rsidRPr="00A205CB">
        <w:rPr>
          <w:rPrChange w:id="741" w:author="Sam" w:date="2011-09-12T20:15:00Z">
            <w:rPr>
              <w:highlight w:val="yellow"/>
            </w:rPr>
          </w:rPrChange>
        </w:rPr>
        <w:t>co</w:t>
      </w:r>
      <w:r w:rsidR="00336731" w:rsidRPr="00A205CB">
        <w:rPr>
          <w:rPrChange w:id="742" w:author="Sam" w:date="2011-09-12T20:15:00Z">
            <w:rPr>
              <w:highlight w:val="yellow"/>
            </w:rPr>
          </w:rPrChange>
        </w:rPr>
        <w:t>mbin</w:t>
      </w:r>
      <w:ins w:id="743" w:author="Sam" w:date="2011-09-12T20:15:00Z">
        <w:r w:rsidR="00A205CB">
          <w:t>e</w:t>
        </w:r>
      </w:ins>
      <w:del w:id="744" w:author="Sam" w:date="2011-09-12T20:15:00Z">
        <w:r w:rsidR="00336731" w:rsidRPr="00A205CB" w:rsidDel="00A205CB">
          <w:rPr>
            <w:rPrChange w:id="745" w:author="Sam" w:date="2011-09-12T20:15:00Z">
              <w:rPr>
                <w:highlight w:val="yellow"/>
              </w:rPr>
            </w:rPrChange>
          </w:rPr>
          <w:delText>ation</w:delText>
        </w:r>
      </w:del>
      <w:r w:rsidR="00336731" w:rsidRPr="00A205CB">
        <w:rPr>
          <w:rPrChange w:id="746" w:author="Sam" w:date="2011-09-12T20:15:00Z">
            <w:rPr>
              <w:highlight w:val="yellow"/>
            </w:rPr>
          </w:rPrChange>
        </w:rPr>
        <w:t xml:space="preserve"> </w:t>
      </w:r>
      <w:del w:id="747" w:author="Sam" w:date="2011-09-12T20:15:00Z">
        <w:r w:rsidR="00336731" w:rsidRPr="00A205CB" w:rsidDel="00A205CB">
          <w:rPr>
            <w:rPrChange w:id="748" w:author="Sam" w:date="2011-09-12T20:15:00Z">
              <w:rPr>
                <w:highlight w:val="yellow"/>
              </w:rPr>
            </w:rPrChange>
          </w:rPr>
          <w:delText>of</w:delText>
        </w:r>
        <w:r w:rsidR="000114A5" w:rsidRPr="00A205CB" w:rsidDel="00A205CB">
          <w:rPr>
            <w:rPrChange w:id="749" w:author="Sam" w:date="2011-09-12T20:15:00Z">
              <w:rPr>
                <w:highlight w:val="yellow"/>
              </w:rPr>
            </w:rPrChange>
          </w:rPr>
          <w:delText xml:space="preserve"> </w:delText>
        </w:r>
      </w:del>
      <w:r w:rsidR="00336731" w:rsidRPr="00A205CB">
        <w:rPr>
          <w:rPrChange w:id="750" w:author="Sam" w:date="2011-09-12T20:15:00Z">
            <w:rPr>
              <w:highlight w:val="yellow"/>
            </w:rPr>
          </w:rPrChange>
        </w:rPr>
        <w:t>most</w:t>
      </w:r>
      <w:r w:rsidR="000114A5" w:rsidRPr="00A205CB">
        <w:rPr>
          <w:rPrChange w:id="751" w:author="Sam" w:date="2011-09-12T20:15:00Z">
            <w:rPr>
              <w:highlight w:val="yellow"/>
            </w:rPr>
          </w:rPrChange>
        </w:rPr>
        <w:t xml:space="preserve"> </w:t>
      </w:r>
      <w:ins w:id="752" w:author="Sam" w:date="2011-09-12T20:15:00Z">
        <w:r w:rsidR="00A205CB">
          <w:t xml:space="preserve">of </w:t>
        </w:r>
      </w:ins>
      <w:r w:rsidR="000114A5" w:rsidRPr="00A205CB">
        <w:rPr>
          <w:rPrChange w:id="753" w:author="Sam" w:date="2011-09-12T20:15:00Z">
            <w:rPr>
              <w:highlight w:val="yellow"/>
            </w:rPr>
          </w:rPrChange>
        </w:rPr>
        <w:t>the</w:t>
      </w:r>
      <w:del w:id="754" w:author="Sam" w:date="2011-09-12T20:15:00Z">
        <w:r w:rsidR="000114A5" w:rsidRPr="00A205CB" w:rsidDel="00A205CB">
          <w:rPr>
            <w:rPrChange w:id="755" w:author="Sam" w:date="2011-09-12T20:15:00Z">
              <w:rPr>
                <w:highlight w:val="yellow"/>
              </w:rPr>
            </w:rPrChange>
          </w:rPr>
          <w:delText>ir</w:delText>
        </w:r>
      </w:del>
      <w:r w:rsidR="000114A5" w:rsidRPr="00A205CB">
        <w:rPr>
          <w:rPrChange w:id="756" w:author="Sam" w:date="2011-09-12T20:15:00Z">
            <w:rPr>
              <w:highlight w:val="yellow"/>
            </w:rPr>
          </w:rPrChange>
        </w:rPr>
        <w:t xml:space="preserve"> work</w:t>
      </w:r>
      <w:del w:id="757" w:author="Sam" w:date="2011-09-12T20:15:00Z">
        <w:r w:rsidR="000114A5" w:rsidRPr="00A205CB" w:rsidDel="00A205CB">
          <w:rPr>
            <w:rPrChange w:id="758" w:author="Sam" w:date="2011-09-12T20:15:00Z">
              <w:rPr>
                <w:highlight w:val="yellow"/>
              </w:rPr>
            </w:rPrChange>
          </w:rPr>
          <w:delText>s</w:delText>
        </w:r>
      </w:del>
      <w:r w:rsidR="00336731" w:rsidRPr="00A205CB">
        <w:rPr>
          <w:rPrChange w:id="759" w:author="Sam" w:date="2011-09-12T20:15:00Z">
            <w:rPr>
              <w:highlight w:val="yellow"/>
            </w:rPr>
          </w:rPrChange>
        </w:rPr>
        <w:t xml:space="preserve">, </w:t>
      </w:r>
      <w:r w:rsidR="000114A5" w:rsidRPr="00A205CB">
        <w:rPr>
          <w:rPrChange w:id="760" w:author="Sam" w:date="2011-09-12T20:15:00Z">
            <w:rPr>
              <w:highlight w:val="yellow"/>
            </w:rPr>
          </w:rPrChange>
        </w:rPr>
        <w:t>the result</w:t>
      </w:r>
      <w:ins w:id="761" w:author="Sam" w:date="2011-09-12T20:16:00Z">
        <w:r w:rsidR="00A205CB">
          <w:t>s</w:t>
        </w:r>
      </w:ins>
      <w:r w:rsidR="000114A5" w:rsidRPr="00A205CB">
        <w:rPr>
          <w:rPrChange w:id="762" w:author="Sam" w:date="2011-09-12T20:15:00Z">
            <w:rPr>
              <w:highlight w:val="yellow"/>
            </w:rPr>
          </w:rPrChange>
        </w:rPr>
        <w:t xml:space="preserve"> cannot be guaranteed </w:t>
      </w:r>
      <w:del w:id="763" w:author="Sam" w:date="2011-09-12T20:16:00Z">
        <w:r w:rsidR="000114A5" w:rsidRPr="00A205CB" w:rsidDel="00AF16AE">
          <w:rPr>
            <w:rPrChange w:id="764" w:author="Sam" w:date="2011-09-12T20:15:00Z">
              <w:rPr>
                <w:highlight w:val="yellow"/>
              </w:rPr>
            </w:rPrChange>
          </w:rPr>
          <w:delText xml:space="preserve">as </w:delText>
        </w:r>
      </w:del>
      <w:ins w:id="765" w:author="Sam" w:date="2011-09-12T20:16:00Z">
        <w:r w:rsidR="00AF16AE">
          <w:t>to be</w:t>
        </w:r>
        <w:r w:rsidR="00AF16AE" w:rsidRPr="00A205CB">
          <w:rPr>
            <w:rPrChange w:id="766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0114A5" w:rsidRPr="00A205CB">
        <w:rPr>
          <w:rPrChange w:id="767" w:author="Sam" w:date="2011-09-12T20:15:00Z">
            <w:rPr>
              <w:highlight w:val="yellow"/>
            </w:rPr>
          </w:rPrChange>
        </w:rPr>
        <w:t xml:space="preserve">the most </w:t>
      </w:r>
      <w:r w:rsidR="00026492" w:rsidRPr="00A205CB">
        <w:rPr>
          <w:rPrChange w:id="768" w:author="Sam" w:date="2011-09-12T20:15:00Z">
            <w:rPr>
              <w:highlight w:val="yellow"/>
            </w:rPr>
          </w:rPrChange>
        </w:rPr>
        <w:t xml:space="preserve">expected </w:t>
      </w:r>
      <w:del w:id="769" w:author="Sam" w:date="2011-09-12T20:16:00Z">
        <w:r w:rsidR="00026492" w:rsidRPr="00A205CB" w:rsidDel="00AF16AE">
          <w:rPr>
            <w:rPrChange w:id="770" w:author="Sam" w:date="2011-09-12T20:15:00Z">
              <w:rPr>
                <w:highlight w:val="yellow"/>
              </w:rPr>
            </w:rPrChange>
          </w:rPr>
          <w:delText>one</w:delText>
        </w:r>
        <w:r w:rsidR="00CA14F5" w:rsidRPr="00A205CB" w:rsidDel="00AF16AE">
          <w:rPr>
            <w:rPrChange w:id="771" w:author="Sam" w:date="2011-09-12T20:15:00Z">
              <w:rPr>
                <w:highlight w:val="yellow"/>
              </w:rPr>
            </w:rPrChange>
          </w:rPr>
          <w:delText xml:space="preserve"> </w:delText>
        </w:r>
      </w:del>
      <w:ins w:id="772" w:author="Sam" w:date="2011-09-12T20:16:00Z">
        <w:r w:rsidR="00AF16AE">
          <w:t>end product,</w:t>
        </w:r>
        <w:r w:rsidR="00AF16AE" w:rsidRPr="00A205CB">
          <w:rPr>
            <w:rPrChange w:id="773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CA14F5" w:rsidRPr="00A205CB">
        <w:rPr>
          <w:rPrChange w:id="774" w:author="Sam" w:date="2011-09-12T20:15:00Z">
            <w:rPr>
              <w:highlight w:val="yellow"/>
            </w:rPr>
          </w:rPrChange>
        </w:rPr>
        <w:t>due to the complicacy of different kinds of working</w:t>
      </w:r>
      <w:sdt>
        <w:sdtPr>
          <w:id w:val="-847555996"/>
          <w:citation/>
        </w:sdtPr>
        <w:sdtContent>
          <w:r w:rsidR="0057603F" w:rsidRPr="00A205CB">
            <w:rPr>
              <w:rPrChange w:id="775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250E80" w:rsidRPr="00A205CB">
            <w:rPr>
              <w:rPrChange w:id="776" w:author="Sam" w:date="2011-09-12T20:15:00Z">
                <w:rPr>
                  <w:highlight w:val="yellow"/>
                </w:rPr>
              </w:rPrChange>
            </w:rPr>
            <w:instrText xml:space="preserve"> CITATION Ton09 \l 2052 </w:instrText>
          </w:r>
          <w:r w:rsidR="0057603F" w:rsidRPr="00A205CB">
            <w:rPr>
              <w:rPrChange w:id="777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778" w:author="Sam" w:date="2011-09-12T20:15:00Z">
                <w:rPr>
                  <w:noProof/>
                  <w:highlight w:val="yellow"/>
                </w:rPr>
              </w:rPrChange>
            </w:rPr>
            <w:t xml:space="preserve"> [5]</w:t>
          </w:r>
          <w:r w:rsidR="0057603F" w:rsidRPr="00A205CB">
            <w:rPr>
              <w:rPrChange w:id="779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510407802"/>
          <w:citation/>
        </w:sdtPr>
        <w:sdtContent>
          <w:r w:rsidR="0057603F" w:rsidRPr="00A205CB">
            <w:rPr>
              <w:rPrChange w:id="780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6316FF" w:rsidRPr="00A205CB">
            <w:rPr>
              <w:rPrChange w:id="781" w:author="Sam" w:date="2011-09-12T20:15:00Z">
                <w:rPr>
                  <w:highlight w:val="yellow"/>
                </w:rPr>
              </w:rPrChange>
            </w:rPr>
            <w:instrText xml:space="preserve"> CITATION Pro11 \l 2052 </w:instrText>
          </w:r>
          <w:r w:rsidR="0057603F" w:rsidRPr="00A205CB">
            <w:rPr>
              <w:rPrChange w:id="782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783" w:author="Sam" w:date="2011-09-12T20:15:00Z">
                <w:rPr>
                  <w:noProof/>
                  <w:highlight w:val="yellow"/>
                </w:rPr>
              </w:rPrChange>
            </w:rPr>
            <w:t xml:space="preserve"> [6]</w:t>
          </w:r>
          <w:r w:rsidR="0057603F" w:rsidRPr="00A205CB">
            <w:rPr>
              <w:rPrChange w:id="784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638993716"/>
          <w:citation/>
        </w:sdtPr>
        <w:sdtContent>
          <w:r w:rsidR="0057603F" w:rsidRPr="00A205CB">
            <w:rPr>
              <w:rPrChange w:id="785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D1293A" w:rsidRPr="00A205CB">
            <w:rPr>
              <w:rPrChange w:id="786" w:author="Sam" w:date="2011-09-12T20:15:00Z">
                <w:rPr>
                  <w:highlight w:val="yellow"/>
                </w:rPr>
              </w:rPrChange>
            </w:rPr>
            <w:instrText xml:space="preserve">CITATION jbc09 \l 2052 </w:instrText>
          </w:r>
          <w:r w:rsidR="0057603F" w:rsidRPr="00A205CB">
            <w:rPr>
              <w:rPrChange w:id="787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788" w:author="Sam" w:date="2011-09-12T20:15:00Z">
                <w:rPr>
                  <w:noProof/>
                  <w:highlight w:val="yellow"/>
                </w:rPr>
              </w:rPrChange>
            </w:rPr>
            <w:t xml:space="preserve"> [7]</w:t>
          </w:r>
          <w:r w:rsidR="0057603F" w:rsidRPr="00A205CB">
            <w:rPr>
              <w:rPrChange w:id="789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r w:rsidR="0084285E" w:rsidRPr="00A205CB">
        <w:rPr>
          <w:rPrChange w:id="790" w:author="Sam" w:date="2011-09-12T20:15:00Z">
            <w:rPr>
              <w:highlight w:val="yellow"/>
            </w:rPr>
          </w:rPrChange>
        </w:rPr>
        <w:t>.</w:t>
      </w:r>
      <w:r w:rsidR="00C86ADC" w:rsidRPr="00A205CB">
        <w:rPr>
          <w:rPrChange w:id="791" w:author="Sam" w:date="2011-09-12T20:15:00Z">
            <w:rPr>
              <w:highlight w:val="yellow"/>
            </w:rPr>
          </w:rPrChange>
        </w:rPr>
        <w:t xml:space="preserve"> Some version control system</w:t>
      </w:r>
      <w:ins w:id="792" w:author="Sam" w:date="2011-09-12T20:16:00Z">
        <w:r w:rsidR="00AF16AE">
          <w:t>s</w:t>
        </w:r>
      </w:ins>
      <w:r w:rsidR="00355B43" w:rsidRPr="00A205CB">
        <w:rPr>
          <w:rPrChange w:id="793" w:author="Sam" w:date="2011-09-12T20:15:00Z">
            <w:rPr>
              <w:highlight w:val="yellow"/>
            </w:rPr>
          </w:rPrChange>
        </w:rPr>
        <w:t>,</w:t>
      </w:r>
      <w:r w:rsidR="00C86ADC" w:rsidRPr="00A205CB">
        <w:rPr>
          <w:rPrChange w:id="794" w:author="Sam" w:date="2011-09-12T20:15:00Z">
            <w:rPr>
              <w:highlight w:val="yellow"/>
            </w:rPr>
          </w:rPrChange>
        </w:rPr>
        <w:t xml:space="preserve"> such as Subversion</w:t>
      </w:r>
      <w:r w:rsidR="00355B43" w:rsidRPr="00A205CB">
        <w:rPr>
          <w:rPrChange w:id="795" w:author="Sam" w:date="2011-09-12T20:15:00Z">
            <w:rPr>
              <w:highlight w:val="yellow"/>
            </w:rPr>
          </w:rPrChange>
        </w:rPr>
        <w:t>,</w:t>
      </w:r>
      <w:r w:rsidR="00C86ADC" w:rsidRPr="00A205CB">
        <w:rPr>
          <w:rPrChange w:id="796" w:author="Sam" w:date="2011-09-12T20:15:00Z">
            <w:rPr>
              <w:highlight w:val="yellow"/>
            </w:rPr>
          </w:rPrChange>
        </w:rPr>
        <w:t xml:space="preserve"> </w:t>
      </w:r>
      <w:del w:id="797" w:author="Sam" w:date="2011-09-12T20:16:00Z">
        <w:r w:rsidR="00C86ADC" w:rsidRPr="00A205CB" w:rsidDel="00AF16AE">
          <w:rPr>
            <w:rPrChange w:id="798" w:author="Sam" w:date="2011-09-12T20:15:00Z">
              <w:rPr>
                <w:highlight w:val="yellow"/>
              </w:rPr>
            </w:rPrChange>
          </w:rPr>
          <w:delText xml:space="preserve">has </w:delText>
        </w:r>
      </w:del>
      <w:ins w:id="799" w:author="Sam" w:date="2011-09-12T20:16:00Z">
        <w:r w:rsidR="00AF16AE">
          <w:t>have</w:t>
        </w:r>
        <w:r w:rsidR="00AF16AE" w:rsidRPr="00A205CB">
          <w:rPr>
            <w:rPrChange w:id="800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C86ADC" w:rsidRPr="00A205CB">
        <w:rPr>
          <w:rPrChange w:id="801" w:author="Sam" w:date="2011-09-12T20:15:00Z">
            <w:rPr>
              <w:highlight w:val="yellow"/>
            </w:rPr>
          </w:rPrChange>
        </w:rPr>
        <w:t>designed</w:t>
      </w:r>
      <w:ins w:id="802" w:author="Sam" w:date="2011-09-12T20:16:00Z">
        <w:r w:rsidR="00AF16AE">
          <w:t xml:space="preserve"> a</w:t>
        </w:r>
      </w:ins>
      <w:del w:id="803" w:author="Sam" w:date="2011-09-12T20:16:00Z">
        <w:r w:rsidR="00C86ADC" w:rsidRPr="00A205CB" w:rsidDel="00AF16AE">
          <w:rPr>
            <w:rPrChange w:id="804" w:author="Sam" w:date="2011-09-12T20:15:00Z">
              <w:rPr>
                <w:highlight w:val="yellow"/>
              </w:rPr>
            </w:rPrChange>
          </w:rPr>
          <w:delText xml:space="preserve"> the</w:delText>
        </w:r>
      </w:del>
      <w:r w:rsidR="00C86ADC" w:rsidRPr="00A205CB">
        <w:rPr>
          <w:rPrChange w:id="805" w:author="Sam" w:date="2011-09-12T20:15:00Z">
            <w:rPr>
              <w:highlight w:val="yellow"/>
            </w:rPr>
          </w:rPrChange>
        </w:rPr>
        <w:t xml:space="preserve"> “lock” </w:t>
      </w:r>
      <w:r w:rsidR="005E196A" w:rsidRPr="00A205CB">
        <w:rPr>
          <w:rPrChange w:id="806" w:author="Sam" w:date="2011-09-12T20:15:00Z">
            <w:rPr>
              <w:highlight w:val="yellow"/>
            </w:rPr>
          </w:rPrChange>
        </w:rPr>
        <w:t>feature to prevent this problem. H</w:t>
      </w:r>
      <w:r w:rsidR="00C86ADC" w:rsidRPr="00A205CB">
        <w:rPr>
          <w:rPrChange w:id="807" w:author="Sam" w:date="2011-09-12T20:15:00Z">
            <w:rPr>
              <w:highlight w:val="yellow"/>
            </w:rPr>
          </w:rPrChange>
        </w:rPr>
        <w:t>owever, even</w:t>
      </w:r>
      <w:r w:rsidR="00336731" w:rsidRPr="00A205CB">
        <w:rPr>
          <w:rPrChange w:id="808" w:author="Sam" w:date="2011-09-12T20:15:00Z">
            <w:rPr>
              <w:highlight w:val="yellow"/>
            </w:rPr>
          </w:rPrChange>
        </w:rPr>
        <w:t xml:space="preserve"> </w:t>
      </w:r>
      <w:r w:rsidR="00AE0441" w:rsidRPr="00A205CB">
        <w:rPr>
          <w:rPrChange w:id="809" w:author="Sam" w:date="2011-09-12T20:15:00Z">
            <w:rPr>
              <w:highlight w:val="yellow"/>
            </w:rPr>
          </w:rPrChange>
        </w:rPr>
        <w:t>though</w:t>
      </w:r>
      <w:r w:rsidR="00C86ADC" w:rsidRPr="00A205CB">
        <w:rPr>
          <w:rPrChange w:id="810" w:author="Sam" w:date="2011-09-12T20:15:00Z">
            <w:rPr>
              <w:highlight w:val="yellow"/>
            </w:rPr>
          </w:rPrChange>
        </w:rPr>
        <w:t xml:space="preserve"> a file has been locked by a developer, </w:t>
      </w:r>
      <w:r w:rsidR="00BF1562" w:rsidRPr="00A205CB">
        <w:rPr>
          <w:rPrChange w:id="811" w:author="Sam" w:date="2011-09-12T20:15:00Z">
            <w:rPr>
              <w:highlight w:val="yellow"/>
            </w:rPr>
          </w:rPrChange>
        </w:rPr>
        <w:t>other developers</w:t>
      </w:r>
      <w:r w:rsidR="00C86ADC" w:rsidRPr="00A205CB">
        <w:rPr>
          <w:rPrChange w:id="812" w:author="Sam" w:date="2011-09-12T20:15:00Z">
            <w:rPr>
              <w:highlight w:val="yellow"/>
            </w:rPr>
          </w:rPrChange>
        </w:rPr>
        <w:t xml:space="preserve"> can </w:t>
      </w:r>
      <w:del w:id="813" w:author="Sam" w:date="2011-09-12T20:17:00Z">
        <w:r w:rsidR="00C86ADC" w:rsidRPr="00A205CB" w:rsidDel="00AF16AE">
          <w:rPr>
            <w:rPrChange w:id="814" w:author="Sam" w:date="2011-09-12T20:15:00Z">
              <w:rPr>
                <w:highlight w:val="yellow"/>
              </w:rPr>
            </w:rPrChange>
          </w:rPr>
          <w:delText xml:space="preserve">also </w:delText>
        </w:r>
      </w:del>
      <w:r w:rsidR="00BF1562" w:rsidRPr="00A205CB">
        <w:rPr>
          <w:rPrChange w:id="815" w:author="Sam" w:date="2011-09-12T20:15:00Z">
            <w:rPr>
              <w:highlight w:val="yellow"/>
            </w:rPr>
          </w:rPrChange>
        </w:rPr>
        <w:t xml:space="preserve">get </w:t>
      </w:r>
      <w:ins w:id="816" w:author="Sam Simpson" w:date="2011-09-13T11:58:00Z">
        <w:r w:rsidR="00F111C2">
          <w:t xml:space="preserve">a </w:t>
        </w:r>
      </w:ins>
      <w:r w:rsidR="00BF1562" w:rsidRPr="00A205CB">
        <w:rPr>
          <w:rPrChange w:id="817" w:author="Sam" w:date="2011-09-12T20:15:00Z">
            <w:rPr>
              <w:highlight w:val="yellow"/>
            </w:rPr>
          </w:rPrChange>
        </w:rPr>
        <w:t xml:space="preserve">copy of it from </w:t>
      </w:r>
      <w:r w:rsidR="00355B43" w:rsidRPr="00A205CB">
        <w:rPr>
          <w:rPrChange w:id="818" w:author="Sam" w:date="2011-09-12T20:15:00Z">
            <w:rPr>
              <w:highlight w:val="yellow"/>
            </w:rPr>
          </w:rPrChange>
        </w:rPr>
        <w:t>their local update before</w:t>
      </w:r>
      <w:ins w:id="819" w:author="Sam" w:date="2011-09-12T20:17:00Z">
        <w:r w:rsidR="00AF16AE">
          <w:t xml:space="preserve"> the</w:t>
        </w:r>
      </w:ins>
      <w:r w:rsidR="00355B43" w:rsidRPr="00A205CB">
        <w:rPr>
          <w:rPrChange w:id="820" w:author="Sam" w:date="2011-09-12T20:15:00Z">
            <w:rPr>
              <w:highlight w:val="yellow"/>
            </w:rPr>
          </w:rPrChange>
        </w:rPr>
        <w:t xml:space="preserve"> file</w:t>
      </w:r>
      <w:ins w:id="821" w:author="Sam" w:date="2011-09-12T20:17:00Z">
        <w:r w:rsidR="00AF16AE">
          <w:t xml:space="preserve"> was</w:t>
        </w:r>
      </w:ins>
      <w:r w:rsidR="00355B43" w:rsidRPr="00A205CB">
        <w:rPr>
          <w:rPrChange w:id="822" w:author="Sam" w:date="2011-09-12T20:15:00Z">
            <w:rPr>
              <w:highlight w:val="yellow"/>
            </w:rPr>
          </w:rPrChange>
        </w:rPr>
        <w:t xml:space="preserve"> locked</w:t>
      </w:r>
      <w:del w:id="823" w:author="Sam" w:date="2011-09-12T20:17:00Z">
        <w:r w:rsidR="00355B43" w:rsidRPr="00A205CB" w:rsidDel="00AF16AE">
          <w:rPr>
            <w:rPrChange w:id="824" w:author="Sam" w:date="2011-09-12T20:15:00Z">
              <w:rPr>
                <w:highlight w:val="yellow"/>
              </w:rPr>
            </w:rPrChange>
          </w:rPr>
          <w:delText>,</w:delText>
        </w:r>
      </w:del>
      <w:r w:rsidR="00355B43" w:rsidRPr="00A205CB">
        <w:rPr>
          <w:rPrChange w:id="825" w:author="Sam" w:date="2011-09-12T20:15:00Z">
            <w:rPr>
              <w:highlight w:val="yellow"/>
            </w:rPr>
          </w:rPrChange>
        </w:rPr>
        <w:t xml:space="preserve"> or from </w:t>
      </w:r>
      <w:ins w:id="826" w:author="Sam" w:date="2011-09-12T20:17:00Z">
        <w:r w:rsidR="00AF16AE">
          <w:t xml:space="preserve">an </w:t>
        </w:r>
      </w:ins>
      <w:r w:rsidR="00355B43" w:rsidRPr="00A205CB">
        <w:rPr>
          <w:rPrChange w:id="827" w:author="Sam" w:date="2011-09-12T20:15:00Z">
            <w:rPr>
              <w:highlight w:val="yellow"/>
            </w:rPr>
          </w:rPrChange>
        </w:rPr>
        <w:t>archive of older versions</w:t>
      </w:r>
      <w:r w:rsidR="00BE24DF" w:rsidRPr="00A205CB">
        <w:rPr>
          <w:rPrChange w:id="828" w:author="Sam" w:date="2011-09-12T20:15:00Z">
            <w:rPr>
              <w:highlight w:val="yellow"/>
            </w:rPr>
          </w:rPrChange>
        </w:rPr>
        <w:t>. It is hard to</w:t>
      </w:r>
      <w:r w:rsidR="00BF1562" w:rsidRPr="00A205CB">
        <w:rPr>
          <w:rPrChange w:id="829" w:author="Sam" w:date="2011-09-12T20:15:00Z">
            <w:rPr>
              <w:highlight w:val="yellow"/>
            </w:rPr>
          </w:rPrChange>
        </w:rPr>
        <w:t xml:space="preserve"> </w:t>
      </w:r>
      <w:r w:rsidR="00957371" w:rsidRPr="00A205CB">
        <w:rPr>
          <w:rPrChange w:id="830" w:author="Sam" w:date="2011-09-12T20:15:00Z">
            <w:rPr>
              <w:highlight w:val="yellow"/>
            </w:rPr>
          </w:rPrChange>
        </w:rPr>
        <w:t>restrict</w:t>
      </w:r>
      <w:r w:rsidR="00BE24DF" w:rsidRPr="00A205CB">
        <w:rPr>
          <w:rPrChange w:id="831" w:author="Sam" w:date="2011-09-12T20:15:00Z">
            <w:rPr>
              <w:highlight w:val="yellow"/>
            </w:rPr>
          </w:rPrChange>
        </w:rPr>
        <w:t xml:space="preserve"> this problem</w:t>
      </w:r>
      <w:r w:rsidR="00BF1562" w:rsidRPr="00A205CB">
        <w:rPr>
          <w:rPrChange w:id="832" w:author="Sam" w:date="2011-09-12T20:15:00Z">
            <w:rPr>
              <w:highlight w:val="yellow"/>
            </w:rPr>
          </w:rPrChange>
        </w:rPr>
        <w:t xml:space="preserve"> under </w:t>
      </w:r>
      <w:del w:id="833" w:author="Sam Simpson" w:date="2011-09-13T11:58:00Z">
        <w:r w:rsidR="00BF1562" w:rsidRPr="00A205CB" w:rsidDel="00F62619">
          <w:rPr>
            <w:rPrChange w:id="834" w:author="Sam" w:date="2011-09-12T20:15:00Z">
              <w:rPr>
                <w:highlight w:val="yellow"/>
              </w:rPr>
            </w:rPrChange>
          </w:rPr>
          <w:delText xml:space="preserve">the </w:delText>
        </w:r>
      </w:del>
      <w:r w:rsidR="00BF1562" w:rsidRPr="00A205CB">
        <w:rPr>
          <w:rPrChange w:id="835" w:author="Sam" w:date="2011-09-12T20:15:00Z">
            <w:rPr>
              <w:highlight w:val="yellow"/>
            </w:rPr>
          </w:rPrChange>
        </w:rPr>
        <w:t xml:space="preserve">current version control </w:t>
      </w:r>
      <w:del w:id="836" w:author="Sam Simpson" w:date="2011-09-13T11:58:00Z">
        <w:r w:rsidR="00BF1562" w:rsidRPr="00AF16AE" w:rsidDel="00F62619">
          <w:rPr>
            <w:highlight w:val="yellow"/>
          </w:rPr>
          <w:delText>policy</w:delText>
        </w:r>
      </w:del>
      <w:ins w:id="837" w:author="Sam" w:date="2011-09-12T20:17:00Z">
        <w:del w:id="838" w:author="Sam Simpson" w:date="2011-09-13T11:58:00Z">
          <w:r w:rsidR="00AF16AE" w:rsidDel="00F62619">
            <w:delText xml:space="preserve"> </w:delText>
          </w:r>
        </w:del>
      </w:ins>
      <w:ins w:id="839" w:author="Sam Simpson" w:date="2011-09-13T11:58:00Z">
        <w:r w:rsidR="00F62619">
          <w:t>systems</w:t>
        </w:r>
      </w:ins>
      <w:ins w:id="840" w:author="Sam" w:date="2011-09-12T20:17:00Z">
        <w:del w:id="841" w:author="Sam Simpson" w:date="2011-09-13T11:58:00Z">
          <w:r w:rsidR="00AF16AE" w:rsidDel="00F62619">
            <w:delText>[?]</w:delText>
          </w:r>
        </w:del>
      </w:ins>
      <w:sdt>
        <w:sdtPr>
          <w:id w:val="-737246439"/>
          <w:citation/>
        </w:sdtPr>
        <w:sdtContent>
          <w:r w:rsidR="0057603F" w:rsidRPr="00A205CB">
            <w:rPr>
              <w:rPrChange w:id="842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6316FF" w:rsidRPr="00A205CB">
            <w:rPr>
              <w:rPrChange w:id="843" w:author="Sam" w:date="2011-09-12T20:15:00Z">
                <w:rPr>
                  <w:highlight w:val="yellow"/>
                </w:rPr>
              </w:rPrChange>
            </w:rPr>
            <w:instrText xml:space="preserve"> CITATION Pro11 \l 2052 </w:instrText>
          </w:r>
          <w:r w:rsidR="0057603F" w:rsidRPr="00A205CB">
            <w:rPr>
              <w:rPrChange w:id="844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845" w:author="Sam" w:date="2011-09-12T20:15:00Z">
                <w:rPr>
                  <w:noProof/>
                  <w:highlight w:val="yellow"/>
                </w:rPr>
              </w:rPrChange>
            </w:rPr>
            <w:t xml:space="preserve"> [6]</w:t>
          </w:r>
          <w:r w:rsidR="0057603F" w:rsidRPr="00A205CB">
            <w:rPr>
              <w:rPrChange w:id="846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r w:rsidR="00BF1562" w:rsidRPr="00A205CB">
        <w:rPr>
          <w:rPrChange w:id="847" w:author="Sam" w:date="2011-09-12T20:15:00Z">
            <w:rPr>
              <w:highlight w:val="yellow"/>
            </w:rPr>
          </w:rPrChange>
        </w:rPr>
        <w:t>.</w:t>
      </w:r>
    </w:p>
    <w:p w:rsidR="00836CE3" w:rsidRPr="001A5888" w:rsidRDefault="005547D9">
      <w:pPr>
        <w:spacing w:line="360" w:lineRule="auto"/>
        <w:rPr>
          <w:highlight w:val="yellow"/>
        </w:rPr>
        <w:pPrChange w:id="848" w:author="Sam" w:date="2011-09-12T19:53:00Z">
          <w:pPr/>
        </w:pPrChange>
      </w:pPr>
      <w:r w:rsidRPr="00AF16AE">
        <w:rPr>
          <w:rPrChange w:id="849" w:author="Sam" w:date="2011-09-12T20:17:00Z">
            <w:rPr>
              <w:highlight w:val="yellow"/>
            </w:rPr>
          </w:rPrChange>
        </w:rPr>
        <w:t xml:space="preserve">To solve this problem, this </w:t>
      </w:r>
      <w:del w:id="850" w:author="Sam" w:date="2011-09-12T20:17:00Z">
        <w:r w:rsidRPr="00AF16AE" w:rsidDel="00AF16AE">
          <w:rPr>
            <w:rPrChange w:id="851" w:author="Sam" w:date="2011-09-12T20:17:00Z">
              <w:rPr>
                <w:highlight w:val="yellow"/>
              </w:rPr>
            </w:rPrChange>
          </w:rPr>
          <w:delText xml:space="preserve">MSc </w:delText>
        </w:r>
      </w:del>
      <w:r w:rsidRPr="00AF16AE">
        <w:rPr>
          <w:rPrChange w:id="852" w:author="Sam" w:date="2011-09-12T20:17:00Z">
            <w:rPr>
              <w:highlight w:val="yellow"/>
            </w:rPr>
          </w:rPrChange>
        </w:rPr>
        <w:t xml:space="preserve">project </w:t>
      </w:r>
      <w:del w:id="853" w:author="Sam" w:date="2011-09-12T20:17:00Z">
        <w:r w:rsidRPr="00AF16AE" w:rsidDel="00AF16AE">
          <w:rPr>
            <w:rPrChange w:id="854" w:author="Sam" w:date="2011-09-12T20:17:00Z">
              <w:rPr>
                <w:highlight w:val="yellow"/>
              </w:rPr>
            </w:rPrChange>
          </w:rPr>
          <w:delText xml:space="preserve">was </w:delText>
        </w:r>
      </w:del>
      <w:r w:rsidRPr="00AF16AE">
        <w:rPr>
          <w:rPrChange w:id="855" w:author="Sam" w:date="2011-09-12T20:17:00Z">
            <w:rPr>
              <w:highlight w:val="yellow"/>
            </w:rPr>
          </w:rPrChange>
        </w:rPr>
        <w:t xml:space="preserve">aimed to develop a version control system which has </w:t>
      </w:r>
      <w:ins w:id="856" w:author="Sam" w:date="2011-09-12T20:18:00Z">
        <w:r w:rsidR="00AF16AE">
          <w:t xml:space="preserve">a </w:t>
        </w:r>
      </w:ins>
      <w:r w:rsidRPr="00AF16AE">
        <w:rPr>
          <w:rPrChange w:id="857" w:author="Sam" w:date="2011-09-12T20:17:00Z">
            <w:rPr>
              <w:highlight w:val="yellow"/>
            </w:rPr>
          </w:rPrChange>
        </w:rPr>
        <w:t>“task-oriented”</w:t>
      </w:r>
      <w:r w:rsidR="00D63880" w:rsidRPr="00AF16AE">
        <w:rPr>
          <w:rPrChange w:id="858" w:author="Sam" w:date="2011-09-12T20:17:00Z">
            <w:rPr>
              <w:highlight w:val="yellow"/>
            </w:rPr>
          </w:rPrChange>
        </w:rPr>
        <w:t xml:space="preserve"> feature</w:t>
      </w:r>
      <w:ins w:id="859" w:author="Sam" w:date="2011-09-12T20:18:00Z">
        <w:r w:rsidR="00AF16AE">
          <w:t>, which</w:t>
        </w:r>
      </w:ins>
      <w:r w:rsidRPr="00AF16AE">
        <w:rPr>
          <w:rPrChange w:id="860" w:author="Sam" w:date="2011-09-12T20:17:00Z">
            <w:rPr>
              <w:highlight w:val="yellow"/>
            </w:rPr>
          </w:rPrChange>
        </w:rPr>
        <w:t xml:space="preserve"> avoid</w:t>
      </w:r>
      <w:r w:rsidR="00A95BD4" w:rsidRPr="00AF16AE">
        <w:rPr>
          <w:rPrChange w:id="861" w:author="Sam" w:date="2011-09-12T20:17:00Z">
            <w:rPr>
              <w:highlight w:val="yellow"/>
            </w:rPr>
          </w:rPrChange>
        </w:rPr>
        <w:t>s</w:t>
      </w:r>
      <w:r w:rsidRPr="00AF16AE">
        <w:rPr>
          <w:rPrChange w:id="862" w:author="Sam" w:date="2011-09-12T20:17:00Z">
            <w:rPr>
              <w:highlight w:val="yellow"/>
            </w:rPr>
          </w:rPrChange>
        </w:rPr>
        <w:t xml:space="preserve"> developers forget</w:t>
      </w:r>
      <w:ins w:id="863" w:author="Sam" w:date="2011-09-12T20:18:00Z">
        <w:r w:rsidR="00265E7B">
          <w:t>ting</w:t>
        </w:r>
      </w:ins>
      <w:r w:rsidRPr="00AF16AE">
        <w:rPr>
          <w:rPrChange w:id="864" w:author="Sam" w:date="2011-09-12T20:17:00Z">
            <w:rPr>
              <w:highlight w:val="yellow"/>
            </w:rPr>
          </w:rPrChange>
        </w:rPr>
        <w:t xml:space="preserve"> their role in</w:t>
      </w:r>
      <w:ins w:id="865" w:author="Sam" w:date="2011-09-12T20:18:00Z">
        <w:r w:rsidR="00265E7B">
          <w:t xml:space="preserve"> the</w:t>
        </w:r>
      </w:ins>
      <w:r w:rsidRPr="00AF16AE">
        <w:rPr>
          <w:rPrChange w:id="866" w:author="Sam" w:date="2011-09-12T20:17:00Z">
            <w:rPr>
              <w:highlight w:val="yellow"/>
            </w:rPr>
          </w:rPrChange>
        </w:rPr>
        <w:t xml:space="preserve"> development</w:t>
      </w:r>
      <w:del w:id="867" w:author="Sam" w:date="2011-09-12T20:18:00Z">
        <w:r w:rsidRPr="00AF16AE" w:rsidDel="00265E7B">
          <w:rPr>
            <w:rPrChange w:id="868" w:author="Sam" w:date="2011-09-12T20:17:00Z">
              <w:rPr>
                <w:highlight w:val="yellow"/>
              </w:rPr>
            </w:rPrChange>
          </w:rPr>
          <w:delText>,</w:delText>
        </w:r>
      </w:del>
      <w:ins w:id="869" w:author="Sam" w:date="2011-09-12T20:18:00Z">
        <w:r w:rsidR="00265E7B">
          <w:t>. It</w:t>
        </w:r>
      </w:ins>
      <w:r w:rsidRPr="00AF16AE">
        <w:rPr>
          <w:rPrChange w:id="870" w:author="Sam" w:date="2011-09-12T20:17:00Z">
            <w:rPr>
              <w:highlight w:val="yellow"/>
            </w:rPr>
          </w:rPrChange>
        </w:rPr>
        <w:t xml:space="preserve"> also prevent</w:t>
      </w:r>
      <w:r w:rsidR="00A95BD4" w:rsidRPr="00AF16AE">
        <w:rPr>
          <w:rPrChange w:id="871" w:author="Sam" w:date="2011-09-12T20:17:00Z">
            <w:rPr>
              <w:highlight w:val="yellow"/>
            </w:rPr>
          </w:rPrChange>
        </w:rPr>
        <w:t>s</w:t>
      </w:r>
      <w:r w:rsidRPr="00AF16AE">
        <w:rPr>
          <w:rPrChange w:id="872" w:author="Sam" w:date="2011-09-12T20:17:00Z">
            <w:rPr>
              <w:highlight w:val="yellow"/>
            </w:rPr>
          </w:rPrChange>
        </w:rPr>
        <w:t xml:space="preserve"> </w:t>
      </w:r>
      <w:del w:id="873" w:author="Sam" w:date="2011-09-12T20:19:00Z">
        <w:r w:rsidRPr="00AF16AE" w:rsidDel="00265E7B">
          <w:rPr>
            <w:rPrChange w:id="874" w:author="Sam" w:date="2011-09-12T20:17:00Z">
              <w:rPr>
                <w:highlight w:val="yellow"/>
              </w:rPr>
            </w:rPrChange>
          </w:rPr>
          <w:delText xml:space="preserve">the </w:delText>
        </w:r>
      </w:del>
      <w:ins w:id="875" w:author="Sam" w:date="2011-09-12T20:19:00Z">
        <w:r w:rsidR="00265E7B" w:rsidRPr="00265E7B">
          <w:t>occurrences</w:t>
        </w:r>
        <w:r w:rsidR="00265E7B">
          <w:t xml:space="preserve"> </w:t>
        </w:r>
      </w:ins>
      <w:del w:id="876" w:author="Sam" w:date="2011-09-12T20:19:00Z">
        <w:r w:rsidRPr="00AF16AE" w:rsidDel="00265E7B">
          <w:rPr>
            <w:rPrChange w:id="877" w:author="Sam" w:date="2011-09-12T20:17:00Z">
              <w:rPr>
                <w:highlight w:val="yellow"/>
              </w:rPr>
            </w:rPrChange>
          </w:rPr>
          <w:delText xml:space="preserve">happen </w:delText>
        </w:r>
      </w:del>
      <w:r w:rsidRPr="00AF16AE">
        <w:rPr>
          <w:rPrChange w:id="878" w:author="Sam" w:date="2011-09-12T20:17:00Z">
            <w:rPr>
              <w:highlight w:val="yellow"/>
            </w:rPr>
          </w:rPrChange>
        </w:rPr>
        <w:t xml:space="preserve">of </w:t>
      </w:r>
      <w:r w:rsidR="001F3109" w:rsidRPr="00AF16AE">
        <w:rPr>
          <w:rPrChange w:id="879" w:author="Sam" w:date="2011-09-12T20:17:00Z">
            <w:rPr>
              <w:highlight w:val="yellow"/>
            </w:rPr>
          </w:rPrChange>
        </w:rPr>
        <w:t>concurrent</w:t>
      </w:r>
      <w:r w:rsidR="00DA005E" w:rsidRPr="00AF16AE">
        <w:rPr>
          <w:rPrChange w:id="880" w:author="Sam" w:date="2011-09-12T20:17:00Z">
            <w:rPr>
              <w:highlight w:val="yellow"/>
            </w:rPr>
          </w:rPrChange>
        </w:rPr>
        <w:t xml:space="preserve"> editing</w:t>
      </w:r>
      <w:r w:rsidR="009D1AA0" w:rsidRPr="00AF16AE">
        <w:rPr>
          <w:rPrChange w:id="881" w:author="Sam" w:date="2011-09-12T20:17:00Z">
            <w:rPr>
              <w:highlight w:val="yellow"/>
            </w:rPr>
          </w:rPrChange>
        </w:rPr>
        <w:t xml:space="preserve"> of files.</w:t>
      </w:r>
      <w:r w:rsidR="00745061" w:rsidRPr="00AF16AE">
        <w:rPr>
          <w:rPrChange w:id="882" w:author="Sam" w:date="2011-09-12T20:17:00Z">
            <w:rPr>
              <w:highlight w:val="yellow"/>
            </w:rPr>
          </w:rPrChange>
        </w:rPr>
        <w:t xml:space="preserve"> Task-oriented development support</w:t>
      </w:r>
      <w:r w:rsidR="00ED5245" w:rsidRPr="00AF16AE">
        <w:rPr>
          <w:rPrChange w:id="883" w:author="Sam" w:date="2011-09-12T20:17:00Z">
            <w:rPr>
              <w:highlight w:val="yellow"/>
            </w:rPr>
          </w:rPrChange>
        </w:rPr>
        <w:t>s</w:t>
      </w:r>
      <w:r w:rsidR="00745061" w:rsidRPr="00AF16AE">
        <w:rPr>
          <w:rPrChange w:id="884" w:author="Sam" w:date="2011-09-12T20:17:00Z">
            <w:rPr>
              <w:highlight w:val="yellow"/>
            </w:rPr>
          </w:rPrChange>
        </w:rPr>
        <w:t xml:space="preserve"> more than one pe</w:t>
      </w:r>
      <w:ins w:id="885" w:author="Sam" w:date="2011-09-12T20:19:00Z">
        <w:r w:rsidR="00265E7B">
          <w:t>rson</w:t>
        </w:r>
      </w:ins>
      <w:del w:id="886" w:author="Sam" w:date="2011-09-12T20:19:00Z">
        <w:r w:rsidR="00745061" w:rsidRPr="00AF16AE" w:rsidDel="00265E7B">
          <w:rPr>
            <w:rPrChange w:id="887" w:author="Sam" w:date="2011-09-12T20:17:00Z">
              <w:rPr>
                <w:highlight w:val="yellow"/>
              </w:rPr>
            </w:rPrChange>
          </w:rPr>
          <w:delText>ople</w:delText>
        </w:r>
      </w:del>
      <w:r w:rsidR="00745061" w:rsidRPr="00AF16AE">
        <w:rPr>
          <w:rPrChange w:id="888" w:author="Sam" w:date="2011-09-12T20:17:00Z">
            <w:rPr>
              <w:highlight w:val="yellow"/>
            </w:rPr>
          </w:rPrChange>
        </w:rPr>
        <w:t xml:space="preserve"> working with one project </w:t>
      </w:r>
      <w:del w:id="889" w:author="Sam Simpson" w:date="2011-09-13T11:58:00Z">
        <w:r w:rsidR="00033C1D" w:rsidRPr="00690D7F" w:rsidDel="00690D7F">
          <w:rPr>
            <w:rPrChange w:id="890" w:author="Sam Simpson" w:date="2011-09-13T11:58:00Z">
              <w:rPr>
                <w:highlight w:val="yellow"/>
              </w:rPr>
            </w:rPrChange>
          </w:rPr>
          <w:delText xml:space="preserve">at </w:delText>
        </w:r>
      </w:del>
      <w:ins w:id="891" w:author="Sam Simpson" w:date="2011-09-13T11:58:00Z">
        <w:r w:rsidR="00690D7F" w:rsidRPr="00690D7F">
          <w:rPr>
            <w:rPrChange w:id="892" w:author="Sam Simpson" w:date="2011-09-13T11:58:00Z">
              <w:rPr>
                <w:highlight w:val="yellow"/>
              </w:rPr>
            </w:rPrChange>
          </w:rPr>
          <w:t>on</w:t>
        </w:r>
      </w:ins>
      <w:del w:id="893" w:author="Sam Simpson" w:date="2011-09-13T11:58:00Z">
        <w:r w:rsidR="00033C1D" w:rsidRPr="00690D7F" w:rsidDel="00690D7F">
          <w:rPr>
            <w:rPrChange w:id="894" w:author="Sam Simpson" w:date="2011-09-13T11:58:00Z">
              <w:rPr>
                <w:highlight w:val="yellow"/>
              </w:rPr>
            </w:rPrChange>
          </w:rPr>
          <w:delText>its</w:delText>
        </w:r>
      </w:del>
      <w:r w:rsidR="00033C1D" w:rsidRPr="00690D7F">
        <w:rPr>
          <w:rPrChange w:id="895" w:author="Sam Simpson" w:date="2011-09-13T11:58:00Z">
            <w:rPr>
              <w:highlight w:val="yellow"/>
            </w:rPr>
          </w:rPrChange>
        </w:rPr>
        <w:t xml:space="preserve"> s</w:t>
      </w:r>
      <w:r w:rsidR="000747EB" w:rsidRPr="00690D7F">
        <w:rPr>
          <w:rPrChange w:id="896" w:author="Sam Simpson" w:date="2011-09-13T11:58:00Z">
            <w:rPr>
              <w:highlight w:val="yellow"/>
            </w:rPr>
          </w:rPrChange>
        </w:rPr>
        <w:t>eparate</w:t>
      </w:r>
      <w:del w:id="897" w:author="Sam Simpson" w:date="2011-09-13T11:58:00Z">
        <w:r w:rsidR="000747EB" w:rsidRPr="00690D7F" w:rsidDel="00690D7F">
          <w:rPr>
            <w:rPrChange w:id="898" w:author="Sam Simpson" w:date="2011-09-13T11:58:00Z">
              <w:rPr>
                <w:highlight w:val="yellow"/>
              </w:rPr>
            </w:rPrChange>
          </w:rPr>
          <w:delText>d</w:delText>
        </w:r>
      </w:del>
      <w:r w:rsidR="000747EB" w:rsidRPr="00690D7F">
        <w:rPr>
          <w:rPrChange w:id="899" w:author="Sam Simpson" w:date="2011-09-13T11:58:00Z">
            <w:rPr>
              <w:highlight w:val="yellow"/>
            </w:rPr>
          </w:rPrChange>
        </w:rPr>
        <w:t xml:space="preserve"> tasks</w:t>
      </w:r>
      <w:ins w:id="900" w:author="Sam" w:date="2011-09-12T20:19:00Z">
        <w:del w:id="901" w:author="Sam Simpson" w:date="2011-09-13T11:58:00Z">
          <w:r w:rsidR="00265E7B" w:rsidDel="00690D7F">
            <w:delText xml:space="preserve"> [?]</w:delText>
          </w:r>
        </w:del>
      </w:ins>
      <w:r w:rsidR="000747EB" w:rsidRPr="00AF16AE">
        <w:rPr>
          <w:rPrChange w:id="902" w:author="Sam" w:date="2011-09-12T20:17:00Z">
            <w:rPr>
              <w:highlight w:val="yellow"/>
            </w:rPr>
          </w:rPrChange>
        </w:rPr>
        <w:t>, without interrupt</w:t>
      </w:r>
      <w:ins w:id="903" w:author="Sam Simpson" w:date="2011-09-13T11:59:00Z">
        <w:r w:rsidR="00690D7F">
          <w:t>ing or</w:t>
        </w:r>
      </w:ins>
      <w:r w:rsidR="000747EB" w:rsidRPr="00AF16AE">
        <w:rPr>
          <w:rPrChange w:id="904" w:author="Sam" w:date="2011-09-12T20:17:00Z">
            <w:rPr>
              <w:highlight w:val="yellow"/>
            </w:rPr>
          </w:rPrChange>
        </w:rPr>
        <w:t xml:space="preserve"> </w:t>
      </w:r>
      <w:del w:id="905" w:author="Sam Simpson" w:date="2011-09-13T11:59:00Z">
        <w:r w:rsidR="000747EB" w:rsidRPr="00AF16AE" w:rsidDel="00690D7F">
          <w:rPr>
            <w:rPrChange w:id="906" w:author="Sam" w:date="2011-09-12T20:17:00Z">
              <w:rPr>
                <w:highlight w:val="yellow"/>
              </w:rPr>
            </w:rPrChange>
          </w:rPr>
          <w:delText xml:space="preserve">and </w:delText>
        </w:r>
      </w:del>
      <w:r w:rsidR="000747EB" w:rsidRPr="00AF16AE">
        <w:rPr>
          <w:rPrChange w:id="907" w:author="Sam" w:date="2011-09-12T20:17:00Z">
            <w:rPr>
              <w:highlight w:val="yellow"/>
            </w:rPr>
          </w:rPrChange>
        </w:rPr>
        <w:t>overlap</w:t>
      </w:r>
      <w:ins w:id="908" w:author="Sam Simpson" w:date="2011-09-13T11:59:00Z">
        <w:r w:rsidR="00690D7F">
          <w:t>ping</w:t>
        </w:r>
      </w:ins>
      <w:r w:rsidR="00033C1D" w:rsidRPr="00AF16AE">
        <w:rPr>
          <w:rPrChange w:id="909" w:author="Sam" w:date="2011-09-12T20:17:00Z">
            <w:rPr>
              <w:highlight w:val="yellow"/>
            </w:rPr>
          </w:rPrChange>
        </w:rPr>
        <w:t xml:space="preserve">. </w:t>
      </w:r>
      <w:r w:rsidR="00391AF6" w:rsidRPr="00AF16AE">
        <w:rPr>
          <w:rPrChange w:id="910" w:author="Sam" w:date="2011-09-12T20:17:00Z">
            <w:rPr>
              <w:highlight w:val="yellow"/>
            </w:rPr>
          </w:rPrChange>
        </w:rPr>
        <w:t>A</w:t>
      </w:r>
      <w:r w:rsidR="004F3485" w:rsidRPr="00AF16AE">
        <w:rPr>
          <w:rPrChange w:id="911" w:author="Sam" w:date="2011-09-12T20:17:00Z">
            <w:rPr>
              <w:highlight w:val="yellow"/>
            </w:rPr>
          </w:rPrChange>
        </w:rPr>
        <w:t>ssignment</w:t>
      </w:r>
      <w:r w:rsidR="00391AF6" w:rsidRPr="00AF16AE">
        <w:rPr>
          <w:rPrChange w:id="912" w:author="Sam" w:date="2011-09-12T20:17:00Z">
            <w:rPr>
              <w:highlight w:val="yellow"/>
            </w:rPr>
          </w:rPrChange>
        </w:rPr>
        <w:t xml:space="preserve"> of tasks</w:t>
      </w:r>
      <w:r w:rsidR="004F3485" w:rsidRPr="00AF16AE">
        <w:rPr>
          <w:rPrChange w:id="913" w:author="Sam" w:date="2011-09-12T20:17:00Z">
            <w:rPr>
              <w:highlight w:val="yellow"/>
            </w:rPr>
          </w:rPrChange>
        </w:rPr>
        <w:t xml:space="preserve"> for the developers can be </w:t>
      </w:r>
      <w:r w:rsidR="00F65B95" w:rsidRPr="00AF16AE">
        <w:rPr>
          <w:rPrChange w:id="914" w:author="Sam" w:date="2011-09-12T20:17:00Z">
            <w:rPr>
              <w:highlight w:val="yellow"/>
            </w:rPr>
          </w:rPrChange>
        </w:rPr>
        <w:t xml:space="preserve">confirmed by a </w:t>
      </w:r>
      <w:ins w:id="915" w:author="Sam" w:date="2011-09-12T20:19:00Z">
        <w:r w:rsidR="00265E7B" w:rsidRPr="00AF16AE">
          <w:t xml:space="preserve">group </w:t>
        </w:r>
      </w:ins>
      <w:r w:rsidR="00F65B95" w:rsidRPr="00AF16AE">
        <w:rPr>
          <w:rPrChange w:id="916" w:author="Sam" w:date="2011-09-12T20:17:00Z">
            <w:rPr>
              <w:highlight w:val="yellow"/>
            </w:rPr>
          </w:rPrChange>
        </w:rPr>
        <w:t>discussion</w:t>
      </w:r>
      <w:del w:id="917" w:author="Sam" w:date="2011-09-12T20:19:00Z">
        <w:r w:rsidR="004F3485" w:rsidRPr="00AF16AE" w:rsidDel="00265E7B">
          <w:rPr>
            <w:rPrChange w:id="918" w:author="Sam" w:date="2011-09-12T20:17:00Z">
              <w:rPr>
                <w:highlight w:val="yellow"/>
              </w:rPr>
            </w:rPrChange>
          </w:rPr>
          <w:delText xml:space="preserve"> in a</w:delText>
        </w:r>
      </w:del>
      <w:r w:rsidR="004F3485" w:rsidRPr="00AF16AE">
        <w:rPr>
          <w:rPrChange w:id="919" w:author="Sam" w:date="2011-09-12T20:17:00Z">
            <w:rPr>
              <w:highlight w:val="yellow"/>
            </w:rPr>
          </w:rPrChange>
        </w:rPr>
        <w:t xml:space="preserve"> </w:t>
      </w:r>
      <w:del w:id="920" w:author="Sam" w:date="2011-09-12T20:19:00Z">
        <w:r w:rsidR="004F3485" w:rsidRPr="00AF16AE" w:rsidDel="00265E7B">
          <w:rPr>
            <w:rPrChange w:id="921" w:author="Sam" w:date="2011-09-12T20:17:00Z">
              <w:rPr>
                <w:highlight w:val="yellow"/>
              </w:rPr>
            </w:rPrChange>
          </w:rPr>
          <w:delText xml:space="preserve">group </w:delText>
        </w:r>
      </w:del>
      <w:r w:rsidR="004F3485" w:rsidRPr="00AF16AE">
        <w:rPr>
          <w:rPrChange w:id="922" w:author="Sam" w:date="2011-09-12T20:17:00Z">
            <w:rPr>
              <w:highlight w:val="yellow"/>
            </w:rPr>
          </w:rPrChange>
        </w:rPr>
        <w:t xml:space="preserve">of </w:t>
      </w:r>
      <w:r w:rsidR="00F65B95" w:rsidRPr="00AF16AE">
        <w:rPr>
          <w:rPrChange w:id="923" w:author="Sam" w:date="2011-09-12T20:17:00Z">
            <w:rPr>
              <w:highlight w:val="yellow"/>
            </w:rPr>
          </w:rPrChange>
        </w:rPr>
        <w:t xml:space="preserve">each </w:t>
      </w:r>
      <w:r w:rsidR="00F76C96" w:rsidRPr="00AF16AE">
        <w:rPr>
          <w:rPrChange w:id="924" w:author="Sam" w:date="2011-09-12T20:17:00Z">
            <w:rPr>
              <w:highlight w:val="yellow"/>
            </w:rPr>
          </w:rPrChange>
        </w:rPr>
        <w:t>developer’s</w:t>
      </w:r>
      <w:r w:rsidR="00F65B95" w:rsidRPr="00AF16AE">
        <w:rPr>
          <w:rPrChange w:id="925" w:author="Sam" w:date="2011-09-12T20:17:00Z">
            <w:rPr>
              <w:highlight w:val="yellow"/>
            </w:rPr>
          </w:rPrChange>
        </w:rPr>
        <w:t xml:space="preserve"> </w:t>
      </w:r>
      <w:r w:rsidR="004F3485" w:rsidRPr="00AF16AE">
        <w:rPr>
          <w:rPrChange w:id="926" w:author="Sam" w:date="2011-09-12T20:17:00Z">
            <w:rPr>
              <w:highlight w:val="yellow"/>
            </w:rPr>
          </w:rPrChange>
        </w:rPr>
        <w:t xml:space="preserve">strong </w:t>
      </w:r>
      <w:del w:id="927" w:author="Sam" w:date="2011-09-12T20:20:00Z">
        <w:r w:rsidR="004F3485" w:rsidRPr="00AF16AE" w:rsidDel="00265E7B">
          <w:rPr>
            <w:rPrChange w:id="928" w:author="Sam" w:date="2011-09-12T20:17:00Z">
              <w:rPr>
                <w:highlight w:val="yellow"/>
              </w:rPr>
            </w:rPrChange>
          </w:rPr>
          <w:delText xml:space="preserve">points </w:delText>
        </w:r>
      </w:del>
      <w:r w:rsidR="004F3485" w:rsidRPr="00AF16AE">
        <w:rPr>
          <w:rPrChange w:id="929" w:author="Sam" w:date="2011-09-12T20:17:00Z">
            <w:rPr>
              <w:highlight w:val="yellow"/>
            </w:rPr>
          </w:rPrChange>
        </w:rPr>
        <w:t>and weak points, and finish</w:t>
      </w:r>
      <w:ins w:id="930" w:author="Sam" w:date="2011-09-12T20:20:00Z">
        <w:r w:rsidR="00E61483">
          <w:t xml:space="preserve"> with the</w:t>
        </w:r>
      </w:ins>
      <w:r w:rsidR="004F3485" w:rsidRPr="00AF16AE">
        <w:rPr>
          <w:rPrChange w:id="931" w:author="Sam" w:date="2011-09-12T20:17:00Z">
            <w:rPr>
              <w:highlight w:val="yellow"/>
            </w:rPr>
          </w:rPrChange>
        </w:rPr>
        <w:t xml:space="preserve"> assigning</w:t>
      </w:r>
      <w:ins w:id="932" w:author="Sam" w:date="2011-09-12T20:20:00Z">
        <w:r w:rsidR="00E61483">
          <w:t xml:space="preserve"> of tasks</w:t>
        </w:r>
      </w:ins>
      <w:r w:rsidR="004F3485" w:rsidRPr="00AF16AE">
        <w:rPr>
          <w:rPrChange w:id="933" w:author="Sam" w:date="2011-09-12T20:17:00Z">
            <w:rPr>
              <w:highlight w:val="yellow"/>
            </w:rPr>
          </w:rPrChange>
        </w:rPr>
        <w:t xml:space="preserve"> by </w:t>
      </w:r>
      <w:ins w:id="934" w:author="Sam" w:date="2011-09-12T20:20:00Z">
        <w:r w:rsidR="00E61483">
          <w:t xml:space="preserve">the </w:t>
        </w:r>
      </w:ins>
      <w:r w:rsidR="004F3485" w:rsidRPr="00AF16AE">
        <w:rPr>
          <w:rPrChange w:id="935" w:author="Sam" w:date="2011-09-12T20:17:00Z">
            <w:rPr>
              <w:highlight w:val="yellow"/>
            </w:rPr>
          </w:rPrChange>
        </w:rPr>
        <w:t>group leader</w:t>
      </w:r>
      <w:r w:rsidR="00DA4FF4" w:rsidRPr="00AF16AE">
        <w:rPr>
          <w:rPrChange w:id="936" w:author="Sam" w:date="2011-09-12T20:17:00Z">
            <w:rPr>
              <w:highlight w:val="yellow"/>
            </w:rPr>
          </w:rPrChange>
        </w:rPr>
        <w:t xml:space="preserve"> in the new system</w:t>
      </w:r>
      <w:r w:rsidR="004F3485" w:rsidRPr="00AF16AE">
        <w:rPr>
          <w:rPrChange w:id="937" w:author="Sam" w:date="2011-09-12T20:17:00Z">
            <w:rPr>
              <w:highlight w:val="yellow"/>
            </w:rPr>
          </w:rPrChange>
        </w:rPr>
        <w:t>.</w:t>
      </w:r>
      <w:r w:rsidR="00D53BA7" w:rsidRPr="00AF16AE">
        <w:rPr>
          <w:rPrChange w:id="938" w:author="Sam" w:date="2011-09-12T20:17:00Z">
            <w:rPr>
              <w:highlight w:val="yellow"/>
            </w:rPr>
          </w:rPrChange>
        </w:rPr>
        <w:t xml:space="preserve"> To achieve task assignment, a schedulable feature may be useful. In the system </w:t>
      </w:r>
      <w:del w:id="939" w:author="Sam" w:date="2011-09-12T20:20:00Z">
        <w:r w:rsidR="00D53BA7" w:rsidRPr="00AF16AE" w:rsidDel="00525686">
          <w:rPr>
            <w:rPrChange w:id="940" w:author="Sam" w:date="2011-09-12T20:17:00Z">
              <w:rPr>
                <w:highlight w:val="yellow"/>
              </w:rPr>
            </w:rPrChange>
          </w:rPr>
          <w:delText xml:space="preserve">of </w:delText>
        </w:r>
      </w:del>
      <w:ins w:id="941" w:author="Sam" w:date="2011-09-12T20:20:00Z">
        <w:r w:rsidR="00525686">
          <w:t>in</w:t>
        </w:r>
        <w:r w:rsidR="00525686" w:rsidRPr="00AF16AE">
          <w:rPr>
            <w:rPrChange w:id="942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943" w:author="Sam" w:date="2011-09-12T20:17:00Z">
            <w:rPr>
              <w:highlight w:val="yellow"/>
            </w:rPr>
          </w:rPrChange>
        </w:rPr>
        <w:t xml:space="preserve">this project, </w:t>
      </w:r>
      <w:del w:id="944" w:author="Sam" w:date="2011-09-12T20:21:00Z">
        <w:r w:rsidR="00D53BA7" w:rsidRPr="00AF16AE" w:rsidDel="00525686">
          <w:rPr>
            <w:rPrChange w:id="945" w:author="Sam" w:date="2011-09-12T20:17:00Z">
              <w:rPr>
                <w:highlight w:val="yellow"/>
              </w:rPr>
            </w:rPrChange>
          </w:rPr>
          <w:delText xml:space="preserve">the </w:delText>
        </w:r>
      </w:del>
      <w:r w:rsidR="00D53BA7" w:rsidRPr="00AF16AE">
        <w:rPr>
          <w:rPrChange w:id="946" w:author="Sam" w:date="2011-09-12T20:17:00Z">
            <w:rPr>
              <w:highlight w:val="yellow"/>
            </w:rPr>
          </w:rPrChange>
        </w:rPr>
        <w:t xml:space="preserve">tasks </w:t>
      </w:r>
      <w:r w:rsidR="00D53BA7" w:rsidRPr="00BE7F6C">
        <w:rPr>
          <w:rPrChange w:id="947" w:author="Sam Simpson" w:date="2011-09-13T11:59:00Z">
            <w:rPr>
              <w:highlight w:val="yellow"/>
            </w:rPr>
          </w:rPrChange>
        </w:rPr>
        <w:t>could be</w:t>
      </w:r>
      <w:r w:rsidR="00D53BA7" w:rsidRPr="00AF16AE">
        <w:rPr>
          <w:rPrChange w:id="948" w:author="Sam" w:date="2011-09-12T20:17:00Z">
            <w:rPr>
              <w:highlight w:val="yellow"/>
            </w:rPr>
          </w:rPrChange>
        </w:rPr>
        <w:t xml:space="preserve"> set up </w:t>
      </w:r>
      <w:del w:id="949" w:author="Sam" w:date="2011-09-12T20:21:00Z">
        <w:r w:rsidR="00D53BA7" w:rsidRPr="00AF16AE" w:rsidDel="00525686">
          <w:rPr>
            <w:rPrChange w:id="950" w:author="Sam" w:date="2011-09-12T20:17:00Z">
              <w:rPr>
                <w:highlight w:val="yellow"/>
              </w:rPr>
            </w:rPrChange>
          </w:rPr>
          <w:delText xml:space="preserve">with </w:delText>
        </w:r>
      </w:del>
      <w:ins w:id="951" w:author="Sam" w:date="2011-09-12T20:21:00Z">
        <w:r w:rsidR="00525686">
          <w:t>in</w:t>
        </w:r>
        <w:r w:rsidR="00525686" w:rsidRPr="00AF16AE">
          <w:rPr>
            <w:rPrChange w:id="952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BE7F6C">
        <w:rPr>
          <w:rPrChange w:id="953" w:author="Sam Simpson" w:date="2011-09-13T11:59:00Z">
            <w:rPr>
              <w:highlight w:val="yellow"/>
            </w:rPr>
          </w:rPrChange>
        </w:rPr>
        <w:t>relation</w:t>
      </w:r>
      <w:del w:id="954" w:author="Sam Simpson" w:date="2011-09-13T11:59:00Z">
        <w:r w:rsidR="00D53BA7" w:rsidRPr="00525686" w:rsidDel="00BE7F6C">
          <w:rPr>
            <w:highlight w:val="yellow"/>
          </w:rPr>
          <w:delText>ship</w:delText>
        </w:r>
      </w:del>
      <w:r w:rsidR="00D53BA7" w:rsidRPr="00AF16AE">
        <w:rPr>
          <w:rPrChange w:id="955" w:author="Sam" w:date="2011-09-12T20:17:00Z">
            <w:rPr>
              <w:highlight w:val="yellow"/>
            </w:rPr>
          </w:rPrChange>
        </w:rPr>
        <w:t xml:space="preserve"> </w:t>
      </w:r>
      <w:del w:id="956" w:author="Sam" w:date="2011-09-12T20:21:00Z">
        <w:r w:rsidR="00D53BA7" w:rsidRPr="00AF16AE" w:rsidDel="00525686">
          <w:rPr>
            <w:rPrChange w:id="957" w:author="Sam" w:date="2011-09-12T20:17:00Z">
              <w:rPr>
                <w:highlight w:val="yellow"/>
              </w:rPr>
            </w:rPrChange>
          </w:rPr>
          <w:delText xml:space="preserve">with </w:delText>
        </w:r>
      </w:del>
      <w:ins w:id="958" w:author="Sam" w:date="2011-09-12T20:21:00Z">
        <w:r w:rsidR="00525686">
          <w:t>to</w:t>
        </w:r>
        <w:r w:rsidR="00525686" w:rsidRPr="00AF16AE">
          <w:rPr>
            <w:rPrChange w:id="959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960" w:author="Sam" w:date="2011-09-12T20:17:00Z">
            <w:rPr>
              <w:highlight w:val="yellow"/>
            </w:rPr>
          </w:rPrChange>
        </w:rPr>
        <w:t xml:space="preserve">other tasks. In 1910, </w:t>
      </w:r>
      <w:del w:id="961" w:author="Sam" w:date="2011-09-12T20:21:00Z">
        <w:r w:rsidR="00D53BA7" w:rsidRPr="00AF16AE" w:rsidDel="00525686">
          <w:rPr>
            <w:rPrChange w:id="962" w:author="Sam" w:date="2011-09-12T20:17:00Z">
              <w:rPr>
                <w:highlight w:val="yellow"/>
              </w:rPr>
            </w:rPrChange>
          </w:rPr>
          <w:delText xml:space="preserve">Henry </w:delText>
        </w:r>
      </w:del>
      <w:r w:rsidR="00D53BA7" w:rsidRPr="00AF16AE">
        <w:rPr>
          <w:rPrChange w:id="963" w:author="Sam" w:date="2011-09-12T20:17:00Z">
            <w:rPr>
              <w:highlight w:val="yellow"/>
            </w:rPr>
          </w:rPrChange>
        </w:rPr>
        <w:t>Gantt first published the concept of predecessor</w:t>
      </w:r>
      <w:ins w:id="964" w:author="Sam" w:date="2011-09-12T20:21:00Z">
        <w:r w:rsidR="00525686">
          <w:t>s</w:t>
        </w:r>
      </w:ins>
      <w:r w:rsidR="00D53BA7" w:rsidRPr="00AF16AE">
        <w:rPr>
          <w:rPrChange w:id="965" w:author="Sam" w:date="2011-09-12T20:17:00Z">
            <w:rPr>
              <w:highlight w:val="yellow"/>
            </w:rPr>
          </w:rPrChange>
        </w:rPr>
        <w:t xml:space="preserve"> in his famous Gantt chart</w:t>
      </w:r>
      <w:sdt>
        <w:sdtPr>
          <w:id w:val="-1922321825"/>
          <w:citation/>
        </w:sdtPr>
        <w:sdtContent>
          <w:r w:rsidR="0057603F" w:rsidRPr="00AF16AE">
            <w:rPr>
              <w:rPrChange w:id="966" w:author="Sam" w:date="2011-09-12T20:17:00Z">
                <w:rPr>
                  <w:highlight w:val="yellow"/>
                </w:rPr>
              </w:rPrChange>
            </w:rPr>
            <w:fldChar w:fldCharType="begin"/>
          </w:r>
          <w:r w:rsidR="00D53BA7" w:rsidRPr="00AF16AE">
            <w:rPr>
              <w:rPrChange w:id="967" w:author="Sam" w:date="2011-09-12T20:17:00Z">
                <w:rPr>
                  <w:highlight w:val="yellow"/>
                </w:rPr>
              </w:rPrChange>
            </w:rPr>
            <w:instrText xml:space="preserve"> CITATION Gan10 \l 2052 </w:instrText>
          </w:r>
          <w:r w:rsidR="0057603F" w:rsidRPr="00AF16AE">
            <w:rPr>
              <w:rPrChange w:id="968" w:author="Sam" w:date="2011-09-12T20:17:00Z">
                <w:rPr>
                  <w:highlight w:val="yellow"/>
                </w:rPr>
              </w:rPrChange>
            </w:rPr>
            <w:fldChar w:fldCharType="separate"/>
          </w:r>
          <w:r w:rsidR="004705C6" w:rsidRPr="00AF16AE">
            <w:rPr>
              <w:noProof/>
              <w:rPrChange w:id="969" w:author="Sam" w:date="2011-09-12T20:17:00Z">
                <w:rPr>
                  <w:noProof/>
                  <w:highlight w:val="yellow"/>
                </w:rPr>
              </w:rPrChange>
            </w:rPr>
            <w:t xml:space="preserve"> [8]</w:t>
          </w:r>
          <w:r w:rsidR="0057603F" w:rsidRPr="00AF16AE">
            <w:rPr>
              <w:rPrChange w:id="970" w:author="Sam" w:date="2011-09-12T20:17:00Z">
                <w:rPr>
                  <w:highlight w:val="yellow"/>
                </w:rPr>
              </w:rPrChange>
            </w:rPr>
            <w:fldChar w:fldCharType="end"/>
          </w:r>
        </w:sdtContent>
      </w:sdt>
      <w:r w:rsidR="00D53BA7" w:rsidRPr="00AF16AE">
        <w:rPr>
          <w:rPrChange w:id="971" w:author="Sam" w:date="2011-09-12T20:17:00Z">
            <w:rPr>
              <w:highlight w:val="yellow"/>
            </w:rPr>
          </w:rPrChange>
        </w:rPr>
        <w:t>. It resolved the organisation problem of group collaboration in scheduling very well. This project uses the concept from</w:t>
      </w:r>
      <w:ins w:id="972" w:author="Sam" w:date="2011-09-12T20:22:00Z">
        <w:r w:rsidR="00525686">
          <w:t xml:space="preserve"> the</w:t>
        </w:r>
      </w:ins>
      <w:r w:rsidR="00D53BA7" w:rsidRPr="00AF16AE">
        <w:rPr>
          <w:rPrChange w:id="973" w:author="Sam" w:date="2011-09-12T20:17:00Z">
            <w:rPr>
              <w:highlight w:val="yellow"/>
            </w:rPr>
          </w:rPrChange>
        </w:rPr>
        <w:t xml:space="preserve"> Gantt chart to schedul</w:t>
      </w:r>
      <w:ins w:id="974" w:author="Sam" w:date="2011-09-12T20:22:00Z">
        <w:r w:rsidR="00525686">
          <w:t>e</w:t>
        </w:r>
      </w:ins>
      <w:del w:id="975" w:author="Sam" w:date="2011-09-12T20:22:00Z">
        <w:r w:rsidR="00D53BA7" w:rsidRPr="00AF16AE" w:rsidDel="00525686">
          <w:rPr>
            <w:rPrChange w:id="976" w:author="Sam" w:date="2011-09-12T20:17:00Z">
              <w:rPr>
                <w:highlight w:val="yellow"/>
              </w:rPr>
            </w:rPrChange>
          </w:rPr>
          <w:delText>ing</w:delText>
        </w:r>
      </w:del>
      <w:r w:rsidR="00D53BA7" w:rsidRPr="00AF16AE">
        <w:rPr>
          <w:rPrChange w:id="977" w:author="Sam" w:date="2011-09-12T20:17:00Z">
            <w:rPr>
              <w:highlight w:val="yellow"/>
            </w:rPr>
          </w:rPrChange>
        </w:rPr>
        <w:t xml:space="preserve"> tasks. </w:t>
      </w:r>
      <w:r w:rsidR="0054016E" w:rsidRPr="00AF16AE">
        <w:rPr>
          <w:rPrChange w:id="978" w:author="Sam" w:date="2011-09-12T20:17:00Z">
            <w:rPr>
              <w:highlight w:val="yellow"/>
            </w:rPr>
          </w:rPrChange>
        </w:rPr>
        <w:t>A</w:t>
      </w:r>
      <w:r w:rsidR="00D53BA7" w:rsidRPr="00AF16AE">
        <w:rPr>
          <w:rPrChange w:id="979" w:author="Sam" w:date="2011-09-12T20:17:00Z">
            <w:rPr>
              <w:highlight w:val="yellow"/>
            </w:rPr>
          </w:rPrChange>
        </w:rPr>
        <w:t xml:space="preserve"> task </w:t>
      </w:r>
      <w:del w:id="980" w:author="Sam" w:date="2011-09-12T20:22:00Z">
        <w:r w:rsidR="00D53BA7" w:rsidRPr="00AF16AE" w:rsidDel="00525686">
          <w:rPr>
            <w:rPrChange w:id="981" w:author="Sam" w:date="2011-09-12T20:17:00Z">
              <w:rPr>
                <w:highlight w:val="yellow"/>
              </w:rPr>
            </w:rPrChange>
          </w:rPr>
          <w:delText xml:space="preserve">could </w:delText>
        </w:r>
      </w:del>
      <w:ins w:id="982" w:author="Sam" w:date="2011-09-12T20:22:00Z">
        <w:r w:rsidR="00525686">
          <w:t>can</w:t>
        </w:r>
        <w:r w:rsidR="00525686" w:rsidRPr="00AF16AE">
          <w:rPr>
            <w:rPrChange w:id="983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984" w:author="Sam" w:date="2011-09-12T20:17:00Z">
            <w:rPr>
              <w:highlight w:val="yellow"/>
            </w:rPr>
          </w:rPrChange>
        </w:rPr>
        <w:t>have a predecessor/father task, which means</w:t>
      </w:r>
      <w:ins w:id="985" w:author="Sam" w:date="2011-09-12T20:22:00Z">
        <w:r w:rsidR="00F27C3E">
          <w:t xml:space="preserve"> that</w:t>
        </w:r>
      </w:ins>
      <w:r w:rsidR="00D53BA7" w:rsidRPr="00AF16AE">
        <w:rPr>
          <w:rPrChange w:id="986" w:author="Sam" w:date="2011-09-12T20:17:00Z">
            <w:rPr>
              <w:highlight w:val="yellow"/>
            </w:rPr>
          </w:rPrChange>
        </w:rPr>
        <w:t xml:space="preserve"> </w:t>
      </w:r>
      <w:r w:rsidR="00AA34D6" w:rsidRPr="00AF16AE">
        <w:rPr>
          <w:rPrChange w:id="987" w:author="Sam" w:date="2011-09-12T20:17:00Z">
            <w:rPr>
              <w:highlight w:val="yellow"/>
            </w:rPr>
          </w:rPrChange>
        </w:rPr>
        <w:t xml:space="preserve">in order to make sure </w:t>
      </w:r>
      <w:r w:rsidR="00141F1F" w:rsidRPr="00AF16AE">
        <w:rPr>
          <w:rPrChange w:id="988" w:author="Sam" w:date="2011-09-12T20:17:00Z">
            <w:rPr>
              <w:highlight w:val="yellow"/>
            </w:rPr>
          </w:rPrChange>
        </w:rPr>
        <w:t xml:space="preserve">tasks </w:t>
      </w:r>
      <w:del w:id="989" w:author="Sam" w:date="2011-09-12T20:22:00Z">
        <w:r w:rsidR="00141F1F" w:rsidRPr="00AF16AE" w:rsidDel="00F27C3E">
          <w:rPr>
            <w:rPrChange w:id="990" w:author="Sam" w:date="2011-09-12T20:17:00Z">
              <w:rPr>
                <w:highlight w:val="yellow"/>
              </w:rPr>
            </w:rPrChange>
          </w:rPr>
          <w:delText xml:space="preserve">to </w:delText>
        </w:r>
      </w:del>
      <w:ins w:id="991" w:author="Sam" w:date="2011-09-12T20:22:00Z">
        <w:r w:rsidR="00F27C3E">
          <w:t>are</w:t>
        </w:r>
      </w:ins>
      <w:del w:id="992" w:author="Sam" w:date="2011-09-12T20:22:00Z">
        <w:r w:rsidR="00141F1F" w:rsidRPr="00AF16AE" w:rsidDel="00F27C3E">
          <w:rPr>
            <w:rPrChange w:id="993" w:author="Sam" w:date="2011-09-12T20:17:00Z">
              <w:rPr>
                <w:highlight w:val="yellow"/>
              </w:rPr>
            </w:rPrChange>
          </w:rPr>
          <w:delText>be</w:delText>
        </w:r>
      </w:del>
      <w:r w:rsidR="00141F1F" w:rsidRPr="00AF16AE">
        <w:rPr>
          <w:rPrChange w:id="994" w:author="Sam" w:date="2011-09-12T20:17:00Z">
            <w:rPr>
              <w:highlight w:val="yellow"/>
            </w:rPr>
          </w:rPrChange>
        </w:rPr>
        <w:t xml:space="preserve"> worked</w:t>
      </w:r>
      <w:ins w:id="995" w:author="Sam" w:date="2011-09-12T20:22:00Z">
        <w:r w:rsidR="00F27C3E">
          <w:t xml:space="preserve"> on</w:t>
        </w:r>
      </w:ins>
      <w:r w:rsidR="00141F1F" w:rsidRPr="00AF16AE">
        <w:rPr>
          <w:rPrChange w:id="996" w:author="Sam" w:date="2011-09-12T20:17:00Z">
            <w:rPr>
              <w:highlight w:val="yellow"/>
            </w:rPr>
          </w:rPrChange>
        </w:rPr>
        <w:t xml:space="preserve"> in </w:t>
      </w:r>
      <w:proofErr w:type="gramStart"/>
      <w:r w:rsidR="00141F1F" w:rsidRPr="00AF16AE">
        <w:rPr>
          <w:rPrChange w:id="997" w:author="Sam" w:date="2011-09-12T20:17:00Z">
            <w:rPr>
              <w:highlight w:val="yellow"/>
            </w:rPr>
          </w:rPrChange>
        </w:rPr>
        <w:t>sequence,</w:t>
      </w:r>
      <w:proofErr w:type="gramEnd"/>
      <w:r w:rsidR="00141F1F" w:rsidRPr="00AF16AE">
        <w:rPr>
          <w:rPrChange w:id="998" w:author="Sam" w:date="2011-09-12T20:17:00Z">
            <w:rPr>
              <w:highlight w:val="yellow"/>
            </w:rPr>
          </w:rPrChange>
        </w:rPr>
        <w:t xml:space="preserve"> </w:t>
      </w:r>
      <w:r w:rsidR="00D53BA7" w:rsidRPr="00AF16AE">
        <w:rPr>
          <w:rPrChange w:id="999" w:author="Sam" w:date="2011-09-12T20:17:00Z">
            <w:rPr>
              <w:highlight w:val="yellow"/>
            </w:rPr>
          </w:rPrChange>
        </w:rPr>
        <w:t>a task can be start</w:t>
      </w:r>
      <w:ins w:id="1000" w:author="Sam" w:date="2011-09-12T20:22:00Z">
        <w:r w:rsidR="00F27C3E">
          <w:t>ed</w:t>
        </w:r>
      </w:ins>
      <w:r w:rsidR="00D53BA7" w:rsidRPr="00AF16AE">
        <w:rPr>
          <w:rPrChange w:id="1001" w:author="Sam" w:date="2011-09-12T20:17:00Z">
            <w:rPr>
              <w:highlight w:val="yellow"/>
            </w:rPr>
          </w:rPrChange>
        </w:rPr>
        <w:t xml:space="preserve"> only when its predecessor task </w:t>
      </w:r>
      <w:ins w:id="1002" w:author="Sam" w:date="2011-09-12T20:22:00Z">
        <w:r w:rsidR="00F27C3E">
          <w:t xml:space="preserve">has </w:t>
        </w:r>
      </w:ins>
      <w:r w:rsidR="00D53BA7" w:rsidRPr="00AF16AE">
        <w:rPr>
          <w:rPrChange w:id="1003" w:author="Sam" w:date="2011-09-12T20:17:00Z">
            <w:rPr>
              <w:highlight w:val="yellow"/>
            </w:rPr>
          </w:rPrChange>
        </w:rPr>
        <w:t>already finished.</w:t>
      </w:r>
    </w:p>
    <w:p w:rsidR="004C4A2C" w:rsidRPr="00F27C3E" w:rsidRDefault="004963DC">
      <w:pPr>
        <w:pStyle w:val="3"/>
        <w:spacing w:line="360" w:lineRule="auto"/>
        <w:rPr>
          <w:rPrChange w:id="1004" w:author="Sam" w:date="2011-09-12T20:23:00Z">
            <w:rPr>
              <w:highlight w:val="yellow"/>
            </w:rPr>
          </w:rPrChange>
        </w:rPr>
        <w:pPrChange w:id="1005" w:author="Sam" w:date="2011-09-12T19:53:00Z">
          <w:pPr>
            <w:pStyle w:val="3"/>
          </w:pPr>
        </w:pPrChange>
      </w:pPr>
      <w:bookmarkStart w:id="1006" w:name="_Toc303574187"/>
      <w:r w:rsidRPr="00F27C3E">
        <w:rPr>
          <w:rPrChange w:id="1007" w:author="Sam" w:date="2011-09-12T20:23:00Z">
            <w:rPr>
              <w:highlight w:val="yellow"/>
            </w:rPr>
          </w:rPrChange>
        </w:rPr>
        <w:t xml:space="preserve">Existing </w:t>
      </w:r>
      <w:r w:rsidR="00B62E67" w:rsidRPr="00F27C3E">
        <w:rPr>
          <w:rPrChange w:id="1008" w:author="Sam" w:date="2011-09-12T20:23:00Z">
            <w:rPr>
              <w:highlight w:val="yellow"/>
            </w:rPr>
          </w:rPrChange>
        </w:rPr>
        <w:t>v</w:t>
      </w:r>
      <w:r w:rsidR="001334AD" w:rsidRPr="00F27C3E">
        <w:rPr>
          <w:rPrChange w:id="1009" w:author="Sam" w:date="2011-09-12T20:23:00Z">
            <w:rPr>
              <w:highlight w:val="yellow"/>
            </w:rPr>
          </w:rPrChange>
        </w:rPr>
        <w:t>er</w:t>
      </w:r>
      <w:r w:rsidR="004C4A2C" w:rsidRPr="00F27C3E">
        <w:rPr>
          <w:rPrChange w:id="1010" w:author="Sam" w:date="2011-09-12T20:23:00Z">
            <w:rPr>
              <w:highlight w:val="yellow"/>
            </w:rPr>
          </w:rPrChange>
        </w:rPr>
        <w:t xml:space="preserve">sion </w:t>
      </w:r>
      <w:r w:rsidR="00B62E67" w:rsidRPr="00F27C3E">
        <w:rPr>
          <w:rPrChange w:id="1011" w:author="Sam" w:date="2011-09-12T20:23:00Z">
            <w:rPr>
              <w:highlight w:val="yellow"/>
            </w:rPr>
          </w:rPrChange>
        </w:rPr>
        <w:t>c</w:t>
      </w:r>
      <w:r w:rsidR="004C4A2C" w:rsidRPr="00F27C3E">
        <w:rPr>
          <w:rPrChange w:id="1012" w:author="Sam" w:date="2011-09-12T20:23:00Z">
            <w:rPr>
              <w:highlight w:val="yellow"/>
            </w:rPr>
          </w:rPrChange>
        </w:rPr>
        <w:t>ontrol</w:t>
      </w:r>
      <w:r w:rsidRPr="00F27C3E">
        <w:rPr>
          <w:rPrChange w:id="1013" w:author="Sam" w:date="2011-09-12T20:23:00Z">
            <w:rPr>
              <w:highlight w:val="yellow"/>
            </w:rPr>
          </w:rPrChange>
        </w:rPr>
        <w:t xml:space="preserve"> </w:t>
      </w:r>
      <w:r w:rsidR="00B62E67" w:rsidRPr="00F27C3E">
        <w:rPr>
          <w:rPrChange w:id="1014" w:author="Sam" w:date="2011-09-12T20:23:00Z">
            <w:rPr>
              <w:highlight w:val="yellow"/>
            </w:rPr>
          </w:rPrChange>
        </w:rPr>
        <w:t>s</w:t>
      </w:r>
      <w:r w:rsidRPr="00F27C3E">
        <w:rPr>
          <w:rPrChange w:id="1015" w:author="Sam" w:date="2011-09-12T20:23:00Z">
            <w:rPr>
              <w:highlight w:val="yellow"/>
            </w:rPr>
          </w:rPrChange>
        </w:rPr>
        <w:t>ystem</w:t>
      </w:r>
      <w:r w:rsidR="00B62E67" w:rsidRPr="00F27C3E">
        <w:rPr>
          <w:rPrChange w:id="1016" w:author="Sam" w:date="2011-09-12T20:23:00Z">
            <w:rPr>
              <w:highlight w:val="yellow"/>
            </w:rPr>
          </w:rPrChange>
        </w:rPr>
        <w:t>s</w:t>
      </w:r>
      <w:bookmarkEnd w:id="1006"/>
    </w:p>
    <w:p w:rsidR="003C2CF6" w:rsidRPr="00F27C3E" w:rsidRDefault="00DF7C2C">
      <w:pPr>
        <w:spacing w:line="360" w:lineRule="auto"/>
        <w:rPr>
          <w:rPrChange w:id="1017" w:author="Sam" w:date="2011-09-12T20:23:00Z">
            <w:rPr>
              <w:highlight w:val="yellow"/>
            </w:rPr>
          </w:rPrChange>
        </w:rPr>
        <w:pPrChange w:id="1018" w:author="Sam" w:date="2011-09-12T19:53:00Z">
          <w:pPr/>
        </w:pPrChange>
      </w:pPr>
      <w:r w:rsidRPr="00F27C3E">
        <w:rPr>
          <w:rPrChange w:id="1019" w:author="Sam" w:date="2011-09-12T20:23:00Z">
            <w:rPr>
              <w:highlight w:val="yellow"/>
            </w:rPr>
          </w:rPrChange>
        </w:rPr>
        <w:t xml:space="preserve">As </w:t>
      </w:r>
      <w:r w:rsidR="00BF3DC0" w:rsidRPr="00F27C3E">
        <w:rPr>
          <w:rPrChange w:id="1020" w:author="Sam" w:date="2011-09-12T20:23:00Z">
            <w:rPr>
              <w:highlight w:val="yellow"/>
            </w:rPr>
          </w:rPrChange>
        </w:rPr>
        <w:t xml:space="preserve">coordination and work management </w:t>
      </w:r>
      <w:ins w:id="1021" w:author="Sam" w:date="2011-09-12T20:23:00Z">
        <w:r w:rsidR="00F27C3E">
          <w:t>a</w:t>
        </w:r>
      </w:ins>
      <w:del w:id="1022" w:author="Sam" w:date="2011-09-12T20:23:00Z">
        <w:r w:rsidR="00BF3DC0" w:rsidRPr="00F27C3E" w:rsidDel="00F27C3E">
          <w:rPr>
            <w:rPrChange w:id="1023" w:author="Sam" w:date="2011-09-12T20:23:00Z">
              <w:rPr>
                <w:highlight w:val="yellow"/>
              </w:rPr>
            </w:rPrChange>
          </w:rPr>
          <w:delText>we</w:delText>
        </w:r>
      </w:del>
      <w:r w:rsidR="00BF3DC0" w:rsidRPr="00F27C3E">
        <w:rPr>
          <w:rPrChange w:id="1024" w:author="Sam" w:date="2011-09-12T20:23:00Z">
            <w:rPr>
              <w:highlight w:val="yellow"/>
            </w:rPr>
          </w:rPrChange>
        </w:rPr>
        <w:t>re important features of the system, some design</w:t>
      </w:r>
      <w:ins w:id="1025" w:author="Sam" w:date="2011-09-12T20:23:00Z">
        <w:r w:rsidR="00F27C3E">
          <w:t>s</w:t>
        </w:r>
      </w:ins>
      <w:r w:rsidR="00BF3DC0" w:rsidRPr="00F27C3E">
        <w:rPr>
          <w:rPrChange w:id="1026" w:author="Sam" w:date="2011-09-12T20:23:00Z">
            <w:rPr>
              <w:highlight w:val="yellow"/>
            </w:rPr>
          </w:rPrChange>
        </w:rPr>
        <w:t xml:space="preserve"> can be lear</w:t>
      </w:r>
      <w:r w:rsidR="00F10E20" w:rsidRPr="00F27C3E">
        <w:rPr>
          <w:rPrChange w:id="1027" w:author="Sam" w:date="2011-09-12T20:23:00Z">
            <w:rPr>
              <w:highlight w:val="yellow"/>
            </w:rPr>
          </w:rPrChange>
        </w:rPr>
        <w:t>n</w:t>
      </w:r>
      <w:r w:rsidR="00472207" w:rsidRPr="00F27C3E">
        <w:rPr>
          <w:rPrChange w:id="1028" w:author="Sam" w:date="2011-09-12T20:23:00Z">
            <w:rPr>
              <w:highlight w:val="yellow"/>
            </w:rPr>
          </w:rPrChange>
        </w:rPr>
        <w:t>t</w:t>
      </w:r>
      <w:r w:rsidR="00BF3DC0" w:rsidRPr="00F27C3E">
        <w:rPr>
          <w:rPrChange w:id="1029" w:author="Sam" w:date="2011-09-12T20:23:00Z">
            <w:rPr>
              <w:highlight w:val="yellow"/>
            </w:rPr>
          </w:rPrChange>
        </w:rPr>
        <w:t xml:space="preserve"> from </w:t>
      </w:r>
      <w:ins w:id="1030" w:author="Sam" w:date="2011-09-12T20:23:00Z">
        <w:r w:rsidR="00F27C3E">
          <w:t xml:space="preserve">the </w:t>
        </w:r>
      </w:ins>
      <w:r w:rsidR="00CC5F73" w:rsidRPr="00F27C3E">
        <w:rPr>
          <w:rPrChange w:id="1031" w:author="Sam" w:date="2011-09-12T20:23:00Z">
            <w:rPr>
              <w:highlight w:val="yellow"/>
            </w:rPr>
          </w:rPrChange>
        </w:rPr>
        <w:t>operating mechanism</w:t>
      </w:r>
      <w:ins w:id="1032" w:author="Sam" w:date="2011-09-12T20:23:00Z">
        <w:r w:rsidR="00F27C3E">
          <w:t>s</w:t>
        </w:r>
      </w:ins>
      <w:r w:rsidR="00CC5F73" w:rsidRPr="00F27C3E">
        <w:rPr>
          <w:rPrChange w:id="1033" w:author="Sam" w:date="2011-09-12T20:23:00Z">
            <w:rPr>
              <w:highlight w:val="yellow"/>
            </w:rPr>
          </w:rPrChange>
        </w:rPr>
        <w:t xml:space="preserve"> of existing version control system</w:t>
      </w:r>
      <w:ins w:id="1034" w:author="Sam" w:date="2011-09-12T20:23:00Z">
        <w:r w:rsidR="00F27C3E">
          <w:t>s</w:t>
        </w:r>
      </w:ins>
      <w:r w:rsidR="00CC5F73" w:rsidRPr="00F27C3E">
        <w:rPr>
          <w:rPrChange w:id="1035" w:author="Sam" w:date="2011-09-12T20:23:00Z">
            <w:rPr>
              <w:highlight w:val="yellow"/>
            </w:rPr>
          </w:rPrChange>
        </w:rPr>
        <w:t>.</w:t>
      </w:r>
      <w:r w:rsidR="00FF24BF" w:rsidRPr="00F27C3E">
        <w:rPr>
          <w:rPrChange w:id="1036" w:author="Sam" w:date="2011-09-12T20:23:00Z">
            <w:rPr>
              <w:highlight w:val="yellow"/>
            </w:rPr>
          </w:rPrChange>
        </w:rPr>
        <w:t xml:space="preserve"> In th</w:t>
      </w:r>
      <w:ins w:id="1037" w:author="Sam" w:date="2011-09-12T20:23:00Z">
        <w:r w:rsidR="00F27C3E">
          <w:t>is</w:t>
        </w:r>
      </w:ins>
      <w:ins w:id="1038" w:author="Sam" w:date="2011-09-12T20:24:00Z">
        <w:r w:rsidR="00F27C3E">
          <w:t xml:space="preserve"> section, </w:t>
        </w:r>
      </w:ins>
      <w:del w:id="1039" w:author="Sam" w:date="2011-09-12T20:24:00Z">
        <w:r w:rsidR="00FF24BF" w:rsidRPr="00F27C3E" w:rsidDel="00F27C3E">
          <w:rPr>
            <w:rPrChange w:id="1040" w:author="Sam" w:date="2011-09-12T20:23:00Z">
              <w:rPr>
                <w:highlight w:val="yellow"/>
              </w:rPr>
            </w:rPrChange>
          </w:rPr>
          <w:delText xml:space="preserve">e following, </w:delText>
        </w:r>
      </w:del>
      <w:r w:rsidR="00FF24BF" w:rsidRPr="00F27C3E">
        <w:rPr>
          <w:rPrChange w:id="1041" w:author="Sam" w:date="2011-09-12T20:23:00Z">
            <w:rPr>
              <w:highlight w:val="yellow"/>
            </w:rPr>
          </w:rPrChange>
        </w:rPr>
        <w:t xml:space="preserve">the popular </w:t>
      </w:r>
      <w:r w:rsidR="00BF3F85" w:rsidRPr="00F27C3E">
        <w:rPr>
          <w:rPrChange w:id="1042" w:author="Sam" w:date="2011-09-12T20:23:00Z">
            <w:rPr>
              <w:highlight w:val="yellow"/>
            </w:rPr>
          </w:rPrChange>
        </w:rPr>
        <w:t xml:space="preserve">software-based client-server </w:t>
      </w:r>
      <w:r w:rsidR="00FF24BF" w:rsidRPr="00F27C3E">
        <w:rPr>
          <w:rPrChange w:id="1043" w:author="Sam" w:date="2011-09-12T20:23:00Z">
            <w:rPr>
              <w:highlight w:val="yellow"/>
            </w:rPr>
          </w:rPrChange>
        </w:rPr>
        <w:t>version control system</w:t>
      </w:r>
      <w:ins w:id="1044" w:author="Sam" w:date="2011-09-12T20:24:00Z">
        <w:r w:rsidR="00F27C3E">
          <w:t>s</w:t>
        </w:r>
      </w:ins>
      <w:r w:rsidR="00FF24BF" w:rsidRPr="00F27C3E">
        <w:rPr>
          <w:rPrChange w:id="1045" w:author="Sam" w:date="2011-09-12T20:23:00Z">
            <w:rPr>
              <w:highlight w:val="yellow"/>
            </w:rPr>
          </w:rPrChange>
        </w:rPr>
        <w:t xml:space="preserve"> CVS</w:t>
      </w:r>
      <w:sdt>
        <w:sdtPr>
          <w:id w:val="1300186720"/>
          <w:citation/>
        </w:sdtPr>
        <w:sdtContent>
          <w:r w:rsidR="0057603F" w:rsidRPr="00F27C3E">
            <w:rPr>
              <w:rPrChange w:id="1046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B0002" w:rsidRPr="00F27C3E">
            <w:rPr>
              <w:rPrChange w:id="1047" w:author="Sam" w:date="2011-09-12T20:23:00Z">
                <w:rPr>
                  <w:highlight w:val="yellow"/>
                </w:rPr>
              </w:rPrChange>
            </w:rPr>
            <w:instrText xml:space="preserve">CITATION Pri08 \l 2052 </w:instrText>
          </w:r>
          <w:r w:rsidR="0057603F" w:rsidRPr="00F27C3E">
            <w:rPr>
              <w:rPrChange w:id="1048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049" w:author="Sam" w:date="2011-09-12T20:23:00Z">
                <w:rPr>
                  <w:noProof/>
                  <w:highlight w:val="yellow"/>
                </w:rPr>
              </w:rPrChange>
            </w:rPr>
            <w:t xml:space="preserve"> [3]</w:t>
          </w:r>
          <w:r w:rsidR="0057603F" w:rsidRPr="00F27C3E">
            <w:rPr>
              <w:rPrChange w:id="1050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FF24BF" w:rsidRPr="00F27C3E">
        <w:rPr>
          <w:rPrChange w:id="1051" w:author="Sam" w:date="2011-09-12T20:23:00Z">
            <w:rPr>
              <w:highlight w:val="yellow"/>
            </w:rPr>
          </w:rPrChange>
        </w:rPr>
        <w:t xml:space="preserve"> and Subversion</w:t>
      </w:r>
      <w:sdt>
        <w:sdtPr>
          <w:id w:val="-934901380"/>
          <w:citation/>
        </w:sdtPr>
        <w:sdtContent>
          <w:r w:rsidR="0057603F" w:rsidRPr="00F27C3E">
            <w:rPr>
              <w:rPrChange w:id="1052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053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054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055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056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FF24BF" w:rsidRPr="00F27C3E">
        <w:rPr>
          <w:rPrChange w:id="1057" w:author="Sam" w:date="2011-09-12T20:23:00Z">
            <w:rPr>
              <w:highlight w:val="yellow"/>
            </w:rPr>
          </w:rPrChange>
        </w:rPr>
        <w:t xml:space="preserve"> will be analysed </w:t>
      </w:r>
      <w:r w:rsidR="007319B0" w:rsidRPr="00F27C3E">
        <w:rPr>
          <w:rPrChange w:id="1058" w:author="Sam" w:date="2011-09-12T20:23:00Z">
            <w:rPr>
              <w:highlight w:val="yellow"/>
            </w:rPr>
          </w:rPrChange>
        </w:rPr>
        <w:t>by</w:t>
      </w:r>
      <w:r w:rsidR="00FF24BF" w:rsidRPr="00F27C3E">
        <w:rPr>
          <w:rPrChange w:id="1059" w:author="Sam" w:date="2011-09-12T20:23:00Z">
            <w:rPr>
              <w:highlight w:val="yellow"/>
            </w:rPr>
          </w:rPrChange>
        </w:rPr>
        <w:t xml:space="preserve"> their </w:t>
      </w:r>
      <w:r w:rsidR="007319B0" w:rsidRPr="00F27C3E">
        <w:rPr>
          <w:rPrChange w:id="1060" w:author="Sam" w:date="2011-09-12T20:23:00Z">
            <w:rPr>
              <w:highlight w:val="yellow"/>
            </w:rPr>
          </w:rPrChange>
        </w:rPr>
        <w:t>important features</w:t>
      </w:r>
      <w:ins w:id="1061" w:author="Sam" w:date="2011-09-12T20:24:00Z">
        <w:r w:rsidR="000C6E88">
          <w:t>,</w:t>
        </w:r>
      </w:ins>
      <w:r w:rsidR="0035026D" w:rsidRPr="00F27C3E">
        <w:rPr>
          <w:rPrChange w:id="1062" w:author="Sam" w:date="2011-09-12T20:23:00Z">
            <w:rPr>
              <w:highlight w:val="yellow"/>
            </w:rPr>
          </w:rPrChange>
        </w:rPr>
        <w:t xml:space="preserve"> and </w:t>
      </w:r>
      <w:r w:rsidR="00093BED" w:rsidRPr="00F27C3E">
        <w:rPr>
          <w:rPrChange w:id="1063" w:author="Sam" w:date="2011-09-12T20:23:00Z">
            <w:rPr>
              <w:highlight w:val="yellow"/>
            </w:rPr>
          </w:rPrChange>
        </w:rPr>
        <w:t xml:space="preserve">associated </w:t>
      </w:r>
      <w:r w:rsidR="004E1FB3" w:rsidRPr="00F27C3E">
        <w:rPr>
          <w:rPrChange w:id="1064" w:author="Sam" w:date="2011-09-12T20:23:00Z">
            <w:rPr>
              <w:highlight w:val="yellow"/>
            </w:rPr>
          </w:rPrChange>
        </w:rPr>
        <w:t xml:space="preserve">with </w:t>
      </w:r>
      <w:r w:rsidR="00093BED" w:rsidRPr="00F27C3E">
        <w:rPr>
          <w:rPrChange w:id="1065" w:author="Sam" w:date="2011-09-12T20:23:00Z">
            <w:rPr>
              <w:highlight w:val="yellow"/>
            </w:rPr>
          </w:rPrChange>
        </w:rPr>
        <w:t xml:space="preserve">the idea </w:t>
      </w:r>
      <w:r w:rsidR="0035026D" w:rsidRPr="00F27C3E">
        <w:rPr>
          <w:rPrChange w:id="1066" w:author="Sam" w:date="2011-09-12T20:23:00Z">
            <w:rPr>
              <w:highlight w:val="yellow"/>
            </w:rPr>
          </w:rPrChange>
        </w:rPr>
        <w:t xml:space="preserve">inspired </w:t>
      </w:r>
      <w:r w:rsidR="00093BED" w:rsidRPr="00F27C3E">
        <w:rPr>
          <w:rPrChange w:id="1067" w:author="Sam" w:date="2011-09-12T20:23:00Z">
            <w:rPr>
              <w:highlight w:val="yellow"/>
            </w:rPr>
          </w:rPrChange>
        </w:rPr>
        <w:t>by them.</w:t>
      </w:r>
    </w:p>
    <w:p w:rsidR="00B13B89" w:rsidRPr="00F27C3E" w:rsidRDefault="00D10BF4">
      <w:pPr>
        <w:pStyle w:val="4"/>
        <w:spacing w:line="360" w:lineRule="auto"/>
        <w:rPr>
          <w:rPrChange w:id="1068" w:author="Sam" w:date="2011-09-12T20:23:00Z">
            <w:rPr>
              <w:highlight w:val="yellow"/>
            </w:rPr>
          </w:rPrChange>
        </w:rPr>
        <w:pPrChange w:id="1069" w:author="Sam" w:date="2011-09-12T19:53:00Z">
          <w:pPr>
            <w:pStyle w:val="4"/>
          </w:pPr>
        </w:pPrChange>
      </w:pPr>
      <w:r w:rsidRPr="00F27C3E">
        <w:rPr>
          <w:rPrChange w:id="1070" w:author="Sam" w:date="2011-09-12T20:23:00Z">
            <w:rPr>
              <w:highlight w:val="yellow"/>
            </w:rPr>
          </w:rPrChange>
        </w:rPr>
        <w:lastRenderedPageBreak/>
        <w:t>Unique version number</w:t>
      </w:r>
    </w:p>
    <w:p w:rsidR="00155879" w:rsidRPr="00F27C3E" w:rsidRDefault="00D10BF4">
      <w:pPr>
        <w:spacing w:line="360" w:lineRule="auto"/>
        <w:rPr>
          <w:rPrChange w:id="1071" w:author="Sam" w:date="2011-09-12T20:23:00Z">
            <w:rPr>
              <w:highlight w:val="yellow"/>
            </w:rPr>
          </w:rPrChange>
        </w:rPr>
        <w:pPrChange w:id="1072" w:author="Sam" w:date="2011-09-12T19:53:00Z">
          <w:pPr/>
        </w:pPrChange>
      </w:pPr>
      <w:r w:rsidRPr="00F27C3E">
        <w:rPr>
          <w:rPrChange w:id="1073" w:author="Sam" w:date="2011-09-12T20:23:00Z">
            <w:rPr>
              <w:highlight w:val="yellow"/>
            </w:rPr>
          </w:rPrChange>
        </w:rPr>
        <w:t>Every</w:t>
      </w:r>
      <w:r w:rsidR="00C70D03" w:rsidRPr="00F27C3E">
        <w:rPr>
          <w:rPrChange w:id="1074" w:author="Sam" w:date="2011-09-12T20:23:00Z">
            <w:rPr>
              <w:highlight w:val="yellow"/>
            </w:rPr>
          </w:rPrChange>
        </w:rPr>
        <w:t xml:space="preserve"> content</w:t>
      </w:r>
      <w:r w:rsidR="00155879" w:rsidRPr="00F27C3E">
        <w:rPr>
          <w:rPrChange w:id="1075" w:author="Sam" w:date="2011-09-12T20:23:00Z">
            <w:rPr>
              <w:highlight w:val="yellow"/>
            </w:rPr>
          </w:rPrChange>
        </w:rPr>
        <w:t xml:space="preserve"> </w:t>
      </w:r>
      <w:r w:rsidR="001C31B9" w:rsidRPr="00F27C3E">
        <w:rPr>
          <w:rPrChange w:id="1076" w:author="Sam" w:date="2011-09-12T20:23:00Z">
            <w:rPr>
              <w:highlight w:val="yellow"/>
            </w:rPr>
          </w:rPrChange>
        </w:rPr>
        <w:t>modification</w:t>
      </w:r>
      <w:r w:rsidR="00155879" w:rsidRPr="00F27C3E">
        <w:rPr>
          <w:rPrChange w:id="1077" w:author="Sam" w:date="2011-09-12T20:23:00Z">
            <w:rPr>
              <w:highlight w:val="yellow"/>
            </w:rPr>
          </w:rPrChange>
        </w:rPr>
        <w:t xml:space="preserve"> of directory </w:t>
      </w:r>
      <w:r w:rsidR="00405992" w:rsidRPr="00F27C3E">
        <w:rPr>
          <w:rPrChange w:id="1078" w:author="Sam" w:date="2011-09-12T20:23:00Z">
            <w:rPr>
              <w:highlight w:val="yellow"/>
            </w:rPr>
          </w:rPrChange>
        </w:rPr>
        <w:t>or</w:t>
      </w:r>
      <w:r w:rsidR="00155879" w:rsidRPr="00F27C3E">
        <w:rPr>
          <w:rPrChange w:id="1079" w:author="Sam" w:date="2011-09-12T20:23:00Z">
            <w:rPr>
              <w:highlight w:val="yellow"/>
            </w:rPr>
          </w:rPrChange>
        </w:rPr>
        <w:t xml:space="preserve"> file</w:t>
      </w:r>
      <w:r w:rsidRPr="00F27C3E">
        <w:rPr>
          <w:rPrChange w:id="1080" w:author="Sam" w:date="2011-09-12T20:23:00Z">
            <w:rPr>
              <w:highlight w:val="yellow"/>
            </w:rPr>
          </w:rPrChange>
        </w:rPr>
        <w:t xml:space="preserve"> will gen</w:t>
      </w:r>
      <w:r w:rsidR="00155879" w:rsidRPr="00F27C3E">
        <w:rPr>
          <w:rPrChange w:id="1081" w:author="Sam" w:date="2011-09-12T20:23:00Z">
            <w:rPr>
              <w:highlight w:val="yellow"/>
            </w:rPr>
          </w:rPrChange>
        </w:rPr>
        <w:t xml:space="preserve">erate a new version </w:t>
      </w:r>
      <w:r w:rsidR="00DC7DB4" w:rsidRPr="00F27C3E">
        <w:rPr>
          <w:rPrChange w:id="1082" w:author="Sam" w:date="2011-09-12T20:23:00Z">
            <w:rPr>
              <w:highlight w:val="yellow"/>
            </w:rPr>
          </w:rPrChange>
        </w:rPr>
        <w:t>attach</w:t>
      </w:r>
      <w:r w:rsidR="00FD7790" w:rsidRPr="00F27C3E">
        <w:rPr>
          <w:rPrChange w:id="1083" w:author="Sam" w:date="2011-09-12T20:23:00Z">
            <w:rPr>
              <w:highlight w:val="yellow"/>
            </w:rPr>
          </w:rPrChange>
        </w:rPr>
        <w:t>ed</w:t>
      </w:r>
      <w:r w:rsidR="00DC7DB4" w:rsidRPr="00F27C3E">
        <w:rPr>
          <w:rPrChange w:id="1084" w:author="Sam" w:date="2011-09-12T20:23:00Z">
            <w:rPr>
              <w:highlight w:val="yellow"/>
            </w:rPr>
          </w:rPrChange>
        </w:rPr>
        <w:t xml:space="preserve"> </w:t>
      </w:r>
      <w:r w:rsidR="00155879" w:rsidRPr="00F27C3E">
        <w:rPr>
          <w:rPrChange w:id="1085" w:author="Sam" w:date="2011-09-12T20:23:00Z">
            <w:rPr>
              <w:highlight w:val="yellow"/>
            </w:rPr>
          </w:rPrChange>
        </w:rPr>
        <w:t>to the</w:t>
      </w:r>
      <w:r w:rsidRPr="00F27C3E">
        <w:rPr>
          <w:rPrChange w:id="1086" w:author="Sam" w:date="2011-09-12T20:23:00Z">
            <w:rPr>
              <w:highlight w:val="yellow"/>
            </w:rPr>
          </w:rPrChange>
        </w:rPr>
        <w:t xml:space="preserve"> directory </w:t>
      </w:r>
      <w:r w:rsidR="00405992" w:rsidRPr="00F27C3E">
        <w:rPr>
          <w:rPrChange w:id="1087" w:author="Sam" w:date="2011-09-12T20:23:00Z">
            <w:rPr>
              <w:highlight w:val="yellow"/>
            </w:rPr>
          </w:rPrChange>
        </w:rPr>
        <w:t>or</w:t>
      </w:r>
      <w:r w:rsidRPr="00F27C3E">
        <w:rPr>
          <w:rPrChange w:id="1088" w:author="Sam" w:date="2011-09-12T20:23:00Z">
            <w:rPr>
              <w:highlight w:val="yellow"/>
            </w:rPr>
          </w:rPrChange>
        </w:rPr>
        <w:t xml:space="preserve"> file itself. </w:t>
      </w:r>
      <w:r w:rsidR="0045383C" w:rsidRPr="00F27C3E">
        <w:rPr>
          <w:rPrChange w:id="1089" w:author="Sam" w:date="2011-09-12T20:23:00Z">
            <w:rPr>
              <w:highlight w:val="yellow"/>
            </w:rPr>
          </w:rPrChange>
        </w:rPr>
        <w:t>Moving</w:t>
      </w:r>
      <w:r w:rsidRPr="00F27C3E">
        <w:rPr>
          <w:rPrChange w:id="1090" w:author="Sam" w:date="2011-09-12T20:23:00Z">
            <w:rPr>
              <w:highlight w:val="yellow"/>
            </w:rPr>
          </w:rPrChange>
        </w:rPr>
        <w:t xml:space="preserve">, renaming and deleting will </w:t>
      </w:r>
      <w:r w:rsidR="003F6F5D" w:rsidRPr="00F27C3E">
        <w:rPr>
          <w:rPrChange w:id="1091" w:author="Sam" w:date="2011-09-12T20:23:00Z">
            <w:rPr>
              <w:highlight w:val="yellow"/>
            </w:rPr>
          </w:rPrChange>
        </w:rPr>
        <w:t xml:space="preserve">also </w:t>
      </w:r>
      <w:r w:rsidRPr="00F27C3E">
        <w:rPr>
          <w:rPrChange w:id="1092" w:author="Sam" w:date="2011-09-12T20:23:00Z">
            <w:rPr>
              <w:highlight w:val="yellow"/>
            </w:rPr>
          </w:rPrChange>
        </w:rPr>
        <w:t>be considered as a change. Each</w:t>
      </w:r>
      <w:r w:rsidR="00472207" w:rsidRPr="00F27C3E">
        <w:rPr>
          <w:rPrChange w:id="1093" w:author="Sam" w:date="2011-09-12T20:23:00Z">
            <w:rPr>
              <w:highlight w:val="yellow"/>
            </w:rPr>
          </w:rPrChange>
        </w:rPr>
        <w:t xml:space="preserve"> historical version will be kept</w:t>
      </w:r>
      <w:r w:rsidRPr="00F27C3E">
        <w:rPr>
          <w:rPrChange w:id="1094" w:author="Sam" w:date="2011-09-12T20:23:00Z">
            <w:rPr>
              <w:highlight w:val="yellow"/>
            </w:rPr>
          </w:rPrChange>
        </w:rPr>
        <w:t xml:space="preserve"> for in-case use</w:t>
      </w:r>
      <w:sdt>
        <w:sdtPr>
          <w:id w:val="1212918232"/>
          <w:citation/>
        </w:sdtPr>
        <w:sdtContent>
          <w:r w:rsidR="0057603F" w:rsidRPr="00F27C3E">
            <w:rPr>
              <w:rPrChange w:id="1095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096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097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098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099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Pr="00F27C3E">
        <w:rPr>
          <w:rPrChange w:id="1100" w:author="Sam" w:date="2011-09-12T20:23:00Z">
            <w:rPr>
              <w:highlight w:val="yellow"/>
            </w:rPr>
          </w:rPrChange>
        </w:rPr>
        <w:t>.</w:t>
      </w:r>
    </w:p>
    <w:p w:rsidR="00155879" w:rsidRPr="00F27C3E" w:rsidRDefault="00155879">
      <w:pPr>
        <w:pStyle w:val="4"/>
        <w:spacing w:line="360" w:lineRule="auto"/>
        <w:rPr>
          <w:rPrChange w:id="1101" w:author="Sam" w:date="2011-09-12T20:23:00Z">
            <w:rPr>
              <w:highlight w:val="yellow"/>
            </w:rPr>
          </w:rPrChange>
        </w:rPr>
        <w:pPrChange w:id="1102" w:author="Sam" w:date="2011-09-12T19:53:00Z">
          <w:pPr>
            <w:pStyle w:val="4"/>
          </w:pPr>
        </w:pPrChange>
      </w:pPr>
      <w:r w:rsidRPr="00F27C3E">
        <w:rPr>
          <w:rPrChange w:id="1103" w:author="Sam" w:date="2011-09-12T20:23:00Z">
            <w:rPr>
              <w:highlight w:val="yellow"/>
            </w:rPr>
          </w:rPrChange>
        </w:rPr>
        <w:t>Atomic commits</w:t>
      </w:r>
    </w:p>
    <w:p w:rsidR="00A61BD1" w:rsidRDefault="00155879">
      <w:pPr>
        <w:spacing w:line="360" w:lineRule="auto"/>
        <w:rPr>
          <w:ins w:id="1104" w:author="Sam" w:date="2011-09-12T20:26:00Z"/>
        </w:rPr>
        <w:pPrChange w:id="1105" w:author="Sam" w:date="2011-09-12T19:53:00Z">
          <w:pPr/>
        </w:pPrChange>
      </w:pPr>
      <w:r w:rsidRPr="00F27C3E">
        <w:rPr>
          <w:rPrChange w:id="1106" w:author="Sam" w:date="2011-09-12T20:23:00Z">
            <w:rPr>
              <w:highlight w:val="yellow"/>
            </w:rPr>
          </w:rPrChange>
        </w:rPr>
        <w:t>For coordination consider</w:t>
      </w:r>
      <w:ins w:id="1107" w:author="Sam" w:date="2011-09-12T20:25:00Z">
        <w:r w:rsidR="00A61BD1">
          <w:t>ation</w:t>
        </w:r>
      </w:ins>
      <w:del w:id="1108" w:author="Sam" w:date="2011-09-12T20:25:00Z">
        <w:r w:rsidRPr="00F27C3E" w:rsidDel="00A61BD1">
          <w:rPr>
            <w:rPrChange w:id="1109" w:author="Sam" w:date="2011-09-12T20:23:00Z">
              <w:rPr>
                <w:highlight w:val="yellow"/>
              </w:rPr>
            </w:rPrChange>
          </w:rPr>
          <w:delText>ing</w:delText>
        </w:r>
      </w:del>
      <w:r w:rsidRPr="00F27C3E">
        <w:rPr>
          <w:rPrChange w:id="1110" w:author="Sam" w:date="2011-09-12T20:23:00Z">
            <w:rPr>
              <w:highlight w:val="yellow"/>
            </w:rPr>
          </w:rPrChange>
        </w:rPr>
        <w:t>, every submi</w:t>
      </w:r>
      <w:ins w:id="1111" w:author="Sam" w:date="2011-09-12T20:25:00Z">
        <w:r w:rsidR="00A61BD1">
          <w:t>ssion</w:t>
        </w:r>
      </w:ins>
      <w:del w:id="1112" w:author="Sam" w:date="2011-09-12T20:25:00Z">
        <w:r w:rsidRPr="00F27C3E" w:rsidDel="00A61BD1">
          <w:rPr>
            <w:rPrChange w:id="1113" w:author="Sam" w:date="2011-09-12T20:23:00Z">
              <w:rPr>
                <w:highlight w:val="yellow"/>
              </w:rPr>
            </w:rPrChange>
          </w:rPr>
          <w:delText>tting</w:delText>
        </w:r>
      </w:del>
      <w:r w:rsidRPr="00F27C3E">
        <w:rPr>
          <w:rPrChange w:id="1114" w:author="Sam" w:date="2011-09-12T20:23:00Z">
            <w:rPr>
              <w:highlight w:val="yellow"/>
            </w:rPr>
          </w:rPrChange>
        </w:rPr>
        <w:t xml:space="preserve"> of</w:t>
      </w:r>
      <w:ins w:id="1115" w:author="Sam" w:date="2011-09-12T20:25:00Z">
        <w:r w:rsidR="00A61BD1">
          <w:t xml:space="preserve"> a</w:t>
        </w:r>
      </w:ins>
      <w:r w:rsidRPr="00F27C3E">
        <w:rPr>
          <w:rPrChange w:id="1116" w:author="Sam" w:date="2011-09-12T20:23:00Z">
            <w:rPr>
              <w:highlight w:val="yellow"/>
            </w:rPr>
          </w:rPrChange>
        </w:rPr>
        <w:t xml:space="preserve"> </w:t>
      </w:r>
      <w:r w:rsidR="001C31B9" w:rsidRPr="00F27C3E">
        <w:rPr>
          <w:rPrChange w:id="1117" w:author="Sam" w:date="2011-09-12T20:23:00Z">
            <w:rPr>
              <w:highlight w:val="yellow"/>
            </w:rPr>
          </w:rPrChange>
        </w:rPr>
        <w:t>modification</w:t>
      </w:r>
      <w:r w:rsidRPr="00F27C3E">
        <w:rPr>
          <w:rPrChange w:id="1118" w:author="Sam" w:date="2011-09-12T20:23:00Z">
            <w:rPr>
              <w:highlight w:val="yellow"/>
            </w:rPr>
          </w:rPrChange>
        </w:rPr>
        <w:t xml:space="preserve"> set will gener</w:t>
      </w:r>
      <w:r w:rsidR="001C31B9" w:rsidRPr="00F27C3E">
        <w:rPr>
          <w:rPrChange w:id="1119" w:author="Sam" w:date="2011-09-12T20:23:00Z">
            <w:rPr>
              <w:highlight w:val="yellow"/>
            </w:rPr>
          </w:rPrChange>
        </w:rPr>
        <w:t xml:space="preserve">ate a version of </w:t>
      </w:r>
      <w:ins w:id="1120" w:author="Sam" w:date="2011-09-12T20:25:00Z">
        <w:r w:rsidR="00A61BD1">
          <w:t xml:space="preserve">the </w:t>
        </w:r>
      </w:ins>
      <w:r w:rsidR="001C31B9" w:rsidRPr="00F27C3E">
        <w:rPr>
          <w:rPrChange w:id="1121" w:author="Sam" w:date="2011-09-12T20:23:00Z">
            <w:rPr>
              <w:highlight w:val="yellow"/>
            </w:rPr>
          </w:rPrChange>
        </w:rPr>
        <w:t>modification</w:t>
      </w:r>
      <w:r w:rsidR="00926295" w:rsidRPr="00F27C3E">
        <w:rPr>
          <w:rPrChange w:id="1122" w:author="Sam" w:date="2011-09-12T20:23:00Z">
            <w:rPr>
              <w:highlight w:val="yellow"/>
            </w:rPr>
          </w:rPrChange>
        </w:rPr>
        <w:t xml:space="preserve"> history, even</w:t>
      </w:r>
      <w:ins w:id="1123" w:author="Sam" w:date="2011-09-12T20:25:00Z">
        <w:r w:rsidR="00A61BD1">
          <w:t xml:space="preserve"> if</w:t>
        </w:r>
      </w:ins>
      <w:r w:rsidR="00926295" w:rsidRPr="00F27C3E">
        <w:rPr>
          <w:rPrChange w:id="1124" w:author="Sam" w:date="2011-09-12T20:23:00Z">
            <w:rPr>
              <w:highlight w:val="yellow"/>
            </w:rPr>
          </w:rPrChange>
        </w:rPr>
        <w:t xml:space="preserve"> only </w:t>
      </w:r>
      <w:del w:id="1125" w:author="Sam" w:date="2011-09-12T20:25:00Z">
        <w:r w:rsidR="00926295" w:rsidRPr="00F27C3E" w:rsidDel="00A61BD1">
          <w:rPr>
            <w:rPrChange w:id="1126" w:author="Sam" w:date="2011-09-12T20:23:00Z">
              <w:rPr>
                <w:highlight w:val="yellow"/>
              </w:rPr>
            </w:rPrChange>
          </w:rPr>
          <w:delText xml:space="preserve">a </w:delText>
        </w:r>
      </w:del>
      <w:r w:rsidR="00926295" w:rsidRPr="00F27C3E">
        <w:rPr>
          <w:rPrChange w:id="1127" w:author="Sam" w:date="2011-09-12T20:23:00Z">
            <w:rPr>
              <w:highlight w:val="yellow"/>
            </w:rPr>
          </w:rPrChange>
        </w:rPr>
        <w:t>part of the</w:t>
      </w:r>
      <w:r w:rsidR="00BD457A" w:rsidRPr="00F27C3E">
        <w:rPr>
          <w:rPrChange w:id="1128" w:author="Sam" w:date="2011-09-12T20:23:00Z">
            <w:rPr>
              <w:highlight w:val="yellow"/>
            </w:rPr>
          </w:rPrChange>
        </w:rPr>
        <w:t xml:space="preserve"> set</w:t>
      </w:r>
      <w:r w:rsidR="00926295" w:rsidRPr="00F27C3E">
        <w:rPr>
          <w:rPrChange w:id="1129" w:author="Sam" w:date="2011-09-12T20:23:00Z">
            <w:rPr>
              <w:highlight w:val="yellow"/>
            </w:rPr>
          </w:rPrChange>
        </w:rPr>
        <w:t xml:space="preserve"> has been </w:t>
      </w:r>
      <w:r w:rsidR="001C31B9" w:rsidRPr="00F27C3E">
        <w:rPr>
          <w:rPrChange w:id="1130" w:author="Sam" w:date="2011-09-12T20:23:00Z">
            <w:rPr>
              <w:highlight w:val="yellow"/>
            </w:rPr>
          </w:rPrChange>
        </w:rPr>
        <w:t>modifie</w:t>
      </w:r>
      <w:r w:rsidR="00926295" w:rsidRPr="00F27C3E">
        <w:rPr>
          <w:rPrChange w:id="1131" w:author="Sam" w:date="2011-09-12T20:23:00Z">
            <w:rPr>
              <w:highlight w:val="yellow"/>
            </w:rPr>
          </w:rPrChange>
        </w:rPr>
        <w:t>d</w:t>
      </w:r>
      <w:sdt>
        <w:sdtPr>
          <w:id w:val="-679966788"/>
          <w:citation/>
        </w:sdtPr>
        <w:sdtContent>
          <w:r w:rsidR="0057603F" w:rsidRPr="00F27C3E">
            <w:rPr>
              <w:rPrChange w:id="1132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133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134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135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136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926295" w:rsidRPr="00F27C3E">
        <w:rPr>
          <w:rPrChange w:id="1137" w:author="Sam" w:date="2011-09-12T20:23:00Z">
            <w:rPr>
              <w:highlight w:val="yellow"/>
            </w:rPr>
          </w:rPrChange>
        </w:rPr>
        <w:t>.</w:t>
      </w:r>
      <w:r w:rsidR="00BD457A" w:rsidRPr="00F27C3E">
        <w:rPr>
          <w:rPrChange w:id="1138" w:author="Sam" w:date="2011-09-12T20:23:00Z">
            <w:rPr>
              <w:highlight w:val="yellow"/>
            </w:rPr>
          </w:rPrChange>
        </w:rPr>
        <w:t xml:space="preserve"> </w:t>
      </w:r>
    </w:p>
    <w:p w:rsidR="00A61BD1" w:rsidDel="005E26D6" w:rsidRDefault="00A61BD1">
      <w:pPr>
        <w:spacing w:line="360" w:lineRule="auto"/>
        <w:rPr>
          <w:ins w:id="1139" w:author="Sam" w:date="2011-09-12T20:26:00Z"/>
          <w:del w:id="1140" w:author="Sheng Yu" w:date="2011-09-14T08:29:00Z"/>
        </w:rPr>
        <w:pPrChange w:id="1141" w:author="Sam" w:date="2011-09-12T19:53:00Z">
          <w:pPr/>
        </w:pPrChange>
      </w:pPr>
    </w:p>
    <w:p w:rsidR="00BD457A" w:rsidRPr="001A5888" w:rsidRDefault="00BD457A">
      <w:pPr>
        <w:spacing w:line="360" w:lineRule="auto"/>
        <w:rPr>
          <w:highlight w:val="yellow"/>
        </w:rPr>
        <w:pPrChange w:id="1142" w:author="Sam" w:date="2011-09-12T19:53:00Z">
          <w:pPr/>
        </w:pPrChange>
      </w:pPr>
      <w:r w:rsidRPr="00F27C3E">
        <w:rPr>
          <w:rPrChange w:id="1143" w:author="Sam" w:date="2011-09-12T20:23:00Z">
            <w:rPr>
              <w:highlight w:val="yellow"/>
            </w:rPr>
          </w:rPrChange>
        </w:rPr>
        <w:t xml:space="preserve">As </w:t>
      </w:r>
      <w:r w:rsidR="00F6132A" w:rsidRPr="00F27C3E">
        <w:rPr>
          <w:rPrChange w:id="1144" w:author="Sam" w:date="2011-09-12T20:23:00Z">
            <w:rPr>
              <w:highlight w:val="yellow"/>
            </w:rPr>
          </w:rPrChange>
        </w:rPr>
        <w:t xml:space="preserve">the system which </w:t>
      </w:r>
      <w:r w:rsidRPr="00F27C3E">
        <w:rPr>
          <w:rPrChange w:id="1145" w:author="Sam" w:date="2011-09-12T20:23:00Z">
            <w:rPr>
              <w:highlight w:val="yellow"/>
            </w:rPr>
          </w:rPrChange>
        </w:rPr>
        <w:t xml:space="preserve">this project </w:t>
      </w:r>
      <w:r w:rsidR="00F6132A" w:rsidRPr="00F27C3E">
        <w:rPr>
          <w:rPrChange w:id="1146" w:author="Sam" w:date="2011-09-12T20:23:00Z">
            <w:rPr>
              <w:highlight w:val="yellow"/>
            </w:rPr>
          </w:rPrChange>
        </w:rPr>
        <w:t xml:space="preserve">developed </w:t>
      </w:r>
      <w:r w:rsidRPr="00F27C3E">
        <w:rPr>
          <w:rPrChange w:id="1147" w:author="Sam" w:date="2011-09-12T20:23:00Z">
            <w:rPr>
              <w:highlight w:val="yellow"/>
            </w:rPr>
          </w:rPrChange>
        </w:rPr>
        <w:t xml:space="preserve">was task-based, </w:t>
      </w:r>
      <w:del w:id="1148" w:author="Sam" w:date="2011-09-12T20:26:00Z">
        <w:r w:rsidRPr="00F27C3E" w:rsidDel="00A61BD1">
          <w:rPr>
            <w:rPrChange w:id="1149" w:author="Sam" w:date="2011-09-12T20:23:00Z">
              <w:rPr>
                <w:highlight w:val="yellow"/>
              </w:rPr>
            </w:rPrChange>
          </w:rPr>
          <w:delText xml:space="preserve">so </w:delText>
        </w:r>
      </w:del>
      <w:r w:rsidRPr="00F27C3E">
        <w:rPr>
          <w:rPrChange w:id="1150" w:author="Sam" w:date="2011-09-12T20:23:00Z">
            <w:rPr>
              <w:highlight w:val="yellow"/>
            </w:rPr>
          </w:rPrChange>
        </w:rPr>
        <w:t xml:space="preserve">it </w:t>
      </w:r>
      <w:r w:rsidR="00961503" w:rsidRPr="00F27C3E">
        <w:rPr>
          <w:rPrChange w:id="1151" w:author="Sam" w:date="2011-09-12T20:23:00Z">
            <w:rPr>
              <w:highlight w:val="yellow"/>
            </w:rPr>
          </w:rPrChange>
        </w:rPr>
        <w:t>should</w:t>
      </w:r>
      <w:r w:rsidR="00677E57" w:rsidRPr="00F27C3E">
        <w:rPr>
          <w:rPrChange w:id="1152" w:author="Sam" w:date="2011-09-12T20:23:00Z">
            <w:rPr>
              <w:highlight w:val="yellow"/>
            </w:rPr>
          </w:rPrChange>
        </w:rPr>
        <w:t xml:space="preserve"> be </w:t>
      </w:r>
      <w:r w:rsidRPr="00F27C3E">
        <w:rPr>
          <w:rPrChange w:id="1153" w:author="Sam" w:date="2011-09-12T20:23:00Z">
            <w:rPr>
              <w:highlight w:val="yellow"/>
            </w:rPr>
          </w:rPrChange>
        </w:rPr>
        <w:t xml:space="preserve">different from the </w:t>
      </w:r>
      <w:r w:rsidR="00A06F83" w:rsidRPr="00F27C3E">
        <w:rPr>
          <w:rPrChange w:id="1154" w:author="Sam" w:date="2011-09-12T20:23:00Z">
            <w:rPr>
              <w:highlight w:val="yellow"/>
            </w:rPr>
          </w:rPrChange>
        </w:rPr>
        <w:t xml:space="preserve">existing </w:t>
      </w:r>
      <w:r w:rsidRPr="00F27C3E">
        <w:rPr>
          <w:rPrChange w:id="1155" w:author="Sam" w:date="2011-09-12T20:23:00Z">
            <w:rPr>
              <w:highlight w:val="yellow"/>
            </w:rPr>
          </w:rPrChange>
        </w:rPr>
        <w:t>SVN version</w:t>
      </w:r>
      <w:r w:rsidR="000D7546" w:rsidRPr="00F27C3E">
        <w:rPr>
          <w:rPrChange w:id="1156" w:author="Sam" w:date="2011-09-12T20:23:00Z">
            <w:rPr>
              <w:highlight w:val="yellow"/>
            </w:rPr>
          </w:rPrChange>
        </w:rPr>
        <w:t>i</w:t>
      </w:r>
      <w:r w:rsidR="000D7546" w:rsidRPr="00A61BD1">
        <w:rPr>
          <w:rPrChange w:id="1157" w:author="Sam" w:date="2011-09-12T20:25:00Z">
            <w:rPr>
              <w:highlight w:val="yellow"/>
            </w:rPr>
          </w:rPrChange>
        </w:rPr>
        <w:t>ng</w:t>
      </w:r>
      <w:r w:rsidRPr="00A61BD1">
        <w:rPr>
          <w:rPrChange w:id="1158" w:author="Sam" w:date="2011-09-12T20:25:00Z">
            <w:rPr>
              <w:highlight w:val="yellow"/>
            </w:rPr>
          </w:rPrChange>
        </w:rPr>
        <w:t xml:space="preserve"> mechanism</w:t>
      </w:r>
      <w:r w:rsidR="00D716B3" w:rsidRPr="00A61BD1">
        <w:rPr>
          <w:rPrChange w:id="1159" w:author="Sam" w:date="2011-09-12T20:25:00Z">
            <w:rPr>
              <w:highlight w:val="yellow"/>
            </w:rPr>
          </w:rPrChange>
        </w:rPr>
        <w:t xml:space="preserve"> (all</w:t>
      </w:r>
      <w:r w:rsidRPr="00A61BD1">
        <w:rPr>
          <w:rPrChange w:id="1160" w:author="Sam" w:date="2011-09-12T20:25:00Z">
            <w:rPr>
              <w:highlight w:val="yellow"/>
            </w:rPr>
          </w:rPrChange>
        </w:rPr>
        <w:t xml:space="preserve"> files will</w:t>
      </w:r>
      <w:r w:rsidR="00D716B3" w:rsidRPr="00A61BD1">
        <w:rPr>
          <w:rPrChange w:id="1161" w:author="Sam" w:date="2011-09-12T20:25:00Z">
            <w:rPr>
              <w:highlight w:val="yellow"/>
            </w:rPr>
          </w:rPrChange>
        </w:rPr>
        <w:t xml:space="preserve"> be</w:t>
      </w:r>
      <w:r w:rsidRPr="00A61BD1">
        <w:rPr>
          <w:rPrChange w:id="1162" w:author="Sam" w:date="2011-09-12T20:25:00Z">
            <w:rPr>
              <w:highlight w:val="yellow"/>
            </w:rPr>
          </w:rPrChange>
        </w:rPr>
        <w:t xml:space="preserve"> update</w:t>
      </w:r>
      <w:r w:rsidR="00D716B3" w:rsidRPr="00A61BD1">
        <w:rPr>
          <w:rPrChange w:id="1163" w:author="Sam" w:date="2011-09-12T20:25:00Z">
            <w:rPr>
              <w:highlight w:val="yellow"/>
            </w:rPr>
          </w:rPrChange>
        </w:rPr>
        <w:t>d</w:t>
      </w:r>
      <w:r w:rsidRPr="00A61BD1">
        <w:rPr>
          <w:rPrChange w:id="1164" w:author="Sam" w:date="2011-09-12T20:25:00Z">
            <w:rPr>
              <w:highlight w:val="yellow"/>
            </w:rPr>
          </w:rPrChange>
        </w:rPr>
        <w:t xml:space="preserve"> to </w:t>
      </w:r>
      <w:del w:id="1165" w:author="Sam Simpson" w:date="2011-09-13T12:02:00Z">
        <w:r w:rsidRPr="001D7018" w:rsidDel="001D7018">
          <w:rPr>
            <w:rPrChange w:id="1166" w:author="Sam Simpson" w:date="2011-09-13T12:02:00Z">
              <w:rPr>
                <w:highlight w:val="yellow"/>
              </w:rPr>
            </w:rPrChange>
          </w:rPr>
          <w:delText xml:space="preserve">a </w:delText>
        </w:r>
      </w:del>
      <w:ins w:id="1167" w:author="Sam Simpson" w:date="2011-09-13T12:02:00Z">
        <w:r w:rsidR="001D7018" w:rsidRPr="001D7018">
          <w:rPr>
            <w:rPrChange w:id="1168" w:author="Sam Simpson" w:date="2011-09-13T12:02:00Z">
              <w:rPr>
                <w:highlight w:val="yellow"/>
              </w:rPr>
            </w:rPrChange>
          </w:rPr>
          <w:t xml:space="preserve">the </w:t>
        </w:r>
      </w:ins>
      <w:r w:rsidRPr="001D7018">
        <w:rPr>
          <w:rPrChange w:id="1169" w:author="Sam Simpson" w:date="2011-09-13T12:02:00Z">
            <w:rPr>
              <w:highlight w:val="yellow"/>
            </w:rPr>
          </w:rPrChange>
        </w:rPr>
        <w:t>latest same version</w:t>
      </w:r>
      <w:r w:rsidRPr="00A61BD1">
        <w:rPr>
          <w:rPrChange w:id="1170" w:author="Sam" w:date="2011-09-12T20:25:00Z">
            <w:rPr>
              <w:highlight w:val="yellow"/>
            </w:rPr>
          </w:rPrChange>
        </w:rPr>
        <w:t xml:space="preserve"> code after </w:t>
      </w:r>
      <w:del w:id="1171" w:author="Sam" w:date="2011-09-12T20:26:00Z">
        <w:r w:rsidRPr="00A61BD1" w:rsidDel="000351D2">
          <w:rPr>
            <w:rPrChange w:id="1172" w:author="Sam" w:date="2011-09-12T20:25:00Z">
              <w:rPr>
                <w:highlight w:val="yellow"/>
              </w:rPr>
            </w:rPrChange>
          </w:rPr>
          <w:delText>a</w:delText>
        </w:r>
        <w:r w:rsidR="00B32C34" w:rsidRPr="00A61BD1" w:rsidDel="000351D2">
          <w:rPr>
            <w:rPrChange w:id="1173" w:author="Sam" w:date="2011-09-12T20:25:00Z">
              <w:rPr>
                <w:highlight w:val="yellow"/>
              </w:rPr>
            </w:rPrChange>
          </w:rPr>
          <w:delText>n</w:delText>
        </w:r>
        <w:r w:rsidRPr="00A61BD1" w:rsidDel="000351D2">
          <w:rPr>
            <w:rPrChange w:id="1174" w:author="Sam" w:date="2011-09-12T20:25:00Z">
              <w:rPr>
                <w:highlight w:val="yellow"/>
              </w:rPr>
            </w:rPrChange>
          </w:rPr>
          <w:delText xml:space="preserve"> </w:delText>
        </w:r>
      </w:del>
      <w:r w:rsidRPr="00A61BD1">
        <w:rPr>
          <w:rPrChange w:id="1175" w:author="Sam" w:date="2011-09-12T20:25:00Z">
            <w:rPr>
              <w:highlight w:val="yellow"/>
            </w:rPr>
          </w:rPrChange>
        </w:rPr>
        <w:t>every submitting command</w:t>
      </w:r>
      <w:r w:rsidR="00D716B3" w:rsidRPr="00A61BD1">
        <w:rPr>
          <w:rPrChange w:id="1176" w:author="Sam" w:date="2011-09-12T20:25:00Z">
            <w:rPr>
              <w:highlight w:val="yellow"/>
            </w:rPr>
          </w:rPrChange>
        </w:rPr>
        <w:t>)</w:t>
      </w:r>
      <w:r w:rsidRPr="00A61BD1">
        <w:rPr>
          <w:rPrChange w:id="1177" w:author="Sam" w:date="2011-09-12T20:25:00Z">
            <w:rPr>
              <w:highlight w:val="yellow"/>
            </w:rPr>
          </w:rPrChange>
        </w:rPr>
        <w:t>.</w:t>
      </w:r>
      <w:r w:rsidR="00B32C34" w:rsidRPr="00A61BD1">
        <w:rPr>
          <w:rPrChange w:id="1178" w:author="Sam" w:date="2011-09-12T20:25:00Z">
            <w:rPr>
              <w:highlight w:val="yellow"/>
            </w:rPr>
          </w:rPrChange>
        </w:rPr>
        <w:t xml:space="preserve"> </w:t>
      </w:r>
      <w:r w:rsidR="00B95CDD" w:rsidRPr="001D7018">
        <w:rPr>
          <w:rPrChange w:id="1179" w:author="Sam Simpson" w:date="2011-09-13T12:01:00Z">
            <w:rPr>
              <w:highlight w:val="yellow"/>
            </w:rPr>
          </w:rPrChange>
        </w:rPr>
        <w:t>T</w:t>
      </w:r>
      <w:ins w:id="1180" w:author="Sam Simpson" w:date="2011-09-13T12:00:00Z">
        <w:r w:rsidR="005036D5" w:rsidRPr="001D7018">
          <w:rPr>
            <w:rPrChange w:id="1181" w:author="Sam Simpson" w:date="2011-09-13T12:01:00Z">
              <w:rPr>
                <w:highlight w:val="yellow"/>
              </w:rPr>
            </w:rPrChange>
          </w:rPr>
          <w:t>he t</w:t>
        </w:r>
      </w:ins>
      <w:r w:rsidR="00B95CDD" w:rsidRPr="001D7018">
        <w:rPr>
          <w:rPrChange w:id="1182" w:author="Sam Simpson" w:date="2011-09-13T12:01:00Z">
            <w:rPr>
              <w:highlight w:val="yellow"/>
            </w:rPr>
          </w:rPrChange>
        </w:rPr>
        <w:t xml:space="preserve">ask-based feature </w:t>
      </w:r>
      <w:r w:rsidR="00AD1510" w:rsidRPr="001D7018">
        <w:rPr>
          <w:rPrChange w:id="1183" w:author="Sam Simpson" w:date="2011-09-13T12:01:00Z">
            <w:rPr>
              <w:highlight w:val="yellow"/>
            </w:rPr>
          </w:rPrChange>
        </w:rPr>
        <w:t>limit</w:t>
      </w:r>
      <w:ins w:id="1184" w:author="Sam Simpson" w:date="2011-09-13T12:00:00Z">
        <w:r w:rsidR="005036D5" w:rsidRPr="001D7018">
          <w:rPr>
            <w:rPrChange w:id="1185" w:author="Sam Simpson" w:date="2011-09-13T12:01:00Z">
              <w:rPr>
                <w:highlight w:val="yellow"/>
              </w:rPr>
            </w:rPrChange>
          </w:rPr>
          <w:t>s the</w:t>
        </w:r>
      </w:ins>
      <w:del w:id="1186" w:author="Sam Simpson" w:date="2011-09-13T12:00:00Z">
        <w:r w:rsidR="00AD1510" w:rsidRPr="001D7018" w:rsidDel="005036D5">
          <w:rPr>
            <w:rPrChange w:id="1187" w:author="Sam Simpson" w:date="2011-09-13T12:01:00Z">
              <w:rPr>
                <w:highlight w:val="yellow"/>
              </w:rPr>
            </w:rPrChange>
          </w:rPr>
          <w:delText>ed</w:delText>
        </w:r>
      </w:del>
      <w:r w:rsidR="00AD1510" w:rsidRPr="001D7018">
        <w:rPr>
          <w:rPrChange w:id="1188" w:author="Sam Simpson" w:date="2011-09-13T12:01:00Z">
            <w:rPr>
              <w:highlight w:val="yellow"/>
            </w:rPr>
          </w:rPrChange>
        </w:rPr>
        <w:t xml:space="preserve"> </w:t>
      </w:r>
      <w:del w:id="1189" w:author="Sam Simpson" w:date="2011-09-13T12:01:00Z">
        <w:r w:rsidR="00AD1510" w:rsidRPr="001D7018" w:rsidDel="005036D5">
          <w:rPr>
            <w:rPrChange w:id="1190" w:author="Sam Simpson" w:date="2011-09-13T12:01:00Z">
              <w:rPr>
                <w:highlight w:val="yellow"/>
              </w:rPr>
            </w:rPrChange>
          </w:rPr>
          <w:delText xml:space="preserve">area of </w:delText>
        </w:r>
      </w:del>
      <w:r w:rsidR="001C31B9" w:rsidRPr="001D7018">
        <w:rPr>
          <w:rPrChange w:id="1191" w:author="Sam Simpson" w:date="2011-09-13T12:01:00Z">
            <w:rPr>
              <w:highlight w:val="yellow"/>
            </w:rPr>
          </w:rPrChange>
        </w:rPr>
        <w:t>modification</w:t>
      </w:r>
      <w:ins w:id="1192" w:author="Sam Simpson" w:date="2011-09-13T12:01:00Z">
        <w:r w:rsidR="005036D5" w:rsidRPr="001D7018">
          <w:rPr>
            <w:rPrChange w:id="1193" w:author="Sam Simpson" w:date="2011-09-13T12:01:00Z">
              <w:rPr>
                <w:highlight w:val="yellow"/>
              </w:rPr>
            </w:rPrChange>
          </w:rPr>
          <w:t>s</w:t>
        </w:r>
      </w:ins>
      <w:r w:rsidR="00AD1510" w:rsidRPr="001D7018">
        <w:rPr>
          <w:rPrChange w:id="1194" w:author="Sam Simpson" w:date="2011-09-13T12:01:00Z">
            <w:rPr>
              <w:highlight w:val="yellow"/>
            </w:rPr>
          </w:rPrChange>
        </w:rPr>
        <w:t xml:space="preserve"> </w:t>
      </w:r>
      <w:del w:id="1195" w:author="Sam Simpson" w:date="2011-09-13T12:01:00Z">
        <w:r w:rsidR="00AD1510" w:rsidRPr="001D7018" w:rsidDel="005036D5">
          <w:rPr>
            <w:rPrChange w:id="1196" w:author="Sam Simpson" w:date="2011-09-13T12:01:00Z">
              <w:rPr>
                <w:highlight w:val="yellow"/>
              </w:rPr>
            </w:rPrChange>
          </w:rPr>
          <w:delText xml:space="preserve">set </w:delText>
        </w:r>
      </w:del>
      <w:r w:rsidR="00803C75" w:rsidRPr="001D7018">
        <w:rPr>
          <w:rPrChange w:id="1197" w:author="Sam Simpson" w:date="2011-09-13T12:01:00Z">
            <w:rPr>
              <w:highlight w:val="yellow"/>
            </w:rPr>
          </w:rPrChange>
        </w:rPr>
        <w:t xml:space="preserve">to </w:t>
      </w:r>
      <w:ins w:id="1198" w:author="Sam Simpson" w:date="2011-09-13T12:01:00Z">
        <w:r w:rsidR="005036D5" w:rsidRPr="001D7018">
          <w:rPr>
            <w:rPrChange w:id="1199" w:author="Sam Simpson" w:date="2011-09-13T12:01:00Z">
              <w:rPr>
                <w:highlight w:val="yellow"/>
              </w:rPr>
            </w:rPrChange>
          </w:rPr>
          <w:t xml:space="preserve">each </w:t>
        </w:r>
      </w:ins>
      <w:proofErr w:type="gramStart"/>
      <w:r w:rsidR="009245FC" w:rsidRPr="001D7018">
        <w:rPr>
          <w:rPrChange w:id="1200" w:author="Sam Simpson" w:date="2011-09-13T12:01:00Z">
            <w:rPr>
              <w:highlight w:val="yellow"/>
            </w:rPr>
          </w:rPrChange>
        </w:rPr>
        <w:t>tasks</w:t>
      </w:r>
      <w:proofErr w:type="gramEnd"/>
      <w:ins w:id="1201" w:author="Sam" w:date="2011-09-12T20:26:00Z">
        <w:r w:rsidR="000351D2" w:rsidRPr="001D7018">
          <w:rPr>
            <w:rPrChange w:id="1202" w:author="Sam Simpson" w:date="2011-09-13T12:01:00Z">
              <w:rPr>
                <w:highlight w:val="yellow"/>
              </w:rPr>
            </w:rPrChange>
          </w:rPr>
          <w:t>;</w:t>
        </w:r>
      </w:ins>
      <w:del w:id="1203" w:author="Sam" w:date="2011-09-12T20:26:00Z">
        <w:r w:rsidR="009245FC" w:rsidRPr="000351D2" w:rsidDel="000351D2">
          <w:rPr>
            <w:highlight w:val="yellow"/>
          </w:rPr>
          <w:delText>,</w:delText>
        </w:r>
      </w:del>
      <w:r w:rsidR="009245FC" w:rsidRPr="00A61BD1">
        <w:rPr>
          <w:rPrChange w:id="1204" w:author="Sam" w:date="2011-09-12T20:25:00Z">
            <w:rPr>
              <w:highlight w:val="yellow"/>
            </w:rPr>
          </w:rPrChange>
        </w:rPr>
        <w:t xml:space="preserve"> therefore, the </w:t>
      </w:r>
      <w:r w:rsidR="000D7546" w:rsidRPr="00A61BD1">
        <w:rPr>
          <w:rPrChange w:id="1205" w:author="Sam" w:date="2011-09-12T20:25:00Z">
            <w:rPr>
              <w:highlight w:val="yellow"/>
            </w:rPr>
          </w:rPrChange>
        </w:rPr>
        <w:t xml:space="preserve">versioning mechanism could be designed </w:t>
      </w:r>
      <w:r w:rsidR="00D575C8" w:rsidRPr="00A61BD1">
        <w:rPr>
          <w:rPrChange w:id="1206" w:author="Sam" w:date="2011-09-12T20:25:00Z">
            <w:rPr>
              <w:highlight w:val="yellow"/>
            </w:rPr>
          </w:rPrChange>
        </w:rPr>
        <w:t>as</w:t>
      </w:r>
      <w:ins w:id="1207" w:author="Sam" w:date="2011-09-12T20:26:00Z">
        <w:r w:rsidR="000351D2">
          <w:t>,</w:t>
        </w:r>
      </w:ins>
      <w:del w:id="1208" w:author="Sam" w:date="2011-09-12T20:26:00Z">
        <w:r w:rsidR="007F52B3" w:rsidRPr="00A61BD1" w:rsidDel="000351D2">
          <w:rPr>
            <w:rPrChange w:id="1209" w:author="Sam" w:date="2011-09-12T20:25:00Z">
              <w:rPr>
                <w:highlight w:val="yellow"/>
              </w:rPr>
            </w:rPrChange>
          </w:rPr>
          <w:delText>:</w:delText>
        </w:r>
      </w:del>
      <w:r w:rsidR="000C60B0" w:rsidRPr="00A61BD1">
        <w:rPr>
          <w:rPrChange w:id="1210" w:author="Sam" w:date="2011-09-12T20:25:00Z">
            <w:rPr>
              <w:highlight w:val="yellow"/>
            </w:rPr>
          </w:rPrChange>
        </w:rPr>
        <w:t xml:space="preserve"> </w:t>
      </w:r>
      <w:r w:rsidR="00097BD9" w:rsidRPr="00A61BD1">
        <w:rPr>
          <w:rPrChange w:id="1211" w:author="Sam" w:date="2011-09-12T20:25:00Z">
            <w:rPr>
              <w:highlight w:val="yellow"/>
            </w:rPr>
          </w:rPrChange>
        </w:rPr>
        <w:t xml:space="preserve">every </w:t>
      </w:r>
      <w:r w:rsidR="001B74C5" w:rsidRPr="00A61BD1">
        <w:rPr>
          <w:rPrChange w:id="1212" w:author="Sam" w:date="2011-09-12T20:25:00Z">
            <w:rPr>
              <w:highlight w:val="yellow"/>
            </w:rPr>
          </w:rPrChange>
        </w:rPr>
        <w:t xml:space="preserve">time </w:t>
      </w:r>
      <w:del w:id="1213" w:author="Sam" w:date="2011-09-12T20:26:00Z">
        <w:r w:rsidR="001B74C5" w:rsidRPr="00A61BD1" w:rsidDel="000351D2">
          <w:rPr>
            <w:rPrChange w:id="1214" w:author="Sam" w:date="2011-09-12T20:25:00Z">
              <w:rPr>
                <w:highlight w:val="yellow"/>
              </w:rPr>
            </w:rPrChange>
          </w:rPr>
          <w:delText xml:space="preserve">of </w:delText>
        </w:r>
      </w:del>
      <w:ins w:id="1215" w:author="Sam" w:date="2011-09-12T20:26:00Z">
        <w:r w:rsidR="000351D2">
          <w:t>a</w:t>
        </w:r>
        <w:r w:rsidR="000351D2" w:rsidRPr="00A61BD1">
          <w:rPr>
            <w:rPrChange w:id="1216" w:author="Sam" w:date="2011-09-12T20:25:00Z">
              <w:rPr>
                <w:highlight w:val="yellow"/>
              </w:rPr>
            </w:rPrChange>
          </w:rPr>
          <w:t xml:space="preserve"> </w:t>
        </w:r>
      </w:ins>
      <w:r w:rsidR="00097BD9" w:rsidRPr="00A61BD1">
        <w:rPr>
          <w:rPrChange w:id="1217" w:author="Sam" w:date="2011-09-12T20:25:00Z">
            <w:rPr>
              <w:highlight w:val="yellow"/>
            </w:rPr>
          </w:rPrChange>
        </w:rPr>
        <w:t>file</w:t>
      </w:r>
      <w:ins w:id="1218" w:author="Sam" w:date="2011-09-12T20:26:00Z">
        <w:r w:rsidR="000351D2">
          <w:t xml:space="preserve"> or</w:t>
        </w:r>
      </w:ins>
      <w:del w:id="1219" w:author="Sam" w:date="2011-09-12T20:26:00Z">
        <w:r w:rsidR="00097BD9" w:rsidRPr="00A61BD1" w:rsidDel="000351D2">
          <w:rPr>
            <w:rPrChange w:id="1220" w:author="Sam" w:date="2011-09-12T20:25:00Z">
              <w:rPr>
                <w:highlight w:val="yellow"/>
              </w:rPr>
            </w:rPrChange>
          </w:rPr>
          <w:delText xml:space="preserve"> a</w:delText>
        </w:r>
      </w:del>
      <w:del w:id="1221" w:author="Sam" w:date="2011-09-12T20:27:00Z">
        <w:r w:rsidR="00097BD9" w:rsidRPr="00A61BD1" w:rsidDel="000351D2">
          <w:rPr>
            <w:rPrChange w:id="1222" w:author="Sam" w:date="2011-09-12T20:25:00Z">
              <w:rPr>
                <w:highlight w:val="yellow"/>
              </w:rPr>
            </w:rPrChange>
          </w:rPr>
          <w:delText>nd</w:delText>
        </w:r>
      </w:del>
      <w:r w:rsidR="00097BD9" w:rsidRPr="00A61BD1">
        <w:rPr>
          <w:rPrChange w:id="1223" w:author="Sam" w:date="2011-09-12T20:25:00Z">
            <w:rPr>
              <w:highlight w:val="yellow"/>
            </w:rPr>
          </w:rPrChange>
        </w:rPr>
        <w:t xml:space="preserve"> directory</w:t>
      </w:r>
      <w:ins w:id="1224" w:author="Sam" w:date="2011-09-12T20:27:00Z">
        <w:r w:rsidR="000351D2">
          <w:t xml:space="preserve"> is </w:t>
        </w:r>
      </w:ins>
      <w:del w:id="1225" w:author="Sam" w:date="2011-09-12T20:27:00Z">
        <w:r w:rsidR="00097BD9" w:rsidRPr="00A61BD1" w:rsidDel="000351D2">
          <w:rPr>
            <w:rPrChange w:id="1226" w:author="Sam" w:date="2011-09-12T20:25:00Z">
              <w:rPr>
                <w:highlight w:val="yellow"/>
              </w:rPr>
            </w:rPrChange>
          </w:rPr>
          <w:delText xml:space="preserve"> </w:delText>
        </w:r>
      </w:del>
      <w:r w:rsidR="001C31B9" w:rsidRPr="00A61BD1">
        <w:rPr>
          <w:rPrChange w:id="1227" w:author="Sam" w:date="2011-09-12T20:25:00Z">
            <w:rPr>
              <w:highlight w:val="yellow"/>
            </w:rPr>
          </w:rPrChange>
        </w:rPr>
        <w:t>modif</w:t>
      </w:r>
      <w:del w:id="1228" w:author="Sam" w:date="2011-09-12T20:27:00Z">
        <w:r w:rsidR="001C31B9" w:rsidRPr="00A61BD1" w:rsidDel="000351D2">
          <w:rPr>
            <w:rPrChange w:id="1229" w:author="Sam" w:date="2011-09-12T20:25:00Z">
              <w:rPr>
                <w:highlight w:val="yellow"/>
              </w:rPr>
            </w:rPrChange>
          </w:rPr>
          <w:delText>i</w:delText>
        </w:r>
      </w:del>
      <w:ins w:id="1230" w:author="Sam" w:date="2011-09-12T20:27:00Z">
        <w:r w:rsidR="000351D2">
          <w:t>ied, it</w:t>
        </w:r>
      </w:ins>
      <w:del w:id="1231" w:author="Sam" w:date="2011-09-12T20:27:00Z">
        <w:r w:rsidR="001C31B9" w:rsidRPr="00A61BD1" w:rsidDel="000351D2">
          <w:rPr>
            <w:rPrChange w:id="1232" w:author="Sam" w:date="2011-09-12T20:25:00Z">
              <w:rPr>
                <w:highlight w:val="yellow"/>
              </w:rPr>
            </w:rPrChange>
          </w:rPr>
          <w:delText>cation</w:delText>
        </w:r>
      </w:del>
      <w:ins w:id="1233" w:author="Sam" w:date="2011-09-12T20:27:00Z">
        <w:r w:rsidR="000351D2">
          <w:t xml:space="preserve"> </w:t>
        </w:r>
      </w:ins>
      <w:r w:rsidR="00097BD9" w:rsidRPr="00A61BD1">
        <w:rPr>
          <w:rPrChange w:id="1234" w:author="Sam" w:date="2011-09-12T20:25:00Z">
            <w:rPr>
              <w:highlight w:val="yellow"/>
            </w:rPr>
          </w:rPrChange>
        </w:rPr>
        <w:t xml:space="preserve"> </w:t>
      </w:r>
      <w:r w:rsidR="001B74C5" w:rsidRPr="00A61BD1">
        <w:rPr>
          <w:rPrChange w:id="1235" w:author="Sam" w:date="2011-09-12T20:25:00Z">
            <w:rPr>
              <w:highlight w:val="yellow"/>
            </w:rPr>
          </w:rPrChange>
        </w:rPr>
        <w:t>will increase the version number of</w:t>
      </w:r>
      <w:ins w:id="1236" w:author="Sam" w:date="2011-09-12T20:27:00Z">
        <w:r w:rsidR="000351D2">
          <w:t xml:space="preserve"> the</w:t>
        </w:r>
      </w:ins>
      <w:r w:rsidR="001B74C5" w:rsidRPr="00A61BD1">
        <w:rPr>
          <w:rPrChange w:id="1237" w:author="Sam" w:date="2011-09-12T20:25:00Z">
            <w:rPr>
              <w:highlight w:val="yellow"/>
            </w:rPr>
          </w:rPrChange>
        </w:rPr>
        <w:t xml:space="preserve"> file and directory individually</w:t>
      </w:r>
      <w:ins w:id="1238" w:author="Sam" w:date="2011-09-12T20:27:00Z">
        <w:r w:rsidR="000351D2">
          <w:t>. T</w:t>
        </w:r>
      </w:ins>
      <w:del w:id="1239" w:author="Sam" w:date="2011-09-12T20:27:00Z">
        <w:r w:rsidR="00097BD9" w:rsidRPr="00A61BD1" w:rsidDel="000351D2">
          <w:rPr>
            <w:rPrChange w:id="1240" w:author="Sam" w:date="2011-09-12T20:25:00Z">
              <w:rPr>
                <w:highlight w:val="yellow"/>
              </w:rPr>
            </w:rPrChange>
          </w:rPr>
          <w:delText xml:space="preserve">, and </w:delText>
        </w:r>
        <w:r w:rsidR="001B74C5" w:rsidRPr="00A61BD1" w:rsidDel="000351D2">
          <w:rPr>
            <w:rPrChange w:id="1241" w:author="Sam" w:date="2011-09-12T20:25:00Z">
              <w:rPr>
                <w:highlight w:val="yellow"/>
              </w:rPr>
            </w:rPrChange>
          </w:rPr>
          <w:delText>t</w:delText>
        </w:r>
      </w:del>
      <w:r w:rsidR="001B74C5" w:rsidRPr="00A61BD1">
        <w:rPr>
          <w:rPrChange w:id="1242" w:author="Sam" w:date="2011-09-12T20:25:00Z">
            <w:rPr>
              <w:highlight w:val="yellow"/>
            </w:rPr>
          </w:rPrChange>
        </w:rPr>
        <w:t xml:space="preserve">he task version will be increased when a submit operation has been </w:t>
      </w:r>
      <w:r w:rsidR="0092727F" w:rsidRPr="00A61BD1">
        <w:rPr>
          <w:rPrChange w:id="1243" w:author="Sam" w:date="2011-09-12T20:25:00Z">
            <w:rPr>
              <w:highlight w:val="yellow"/>
            </w:rPr>
          </w:rPrChange>
        </w:rPr>
        <w:t>executed</w:t>
      </w:r>
      <w:r w:rsidR="001C31B9" w:rsidRPr="00A61BD1">
        <w:rPr>
          <w:rPrChange w:id="1244" w:author="Sam" w:date="2011-09-12T20:25:00Z">
            <w:rPr>
              <w:highlight w:val="yellow"/>
            </w:rPr>
          </w:rPrChange>
        </w:rPr>
        <w:t>, no matter how many modification</w:t>
      </w:r>
      <w:r w:rsidR="007D5D1F" w:rsidRPr="00A61BD1">
        <w:rPr>
          <w:rPrChange w:id="1245" w:author="Sam" w:date="2011-09-12T20:25:00Z">
            <w:rPr>
              <w:highlight w:val="yellow"/>
            </w:rPr>
          </w:rPrChange>
        </w:rPr>
        <w:t>s of fi</w:t>
      </w:r>
      <w:r w:rsidR="00004860" w:rsidRPr="00A61BD1">
        <w:rPr>
          <w:rPrChange w:id="1246" w:author="Sam" w:date="2011-09-12T20:25:00Z">
            <w:rPr>
              <w:highlight w:val="yellow"/>
            </w:rPr>
          </w:rPrChange>
        </w:rPr>
        <w:t>le and directory ha</w:t>
      </w:r>
      <w:r w:rsidR="0080642F" w:rsidRPr="00A61BD1">
        <w:rPr>
          <w:rPrChange w:id="1247" w:author="Sam" w:date="2011-09-12T20:25:00Z">
            <w:rPr>
              <w:highlight w:val="yellow"/>
            </w:rPr>
          </w:rPrChange>
        </w:rPr>
        <w:t xml:space="preserve">ve been </w:t>
      </w:r>
      <w:proofErr w:type="gramStart"/>
      <w:r w:rsidR="0080642F" w:rsidRPr="00A61BD1">
        <w:rPr>
          <w:rPrChange w:id="1248" w:author="Sam" w:date="2011-09-12T20:25:00Z">
            <w:rPr>
              <w:highlight w:val="yellow"/>
            </w:rPr>
          </w:rPrChange>
        </w:rPr>
        <w:t>made,</w:t>
      </w:r>
      <w:proofErr w:type="gramEnd"/>
      <w:r w:rsidR="0080642F" w:rsidRPr="00A61BD1">
        <w:rPr>
          <w:rPrChange w:id="1249" w:author="Sam" w:date="2011-09-12T20:25:00Z">
            <w:rPr>
              <w:highlight w:val="yellow"/>
            </w:rPr>
          </w:rPrChange>
        </w:rPr>
        <w:t xml:space="preserve"> even only renam</w:t>
      </w:r>
      <w:ins w:id="1250" w:author="Sam" w:date="2011-09-12T20:27:00Z">
        <w:r w:rsidR="000351D2">
          <w:t>ing</w:t>
        </w:r>
      </w:ins>
      <w:del w:id="1251" w:author="Sam" w:date="2011-09-12T20:27:00Z">
        <w:r w:rsidR="0080642F" w:rsidRPr="00A61BD1" w:rsidDel="000351D2">
          <w:rPr>
            <w:rPrChange w:id="1252" w:author="Sam" w:date="2011-09-12T20:25:00Z">
              <w:rPr>
                <w:highlight w:val="yellow"/>
              </w:rPr>
            </w:rPrChange>
          </w:rPr>
          <w:delText>ed</w:delText>
        </w:r>
      </w:del>
      <w:r w:rsidR="00004860" w:rsidRPr="00A61BD1">
        <w:rPr>
          <w:rPrChange w:id="1253" w:author="Sam" w:date="2011-09-12T20:25:00Z">
            <w:rPr>
              <w:highlight w:val="yellow"/>
            </w:rPr>
          </w:rPrChange>
        </w:rPr>
        <w:t xml:space="preserve"> a file.</w:t>
      </w:r>
      <w:r w:rsidR="00FE4DAC" w:rsidRPr="00A61BD1">
        <w:rPr>
          <w:rPrChange w:id="1254" w:author="Sam" w:date="2011-09-12T20:25:00Z">
            <w:rPr>
              <w:highlight w:val="yellow"/>
            </w:rPr>
          </w:rPrChange>
        </w:rPr>
        <w:t xml:space="preserve"> For example, </w:t>
      </w:r>
      <w:r w:rsidR="00A06F83" w:rsidRPr="00A61BD1">
        <w:rPr>
          <w:rPrChange w:id="1255" w:author="Sam" w:date="2011-09-12T20:25:00Z">
            <w:rPr>
              <w:highlight w:val="yellow"/>
            </w:rPr>
          </w:rPrChange>
        </w:rPr>
        <w:t>when commit</w:t>
      </w:r>
      <w:ins w:id="1256" w:author="Sam" w:date="2011-09-12T20:28:00Z">
        <w:r w:rsidR="000351D2">
          <w:t>ting</w:t>
        </w:r>
      </w:ins>
      <w:r w:rsidR="00A06F83" w:rsidRPr="00A61BD1">
        <w:rPr>
          <w:rPrChange w:id="1257" w:author="Sam" w:date="2011-09-12T20:25:00Z">
            <w:rPr>
              <w:highlight w:val="yellow"/>
            </w:rPr>
          </w:rPrChange>
        </w:rPr>
        <w:t xml:space="preserve"> the </w:t>
      </w:r>
      <w:r w:rsidR="001C31B9" w:rsidRPr="00A61BD1">
        <w:rPr>
          <w:rPrChange w:id="1258" w:author="Sam" w:date="2011-09-12T20:25:00Z">
            <w:rPr>
              <w:highlight w:val="yellow"/>
            </w:rPr>
          </w:rPrChange>
        </w:rPr>
        <w:t>modification</w:t>
      </w:r>
      <w:r w:rsidR="00A06F83" w:rsidRPr="00A61BD1">
        <w:rPr>
          <w:rPrChange w:id="1259" w:author="Sam" w:date="2011-09-12T20:25:00Z">
            <w:rPr>
              <w:highlight w:val="yellow"/>
            </w:rPr>
          </w:rPrChange>
        </w:rPr>
        <w:t xml:space="preserve"> of one file in a four file task</w:t>
      </w:r>
      <w:r w:rsidR="001360F6" w:rsidRPr="00A61BD1">
        <w:rPr>
          <w:rPrChange w:id="1260" w:author="Sam" w:date="2011-09-12T20:25:00Z">
            <w:rPr>
              <w:highlight w:val="yellow"/>
            </w:rPr>
          </w:rPrChange>
        </w:rPr>
        <w:t xml:space="preserve">, the version code of the one </w:t>
      </w:r>
      <w:r w:rsidR="001C31B9" w:rsidRPr="00A61BD1">
        <w:rPr>
          <w:rPrChange w:id="1261" w:author="Sam" w:date="2011-09-12T20:25:00Z">
            <w:rPr>
              <w:highlight w:val="yellow"/>
            </w:rPr>
          </w:rPrChange>
        </w:rPr>
        <w:t>modifie</w:t>
      </w:r>
      <w:r w:rsidR="001360F6" w:rsidRPr="00A61BD1">
        <w:rPr>
          <w:rPrChange w:id="1262" w:author="Sam" w:date="2011-09-12T20:25:00Z">
            <w:rPr>
              <w:highlight w:val="yellow"/>
            </w:rPr>
          </w:rPrChange>
        </w:rPr>
        <w:t xml:space="preserve">d file will be </w:t>
      </w:r>
      <w:r w:rsidR="008468C5" w:rsidRPr="00A61BD1">
        <w:rPr>
          <w:rPrChange w:id="1263" w:author="Sam" w:date="2011-09-12T20:25:00Z">
            <w:rPr>
              <w:highlight w:val="yellow"/>
            </w:rPr>
          </w:rPrChange>
        </w:rPr>
        <w:t xml:space="preserve">increased by 1, </w:t>
      </w:r>
      <w:ins w:id="1264" w:author="Sam" w:date="2011-09-12T20:28:00Z">
        <w:r w:rsidR="000B72F3">
          <w:t xml:space="preserve">the </w:t>
        </w:r>
      </w:ins>
      <w:r w:rsidR="008468C5" w:rsidRPr="00A61BD1">
        <w:rPr>
          <w:rPrChange w:id="1265" w:author="Sam" w:date="2011-09-12T20:25:00Z">
            <w:rPr>
              <w:highlight w:val="yellow"/>
            </w:rPr>
          </w:rPrChange>
        </w:rPr>
        <w:t>other unchanged file</w:t>
      </w:r>
      <w:ins w:id="1266" w:author="Sam" w:date="2011-09-12T20:28:00Z">
        <w:r w:rsidR="000B72F3">
          <w:t>s</w:t>
        </w:r>
      </w:ins>
      <w:r w:rsidR="008468C5" w:rsidRPr="00A61BD1">
        <w:rPr>
          <w:rPrChange w:id="1267" w:author="Sam" w:date="2011-09-12T20:25:00Z">
            <w:rPr>
              <w:highlight w:val="yellow"/>
            </w:rPr>
          </w:rPrChange>
        </w:rPr>
        <w:t xml:space="preserve"> will still </w:t>
      </w:r>
      <w:ins w:id="1268" w:author="Sam" w:date="2011-09-12T20:28:00Z">
        <w:r w:rsidR="000B72F3">
          <w:t xml:space="preserve">have </w:t>
        </w:r>
      </w:ins>
      <w:del w:id="1269" w:author="Sam" w:date="2011-09-12T20:28:00Z">
        <w:r w:rsidR="008468C5" w:rsidRPr="00A61BD1" w:rsidDel="000B72F3">
          <w:rPr>
            <w:rPrChange w:id="1270" w:author="Sam" w:date="2011-09-12T20:25:00Z">
              <w:rPr>
                <w:highlight w:val="yellow"/>
              </w:rPr>
            </w:rPrChange>
          </w:rPr>
          <w:delText xml:space="preserve">remain </w:delText>
        </w:r>
      </w:del>
      <w:r w:rsidR="008468C5" w:rsidRPr="00A61BD1">
        <w:rPr>
          <w:rPrChange w:id="1271" w:author="Sam" w:date="2011-09-12T20:25:00Z">
            <w:rPr>
              <w:highlight w:val="yellow"/>
            </w:rPr>
          </w:rPrChange>
        </w:rPr>
        <w:t xml:space="preserve">the </w:t>
      </w:r>
      <w:del w:id="1272" w:author="Sam" w:date="2011-09-12T20:28:00Z">
        <w:r w:rsidR="008468C5" w:rsidRPr="00A61BD1" w:rsidDel="000B72F3">
          <w:rPr>
            <w:rPrChange w:id="1273" w:author="Sam" w:date="2011-09-12T20:25:00Z">
              <w:rPr>
                <w:highlight w:val="yellow"/>
              </w:rPr>
            </w:rPrChange>
          </w:rPr>
          <w:delText xml:space="preserve">it </w:delText>
        </w:r>
      </w:del>
      <w:r w:rsidR="008468C5" w:rsidRPr="00A61BD1">
        <w:rPr>
          <w:rPrChange w:id="1274" w:author="Sam" w:date="2011-09-12T20:25:00Z">
            <w:rPr>
              <w:highlight w:val="yellow"/>
            </w:rPr>
          </w:rPrChange>
        </w:rPr>
        <w:t>old version code</w:t>
      </w:r>
      <w:ins w:id="1275" w:author="Sam" w:date="2011-09-12T20:28:00Z">
        <w:r w:rsidR="000B72F3">
          <w:t>. T</w:t>
        </w:r>
      </w:ins>
      <w:del w:id="1276" w:author="Sam" w:date="2011-09-12T20:28:00Z">
        <w:r w:rsidR="008468C5" w:rsidRPr="00A61BD1" w:rsidDel="000B72F3">
          <w:rPr>
            <w:rPrChange w:id="1277" w:author="Sam" w:date="2011-09-12T20:25:00Z">
              <w:rPr>
                <w:highlight w:val="yellow"/>
              </w:rPr>
            </w:rPrChange>
          </w:rPr>
          <w:delText xml:space="preserve">, </w:delText>
        </w:r>
        <w:r w:rsidR="00143886" w:rsidRPr="00A61BD1" w:rsidDel="000B72F3">
          <w:rPr>
            <w:rPrChange w:id="1278" w:author="Sam" w:date="2011-09-12T20:25:00Z">
              <w:rPr>
                <w:highlight w:val="yellow"/>
              </w:rPr>
            </w:rPrChange>
          </w:rPr>
          <w:delText>t</w:delText>
        </w:r>
      </w:del>
      <w:r w:rsidR="00143886" w:rsidRPr="00A61BD1">
        <w:rPr>
          <w:rPrChange w:id="1279" w:author="Sam" w:date="2011-09-12T20:25:00Z">
            <w:rPr>
              <w:highlight w:val="yellow"/>
            </w:rPr>
          </w:rPrChange>
        </w:rPr>
        <w:t xml:space="preserve">he version code of the entire task </w:t>
      </w:r>
      <w:ins w:id="1280" w:author="Sam" w:date="2011-09-12T20:29:00Z">
        <w:r w:rsidR="000B72F3">
          <w:t xml:space="preserve">which </w:t>
        </w:r>
      </w:ins>
      <w:r w:rsidR="00143886" w:rsidRPr="00A61BD1">
        <w:rPr>
          <w:rPrChange w:id="1281" w:author="Sam" w:date="2011-09-12T20:25:00Z">
            <w:rPr>
              <w:highlight w:val="yellow"/>
            </w:rPr>
          </w:rPrChange>
        </w:rPr>
        <w:t xml:space="preserve">contains this file will also be increased by 1, </w:t>
      </w:r>
      <w:r w:rsidR="008468C5" w:rsidRPr="00A61BD1">
        <w:rPr>
          <w:rPrChange w:id="1282" w:author="Sam" w:date="2011-09-12T20:25:00Z">
            <w:rPr>
              <w:highlight w:val="yellow"/>
            </w:rPr>
          </w:rPrChange>
        </w:rPr>
        <w:t>because the new mechanism is designed to able to track</w:t>
      </w:r>
      <w:ins w:id="1283" w:author="Sam" w:date="2011-09-12T20:29:00Z">
        <w:r w:rsidR="000B72F3">
          <w:t xml:space="preserve"> the</w:t>
        </w:r>
      </w:ins>
      <w:r w:rsidR="008468C5" w:rsidRPr="00A61BD1">
        <w:rPr>
          <w:rPrChange w:id="1284" w:author="Sam" w:date="2011-09-12T20:25:00Z">
            <w:rPr>
              <w:highlight w:val="yellow"/>
            </w:rPr>
          </w:rPrChange>
        </w:rPr>
        <w:t xml:space="preserve"> </w:t>
      </w:r>
      <w:r w:rsidR="001C31B9" w:rsidRPr="00A61BD1">
        <w:rPr>
          <w:rPrChange w:id="1285" w:author="Sam" w:date="2011-09-12T20:25:00Z">
            <w:rPr>
              <w:highlight w:val="yellow"/>
            </w:rPr>
          </w:rPrChange>
        </w:rPr>
        <w:t>modification</w:t>
      </w:r>
      <w:ins w:id="1286" w:author="Sam" w:date="2011-09-12T20:29:00Z">
        <w:r w:rsidR="000B72F3">
          <w:t>s</w:t>
        </w:r>
      </w:ins>
      <w:r w:rsidR="008468C5" w:rsidRPr="00A61BD1">
        <w:rPr>
          <w:rPrChange w:id="1287" w:author="Sam" w:date="2011-09-12T20:25:00Z">
            <w:rPr>
              <w:highlight w:val="yellow"/>
            </w:rPr>
          </w:rPrChange>
        </w:rPr>
        <w:t xml:space="preserve"> of each file associated with</w:t>
      </w:r>
      <w:r w:rsidR="009635B2" w:rsidRPr="00A61BD1">
        <w:rPr>
          <w:rPrChange w:id="1288" w:author="Sam" w:date="2011-09-12T20:25:00Z">
            <w:rPr>
              <w:highlight w:val="yellow"/>
            </w:rPr>
          </w:rPrChange>
        </w:rPr>
        <w:t xml:space="preserve"> </w:t>
      </w:r>
      <w:ins w:id="1289" w:author="Sam" w:date="2011-09-12T20:29:00Z">
        <w:r w:rsidR="000B72F3">
          <w:t xml:space="preserve">a </w:t>
        </w:r>
      </w:ins>
      <w:r w:rsidR="008468C5" w:rsidRPr="00A61BD1">
        <w:rPr>
          <w:rPrChange w:id="1290" w:author="Sam" w:date="2011-09-12T20:25:00Z">
            <w:rPr>
              <w:highlight w:val="yellow"/>
            </w:rPr>
          </w:rPrChange>
        </w:rPr>
        <w:t>whole task.</w:t>
      </w:r>
    </w:p>
    <w:p w:rsidR="006F340D" w:rsidRPr="00BF19EB" w:rsidRDefault="006F340D">
      <w:pPr>
        <w:pStyle w:val="4"/>
        <w:spacing w:line="360" w:lineRule="auto"/>
        <w:rPr>
          <w:rPrChange w:id="1291" w:author="Sam" w:date="2011-09-12T20:29:00Z">
            <w:rPr>
              <w:highlight w:val="yellow"/>
            </w:rPr>
          </w:rPrChange>
        </w:rPr>
        <w:pPrChange w:id="1292" w:author="Sam" w:date="2011-09-12T19:53:00Z">
          <w:pPr>
            <w:pStyle w:val="4"/>
          </w:pPr>
        </w:pPrChange>
      </w:pPr>
      <w:r w:rsidRPr="00BF19EB">
        <w:rPr>
          <w:rPrChange w:id="1293" w:author="Sam" w:date="2011-09-12T20:29:00Z">
            <w:rPr>
              <w:highlight w:val="yellow"/>
            </w:rPr>
          </w:rPrChange>
        </w:rPr>
        <w:t>Locking</w:t>
      </w:r>
    </w:p>
    <w:p w:rsidR="00BF19EB" w:rsidRPr="00BF19EB" w:rsidRDefault="006F340D">
      <w:pPr>
        <w:spacing w:line="360" w:lineRule="auto"/>
        <w:rPr>
          <w:rPrChange w:id="1294" w:author="Sam" w:date="2011-09-12T20:29:00Z">
            <w:rPr>
              <w:highlight w:val="yellow"/>
            </w:rPr>
          </w:rPrChange>
        </w:rPr>
        <w:pPrChange w:id="1295" w:author="Sam" w:date="2011-09-12T19:53:00Z">
          <w:pPr/>
        </w:pPrChange>
      </w:pPr>
      <w:r w:rsidRPr="00BF19EB">
        <w:rPr>
          <w:rPrChange w:id="1296" w:author="Sam" w:date="2011-09-12T20:29:00Z">
            <w:rPr>
              <w:highlight w:val="yellow"/>
            </w:rPr>
          </w:rPrChange>
        </w:rPr>
        <w:t xml:space="preserve">To avoid </w:t>
      </w:r>
      <w:r w:rsidR="00D34196" w:rsidRPr="00BF19EB">
        <w:rPr>
          <w:rPrChange w:id="1297" w:author="Sam" w:date="2011-09-12T20:29:00Z">
            <w:rPr>
              <w:highlight w:val="yellow"/>
            </w:rPr>
          </w:rPrChange>
        </w:rPr>
        <w:t xml:space="preserve">unsynchronised editing, lock-work-submit-unlock is a </w:t>
      </w:r>
      <w:r w:rsidR="00B60D98" w:rsidRPr="00BF19EB">
        <w:rPr>
          <w:rPrChange w:id="1298" w:author="Sam" w:date="2011-09-12T20:29:00Z">
            <w:rPr>
              <w:highlight w:val="yellow"/>
            </w:rPr>
          </w:rPrChange>
        </w:rPr>
        <w:t xml:space="preserve">very good feature provided by SVN for </w:t>
      </w:r>
      <w:r w:rsidR="00A2414B" w:rsidRPr="00BF19EB">
        <w:rPr>
          <w:rPrChange w:id="1299" w:author="Sam" w:date="2011-09-12T20:29:00Z">
            <w:rPr>
              <w:highlight w:val="yellow"/>
            </w:rPr>
          </w:rPrChange>
        </w:rPr>
        <w:t>conflict</w:t>
      </w:r>
      <w:del w:id="1300" w:author="Sam" w:date="2011-09-12T20:30:00Z">
        <w:r w:rsidR="00A2414B" w:rsidRPr="00BF19EB" w:rsidDel="00BF19EB">
          <w:rPr>
            <w:rPrChange w:id="1301" w:author="Sam" w:date="2011-09-12T20:29:00Z">
              <w:rPr>
                <w:highlight w:val="yellow"/>
              </w:rPr>
            </w:rPrChange>
          </w:rPr>
          <w:delText>s</w:delText>
        </w:r>
      </w:del>
      <w:r w:rsidR="00A23DED" w:rsidRPr="00BF19EB">
        <w:rPr>
          <w:rPrChange w:id="1302" w:author="Sam" w:date="2011-09-12T20:29:00Z">
            <w:rPr>
              <w:highlight w:val="yellow"/>
            </w:rPr>
          </w:rPrChange>
        </w:rPr>
        <w:t xml:space="preserve"> free editing</w:t>
      </w:r>
      <w:sdt>
        <w:sdtPr>
          <w:id w:val="-1683509918"/>
          <w:citation/>
        </w:sdtPr>
        <w:sdtContent>
          <w:r w:rsidR="0057603F" w:rsidRPr="00BF19EB">
            <w:rPr>
              <w:rPrChange w:id="1303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A02176" w:rsidRPr="00BF19EB">
            <w:rPr>
              <w:rPrChange w:id="1304" w:author="Sam" w:date="2011-09-12T20:29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BF19EB">
            <w:rPr>
              <w:rPrChange w:id="1305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306" w:author="Sam" w:date="2011-09-12T20:29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BF19EB">
            <w:rPr>
              <w:rPrChange w:id="1307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r w:rsidR="0099049C" w:rsidRPr="00BF19EB">
        <w:rPr>
          <w:rPrChange w:id="1308" w:author="Sam" w:date="2011-09-12T20:29:00Z">
            <w:rPr>
              <w:highlight w:val="yellow"/>
            </w:rPr>
          </w:rPrChange>
        </w:rPr>
        <w:t xml:space="preserve">. In this project, </w:t>
      </w:r>
      <w:r w:rsidR="003D3611" w:rsidRPr="00BF19EB">
        <w:rPr>
          <w:rPrChange w:id="1309" w:author="Sam" w:date="2011-09-12T20:29:00Z">
            <w:rPr>
              <w:highlight w:val="yellow"/>
            </w:rPr>
          </w:rPrChange>
        </w:rPr>
        <w:t xml:space="preserve">the </w:t>
      </w:r>
      <w:r w:rsidR="00F671F6" w:rsidRPr="00BF19EB">
        <w:rPr>
          <w:rPrChange w:id="1310" w:author="Sam" w:date="2011-09-12T20:29:00Z">
            <w:rPr>
              <w:highlight w:val="yellow"/>
            </w:rPr>
          </w:rPrChange>
        </w:rPr>
        <w:t xml:space="preserve">task as a minimum assignable </w:t>
      </w:r>
      <w:proofErr w:type="gramStart"/>
      <w:r w:rsidR="00F671F6" w:rsidRPr="00BF19EB">
        <w:rPr>
          <w:rPrChange w:id="1311" w:author="Sam" w:date="2011-09-12T20:29:00Z">
            <w:rPr>
              <w:highlight w:val="yellow"/>
            </w:rPr>
          </w:rPrChange>
        </w:rPr>
        <w:t>unit,</w:t>
      </w:r>
      <w:proofErr w:type="gramEnd"/>
      <w:r w:rsidR="00F671F6" w:rsidRPr="00BF19EB">
        <w:rPr>
          <w:rPrChange w:id="1312" w:author="Sam" w:date="2011-09-12T20:29:00Z">
            <w:rPr>
              <w:highlight w:val="yellow"/>
            </w:rPr>
          </w:rPrChange>
        </w:rPr>
        <w:t xml:space="preserve"> </w:t>
      </w:r>
      <w:r w:rsidR="000C4BAF" w:rsidRPr="00BF19EB">
        <w:rPr>
          <w:rPrChange w:id="1313" w:author="Sam" w:date="2011-09-12T20:29:00Z">
            <w:rPr>
              <w:highlight w:val="yellow"/>
            </w:rPr>
          </w:rPrChange>
        </w:rPr>
        <w:t>should</w:t>
      </w:r>
      <w:r w:rsidR="00EA7B0D" w:rsidRPr="00BF19EB">
        <w:rPr>
          <w:rPrChange w:id="1314" w:author="Sam" w:date="2011-09-12T20:29:00Z">
            <w:rPr>
              <w:highlight w:val="yellow"/>
            </w:rPr>
          </w:rPrChange>
        </w:rPr>
        <w:t xml:space="preserve"> be locked when a use</w:t>
      </w:r>
      <w:r w:rsidR="00596504" w:rsidRPr="00BF19EB">
        <w:rPr>
          <w:rPrChange w:id="1315" w:author="Sam" w:date="2011-09-12T20:29:00Z">
            <w:rPr>
              <w:highlight w:val="yellow"/>
            </w:rPr>
          </w:rPrChange>
        </w:rPr>
        <w:t>r start</w:t>
      </w:r>
      <w:ins w:id="1316" w:author="Sam" w:date="2011-09-12T20:30:00Z">
        <w:r w:rsidR="00BB7B88">
          <w:t>s</w:t>
        </w:r>
      </w:ins>
      <w:r w:rsidR="00596504" w:rsidRPr="00BF19EB">
        <w:rPr>
          <w:rPrChange w:id="1317" w:author="Sam" w:date="2011-09-12T20:29:00Z">
            <w:rPr>
              <w:highlight w:val="yellow"/>
            </w:rPr>
          </w:rPrChange>
        </w:rPr>
        <w:t xml:space="preserve"> doing </w:t>
      </w:r>
      <w:del w:id="1318" w:author="Sam" w:date="2011-09-12T20:30:00Z">
        <w:r w:rsidR="00596504" w:rsidRPr="00BF19EB" w:rsidDel="00BB7B88">
          <w:rPr>
            <w:rPrChange w:id="1319" w:author="Sam" w:date="2011-09-12T20:29:00Z">
              <w:rPr>
                <w:highlight w:val="yellow"/>
              </w:rPr>
            </w:rPrChange>
          </w:rPr>
          <w:delText>t</w:delText>
        </w:r>
      </w:del>
      <w:ins w:id="1320" w:author="Sam" w:date="2011-09-12T20:30:00Z">
        <w:r w:rsidR="00BB7B88">
          <w:t>a</w:t>
        </w:r>
      </w:ins>
      <w:del w:id="1321" w:author="Sam" w:date="2011-09-12T20:30:00Z">
        <w:r w:rsidR="00596504" w:rsidRPr="00BF19EB" w:rsidDel="00BB7B88">
          <w:rPr>
            <w:rPrChange w:id="1322" w:author="Sam" w:date="2011-09-12T20:29:00Z">
              <w:rPr>
                <w:highlight w:val="yellow"/>
              </w:rPr>
            </w:rPrChange>
          </w:rPr>
          <w:delText>he</w:delText>
        </w:r>
      </w:del>
      <w:r w:rsidR="00596504" w:rsidRPr="00BF19EB">
        <w:rPr>
          <w:rPrChange w:id="1323" w:author="Sam" w:date="2011-09-12T20:29:00Z">
            <w:rPr>
              <w:highlight w:val="yellow"/>
            </w:rPr>
          </w:rPrChange>
        </w:rPr>
        <w:t xml:space="preserve"> task. When </w:t>
      </w:r>
      <w:r w:rsidR="000C4BAF" w:rsidRPr="00BF19EB">
        <w:rPr>
          <w:rPrChange w:id="1324" w:author="Sam" w:date="2011-09-12T20:29:00Z">
            <w:rPr>
              <w:highlight w:val="yellow"/>
            </w:rPr>
          </w:rPrChange>
        </w:rPr>
        <w:t xml:space="preserve">a task </w:t>
      </w:r>
      <w:ins w:id="1325" w:author="Sam" w:date="2011-09-12T20:30:00Z">
        <w:r w:rsidR="00BB7B88">
          <w:t xml:space="preserve">is </w:t>
        </w:r>
      </w:ins>
      <w:r w:rsidR="000C4BAF" w:rsidRPr="00BF19EB">
        <w:rPr>
          <w:rPrChange w:id="1326" w:author="Sam" w:date="2011-09-12T20:29:00Z">
            <w:rPr>
              <w:highlight w:val="yellow"/>
            </w:rPr>
          </w:rPrChange>
        </w:rPr>
        <w:t>start</w:t>
      </w:r>
      <w:ins w:id="1327" w:author="Sam" w:date="2011-09-12T20:30:00Z">
        <w:r w:rsidR="00BB7B88">
          <w:t>ed</w:t>
        </w:r>
      </w:ins>
      <w:del w:id="1328" w:author="Sam" w:date="2011-09-12T20:30:00Z">
        <w:r w:rsidR="001910AF" w:rsidRPr="00BF19EB" w:rsidDel="00BB7B88">
          <w:rPr>
            <w:rPrChange w:id="1329" w:author="Sam" w:date="2011-09-12T20:29:00Z">
              <w:rPr>
                <w:highlight w:val="yellow"/>
              </w:rPr>
            </w:rPrChange>
          </w:rPr>
          <w:delText>s</w:delText>
        </w:r>
      </w:del>
      <w:r w:rsidR="000C4BAF" w:rsidRPr="00BF19EB">
        <w:rPr>
          <w:rPrChange w:id="1330" w:author="Sam" w:date="2011-09-12T20:29:00Z">
            <w:rPr>
              <w:highlight w:val="yellow"/>
            </w:rPr>
          </w:rPrChange>
        </w:rPr>
        <w:t xml:space="preserve"> by a user, </w:t>
      </w:r>
      <w:r w:rsidR="00596504" w:rsidRPr="00BF19EB">
        <w:rPr>
          <w:rPrChange w:id="1331" w:author="Sam" w:date="2011-09-12T20:29:00Z">
            <w:rPr>
              <w:highlight w:val="yellow"/>
            </w:rPr>
          </w:rPrChange>
        </w:rPr>
        <w:t>a</w:t>
      </w:r>
      <w:r w:rsidR="00EA7B0D" w:rsidRPr="00BF19EB">
        <w:rPr>
          <w:rPrChange w:id="1332" w:author="Sam" w:date="2011-09-12T20:29:00Z">
            <w:rPr>
              <w:highlight w:val="yellow"/>
            </w:rPr>
          </w:rPrChange>
        </w:rPr>
        <w:t xml:space="preserve"> lock </w:t>
      </w:r>
      <w:r w:rsidR="000C4BAF" w:rsidRPr="00BF19EB">
        <w:rPr>
          <w:rPrChange w:id="1333" w:author="Sam" w:date="2011-09-12T20:29:00Z">
            <w:rPr>
              <w:highlight w:val="yellow"/>
            </w:rPr>
          </w:rPrChange>
        </w:rPr>
        <w:t>would be</w:t>
      </w:r>
      <w:r w:rsidR="00EA7B0D" w:rsidRPr="00BF19EB">
        <w:rPr>
          <w:rPrChange w:id="1334" w:author="Sam" w:date="2011-09-12T20:29:00Z">
            <w:rPr>
              <w:highlight w:val="yellow"/>
            </w:rPr>
          </w:rPrChange>
        </w:rPr>
        <w:t xml:space="preserve"> set</w:t>
      </w:r>
      <w:r w:rsidR="00596504" w:rsidRPr="00BF19EB">
        <w:rPr>
          <w:rPrChange w:id="1335" w:author="Sam" w:date="2011-09-12T20:29:00Z">
            <w:rPr>
              <w:highlight w:val="yellow"/>
            </w:rPr>
          </w:rPrChange>
        </w:rPr>
        <w:t xml:space="preserve"> to a </w:t>
      </w:r>
      <w:proofErr w:type="gramStart"/>
      <w:r w:rsidR="00596504" w:rsidRPr="00BF19EB">
        <w:rPr>
          <w:rPrChange w:id="1336" w:author="Sam" w:date="2011-09-12T20:29:00Z">
            <w:rPr>
              <w:highlight w:val="yellow"/>
            </w:rPr>
          </w:rPrChange>
        </w:rPr>
        <w:t>task</w:t>
      </w:r>
      <w:r w:rsidR="00EA7B0D" w:rsidRPr="00BF19EB">
        <w:rPr>
          <w:rPrChange w:id="1337" w:author="Sam" w:date="2011-09-12T20:29:00Z">
            <w:rPr>
              <w:highlight w:val="yellow"/>
            </w:rPr>
          </w:rPrChange>
        </w:rPr>
        <w:t>,</w:t>
      </w:r>
      <w:proofErr w:type="gramEnd"/>
      <w:r w:rsidR="00EA7B0D" w:rsidRPr="00BF19EB">
        <w:rPr>
          <w:rPrChange w:id="1338" w:author="Sam" w:date="2011-09-12T20:29:00Z">
            <w:rPr>
              <w:highlight w:val="yellow"/>
            </w:rPr>
          </w:rPrChange>
        </w:rPr>
        <w:t xml:space="preserve"> </w:t>
      </w:r>
      <w:ins w:id="1339" w:author="Sam" w:date="2011-09-12T20:31:00Z">
        <w:r w:rsidR="00BB7B88">
          <w:t xml:space="preserve">none of the </w:t>
        </w:r>
      </w:ins>
      <w:r w:rsidR="00596504" w:rsidRPr="00BF19EB">
        <w:rPr>
          <w:rPrChange w:id="1340" w:author="Sam" w:date="2011-09-12T20:29:00Z">
            <w:rPr>
              <w:highlight w:val="yellow"/>
            </w:rPr>
          </w:rPrChange>
        </w:rPr>
        <w:t>other user</w:t>
      </w:r>
      <w:ins w:id="1341" w:author="Sam" w:date="2011-09-12T20:31:00Z">
        <w:r w:rsidR="00BB7B88">
          <w:t>s, apart from</w:t>
        </w:r>
      </w:ins>
      <w:del w:id="1342" w:author="Sam" w:date="2011-09-12T20:31:00Z">
        <w:r w:rsidR="00596504" w:rsidRPr="00BF19EB" w:rsidDel="00BB7B88">
          <w:rPr>
            <w:rPrChange w:id="1343" w:author="Sam" w:date="2011-09-12T20:29:00Z">
              <w:rPr>
                <w:highlight w:val="yellow"/>
              </w:rPr>
            </w:rPrChange>
          </w:rPr>
          <w:delText xml:space="preserve"> except</w:delText>
        </w:r>
      </w:del>
      <w:r w:rsidR="00596504" w:rsidRPr="00BF19EB">
        <w:rPr>
          <w:rPrChange w:id="1344" w:author="Sam" w:date="2011-09-12T20:29:00Z">
            <w:rPr>
              <w:highlight w:val="yellow"/>
            </w:rPr>
          </w:rPrChange>
        </w:rPr>
        <w:t xml:space="preserve"> the user who set</w:t>
      </w:r>
      <w:del w:id="1345" w:author="Sam" w:date="2011-09-12T20:31:00Z">
        <w:r w:rsidR="00596504" w:rsidRPr="00BF19EB" w:rsidDel="00BB7B88">
          <w:rPr>
            <w:rPrChange w:id="1346" w:author="Sam" w:date="2011-09-12T20:29:00Z">
              <w:rPr>
                <w:highlight w:val="yellow"/>
              </w:rPr>
            </w:rPrChange>
          </w:rPr>
          <w:delText>s</w:delText>
        </w:r>
      </w:del>
      <w:r w:rsidR="00596504" w:rsidRPr="00BF19EB">
        <w:rPr>
          <w:rPrChange w:id="1347" w:author="Sam" w:date="2011-09-12T20:29:00Z">
            <w:rPr>
              <w:highlight w:val="yellow"/>
            </w:rPr>
          </w:rPrChange>
        </w:rPr>
        <w:t xml:space="preserve"> the lock can</w:t>
      </w:r>
      <w:del w:id="1348" w:author="Sam" w:date="2011-09-12T20:31:00Z">
        <w:r w:rsidR="00596504" w:rsidRPr="00BF19EB" w:rsidDel="00BB7B88">
          <w:rPr>
            <w:rPrChange w:id="1349" w:author="Sam" w:date="2011-09-12T20:29:00Z">
              <w:rPr>
                <w:highlight w:val="yellow"/>
              </w:rPr>
            </w:rPrChange>
          </w:rPr>
          <w:delText>not</w:delText>
        </w:r>
      </w:del>
      <w:r w:rsidR="00596504" w:rsidRPr="00BF19EB">
        <w:rPr>
          <w:rPrChange w:id="1350" w:author="Sam" w:date="2011-09-12T20:29:00Z">
            <w:rPr>
              <w:highlight w:val="yellow"/>
            </w:rPr>
          </w:rPrChange>
        </w:rPr>
        <w:t xml:space="preserve"> request </w:t>
      </w:r>
      <w:del w:id="1351" w:author="Sam" w:date="2011-09-12T20:32:00Z">
        <w:r w:rsidR="00596504" w:rsidRPr="00BF19EB" w:rsidDel="00BB7B88">
          <w:rPr>
            <w:rPrChange w:id="1352" w:author="Sam" w:date="2011-09-12T20:29:00Z">
              <w:rPr>
                <w:highlight w:val="yellow"/>
              </w:rPr>
            </w:rPrChange>
          </w:rPr>
          <w:delText>to do</w:delText>
        </w:r>
        <w:r w:rsidR="000311BC" w:rsidRPr="00BF19EB" w:rsidDel="00BB7B88">
          <w:rPr>
            <w:rPrChange w:id="1353" w:author="Sam" w:date="2011-09-12T20:29:00Z">
              <w:rPr>
                <w:highlight w:val="yellow"/>
              </w:rPr>
            </w:rPrChange>
          </w:rPr>
          <w:delText xml:space="preserve"> </w:delText>
        </w:r>
      </w:del>
      <w:r w:rsidR="000311BC" w:rsidRPr="00BF19EB">
        <w:rPr>
          <w:rPrChange w:id="1354" w:author="Sam" w:date="2011-09-12T20:29:00Z">
            <w:rPr>
              <w:highlight w:val="yellow"/>
            </w:rPr>
          </w:rPrChange>
        </w:rPr>
        <w:t xml:space="preserve">any </w:t>
      </w:r>
      <w:r w:rsidR="001C31B9" w:rsidRPr="00BF19EB">
        <w:rPr>
          <w:rPrChange w:id="1355" w:author="Sam" w:date="2011-09-12T20:29:00Z">
            <w:rPr>
              <w:highlight w:val="yellow"/>
            </w:rPr>
          </w:rPrChange>
        </w:rPr>
        <w:t>modification</w:t>
      </w:r>
      <w:r w:rsidR="000311BC" w:rsidRPr="00BF19EB">
        <w:rPr>
          <w:rPrChange w:id="1356" w:author="Sam" w:date="2011-09-12T20:29:00Z">
            <w:rPr>
              <w:highlight w:val="yellow"/>
            </w:rPr>
          </w:rPrChange>
        </w:rPr>
        <w:t xml:space="preserve"> of</w:t>
      </w:r>
      <w:r w:rsidR="00596504" w:rsidRPr="00BF19EB">
        <w:rPr>
          <w:rPrChange w:id="1357" w:author="Sam" w:date="2011-09-12T20:29:00Z">
            <w:rPr>
              <w:highlight w:val="yellow"/>
            </w:rPr>
          </w:rPrChange>
        </w:rPr>
        <w:t xml:space="preserve"> the task</w:t>
      </w:r>
      <w:r w:rsidR="00C310EA" w:rsidRPr="00BF19EB">
        <w:rPr>
          <w:rPrChange w:id="1358" w:author="Sam" w:date="2011-09-12T20:29:00Z">
            <w:rPr>
              <w:highlight w:val="yellow"/>
            </w:rPr>
          </w:rPrChange>
        </w:rPr>
        <w:t>, even</w:t>
      </w:r>
      <w:ins w:id="1359" w:author="Sam" w:date="2011-09-12T20:32:00Z">
        <w:r w:rsidR="00BB7B88">
          <w:t xml:space="preserve"> if</w:t>
        </w:r>
      </w:ins>
      <w:r w:rsidR="00C310EA" w:rsidRPr="00BF19EB">
        <w:rPr>
          <w:rPrChange w:id="1360" w:author="Sam" w:date="2011-09-12T20:29:00Z">
            <w:rPr>
              <w:highlight w:val="yellow"/>
            </w:rPr>
          </w:rPrChange>
        </w:rPr>
        <w:t xml:space="preserve"> he/she was already </w:t>
      </w:r>
      <w:del w:id="1361" w:author="Sam" w:date="2011-09-12T20:32:00Z">
        <w:r w:rsidR="00C310EA" w:rsidRPr="00BF19EB" w:rsidDel="00BB7B88">
          <w:rPr>
            <w:rPrChange w:id="1362" w:author="Sam" w:date="2011-09-12T20:29:00Z">
              <w:rPr>
                <w:highlight w:val="yellow"/>
              </w:rPr>
            </w:rPrChange>
          </w:rPr>
          <w:delText xml:space="preserve">been </w:delText>
        </w:r>
      </w:del>
      <w:r w:rsidR="00C310EA" w:rsidRPr="00BF19EB">
        <w:rPr>
          <w:rPrChange w:id="1363" w:author="Sam" w:date="2011-09-12T20:29:00Z">
            <w:rPr>
              <w:highlight w:val="yellow"/>
            </w:rPr>
          </w:rPrChange>
        </w:rPr>
        <w:t>assigned to the task.</w:t>
      </w:r>
    </w:p>
    <w:p w:rsidR="00F9000F" w:rsidRPr="00BF19EB" w:rsidRDefault="009863F5">
      <w:pPr>
        <w:pStyle w:val="2"/>
        <w:spacing w:line="360" w:lineRule="auto"/>
        <w:rPr>
          <w:rPrChange w:id="1364" w:author="Sam" w:date="2011-09-12T20:29:00Z">
            <w:rPr>
              <w:highlight w:val="yellow"/>
            </w:rPr>
          </w:rPrChange>
        </w:rPr>
        <w:pPrChange w:id="1365" w:author="Sam" w:date="2011-09-12T19:53:00Z">
          <w:pPr>
            <w:pStyle w:val="2"/>
          </w:pPr>
        </w:pPrChange>
      </w:pPr>
      <w:bookmarkStart w:id="1366" w:name="_Toc303574188"/>
      <w:r w:rsidRPr="00BF19EB">
        <w:rPr>
          <w:rPrChange w:id="1367" w:author="Sam" w:date="2011-09-12T20:29:00Z">
            <w:rPr>
              <w:highlight w:val="yellow"/>
            </w:rPr>
          </w:rPrChange>
        </w:rPr>
        <w:t>Software-based, w</w:t>
      </w:r>
      <w:r w:rsidR="000D0A28" w:rsidRPr="00BF19EB">
        <w:rPr>
          <w:rPrChange w:id="1368" w:author="Sam" w:date="2011-09-12T20:29:00Z">
            <w:rPr>
              <w:highlight w:val="yellow"/>
            </w:rPr>
          </w:rPrChange>
        </w:rPr>
        <w:t>eb</w:t>
      </w:r>
      <w:r w:rsidRPr="00BF19EB">
        <w:rPr>
          <w:rPrChange w:id="1369" w:author="Sam" w:date="2011-09-12T20:29:00Z">
            <w:rPr>
              <w:highlight w:val="yellow"/>
            </w:rPr>
          </w:rPrChange>
        </w:rPr>
        <w:t>-based</w:t>
      </w:r>
      <w:r w:rsidR="009310FF" w:rsidRPr="00BF19EB">
        <w:rPr>
          <w:rPrChange w:id="1370" w:author="Sam" w:date="2011-09-12T20:29:00Z">
            <w:rPr>
              <w:highlight w:val="yellow"/>
            </w:rPr>
          </w:rPrChange>
        </w:rPr>
        <w:t xml:space="preserve"> and </w:t>
      </w:r>
      <w:r w:rsidR="00B62E67" w:rsidRPr="00BF19EB">
        <w:rPr>
          <w:rPrChange w:id="1371" w:author="Sam" w:date="2011-09-12T20:29:00Z">
            <w:rPr>
              <w:highlight w:val="yellow"/>
            </w:rPr>
          </w:rPrChange>
        </w:rPr>
        <w:t>c</w:t>
      </w:r>
      <w:r w:rsidR="009310FF" w:rsidRPr="00BF19EB">
        <w:rPr>
          <w:rPrChange w:id="1372" w:author="Sam" w:date="2011-09-12T20:29:00Z">
            <w:rPr>
              <w:highlight w:val="yellow"/>
            </w:rPr>
          </w:rPrChange>
        </w:rPr>
        <w:t>loud</w:t>
      </w:r>
      <w:bookmarkEnd w:id="1366"/>
    </w:p>
    <w:p w:rsidR="00B17061" w:rsidRDefault="003B7370">
      <w:pPr>
        <w:spacing w:line="360" w:lineRule="auto"/>
        <w:rPr>
          <w:ins w:id="1373" w:author="Sam" w:date="2011-09-12T20:41:00Z"/>
        </w:rPr>
        <w:pPrChange w:id="1374" w:author="Sam" w:date="2011-09-12T19:53:00Z">
          <w:pPr/>
        </w:pPrChange>
      </w:pPr>
      <w:r w:rsidRPr="00BF19EB">
        <w:rPr>
          <w:rPrChange w:id="1375" w:author="Sam" w:date="2011-09-12T20:29:00Z">
            <w:rPr>
              <w:highlight w:val="yellow"/>
            </w:rPr>
          </w:rPrChange>
        </w:rPr>
        <w:t>Lots of</w:t>
      </w:r>
      <w:r w:rsidR="00DC2F31" w:rsidRPr="00BF19EB">
        <w:rPr>
          <w:rPrChange w:id="1376" w:author="Sam" w:date="2011-09-12T20:29:00Z">
            <w:rPr>
              <w:highlight w:val="yellow"/>
            </w:rPr>
          </w:rPrChange>
        </w:rPr>
        <w:t xml:space="preserve"> popular </w:t>
      </w:r>
      <w:r w:rsidR="00077A14" w:rsidRPr="00BF19EB">
        <w:rPr>
          <w:rPrChange w:id="1377" w:author="Sam" w:date="2011-09-12T20:29:00Z">
            <w:rPr>
              <w:highlight w:val="yellow"/>
            </w:rPr>
          </w:rPrChange>
        </w:rPr>
        <w:t>version control systems are tradit</w:t>
      </w:r>
      <w:r w:rsidR="00312958" w:rsidRPr="00BF19EB">
        <w:rPr>
          <w:rPrChange w:id="1378" w:author="Sam" w:date="2011-09-12T20:29:00Z">
            <w:rPr>
              <w:highlight w:val="yellow"/>
            </w:rPr>
          </w:rPrChange>
        </w:rPr>
        <w:t>ional cli</w:t>
      </w:r>
      <w:r w:rsidR="00513F5C" w:rsidRPr="00BF19EB">
        <w:rPr>
          <w:rPrChange w:id="1379" w:author="Sam" w:date="2011-09-12T20:29:00Z">
            <w:rPr>
              <w:highlight w:val="yellow"/>
            </w:rPr>
          </w:rPrChange>
        </w:rPr>
        <w:t>ent-server model based</w:t>
      </w:r>
      <w:sdt>
        <w:sdtPr>
          <w:id w:val="965462652"/>
          <w:citation/>
        </w:sdtPr>
        <w:sdtContent>
          <w:r w:rsidR="0057603F" w:rsidRPr="00BF19EB">
            <w:rPr>
              <w:rPrChange w:id="1380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4637C2" w:rsidRPr="00BF19EB">
            <w:rPr>
              <w:rPrChange w:id="1381" w:author="Sam" w:date="2011-09-12T20:29:00Z">
                <w:rPr>
                  <w:highlight w:val="yellow"/>
                </w:rPr>
              </w:rPrChange>
            </w:rPr>
            <w:instrText xml:space="preserve"> CITATION Sha091 \l 2052 </w:instrText>
          </w:r>
          <w:r w:rsidR="0057603F" w:rsidRPr="00BF19EB">
            <w:rPr>
              <w:rPrChange w:id="1382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383" w:author="Sam" w:date="2011-09-12T20:29:00Z">
                <w:rPr>
                  <w:noProof/>
                  <w:highlight w:val="yellow"/>
                </w:rPr>
              </w:rPrChange>
            </w:rPr>
            <w:t xml:space="preserve"> [9]</w:t>
          </w:r>
          <w:r w:rsidR="0057603F" w:rsidRPr="00BF19EB">
            <w:rPr>
              <w:rPrChange w:id="1384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ins w:id="1385" w:author="Sam" w:date="2011-09-12T20:32:00Z">
        <w:r w:rsidR="00C07D1C">
          <w:t xml:space="preserve">. </w:t>
        </w:r>
      </w:ins>
      <w:del w:id="1386" w:author="Sam" w:date="2011-09-12T20:32:00Z">
        <w:r w:rsidR="00C808DF" w:rsidRPr="00BF19EB" w:rsidDel="00C07D1C">
          <w:rPr>
            <w:rPrChange w:id="1387" w:author="Sam" w:date="2011-09-12T20:29:00Z">
              <w:rPr>
                <w:highlight w:val="yellow"/>
              </w:rPr>
            </w:rPrChange>
          </w:rPr>
          <w:delText>, e</w:delText>
        </w:r>
      </w:del>
      <w:ins w:id="1388" w:author="Sam" w:date="2011-09-12T20:32:00Z">
        <w:r w:rsidR="00C07D1C">
          <w:t>E</w:t>
        </w:r>
      </w:ins>
      <w:r w:rsidR="00D2698D" w:rsidRPr="00BF19EB">
        <w:rPr>
          <w:rPrChange w:id="1389" w:author="Sam" w:date="2011-09-12T20:29:00Z">
            <w:rPr>
              <w:highlight w:val="yellow"/>
            </w:rPr>
          </w:rPrChange>
        </w:rPr>
        <w:t xml:space="preserve">ven though </w:t>
      </w:r>
      <w:r w:rsidR="00870EC4" w:rsidRPr="00BF19EB">
        <w:rPr>
          <w:rPrChange w:id="1390" w:author="Sam" w:date="2011-09-12T20:29:00Z">
            <w:rPr>
              <w:highlight w:val="yellow"/>
            </w:rPr>
          </w:rPrChange>
        </w:rPr>
        <w:t>some version control</w:t>
      </w:r>
      <w:r w:rsidR="008C1371" w:rsidRPr="00BF19EB">
        <w:rPr>
          <w:rPrChange w:id="1391" w:author="Sam" w:date="2011-09-12T20:29:00Z">
            <w:rPr>
              <w:highlight w:val="yellow"/>
            </w:rPr>
          </w:rPrChange>
        </w:rPr>
        <w:t xml:space="preserve"> systems </w:t>
      </w:r>
      <w:r w:rsidR="002F35BE" w:rsidRPr="00BF19EB">
        <w:rPr>
          <w:rPrChange w:id="1392" w:author="Sam" w:date="2011-09-12T20:29:00Z">
            <w:rPr>
              <w:highlight w:val="yellow"/>
            </w:rPr>
          </w:rPrChange>
        </w:rPr>
        <w:t xml:space="preserve">were </w:t>
      </w:r>
      <w:r w:rsidR="008C1371" w:rsidRPr="00BF19EB">
        <w:rPr>
          <w:rPrChange w:id="1393" w:author="Sam" w:date="2011-09-12T20:29:00Z">
            <w:rPr>
              <w:highlight w:val="yellow"/>
            </w:rPr>
          </w:rPrChange>
        </w:rPr>
        <w:t>built</w:t>
      </w:r>
      <w:r w:rsidR="00870EC4" w:rsidRPr="00BF19EB">
        <w:rPr>
          <w:rPrChange w:id="1394" w:author="Sam" w:date="2011-09-12T20:29:00Z">
            <w:rPr>
              <w:highlight w:val="yellow"/>
            </w:rPr>
          </w:rPrChange>
        </w:rPr>
        <w:t xml:space="preserve"> </w:t>
      </w:r>
      <w:del w:id="1395" w:author="Sam" w:date="2011-09-12T20:32:00Z">
        <w:r w:rsidR="00AF2B36" w:rsidRPr="00BF19EB" w:rsidDel="00C07D1C">
          <w:rPr>
            <w:rPrChange w:id="1396" w:author="Sam" w:date="2011-09-12T20:29:00Z">
              <w:rPr>
                <w:highlight w:val="yellow"/>
              </w:rPr>
            </w:rPrChange>
          </w:rPr>
          <w:delText xml:space="preserve">with </w:delText>
        </w:r>
      </w:del>
      <w:ins w:id="1397" w:author="Sam" w:date="2011-09-12T20:32:00Z">
        <w:r w:rsidR="00C07D1C">
          <w:t>using</w:t>
        </w:r>
        <w:r w:rsidR="00C07D1C" w:rsidRPr="00BF19EB">
          <w:rPr>
            <w:rPrChange w:id="1398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AF2B36" w:rsidRPr="00BF19EB">
        <w:rPr>
          <w:rPrChange w:id="1399" w:author="Sam" w:date="2011-09-12T20:29:00Z">
            <w:rPr>
              <w:highlight w:val="yellow"/>
            </w:rPr>
          </w:rPrChange>
        </w:rPr>
        <w:t>the</w:t>
      </w:r>
      <w:r w:rsidR="00870EC4" w:rsidRPr="00BF19EB">
        <w:rPr>
          <w:rPrChange w:id="1400" w:author="Sam" w:date="2011-09-12T20:29:00Z">
            <w:rPr>
              <w:highlight w:val="yellow"/>
            </w:rPr>
          </w:rPrChange>
        </w:rPr>
        <w:t xml:space="preserve"> distributed approach</w:t>
      </w:r>
      <w:r w:rsidR="00A770F9" w:rsidRPr="00BF19EB">
        <w:rPr>
          <w:rPrChange w:id="1401" w:author="Sam" w:date="2011-09-12T20:29:00Z">
            <w:rPr>
              <w:highlight w:val="yellow"/>
            </w:rPr>
          </w:rPrChange>
        </w:rPr>
        <w:t xml:space="preserve">, like </w:t>
      </w:r>
      <w:r w:rsidR="00A770F9" w:rsidRPr="00BF19EB">
        <w:rPr>
          <w:rPrChange w:id="1402" w:author="Sam" w:date="2011-09-12T20:29:00Z">
            <w:rPr>
              <w:highlight w:val="yellow"/>
            </w:rPr>
          </w:rPrChange>
        </w:rPr>
        <w:lastRenderedPageBreak/>
        <w:t>Git</w:t>
      </w:r>
      <w:r w:rsidR="00A770F9" w:rsidRPr="00BF19EB">
        <w:rPr>
          <w:rStyle w:val="aa"/>
          <w:rPrChange w:id="1403" w:author="Sam" w:date="2011-09-12T20:29:00Z">
            <w:rPr>
              <w:rStyle w:val="aa"/>
              <w:highlight w:val="yellow"/>
            </w:rPr>
          </w:rPrChange>
        </w:rPr>
        <w:footnoteReference w:id="1"/>
      </w:r>
      <w:r w:rsidR="00870EC4" w:rsidRPr="00BF19EB">
        <w:rPr>
          <w:rPrChange w:id="1418" w:author="Sam" w:date="2011-09-12T20:29:00Z">
            <w:rPr>
              <w:highlight w:val="yellow"/>
            </w:rPr>
          </w:rPrChange>
        </w:rPr>
        <w:t xml:space="preserve">, </w:t>
      </w:r>
      <w:del w:id="1419" w:author="Sam" w:date="2011-09-12T20:34:00Z">
        <w:r w:rsidR="00870EC4" w:rsidRPr="00BF19EB" w:rsidDel="008B0B4E">
          <w:rPr>
            <w:rPrChange w:id="1420" w:author="Sam" w:date="2011-09-12T20:29:00Z">
              <w:rPr>
                <w:highlight w:val="yellow"/>
              </w:rPr>
            </w:rPrChange>
          </w:rPr>
          <w:delText xml:space="preserve">however, </w:delText>
        </w:r>
      </w:del>
      <w:r w:rsidR="00870EC4" w:rsidRPr="00BF19EB">
        <w:rPr>
          <w:rPrChange w:id="1421" w:author="Sam" w:date="2011-09-12T20:29:00Z">
            <w:rPr>
              <w:highlight w:val="yellow"/>
            </w:rPr>
          </w:rPrChange>
        </w:rPr>
        <w:t>it is very complicated for small group and individual projects</w:t>
      </w:r>
      <w:r w:rsidR="00221E7E" w:rsidRPr="00BF19EB">
        <w:rPr>
          <w:rPrChange w:id="1422" w:author="Sam" w:date="2011-09-12T20:29:00Z">
            <w:rPr>
              <w:highlight w:val="yellow"/>
            </w:rPr>
          </w:rPrChange>
        </w:rPr>
        <w:t xml:space="preserve"> to use,</w:t>
      </w:r>
      <w:r w:rsidR="00555D3D" w:rsidRPr="00BF19EB">
        <w:rPr>
          <w:rPrChange w:id="1423" w:author="Sam" w:date="2011-09-12T20:29:00Z">
            <w:rPr>
              <w:highlight w:val="yellow"/>
            </w:rPr>
          </w:rPrChange>
        </w:rPr>
        <w:t xml:space="preserve"> due to it</w:t>
      </w:r>
      <w:r w:rsidR="001B094E" w:rsidRPr="00BF19EB">
        <w:rPr>
          <w:rPrChange w:id="1424" w:author="Sam" w:date="2011-09-12T20:29:00Z">
            <w:rPr>
              <w:highlight w:val="yellow"/>
            </w:rPr>
          </w:rPrChange>
        </w:rPr>
        <w:t xml:space="preserve"> </w:t>
      </w:r>
      <w:del w:id="1425" w:author="Sam" w:date="2011-09-12T20:34:00Z">
        <w:r w:rsidR="001B094E" w:rsidRPr="00BF19EB" w:rsidDel="008B0B4E">
          <w:rPr>
            <w:rPrChange w:id="1426" w:author="Sam" w:date="2011-09-12T20:29:00Z">
              <w:rPr>
                <w:highlight w:val="yellow"/>
              </w:rPr>
            </w:rPrChange>
          </w:rPr>
          <w:delText>i</w:delText>
        </w:r>
        <w:r w:rsidR="00555D3D" w:rsidRPr="00BF19EB" w:rsidDel="008B0B4E">
          <w:rPr>
            <w:rPrChange w:id="1427" w:author="Sam" w:date="2011-09-12T20:29:00Z">
              <w:rPr>
                <w:highlight w:val="yellow"/>
              </w:rPr>
            </w:rPrChange>
          </w:rPr>
          <w:delText xml:space="preserve">s </w:delText>
        </w:r>
      </w:del>
      <w:ins w:id="1428" w:author="Sam" w:date="2011-09-12T20:34:00Z">
        <w:r w:rsidR="008B0B4E">
          <w:t>being</w:t>
        </w:r>
        <w:r w:rsidR="008B0B4E" w:rsidRPr="00BF19EB">
          <w:rPr>
            <w:rPrChange w:id="1429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555D3D" w:rsidRPr="00BF19EB">
        <w:rPr>
          <w:rPrChange w:id="1430" w:author="Sam" w:date="2011-09-12T20:29:00Z">
            <w:rPr>
              <w:highlight w:val="yellow"/>
            </w:rPr>
          </w:rPrChange>
        </w:rPr>
        <w:t xml:space="preserve">hard to understand </w:t>
      </w:r>
      <w:r w:rsidR="009A7E04" w:rsidRPr="00BF19EB">
        <w:rPr>
          <w:rPrChange w:id="1431" w:author="Sam" w:date="2011-09-12T20:29:00Z">
            <w:rPr>
              <w:highlight w:val="yellow"/>
            </w:rPr>
          </w:rPrChange>
        </w:rPr>
        <w:t>and use</w:t>
      </w:r>
      <w:r w:rsidR="001B094E" w:rsidRPr="00BF19EB">
        <w:rPr>
          <w:rPrChange w:id="1432" w:author="Sam" w:date="2011-09-12T20:29:00Z">
            <w:rPr>
              <w:highlight w:val="yellow"/>
            </w:rPr>
          </w:rPrChange>
        </w:rPr>
        <w:t xml:space="preserve"> for non-experience</w:t>
      </w:r>
      <w:ins w:id="1433" w:author="Sam" w:date="2011-09-12T20:34:00Z">
        <w:r w:rsidR="008B0B4E">
          <w:t>d</w:t>
        </w:r>
      </w:ins>
      <w:r w:rsidR="001B094E" w:rsidRPr="00BF19EB">
        <w:rPr>
          <w:rPrChange w:id="1434" w:author="Sam" w:date="2011-09-12T20:29:00Z">
            <w:rPr>
              <w:highlight w:val="yellow"/>
            </w:rPr>
          </w:rPrChange>
        </w:rPr>
        <w:t xml:space="preserve"> users</w:t>
      </w:r>
      <w:sdt>
        <w:sdtPr>
          <w:id w:val="706524499"/>
          <w:citation/>
        </w:sdtPr>
        <w:sdtContent>
          <w:r w:rsidR="0057603F" w:rsidRPr="00BF19EB">
            <w:rPr>
              <w:rPrChange w:id="1435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1B094E" w:rsidRPr="00BF19EB">
            <w:rPr>
              <w:rPrChange w:id="1436" w:author="Sam" w:date="2011-09-12T20:29:00Z">
                <w:rPr>
                  <w:highlight w:val="yellow"/>
                </w:rPr>
              </w:rPrChange>
            </w:rPr>
            <w:instrText xml:space="preserve"> CITATION Cha10 \l 2052 </w:instrText>
          </w:r>
          <w:r w:rsidR="0057603F" w:rsidRPr="00BF19EB">
            <w:rPr>
              <w:rPrChange w:id="1437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438" w:author="Sam" w:date="2011-09-12T20:29:00Z">
                <w:rPr>
                  <w:noProof/>
                  <w:highlight w:val="yellow"/>
                </w:rPr>
              </w:rPrChange>
            </w:rPr>
            <w:t xml:space="preserve"> [10]</w:t>
          </w:r>
          <w:r w:rsidR="0057603F" w:rsidRPr="00BF19EB">
            <w:rPr>
              <w:rPrChange w:id="1439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r w:rsidR="00870EC4" w:rsidRPr="00BF19EB">
        <w:rPr>
          <w:rPrChange w:id="1440" w:author="Sam" w:date="2011-09-12T20:29:00Z">
            <w:rPr>
              <w:highlight w:val="yellow"/>
            </w:rPr>
          </w:rPrChange>
        </w:rPr>
        <w:t>.</w:t>
      </w:r>
      <w:r w:rsidR="004D07D0" w:rsidRPr="00BF19EB">
        <w:rPr>
          <w:rPrChange w:id="1441" w:author="Sam" w:date="2011-09-12T20:29:00Z">
            <w:rPr>
              <w:highlight w:val="yellow"/>
            </w:rPr>
          </w:rPrChange>
        </w:rPr>
        <w:t xml:space="preserve"> </w:t>
      </w:r>
      <w:r w:rsidR="009E3361" w:rsidRPr="00BF19EB">
        <w:rPr>
          <w:rPrChange w:id="1442" w:author="Sam" w:date="2011-09-12T20:29:00Z">
            <w:rPr>
              <w:highlight w:val="yellow"/>
            </w:rPr>
          </w:rPrChange>
        </w:rPr>
        <w:t xml:space="preserve">To </w:t>
      </w:r>
      <w:r w:rsidR="00FF26F3" w:rsidRPr="00BF19EB">
        <w:rPr>
          <w:rPrChange w:id="1443" w:author="Sam" w:date="2011-09-12T20:29:00Z">
            <w:rPr>
              <w:highlight w:val="yellow"/>
            </w:rPr>
          </w:rPrChange>
        </w:rPr>
        <w:t>set up</w:t>
      </w:r>
      <w:r w:rsidR="009E3361" w:rsidRPr="00BF19EB">
        <w:rPr>
          <w:rPrChange w:id="1444" w:author="Sam" w:date="2011-09-12T20:29:00Z">
            <w:rPr>
              <w:highlight w:val="yellow"/>
            </w:rPr>
          </w:rPrChange>
        </w:rPr>
        <w:t xml:space="preserve"> a traditional version control system, </w:t>
      </w:r>
      <w:del w:id="1445" w:author="Sam" w:date="2011-09-12T20:34:00Z">
        <w:r w:rsidR="00CD0F98" w:rsidRPr="00BF19EB" w:rsidDel="008B0B4E">
          <w:rPr>
            <w:rPrChange w:id="1446" w:author="Sam" w:date="2011-09-12T20:29:00Z">
              <w:rPr>
                <w:highlight w:val="yellow"/>
              </w:rPr>
            </w:rPrChange>
          </w:rPr>
          <w:delText xml:space="preserve">it </w:delText>
        </w:r>
      </w:del>
      <w:r w:rsidR="00CD0F98" w:rsidRPr="00BF19EB">
        <w:rPr>
          <w:rPrChange w:id="1447" w:author="Sam" w:date="2011-09-12T20:29:00Z">
            <w:rPr>
              <w:highlight w:val="yellow"/>
            </w:rPr>
          </w:rPrChange>
        </w:rPr>
        <w:t>requi</w:t>
      </w:r>
      <w:r w:rsidR="00C0037A" w:rsidRPr="00BF19EB">
        <w:rPr>
          <w:rPrChange w:id="1448" w:author="Sam" w:date="2011-09-12T20:29:00Z">
            <w:rPr>
              <w:highlight w:val="yellow"/>
            </w:rPr>
          </w:rPrChange>
        </w:rPr>
        <w:t>res</w:t>
      </w:r>
      <w:r w:rsidR="00AC4328" w:rsidRPr="00BF19EB">
        <w:rPr>
          <w:rPrChange w:id="1449" w:author="Sam" w:date="2011-09-12T20:29:00Z">
            <w:rPr>
              <w:highlight w:val="yellow"/>
            </w:rPr>
          </w:rPrChange>
        </w:rPr>
        <w:t xml:space="preserve"> </w:t>
      </w:r>
      <w:r w:rsidR="00E842E8" w:rsidRPr="00BF19EB">
        <w:rPr>
          <w:rPrChange w:id="1450" w:author="Sam" w:date="2011-09-12T20:29:00Z">
            <w:rPr>
              <w:highlight w:val="yellow"/>
            </w:rPr>
          </w:rPrChange>
        </w:rPr>
        <w:t>set</w:t>
      </w:r>
      <w:ins w:id="1451" w:author="Sam" w:date="2011-09-12T20:34:00Z">
        <w:r w:rsidR="008B0B4E">
          <w:t>ting</w:t>
        </w:r>
      </w:ins>
      <w:del w:id="1452" w:author="Sam" w:date="2011-09-12T20:34:00Z">
        <w:r w:rsidR="00E842E8" w:rsidRPr="00BF19EB" w:rsidDel="008B0B4E">
          <w:rPr>
            <w:rPrChange w:id="1453" w:author="Sam" w:date="2011-09-12T20:29:00Z">
              <w:rPr>
                <w:highlight w:val="yellow"/>
              </w:rPr>
            </w:rPrChange>
          </w:rPr>
          <w:delText>s</w:delText>
        </w:r>
      </w:del>
      <w:r w:rsidR="00E842E8" w:rsidRPr="00BF19EB">
        <w:rPr>
          <w:rPrChange w:id="1454" w:author="Sam" w:date="2011-09-12T20:29:00Z">
            <w:rPr>
              <w:highlight w:val="yellow"/>
            </w:rPr>
          </w:rPrChange>
        </w:rPr>
        <w:t xml:space="preserve"> up </w:t>
      </w:r>
      <w:r w:rsidR="00AC4328" w:rsidRPr="00BF19EB">
        <w:rPr>
          <w:rPrChange w:id="1455" w:author="Sam" w:date="2011-09-12T20:29:00Z">
            <w:rPr>
              <w:highlight w:val="yellow"/>
            </w:rPr>
          </w:rPrChange>
        </w:rPr>
        <w:t>three parts</w:t>
      </w:r>
      <w:ins w:id="1456" w:author="Sam" w:date="2011-09-12T20:35:00Z">
        <w:r w:rsidR="008B0B4E">
          <w:t>,</w:t>
        </w:r>
      </w:ins>
      <w:r w:rsidR="00E842E8" w:rsidRPr="00BF19EB">
        <w:rPr>
          <w:rPrChange w:id="1457" w:author="Sam" w:date="2011-09-12T20:29:00Z">
            <w:rPr>
              <w:highlight w:val="yellow"/>
            </w:rPr>
          </w:rPrChange>
        </w:rPr>
        <w:t xml:space="preserve"> which will be</w:t>
      </w:r>
      <w:r w:rsidR="00AC4328" w:rsidRPr="00BF19EB">
        <w:rPr>
          <w:rPrChange w:id="1458" w:author="Sam" w:date="2011-09-12T20:29:00Z">
            <w:rPr>
              <w:highlight w:val="yellow"/>
            </w:rPr>
          </w:rPrChange>
        </w:rPr>
        <w:t xml:space="preserve"> </w:t>
      </w:r>
      <w:r w:rsidR="00201CDE" w:rsidRPr="00BF19EB">
        <w:rPr>
          <w:rPrChange w:id="1459" w:author="Sam" w:date="2011-09-12T20:29:00Z">
            <w:rPr>
              <w:highlight w:val="yellow"/>
            </w:rPr>
          </w:rPrChange>
        </w:rPr>
        <w:t xml:space="preserve">configured to </w:t>
      </w:r>
      <w:r w:rsidR="008D5BAC" w:rsidRPr="00BF19EB">
        <w:rPr>
          <w:rPrChange w:id="1460" w:author="Sam" w:date="2011-09-12T20:29:00Z">
            <w:rPr>
              <w:highlight w:val="yellow"/>
            </w:rPr>
          </w:rPrChange>
        </w:rPr>
        <w:t>work</w:t>
      </w:r>
      <w:r w:rsidR="00C0037A" w:rsidRPr="00BF19EB">
        <w:rPr>
          <w:rPrChange w:id="1461" w:author="Sam" w:date="2011-09-12T20:29:00Z">
            <w:rPr>
              <w:highlight w:val="yellow"/>
            </w:rPr>
          </w:rPrChange>
        </w:rPr>
        <w:t xml:space="preserve"> </w:t>
      </w:r>
      <w:r w:rsidR="00E842E8" w:rsidRPr="00BF19EB">
        <w:rPr>
          <w:rPrChange w:id="1462" w:author="Sam" w:date="2011-09-12T20:29:00Z">
            <w:rPr>
              <w:highlight w:val="yellow"/>
            </w:rPr>
          </w:rPrChange>
        </w:rPr>
        <w:t xml:space="preserve">together: </w:t>
      </w:r>
      <w:ins w:id="1463" w:author="Sam" w:date="2011-09-12T20:35:00Z">
        <w:r w:rsidR="008B0B4E">
          <w:t xml:space="preserve">a </w:t>
        </w:r>
      </w:ins>
      <w:r w:rsidR="00C0037A" w:rsidRPr="00BF19EB">
        <w:rPr>
          <w:rPrChange w:id="1464" w:author="Sam" w:date="2011-09-12T20:29:00Z">
            <w:rPr>
              <w:highlight w:val="yellow"/>
            </w:rPr>
          </w:rPrChange>
        </w:rPr>
        <w:t>centralised</w:t>
      </w:r>
      <w:r w:rsidR="00CD0F98" w:rsidRPr="00BF19EB">
        <w:rPr>
          <w:rPrChange w:id="1465" w:author="Sam" w:date="2011-09-12T20:29:00Z">
            <w:rPr>
              <w:highlight w:val="yellow"/>
            </w:rPr>
          </w:rPrChange>
        </w:rPr>
        <w:t xml:space="preserve"> server </w:t>
      </w:r>
      <w:del w:id="1466" w:author="Sam" w:date="2011-09-12T20:35:00Z">
        <w:r w:rsidR="00CD0F98" w:rsidRPr="00BF19EB" w:rsidDel="008B0B4E">
          <w:rPr>
            <w:rPrChange w:id="1467" w:author="Sam" w:date="2011-09-12T20:29:00Z">
              <w:rPr>
                <w:highlight w:val="yellow"/>
              </w:rPr>
            </w:rPrChange>
          </w:rPr>
          <w:delText>runs</w:delText>
        </w:r>
      </w:del>
      <w:ins w:id="1468" w:author="Sam" w:date="2011-09-12T20:35:00Z">
        <w:r w:rsidR="008B0B4E">
          <w:t>to run the</w:t>
        </w:r>
      </w:ins>
      <w:r w:rsidR="00CD0F98" w:rsidRPr="00BF19EB">
        <w:rPr>
          <w:rPrChange w:id="1469" w:author="Sam" w:date="2011-09-12T20:29:00Z">
            <w:rPr>
              <w:highlight w:val="yellow"/>
            </w:rPr>
          </w:rPrChange>
        </w:rPr>
        <w:t xml:space="preserve"> server side software,</w:t>
      </w:r>
      <w:ins w:id="1470" w:author="Sam" w:date="2011-09-12T20:35:00Z">
        <w:r w:rsidR="008B0B4E">
          <w:t xml:space="preserve"> </w:t>
        </w:r>
      </w:ins>
      <w:ins w:id="1471" w:author="Sam" w:date="2011-09-12T20:38:00Z">
        <w:r w:rsidR="00D74109">
          <w:t xml:space="preserve">a </w:t>
        </w:r>
      </w:ins>
      <w:del w:id="1472" w:author="Sam" w:date="2011-09-12T20:35:00Z">
        <w:r w:rsidR="00CD0F98" w:rsidRPr="00BF19EB" w:rsidDel="008B0B4E">
          <w:rPr>
            <w:rPrChange w:id="1473" w:author="Sam" w:date="2011-09-12T20:29:00Z">
              <w:rPr>
                <w:highlight w:val="yellow"/>
              </w:rPr>
            </w:rPrChange>
          </w:rPr>
          <w:delText xml:space="preserve"> </w:delText>
        </w:r>
      </w:del>
      <w:r w:rsidR="00C20E56" w:rsidRPr="00BF19EB">
        <w:rPr>
          <w:rPrChange w:id="1474" w:author="Sam" w:date="2011-09-12T20:29:00Z">
            <w:rPr>
              <w:highlight w:val="yellow"/>
            </w:rPr>
          </w:rPrChange>
        </w:rPr>
        <w:t>client</w:t>
      </w:r>
      <w:r w:rsidR="00AC4328" w:rsidRPr="00BF19EB">
        <w:rPr>
          <w:rPrChange w:id="1475" w:author="Sam" w:date="2011-09-12T20:29:00Z">
            <w:rPr>
              <w:highlight w:val="yellow"/>
            </w:rPr>
          </w:rPrChange>
        </w:rPr>
        <w:t>(</w:t>
      </w:r>
      <w:r w:rsidR="00C20E56" w:rsidRPr="00BF19EB">
        <w:rPr>
          <w:rPrChange w:id="1476" w:author="Sam" w:date="2011-09-12T20:29:00Z">
            <w:rPr>
              <w:highlight w:val="yellow"/>
            </w:rPr>
          </w:rPrChange>
        </w:rPr>
        <w:t>s</w:t>
      </w:r>
      <w:r w:rsidR="00AC4328" w:rsidRPr="00BF19EB">
        <w:rPr>
          <w:rPrChange w:id="1477" w:author="Sam" w:date="2011-09-12T20:29:00Z">
            <w:rPr>
              <w:highlight w:val="yellow"/>
            </w:rPr>
          </w:rPrChange>
        </w:rPr>
        <w:t>)</w:t>
      </w:r>
      <w:ins w:id="1478" w:author="Sam" w:date="2011-09-12T20:35:00Z">
        <w:r w:rsidR="008B0B4E">
          <w:t xml:space="preserve"> to</w:t>
        </w:r>
      </w:ins>
      <w:r w:rsidR="00AC4328" w:rsidRPr="00BF19EB">
        <w:rPr>
          <w:rPrChange w:id="1479" w:author="Sam" w:date="2011-09-12T20:29:00Z">
            <w:rPr>
              <w:highlight w:val="yellow"/>
            </w:rPr>
          </w:rPrChange>
        </w:rPr>
        <w:t xml:space="preserve"> run</w:t>
      </w:r>
      <w:del w:id="1480" w:author="Sam" w:date="2011-09-12T20:36:00Z">
        <w:r w:rsidR="00AC4328" w:rsidRPr="00BF19EB" w:rsidDel="008B0B4E">
          <w:rPr>
            <w:rPrChange w:id="1481" w:author="Sam" w:date="2011-09-12T20:29:00Z">
              <w:rPr>
                <w:highlight w:val="yellow"/>
              </w:rPr>
            </w:rPrChange>
          </w:rPr>
          <w:delText>s</w:delText>
        </w:r>
      </w:del>
      <w:r w:rsidR="00AC4328" w:rsidRPr="00BF19EB">
        <w:rPr>
          <w:rPrChange w:id="1482" w:author="Sam" w:date="2011-09-12T20:29:00Z">
            <w:rPr>
              <w:highlight w:val="yellow"/>
            </w:rPr>
          </w:rPrChange>
        </w:rPr>
        <w:t xml:space="preserve"> </w:t>
      </w:r>
      <w:ins w:id="1483" w:author="Sam" w:date="2011-09-12T20:35:00Z">
        <w:r w:rsidR="008B0B4E">
          <w:t xml:space="preserve">the </w:t>
        </w:r>
      </w:ins>
      <w:r w:rsidR="00AC4328" w:rsidRPr="00BF19EB">
        <w:rPr>
          <w:rPrChange w:id="1484" w:author="Sam" w:date="2011-09-12T20:29:00Z">
            <w:rPr>
              <w:highlight w:val="yellow"/>
            </w:rPr>
          </w:rPrChange>
        </w:rPr>
        <w:t xml:space="preserve">client side software and </w:t>
      </w:r>
      <w:r w:rsidR="00206055" w:rsidRPr="00BF19EB">
        <w:rPr>
          <w:rPrChange w:id="1485" w:author="Sam" w:date="2011-09-12T20:29:00Z">
            <w:rPr>
              <w:highlight w:val="yellow"/>
            </w:rPr>
          </w:rPrChange>
        </w:rPr>
        <w:t>reliable network connection</w:t>
      </w:r>
      <w:r w:rsidR="005640D6" w:rsidRPr="00BF19EB">
        <w:rPr>
          <w:rPrChange w:id="1486" w:author="Sam" w:date="2011-09-12T20:29:00Z">
            <w:rPr>
              <w:highlight w:val="yellow"/>
            </w:rPr>
          </w:rPrChange>
        </w:rPr>
        <w:t>s</w:t>
      </w:r>
      <w:r w:rsidR="00BC41FC" w:rsidRPr="00BF19EB">
        <w:rPr>
          <w:rPrChange w:id="1487" w:author="Sam" w:date="2011-09-12T20:29:00Z">
            <w:rPr>
              <w:highlight w:val="yellow"/>
            </w:rPr>
          </w:rPrChange>
        </w:rPr>
        <w:t xml:space="preserve"> between server and client(s)</w:t>
      </w:r>
      <w:r w:rsidR="00206055" w:rsidRPr="00BF19EB">
        <w:rPr>
          <w:rPrChange w:id="1488" w:author="Sam" w:date="2011-09-12T20:29:00Z">
            <w:rPr>
              <w:highlight w:val="yellow"/>
            </w:rPr>
          </w:rPrChange>
        </w:rPr>
        <w:t>.</w:t>
      </w:r>
      <w:r w:rsidR="00CE4790" w:rsidRPr="00BF19EB">
        <w:rPr>
          <w:rPrChange w:id="1489" w:author="Sam" w:date="2011-09-12T20:29:00Z">
            <w:rPr>
              <w:highlight w:val="yellow"/>
            </w:rPr>
          </w:rPrChange>
        </w:rPr>
        <w:t xml:space="preserve"> </w:t>
      </w:r>
      <w:ins w:id="1490" w:author="Sam" w:date="2011-09-12T20:36:00Z">
        <w:r w:rsidR="008B0B4E">
          <w:t xml:space="preserve">The </w:t>
        </w:r>
      </w:ins>
      <w:del w:id="1491" w:author="Sam" w:date="2011-09-12T20:36:00Z">
        <w:r w:rsidR="00AC4328" w:rsidRPr="00BF19EB" w:rsidDel="008B0B4E">
          <w:rPr>
            <w:rPrChange w:id="1492" w:author="Sam" w:date="2011-09-12T20:29:00Z">
              <w:rPr>
                <w:highlight w:val="yellow"/>
              </w:rPr>
            </w:rPrChange>
          </w:rPr>
          <w:delText>S</w:delText>
        </w:r>
      </w:del>
      <w:ins w:id="1493" w:author="Sam" w:date="2011-09-12T20:36:00Z">
        <w:r w:rsidR="008B0B4E">
          <w:t>s</w:t>
        </w:r>
      </w:ins>
      <w:r w:rsidR="00AC4328" w:rsidRPr="00BF19EB">
        <w:rPr>
          <w:rPrChange w:id="1494" w:author="Sam" w:date="2011-09-12T20:29:00Z">
            <w:rPr>
              <w:highlight w:val="yellow"/>
            </w:rPr>
          </w:rPrChange>
        </w:rPr>
        <w:t xml:space="preserve">erver stores </w:t>
      </w:r>
      <w:del w:id="1495" w:author="Sam" w:date="2011-09-12T20:36:00Z">
        <w:r w:rsidR="001A0B47" w:rsidRPr="00BF19EB" w:rsidDel="003C4DC5">
          <w:rPr>
            <w:rPrChange w:id="1496" w:author="Sam" w:date="2011-09-12T20:29:00Z">
              <w:rPr>
                <w:highlight w:val="yellow"/>
              </w:rPr>
            </w:rPrChange>
          </w:rPr>
          <w:delText xml:space="preserve">every </w:delText>
        </w:r>
      </w:del>
      <w:ins w:id="1497" w:author="Sam" w:date="2011-09-12T20:36:00Z">
        <w:r w:rsidR="003C4DC5">
          <w:t>all</w:t>
        </w:r>
        <w:r w:rsidR="003C4DC5" w:rsidRPr="00BF19EB">
          <w:rPr>
            <w:rPrChange w:id="1498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1A0B47" w:rsidRPr="00BF19EB">
        <w:rPr>
          <w:rPrChange w:id="1499" w:author="Sam" w:date="2011-09-12T20:29:00Z">
            <w:rPr>
              <w:highlight w:val="yellow"/>
            </w:rPr>
          </w:rPrChange>
        </w:rPr>
        <w:t>versions/commits of each</w:t>
      </w:r>
      <w:r w:rsidR="00AC4328" w:rsidRPr="00BF19EB">
        <w:rPr>
          <w:rPrChange w:id="1500" w:author="Sam" w:date="2011-09-12T20:29:00Z">
            <w:rPr>
              <w:highlight w:val="yellow"/>
            </w:rPr>
          </w:rPrChange>
        </w:rPr>
        <w:t xml:space="preserve"> </w:t>
      </w:r>
      <w:r w:rsidR="004269C8" w:rsidRPr="00BF19EB">
        <w:rPr>
          <w:rPrChange w:id="1501" w:author="Sam" w:date="2011-09-12T20:29:00Z">
            <w:rPr>
              <w:highlight w:val="yellow"/>
            </w:rPr>
          </w:rPrChange>
        </w:rPr>
        <w:t>file</w:t>
      </w:r>
      <w:del w:id="1502" w:author="Sam" w:date="2011-09-12T20:36:00Z">
        <w:r w:rsidR="00E1560E" w:rsidRPr="00BF19EB" w:rsidDel="003C4DC5">
          <w:rPr>
            <w:rPrChange w:id="1503" w:author="Sam" w:date="2011-09-12T20:29:00Z">
              <w:rPr>
                <w:highlight w:val="yellow"/>
              </w:rPr>
            </w:rPrChange>
          </w:rPr>
          <w:delText>s</w:delText>
        </w:r>
      </w:del>
      <w:r w:rsidR="00AC4328" w:rsidRPr="00BF19EB">
        <w:rPr>
          <w:rPrChange w:id="1504" w:author="Sam" w:date="2011-09-12T20:29:00Z">
            <w:rPr>
              <w:highlight w:val="yellow"/>
            </w:rPr>
          </w:rPrChange>
        </w:rPr>
        <w:t xml:space="preserve">, </w:t>
      </w:r>
      <w:ins w:id="1505" w:author="Sam" w:date="2011-09-12T20:36:00Z">
        <w:r w:rsidR="003C4DC5">
          <w:t xml:space="preserve">the </w:t>
        </w:r>
      </w:ins>
      <w:r w:rsidR="00BF770A" w:rsidRPr="00BF19EB">
        <w:rPr>
          <w:rPrChange w:id="1506" w:author="Sam" w:date="2011-09-12T20:29:00Z">
            <w:rPr>
              <w:highlight w:val="yellow"/>
            </w:rPr>
          </w:rPrChange>
        </w:rPr>
        <w:t xml:space="preserve">client(s) stores </w:t>
      </w:r>
      <w:r w:rsidR="007D2210" w:rsidRPr="00BF19EB">
        <w:rPr>
          <w:rPrChange w:id="1507" w:author="Sam" w:date="2011-09-12T20:29:00Z">
            <w:rPr>
              <w:highlight w:val="yellow"/>
            </w:rPr>
          </w:rPrChange>
        </w:rPr>
        <w:t>a copy of</w:t>
      </w:r>
      <w:ins w:id="1508" w:author="Sam" w:date="2011-09-12T20:36:00Z">
        <w:r w:rsidR="003C4DC5">
          <w:t xml:space="preserve"> the</w:t>
        </w:r>
      </w:ins>
      <w:r w:rsidR="007D2210" w:rsidRPr="00BF19EB">
        <w:rPr>
          <w:rPrChange w:id="1509" w:author="Sam" w:date="2011-09-12T20:29:00Z">
            <w:rPr>
              <w:highlight w:val="yellow"/>
            </w:rPr>
          </w:rPrChange>
        </w:rPr>
        <w:t xml:space="preserve"> latest</w:t>
      </w:r>
      <w:r w:rsidR="00A117DB" w:rsidRPr="00BF19EB">
        <w:rPr>
          <w:rPrChange w:id="1510" w:author="Sam" w:date="2011-09-12T20:29:00Z">
            <w:rPr>
              <w:highlight w:val="yellow"/>
            </w:rPr>
          </w:rPrChange>
        </w:rPr>
        <w:t xml:space="preserve"> version of </w:t>
      </w:r>
      <w:r w:rsidR="00AA4312" w:rsidRPr="00BF19EB">
        <w:rPr>
          <w:rPrChange w:id="1511" w:author="Sam" w:date="2011-09-12T20:29:00Z">
            <w:rPr>
              <w:highlight w:val="yellow"/>
            </w:rPr>
          </w:rPrChange>
        </w:rPr>
        <w:t>project files</w:t>
      </w:r>
      <w:r w:rsidR="00572678" w:rsidRPr="00BF19EB">
        <w:rPr>
          <w:rPrChange w:id="1512" w:author="Sam" w:date="2011-09-12T20:29:00Z">
            <w:rPr>
              <w:highlight w:val="yellow"/>
            </w:rPr>
          </w:rPrChange>
        </w:rPr>
        <w:t xml:space="preserve"> and allow</w:t>
      </w:r>
      <w:ins w:id="1513" w:author="Sam" w:date="2011-09-12T20:36:00Z">
        <w:r w:rsidR="003C4DC5">
          <w:t>s</w:t>
        </w:r>
      </w:ins>
      <w:r w:rsidR="00572678" w:rsidRPr="00BF19EB">
        <w:rPr>
          <w:rPrChange w:id="1514" w:author="Sam" w:date="2011-09-12T20:29:00Z">
            <w:rPr>
              <w:highlight w:val="yellow"/>
            </w:rPr>
          </w:rPrChange>
        </w:rPr>
        <w:t xml:space="preserve"> user</w:t>
      </w:r>
      <w:ins w:id="1515" w:author="Sam" w:date="2011-09-12T20:36:00Z">
        <w:r w:rsidR="003C4DC5">
          <w:t>s</w:t>
        </w:r>
      </w:ins>
      <w:r w:rsidR="00572678" w:rsidRPr="00BF19EB">
        <w:rPr>
          <w:rPrChange w:id="1516" w:author="Sam" w:date="2011-09-12T20:29:00Z">
            <w:rPr>
              <w:highlight w:val="yellow"/>
            </w:rPr>
          </w:rPrChange>
        </w:rPr>
        <w:t xml:space="preserve"> </w:t>
      </w:r>
      <w:ins w:id="1517" w:author="Sam" w:date="2011-09-12T20:36:00Z">
        <w:r w:rsidR="003C4DC5">
          <w:t xml:space="preserve">to </w:t>
        </w:r>
      </w:ins>
      <w:r w:rsidR="00572678" w:rsidRPr="00BF19EB">
        <w:rPr>
          <w:rPrChange w:id="1518" w:author="Sam" w:date="2011-09-12T20:29:00Z">
            <w:rPr>
              <w:highlight w:val="yellow"/>
            </w:rPr>
          </w:rPrChange>
        </w:rPr>
        <w:t>work</w:t>
      </w:r>
      <w:del w:id="1519" w:author="Sam" w:date="2011-09-12T20:36:00Z">
        <w:r w:rsidR="00572678" w:rsidRPr="00BF19EB" w:rsidDel="003C4DC5">
          <w:rPr>
            <w:rPrChange w:id="1520" w:author="Sam" w:date="2011-09-12T20:29:00Z">
              <w:rPr>
                <w:highlight w:val="yellow"/>
              </w:rPr>
            </w:rPrChange>
          </w:rPr>
          <w:delText>ing</w:delText>
        </w:r>
      </w:del>
      <w:ins w:id="1521" w:author="Sam" w:date="2011-09-12T20:36:00Z">
        <w:r w:rsidR="003C4DC5">
          <w:t xml:space="preserve"> on</w:t>
        </w:r>
      </w:ins>
      <w:r w:rsidR="00572678" w:rsidRPr="00BF19EB">
        <w:rPr>
          <w:rPrChange w:id="1522" w:author="Sam" w:date="2011-09-12T20:29:00Z">
            <w:rPr>
              <w:highlight w:val="yellow"/>
            </w:rPr>
          </w:rPrChange>
        </w:rPr>
        <w:t xml:space="preserve"> and </w:t>
      </w:r>
      <w:r w:rsidR="00572678" w:rsidRPr="003C4DC5">
        <w:rPr>
          <w:rPrChange w:id="1523" w:author="Sam" w:date="2011-09-12T20:37:00Z">
            <w:rPr>
              <w:highlight w:val="yellow"/>
            </w:rPr>
          </w:rPrChange>
        </w:rPr>
        <w:t>chang</w:t>
      </w:r>
      <w:del w:id="1524" w:author="Sam" w:date="2011-09-12T20:37:00Z">
        <w:r w:rsidR="00572678" w:rsidRPr="003C4DC5" w:rsidDel="003C4DC5">
          <w:rPr>
            <w:rPrChange w:id="1525" w:author="Sam" w:date="2011-09-12T20:37:00Z">
              <w:rPr>
                <w:highlight w:val="yellow"/>
              </w:rPr>
            </w:rPrChange>
          </w:rPr>
          <w:delText>ing</w:delText>
        </w:r>
      </w:del>
      <w:ins w:id="1526" w:author="Sam" w:date="2011-09-12T20:37:00Z">
        <w:r w:rsidR="003C4DC5" w:rsidRPr="003C4DC5">
          <w:rPr>
            <w:rPrChange w:id="1527" w:author="Sam" w:date="2011-09-12T20:37:00Z">
              <w:rPr>
                <w:highlight w:val="yellow"/>
              </w:rPr>
            </w:rPrChange>
          </w:rPr>
          <w:t>e</w:t>
        </w:r>
      </w:ins>
      <w:r w:rsidR="00572678" w:rsidRPr="003C4DC5">
        <w:rPr>
          <w:rPrChange w:id="1528" w:author="Sam" w:date="2011-09-12T20:37:00Z">
            <w:rPr>
              <w:highlight w:val="yellow"/>
            </w:rPr>
          </w:rPrChange>
        </w:rPr>
        <w:t xml:space="preserve"> it for future commit</w:t>
      </w:r>
      <w:sdt>
        <w:sdtPr>
          <w:id w:val="125904943"/>
          <w:citation/>
        </w:sdtPr>
        <w:sdtContent>
          <w:r w:rsidR="0057603F" w:rsidRPr="003C4DC5">
            <w:rPr>
              <w:rPrChange w:id="1529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D45311" w:rsidRPr="003C4DC5">
            <w:rPr>
              <w:rPrChange w:id="1530" w:author="Sam" w:date="2011-09-12T20:37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3C4DC5">
            <w:rPr>
              <w:rPrChange w:id="1531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532" w:author="Sam" w:date="2011-09-12T20:37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3C4DC5">
            <w:rPr>
              <w:rPrChange w:id="1533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2120791613"/>
          <w:citation/>
        </w:sdtPr>
        <w:sdtContent>
          <w:r w:rsidR="0057603F" w:rsidRPr="003C4DC5">
            <w:rPr>
              <w:rPrChange w:id="1534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D45311" w:rsidRPr="003C4DC5">
            <w:rPr>
              <w:rPrChange w:id="1535" w:author="Sam" w:date="2011-09-12T20:37:00Z">
                <w:rPr>
                  <w:highlight w:val="yellow"/>
                </w:rPr>
              </w:rPrChange>
            </w:rPr>
            <w:instrText xml:space="preserve"> CITATION Ton07 \l 2052 </w:instrText>
          </w:r>
          <w:r w:rsidR="0057603F" w:rsidRPr="003C4DC5">
            <w:rPr>
              <w:rPrChange w:id="1536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537" w:author="Sam" w:date="2011-09-12T20:37:00Z">
                <w:rPr>
                  <w:noProof/>
                  <w:highlight w:val="yellow"/>
                </w:rPr>
              </w:rPrChange>
            </w:rPr>
            <w:t xml:space="preserve"> [11]</w:t>
          </w:r>
          <w:r w:rsidR="0057603F" w:rsidRPr="003C4DC5">
            <w:rPr>
              <w:rPrChange w:id="1538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694617872"/>
          <w:citation/>
        </w:sdtPr>
        <w:sdtContent>
          <w:r w:rsidR="0057603F" w:rsidRPr="003C4DC5">
            <w:rPr>
              <w:rPrChange w:id="1539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A7147E" w:rsidRPr="003C4DC5">
            <w:rPr>
              <w:rPrChange w:id="1540" w:author="Sam" w:date="2011-09-12T20:37:00Z">
                <w:rPr>
                  <w:highlight w:val="yellow"/>
                </w:rPr>
              </w:rPrChange>
            </w:rPr>
            <w:instrText xml:space="preserve"> CITATION Set06 \l 2052 </w:instrText>
          </w:r>
          <w:r w:rsidR="0057603F" w:rsidRPr="003C4DC5">
            <w:rPr>
              <w:rPrChange w:id="1541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542" w:author="Sam" w:date="2011-09-12T20:37:00Z">
                <w:rPr>
                  <w:noProof/>
                  <w:highlight w:val="yellow"/>
                </w:rPr>
              </w:rPrChange>
            </w:rPr>
            <w:t xml:space="preserve"> [12]</w:t>
          </w:r>
          <w:r w:rsidR="0057603F" w:rsidRPr="003C4DC5">
            <w:rPr>
              <w:rPrChange w:id="1543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r w:rsidR="00315EEE" w:rsidRPr="003C4DC5">
        <w:rPr>
          <w:rPrChange w:id="1544" w:author="Sam" w:date="2011-09-12T20:37:00Z">
            <w:rPr>
              <w:highlight w:val="yellow"/>
            </w:rPr>
          </w:rPrChange>
        </w:rPr>
        <w:t>.</w:t>
      </w:r>
      <w:r w:rsidR="00930336" w:rsidRPr="003C4DC5">
        <w:rPr>
          <w:rPrChange w:id="1545" w:author="Sam" w:date="2011-09-12T20:37:00Z">
            <w:rPr>
              <w:highlight w:val="yellow"/>
            </w:rPr>
          </w:rPrChange>
        </w:rPr>
        <w:t xml:space="preserve"> Ne</w:t>
      </w:r>
      <w:r w:rsidR="005201A7" w:rsidRPr="003C4DC5">
        <w:rPr>
          <w:rPrChange w:id="1546" w:author="Sam" w:date="2011-09-12T20:37:00Z">
            <w:rPr>
              <w:highlight w:val="yellow"/>
            </w:rPr>
          </w:rPrChange>
        </w:rPr>
        <w:t>twork connection</w:t>
      </w:r>
      <w:r w:rsidR="00296D4B" w:rsidRPr="003C4DC5">
        <w:rPr>
          <w:rPrChange w:id="1547" w:author="Sam" w:date="2011-09-12T20:37:00Z">
            <w:rPr>
              <w:highlight w:val="yellow"/>
            </w:rPr>
          </w:rPrChange>
        </w:rPr>
        <w:t xml:space="preserve"> is a very important</w:t>
      </w:r>
      <w:r w:rsidR="00E82546" w:rsidRPr="003C4DC5">
        <w:rPr>
          <w:rPrChange w:id="1548" w:author="Sam" w:date="2011-09-12T20:37:00Z">
            <w:rPr>
              <w:highlight w:val="yellow"/>
            </w:rPr>
          </w:rPrChange>
        </w:rPr>
        <w:t xml:space="preserve"> component</w:t>
      </w:r>
      <w:r w:rsidR="00332918" w:rsidRPr="003C4DC5">
        <w:rPr>
          <w:rPrChange w:id="1549" w:author="Sam" w:date="2011-09-12T20:37:00Z">
            <w:rPr>
              <w:highlight w:val="yellow"/>
            </w:rPr>
          </w:rPrChange>
        </w:rPr>
        <w:t xml:space="preserve"> in </w:t>
      </w:r>
      <w:ins w:id="1550" w:author="Sam" w:date="2011-09-12T20:38:00Z">
        <w:r w:rsidR="00663836">
          <w:t>a</w:t>
        </w:r>
      </w:ins>
      <w:ins w:id="1551" w:author="Sam" w:date="2011-09-12T20:37:00Z">
        <w:r w:rsidR="003C4DC5">
          <w:t xml:space="preserve"> </w:t>
        </w:r>
      </w:ins>
      <w:r w:rsidR="00332918" w:rsidRPr="003C4DC5">
        <w:rPr>
          <w:rPrChange w:id="1552" w:author="Sam" w:date="2011-09-12T20:37:00Z">
            <w:rPr>
              <w:highlight w:val="yellow"/>
            </w:rPr>
          </w:rPrChange>
        </w:rPr>
        <w:t>version control system, because it connects</w:t>
      </w:r>
      <w:r w:rsidR="005201A7" w:rsidRPr="003C4DC5">
        <w:rPr>
          <w:rPrChange w:id="1553" w:author="Sam" w:date="2011-09-12T20:37:00Z">
            <w:rPr>
              <w:highlight w:val="yellow"/>
            </w:rPr>
          </w:rPrChange>
        </w:rPr>
        <w:t xml:space="preserve"> </w:t>
      </w:r>
      <w:r w:rsidR="00680E9C" w:rsidRPr="003C4DC5">
        <w:rPr>
          <w:rPrChange w:id="1554" w:author="Sam" w:date="2011-09-12T20:37:00Z">
            <w:rPr>
              <w:highlight w:val="yellow"/>
            </w:rPr>
          </w:rPrChange>
        </w:rPr>
        <w:t xml:space="preserve">server and client(s) </w:t>
      </w:r>
      <w:del w:id="1555" w:author="Sam" w:date="2011-09-12T20:38:00Z">
        <w:r w:rsidR="005201A7" w:rsidRPr="00663836" w:rsidDel="00663836">
          <w:rPr>
            <w:rPrChange w:id="1556" w:author="Sam" w:date="2011-09-12T20:38:00Z">
              <w:rPr>
                <w:highlight w:val="yellow"/>
              </w:rPr>
            </w:rPrChange>
          </w:rPr>
          <w:delText xml:space="preserve">for </w:delText>
        </w:r>
      </w:del>
      <w:ins w:id="1557" w:author="Sam" w:date="2011-09-12T20:38:00Z">
        <w:r w:rsidR="00663836" w:rsidRPr="00663836">
          <w:rPr>
            <w:rPrChange w:id="1558" w:author="Sam" w:date="2011-09-12T20:38:00Z">
              <w:rPr>
                <w:highlight w:val="yellow"/>
              </w:rPr>
            </w:rPrChange>
          </w:rPr>
          <w:t xml:space="preserve">so that </w:t>
        </w:r>
      </w:ins>
      <w:r w:rsidR="000C3CED" w:rsidRPr="00663836">
        <w:rPr>
          <w:rPrChange w:id="1559" w:author="Sam" w:date="2011-09-12T20:38:00Z">
            <w:rPr>
              <w:highlight w:val="yellow"/>
            </w:rPr>
          </w:rPrChange>
        </w:rPr>
        <w:t xml:space="preserve">both of </w:t>
      </w:r>
      <w:r w:rsidR="005201A7" w:rsidRPr="00663836">
        <w:rPr>
          <w:rPrChange w:id="1560" w:author="Sam" w:date="2011-09-12T20:38:00Z">
            <w:rPr>
              <w:highlight w:val="yellow"/>
            </w:rPr>
          </w:rPrChange>
        </w:rPr>
        <w:t>the</w:t>
      </w:r>
      <w:r w:rsidR="00D628E2" w:rsidRPr="00663836">
        <w:rPr>
          <w:rPrChange w:id="1561" w:author="Sam" w:date="2011-09-12T20:38:00Z">
            <w:rPr>
              <w:highlight w:val="yellow"/>
            </w:rPr>
          </w:rPrChange>
        </w:rPr>
        <w:t>m</w:t>
      </w:r>
      <w:r w:rsidR="005201A7" w:rsidRPr="00663836">
        <w:rPr>
          <w:rPrChange w:id="1562" w:author="Sam" w:date="2011-09-12T20:38:00Z">
            <w:rPr>
              <w:highlight w:val="yellow"/>
            </w:rPr>
          </w:rPrChange>
        </w:rPr>
        <w:t xml:space="preserve"> </w:t>
      </w:r>
      <w:r w:rsidR="0050502A" w:rsidRPr="00663836">
        <w:rPr>
          <w:rPrChange w:id="1563" w:author="Sam" w:date="2011-09-12T20:38:00Z">
            <w:rPr>
              <w:highlight w:val="yellow"/>
            </w:rPr>
          </w:rPrChange>
        </w:rPr>
        <w:t xml:space="preserve">can be </w:t>
      </w:r>
      <w:r w:rsidR="00203663" w:rsidRPr="00663836">
        <w:rPr>
          <w:rPrChange w:id="1564" w:author="Sam" w:date="2011-09-12T20:38:00Z">
            <w:rPr>
              <w:highlight w:val="yellow"/>
            </w:rPr>
          </w:rPrChange>
        </w:rPr>
        <w:t>synchronis</w:t>
      </w:r>
      <w:r w:rsidR="00055155" w:rsidRPr="00663836">
        <w:rPr>
          <w:rPrChange w:id="1565" w:author="Sam" w:date="2011-09-12T20:38:00Z">
            <w:rPr>
              <w:highlight w:val="yellow"/>
            </w:rPr>
          </w:rPrChange>
        </w:rPr>
        <w:t>ed</w:t>
      </w:r>
      <w:r w:rsidR="005201A7" w:rsidRPr="00663836">
        <w:rPr>
          <w:rPrChange w:id="1566" w:author="Sam" w:date="2011-09-12T20:38:00Z">
            <w:rPr>
              <w:highlight w:val="yellow"/>
            </w:rPr>
          </w:rPrChange>
        </w:rPr>
        <w:t xml:space="preserve"> </w:t>
      </w:r>
      <w:r w:rsidR="003710BC" w:rsidRPr="00663836">
        <w:rPr>
          <w:rPrChange w:id="1567" w:author="Sam" w:date="2011-09-12T20:38:00Z">
            <w:rPr>
              <w:highlight w:val="yellow"/>
            </w:rPr>
          </w:rPrChange>
        </w:rPr>
        <w:t>to</w:t>
      </w:r>
      <w:ins w:id="1568" w:author="Sam" w:date="2011-09-12T20:38:00Z">
        <w:r w:rsidR="00663836" w:rsidRPr="00663836">
          <w:rPr>
            <w:rPrChange w:id="1569" w:author="Sam" w:date="2011-09-12T20:38:00Z">
              <w:rPr>
                <w:highlight w:val="yellow"/>
              </w:rPr>
            </w:rPrChange>
          </w:rPr>
          <w:t xml:space="preserve"> the</w:t>
        </w:r>
      </w:ins>
      <w:r w:rsidR="003710BC" w:rsidRPr="00663836">
        <w:rPr>
          <w:rPrChange w:id="1570" w:author="Sam" w:date="2011-09-12T20:38:00Z">
            <w:rPr>
              <w:highlight w:val="yellow"/>
            </w:rPr>
          </w:rPrChange>
        </w:rPr>
        <w:t xml:space="preserve"> latest status and keep </w:t>
      </w:r>
      <w:r w:rsidR="004E1F74" w:rsidRPr="00663836">
        <w:rPr>
          <w:rPrChange w:id="1571" w:author="Sam" w:date="2011-09-12T20:38:00Z">
            <w:rPr>
              <w:highlight w:val="yellow"/>
            </w:rPr>
          </w:rPrChange>
        </w:rPr>
        <w:t>file</w:t>
      </w:r>
      <w:r w:rsidR="005329D9" w:rsidRPr="00663836">
        <w:rPr>
          <w:rPrChange w:id="1572" w:author="Sam" w:date="2011-09-12T20:38:00Z">
            <w:rPr>
              <w:highlight w:val="yellow"/>
            </w:rPr>
          </w:rPrChange>
        </w:rPr>
        <w:t>s</w:t>
      </w:r>
      <w:r w:rsidR="004E1F74" w:rsidRPr="00663836">
        <w:rPr>
          <w:rPrChange w:id="1573" w:author="Sam" w:date="2011-09-12T20:38:00Z">
            <w:rPr>
              <w:highlight w:val="yellow"/>
            </w:rPr>
          </w:rPrChange>
        </w:rPr>
        <w:t xml:space="preserve"> up-to-</w:t>
      </w:r>
      <w:r w:rsidR="00E51FC3" w:rsidRPr="00663836">
        <w:rPr>
          <w:rPrChange w:id="1574" w:author="Sam" w:date="2011-09-12T20:38:00Z">
            <w:rPr>
              <w:highlight w:val="yellow"/>
            </w:rPr>
          </w:rPrChange>
        </w:rPr>
        <w:t>date.</w:t>
      </w:r>
      <w:r w:rsidR="00296D4B" w:rsidRPr="00663836">
        <w:rPr>
          <w:rPrChange w:id="1575" w:author="Sam" w:date="2011-09-12T20:38:00Z">
            <w:rPr>
              <w:highlight w:val="yellow"/>
            </w:rPr>
          </w:rPrChange>
        </w:rPr>
        <w:t xml:space="preserve"> </w:t>
      </w:r>
    </w:p>
    <w:p w:rsidR="00B17061" w:rsidRDefault="00894283">
      <w:pPr>
        <w:spacing w:line="360" w:lineRule="auto"/>
        <w:rPr>
          <w:ins w:id="1576" w:author="Sam" w:date="2011-09-12T20:42:00Z"/>
        </w:rPr>
        <w:pPrChange w:id="1577" w:author="Sam" w:date="2011-09-12T19:53:00Z">
          <w:pPr/>
        </w:pPrChange>
      </w:pPr>
      <w:r w:rsidRPr="00663836">
        <w:rPr>
          <w:rPrChange w:id="1578" w:author="Sam" w:date="2011-09-12T20:38:00Z">
            <w:rPr>
              <w:highlight w:val="yellow"/>
            </w:rPr>
          </w:rPrChange>
        </w:rPr>
        <w:t xml:space="preserve">In </w:t>
      </w:r>
      <w:ins w:id="1579" w:author="Sam" w:date="2011-09-12T20:38:00Z">
        <w:r w:rsidR="00663836">
          <w:t xml:space="preserve">the </w:t>
        </w:r>
      </w:ins>
      <w:r w:rsidRPr="00663836">
        <w:rPr>
          <w:rPrChange w:id="1580" w:author="Sam" w:date="2011-09-12T20:38:00Z">
            <w:rPr>
              <w:highlight w:val="yellow"/>
            </w:rPr>
          </w:rPrChange>
        </w:rPr>
        <w:t>normal way of doing a project</w:t>
      </w:r>
      <w:r w:rsidR="00BB7F93" w:rsidRPr="00663836">
        <w:rPr>
          <w:rPrChange w:id="1581" w:author="Sam" w:date="2011-09-12T20:38:00Z">
            <w:rPr>
              <w:highlight w:val="yellow"/>
            </w:rPr>
          </w:rPrChange>
        </w:rPr>
        <w:t xml:space="preserve"> in a version control system</w:t>
      </w:r>
      <w:r w:rsidRPr="00663836">
        <w:rPr>
          <w:rPrChange w:id="1582" w:author="Sam" w:date="2011-09-12T20:38:00Z">
            <w:rPr>
              <w:highlight w:val="yellow"/>
            </w:rPr>
          </w:rPrChange>
        </w:rPr>
        <w:t xml:space="preserve">, </w:t>
      </w:r>
      <w:ins w:id="1583" w:author="Sam" w:date="2011-09-12T20:40:00Z">
        <w:r w:rsidR="00663836">
          <w:t>using</w:t>
        </w:r>
        <w:r w:rsidR="00663836" w:rsidRPr="00663836">
          <w:t xml:space="preserve"> client side software </w:t>
        </w:r>
      </w:ins>
      <w:r w:rsidR="00E86D59" w:rsidRPr="00663836">
        <w:rPr>
          <w:rPrChange w:id="1584" w:author="Sam" w:date="2011-09-12T20:38:00Z">
            <w:rPr>
              <w:highlight w:val="yellow"/>
            </w:rPr>
          </w:rPrChange>
        </w:rPr>
        <w:t>u</w:t>
      </w:r>
      <w:r w:rsidR="007303C2" w:rsidRPr="00663836">
        <w:rPr>
          <w:rPrChange w:id="1585" w:author="Sam" w:date="2011-09-12T20:38:00Z">
            <w:rPr>
              <w:highlight w:val="yellow"/>
            </w:rPr>
          </w:rPrChange>
        </w:rPr>
        <w:t>ser</w:t>
      </w:r>
      <w:r w:rsidRPr="00663836">
        <w:rPr>
          <w:rPrChange w:id="1586" w:author="Sam" w:date="2011-09-12T20:38:00Z">
            <w:rPr>
              <w:highlight w:val="yellow"/>
            </w:rPr>
          </w:rPrChange>
        </w:rPr>
        <w:t>s</w:t>
      </w:r>
      <w:ins w:id="1587" w:author="Sam" w:date="2011-09-12T20:41:00Z">
        <w:r w:rsidR="00B17061">
          <w:t>,</w:t>
        </w:r>
      </w:ins>
      <w:r w:rsidRPr="00663836">
        <w:rPr>
          <w:rPrChange w:id="1588" w:author="Sam" w:date="2011-09-12T20:38:00Z">
            <w:rPr>
              <w:highlight w:val="yellow"/>
            </w:rPr>
          </w:rPrChange>
        </w:rPr>
        <w:t xml:space="preserve"> as </w:t>
      </w:r>
      <w:r w:rsidR="007303C2" w:rsidRPr="00663836">
        <w:rPr>
          <w:rPrChange w:id="1589" w:author="Sam" w:date="2011-09-12T20:38:00Z">
            <w:rPr>
              <w:highlight w:val="yellow"/>
            </w:rPr>
          </w:rPrChange>
        </w:rPr>
        <w:t>client</w:t>
      </w:r>
      <w:r w:rsidRPr="00663836">
        <w:rPr>
          <w:rPrChange w:id="1590" w:author="Sam" w:date="2011-09-12T20:38:00Z">
            <w:rPr>
              <w:highlight w:val="yellow"/>
            </w:rPr>
          </w:rPrChange>
        </w:rPr>
        <w:t>s</w:t>
      </w:r>
      <w:ins w:id="1591" w:author="Sam" w:date="2011-09-12T20:41:00Z">
        <w:r w:rsidR="00B17061">
          <w:t>,</w:t>
        </w:r>
      </w:ins>
      <w:r w:rsidR="007303C2" w:rsidRPr="00663836">
        <w:rPr>
          <w:rPrChange w:id="1592" w:author="Sam" w:date="2011-09-12T20:38:00Z">
            <w:rPr>
              <w:highlight w:val="yellow"/>
            </w:rPr>
          </w:rPrChange>
        </w:rPr>
        <w:t xml:space="preserve"> usually </w:t>
      </w:r>
      <w:r w:rsidR="001F50C2" w:rsidRPr="00663836">
        <w:rPr>
          <w:rPrChange w:id="1593" w:author="Sam" w:date="2011-09-12T20:38:00Z">
            <w:rPr>
              <w:highlight w:val="yellow"/>
            </w:rPr>
          </w:rPrChange>
        </w:rPr>
        <w:t xml:space="preserve">sign </w:t>
      </w:r>
      <w:r w:rsidR="00AF2384" w:rsidRPr="00663836">
        <w:rPr>
          <w:rPrChange w:id="1594" w:author="Sam" w:date="2011-09-12T20:38:00Z">
            <w:rPr>
              <w:highlight w:val="yellow"/>
            </w:rPr>
          </w:rPrChange>
        </w:rPr>
        <w:t xml:space="preserve">in </w:t>
      </w:r>
      <w:del w:id="1595" w:author="Sam" w:date="2011-09-12T20:39:00Z">
        <w:r w:rsidR="00AF2384" w:rsidRPr="00663836" w:rsidDel="00663836">
          <w:rPr>
            <w:rPrChange w:id="1596" w:author="Sam" w:date="2011-09-12T20:38:00Z">
              <w:rPr>
                <w:highlight w:val="yellow"/>
              </w:rPr>
            </w:rPrChange>
          </w:rPr>
          <w:delText>by</w:delText>
        </w:r>
        <w:r w:rsidR="00B43876" w:rsidRPr="00663836" w:rsidDel="00663836">
          <w:rPr>
            <w:rPrChange w:id="1597" w:author="Sam" w:date="2011-09-12T20:38:00Z">
              <w:rPr>
                <w:highlight w:val="yellow"/>
              </w:rPr>
            </w:rPrChange>
          </w:rPr>
          <w:delText xml:space="preserve"> </w:delText>
        </w:r>
        <w:r w:rsidR="00673978" w:rsidRPr="00663836" w:rsidDel="00663836">
          <w:rPr>
            <w:rPrChange w:id="1598" w:author="Sam" w:date="2011-09-12T20:38:00Z">
              <w:rPr>
                <w:highlight w:val="yellow"/>
              </w:rPr>
            </w:rPrChange>
          </w:rPr>
          <w:delText>client side software</w:delText>
        </w:r>
        <w:r w:rsidR="00AF2384" w:rsidRPr="00663836" w:rsidDel="00663836">
          <w:rPr>
            <w:rPrChange w:id="1599" w:author="Sam" w:date="2011-09-12T20:38:00Z">
              <w:rPr>
                <w:highlight w:val="yellow"/>
              </w:rPr>
            </w:rPrChange>
          </w:rPr>
          <w:delText xml:space="preserve"> </w:delText>
        </w:r>
      </w:del>
      <w:r w:rsidR="00AF2384" w:rsidRPr="00663836">
        <w:rPr>
          <w:rPrChange w:id="1600" w:author="Sam" w:date="2011-09-12T20:38:00Z">
            <w:rPr>
              <w:highlight w:val="yellow"/>
            </w:rPr>
          </w:rPrChange>
        </w:rPr>
        <w:t xml:space="preserve">to the repository of the project </w:t>
      </w:r>
      <w:del w:id="1601" w:author="Sam Simpson" w:date="2011-09-13T12:02:00Z">
        <w:r w:rsidR="00AF2384" w:rsidRPr="00A7449A" w:rsidDel="009A740E">
          <w:rPr>
            <w:highlight w:val="yellow"/>
          </w:rPr>
          <w:delText>in</w:delText>
        </w:r>
      </w:del>
      <w:ins w:id="1602" w:author="Sam" w:date="2011-09-12T20:40:00Z">
        <w:del w:id="1603" w:author="Sam Simpson" w:date="2011-09-13T12:02:00Z">
          <w:r w:rsidR="00A7449A" w:rsidDel="009A740E">
            <w:delText xml:space="preserve"> [</w:delText>
          </w:r>
        </w:del>
        <w:r w:rsidR="00A7449A">
          <w:t>on</w:t>
        </w:r>
        <w:del w:id="1604" w:author="Sam Simpson" w:date="2011-09-13T12:02:00Z">
          <w:r w:rsidR="00A7449A" w:rsidDel="009A740E">
            <w:delText>?]</w:delText>
          </w:r>
        </w:del>
        <w:r w:rsidR="00A7449A">
          <w:t xml:space="preserve"> the</w:t>
        </w:r>
      </w:ins>
      <w:r w:rsidR="00AF2384" w:rsidRPr="00663836">
        <w:rPr>
          <w:rPrChange w:id="1605" w:author="Sam" w:date="2011-09-12T20:38:00Z">
            <w:rPr>
              <w:highlight w:val="yellow"/>
            </w:rPr>
          </w:rPrChange>
        </w:rPr>
        <w:t xml:space="preserve"> version control server</w:t>
      </w:r>
      <w:r w:rsidR="001F1271" w:rsidRPr="00663836">
        <w:rPr>
          <w:rPrChange w:id="1606" w:author="Sam" w:date="2011-09-12T20:38:00Z">
            <w:rPr>
              <w:highlight w:val="yellow"/>
            </w:rPr>
          </w:rPrChange>
        </w:rPr>
        <w:t>,</w:t>
      </w:r>
      <w:r w:rsidR="00673978" w:rsidRPr="00663836">
        <w:rPr>
          <w:rPrChange w:id="1607" w:author="Sam" w:date="2011-09-12T20:38:00Z">
            <w:rPr>
              <w:highlight w:val="yellow"/>
            </w:rPr>
          </w:rPrChange>
        </w:rPr>
        <w:t xml:space="preserve"> </w:t>
      </w:r>
      <w:r w:rsidR="007303C2" w:rsidRPr="00663836">
        <w:rPr>
          <w:rPrChange w:id="1608" w:author="Sam" w:date="2011-09-12T20:38:00Z">
            <w:rPr>
              <w:highlight w:val="yellow"/>
            </w:rPr>
          </w:rPrChange>
        </w:rPr>
        <w:t>download</w:t>
      </w:r>
      <w:r w:rsidR="00005DB5" w:rsidRPr="00663836">
        <w:rPr>
          <w:rPrChange w:id="1609" w:author="Sam" w:date="2011-09-12T20:38:00Z">
            <w:rPr>
              <w:highlight w:val="yellow"/>
            </w:rPr>
          </w:rPrChange>
        </w:rPr>
        <w:t xml:space="preserve"> </w:t>
      </w:r>
      <w:r w:rsidR="007303C2" w:rsidRPr="00663836">
        <w:rPr>
          <w:rPrChange w:id="1610" w:author="Sam" w:date="2011-09-12T20:38:00Z">
            <w:rPr>
              <w:highlight w:val="yellow"/>
            </w:rPr>
          </w:rPrChange>
        </w:rPr>
        <w:t>(update)</w:t>
      </w:r>
      <w:r w:rsidR="00005DB5" w:rsidRPr="00663836">
        <w:rPr>
          <w:rPrChange w:id="1611" w:author="Sam" w:date="2011-09-12T20:38:00Z">
            <w:rPr>
              <w:highlight w:val="yellow"/>
            </w:rPr>
          </w:rPrChange>
        </w:rPr>
        <w:t xml:space="preserve"> </w:t>
      </w:r>
      <w:ins w:id="1612" w:author="Sam" w:date="2011-09-12T20:40:00Z">
        <w:r w:rsidR="00A7449A">
          <w:t xml:space="preserve">the </w:t>
        </w:r>
      </w:ins>
      <w:r w:rsidR="00005DB5" w:rsidRPr="00663836">
        <w:rPr>
          <w:rPrChange w:id="1613" w:author="Sam" w:date="2011-09-12T20:38:00Z">
            <w:rPr>
              <w:highlight w:val="yellow"/>
            </w:rPr>
          </w:rPrChange>
        </w:rPr>
        <w:t>latest</w:t>
      </w:r>
      <w:r w:rsidRPr="00663836">
        <w:rPr>
          <w:rPrChange w:id="1614" w:author="Sam" w:date="2011-09-12T20:38:00Z">
            <w:rPr>
              <w:highlight w:val="yellow"/>
            </w:rPr>
          </w:rPrChange>
        </w:rPr>
        <w:t xml:space="preserve"> </w:t>
      </w:r>
      <w:r w:rsidR="00BB7F93" w:rsidRPr="00663836">
        <w:rPr>
          <w:rPrChange w:id="1615" w:author="Sam" w:date="2011-09-12T20:38:00Z">
            <w:rPr>
              <w:highlight w:val="yellow"/>
            </w:rPr>
          </w:rPrChange>
        </w:rPr>
        <w:t>version of</w:t>
      </w:r>
      <w:ins w:id="1616" w:author="Sam" w:date="2011-09-12T20:40:00Z">
        <w:r w:rsidR="00A7449A">
          <w:t xml:space="preserve"> the</w:t>
        </w:r>
      </w:ins>
      <w:r w:rsidR="00BB7F93" w:rsidRPr="00663836">
        <w:rPr>
          <w:rPrChange w:id="1617" w:author="Sam" w:date="2011-09-12T20:38:00Z">
            <w:rPr>
              <w:highlight w:val="yellow"/>
            </w:rPr>
          </w:rPrChange>
        </w:rPr>
        <w:t xml:space="preserve"> copy of </w:t>
      </w:r>
      <w:r w:rsidR="00673978" w:rsidRPr="00663836">
        <w:rPr>
          <w:rPrChange w:id="1618" w:author="Sam" w:date="2011-09-12T20:38:00Z">
            <w:rPr>
              <w:highlight w:val="yellow"/>
            </w:rPr>
          </w:rPrChange>
        </w:rPr>
        <w:t xml:space="preserve">all </w:t>
      </w:r>
      <w:r w:rsidR="00BB7F93" w:rsidRPr="00663836">
        <w:rPr>
          <w:rPrChange w:id="1619" w:author="Sam" w:date="2011-09-12T20:38:00Z">
            <w:rPr>
              <w:highlight w:val="yellow"/>
            </w:rPr>
          </w:rPrChange>
        </w:rPr>
        <w:t xml:space="preserve">files </w:t>
      </w:r>
      <w:r w:rsidR="007B788E" w:rsidRPr="00663836">
        <w:rPr>
          <w:rPrChange w:id="1620" w:author="Sam" w:date="2011-09-12T20:38:00Z">
            <w:rPr>
              <w:highlight w:val="yellow"/>
            </w:rPr>
          </w:rPrChange>
        </w:rPr>
        <w:t>related</w:t>
      </w:r>
      <w:r w:rsidR="00673978" w:rsidRPr="00663836">
        <w:rPr>
          <w:rPrChange w:id="1621" w:author="Sam" w:date="2011-09-12T20:38:00Z">
            <w:rPr>
              <w:highlight w:val="yellow"/>
            </w:rPr>
          </w:rPrChange>
        </w:rPr>
        <w:t xml:space="preserve"> </w:t>
      </w:r>
      <w:r w:rsidR="006247AB" w:rsidRPr="00663836">
        <w:rPr>
          <w:rPrChange w:id="1622" w:author="Sam" w:date="2011-09-12T20:38:00Z">
            <w:rPr>
              <w:highlight w:val="yellow"/>
            </w:rPr>
          </w:rPrChange>
        </w:rPr>
        <w:t xml:space="preserve">to </w:t>
      </w:r>
      <w:r w:rsidR="00673978" w:rsidRPr="00663836">
        <w:rPr>
          <w:rPrChange w:id="1623" w:author="Sam" w:date="2011-09-12T20:38:00Z">
            <w:rPr>
              <w:highlight w:val="yellow"/>
            </w:rPr>
          </w:rPrChange>
        </w:rPr>
        <w:t xml:space="preserve">the project </w:t>
      </w:r>
      <w:r w:rsidR="00BB7F93" w:rsidRPr="00663836">
        <w:rPr>
          <w:rPrChange w:id="1624" w:author="Sam" w:date="2011-09-12T20:38:00Z">
            <w:rPr>
              <w:highlight w:val="yellow"/>
            </w:rPr>
          </w:rPrChange>
        </w:rPr>
        <w:t xml:space="preserve">from </w:t>
      </w:r>
      <w:ins w:id="1625" w:author="Sam" w:date="2011-09-12T20:40:00Z">
        <w:r w:rsidR="00A7449A">
          <w:t xml:space="preserve">the </w:t>
        </w:r>
      </w:ins>
      <w:r w:rsidR="00BB7F93" w:rsidRPr="00663836">
        <w:rPr>
          <w:rPrChange w:id="1626" w:author="Sam" w:date="2011-09-12T20:38:00Z">
            <w:rPr>
              <w:highlight w:val="yellow"/>
            </w:rPr>
          </w:rPrChange>
        </w:rPr>
        <w:t>server to their own comp</w:t>
      </w:r>
      <w:r w:rsidR="00673978" w:rsidRPr="00663836">
        <w:rPr>
          <w:rPrChange w:id="1627" w:author="Sam" w:date="2011-09-12T20:38:00Z">
            <w:rPr>
              <w:highlight w:val="yellow"/>
            </w:rPr>
          </w:rPrChange>
        </w:rPr>
        <w:t>uter</w:t>
      </w:r>
      <w:del w:id="1628" w:author="Sam" w:date="2011-09-12T20:41:00Z">
        <w:r w:rsidR="00B43876" w:rsidRPr="00663836" w:rsidDel="00A7449A">
          <w:rPr>
            <w:rPrChange w:id="1629" w:author="Sam" w:date="2011-09-12T20:38:00Z">
              <w:rPr>
                <w:highlight w:val="yellow"/>
              </w:rPr>
            </w:rPrChange>
          </w:rPr>
          <w:delText>,</w:delText>
        </w:r>
      </w:del>
      <w:r w:rsidR="00B43876" w:rsidRPr="00663836">
        <w:rPr>
          <w:rPrChange w:id="1630" w:author="Sam" w:date="2011-09-12T20:38:00Z">
            <w:rPr>
              <w:highlight w:val="yellow"/>
            </w:rPr>
          </w:rPrChange>
        </w:rPr>
        <w:t xml:space="preserve"> </w:t>
      </w:r>
      <w:r w:rsidR="00FE1448" w:rsidRPr="00663836">
        <w:rPr>
          <w:rPrChange w:id="1631" w:author="Sam" w:date="2011-09-12T20:38:00Z">
            <w:rPr>
              <w:highlight w:val="yellow"/>
            </w:rPr>
          </w:rPrChange>
        </w:rPr>
        <w:t>and</w:t>
      </w:r>
      <w:ins w:id="1632" w:author="Sam" w:date="2011-09-12T20:41:00Z">
        <w:r w:rsidR="00A7449A">
          <w:t xml:space="preserve"> then</w:t>
        </w:r>
      </w:ins>
      <w:r w:rsidR="00FE1448" w:rsidRPr="00663836">
        <w:rPr>
          <w:rPrChange w:id="1633" w:author="Sam" w:date="2011-09-12T20:38:00Z">
            <w:rPr>
              <w:highlight w:val="yellow"/>
            </w:rPr>
          </w:rPrChange>
        </w:rPr>
        <w:t xml:space="preserve"> work </w:t>
      </w:r>
      <w:del w:id="1634" w:author="Sam" w:date="2011-09-12T20:41:00Z">
        <w:r w:rsidR="00FE1448" w:rsidRPr="00663836" w:rsidDel="00A7449A">
          <w:rPr>
            <w:rPrChange w:id="1635" w:author="Sam" w:date="2011-09-12T20:38:00Z">
              <w:rPr>
                <w:highlight w:val="yellow"/>
              </w:rPr>
            </w:rPrChange>
          </w:rPr>
          <w:delText xml:space="preserve">for </w:delText>
        </w:r>
      </w:del>
      <w:ins w:id="1636" w:author="Sam" w:date="2011-09-12T20:41:00Z">
        <w:r w:rsidR="00A7449A">
          <w:t>on</w:t>
        </w:r>
        <w:r w:rsidR="00A7449A" w:rsidRPr="00663836">
          <w:rPr>
            <w:rPrChange w:id="1637" w:author="Sam" w:date="2011-09-12T20:38:00Z">
              <w:rPr>
                <w:highlight w:val="yellow"/>
              </w:rPr>
            </w:rPrChange>
          </w:rPr>
          <w:t xml:space="preserve"> </w:t>
        </w:r>
      </w:ins>
      <w:r w:rsidR="00FE1448" w:rsidRPr="00663836">
        <w:rPr>
          <w:rPrChange w:id="1638" w:author="Sam" w:date="2011-09-12T20:38:00Z">
            <w:rPr>
              <w:highlight w:val="yellow"/>
            </w:rPr>
          </w:rPrChange>
        </w:rPr>
        <w:t>the files.</w:t>
      </w:r>
      <w:r w:rsidR="00184BF5" w:rsidRPr="00663836">
        <w:rPr>
          <w:rPrChange w:id="1639" w:author="Sam" w:date="2011-09-12T20:38:00Z">
            <w:rPr>
              <w:highlight w:val="yellow"/>
            </w:rPr>
          </w:rPrChange>
        </w:rPr>
        <w:t xml:space="preserve"> </w:t>
      </w:r>
    </w:p>
    <w:p w:rsidR="0072036C" w:rsidRDefault="00CE160B">
      <w:pPr>
        <w:spacing w:line="360" w:lineRule="auto"/>
        <w:rPr>
          <w:ins w:id="1640" w:author="Sam" w:date="2011-09-12T20:43:00Z"/>
          <w:highlight w:val="yellow"/>
        </w:rPr>
        <w:pPrChange w:id="1641" w:author="Sam" w:date="2011-09-12T19:53:00Z">
          <w:pPr/>
        </w:pPrChange>
      </w:pPr>
      <w:r w:rsidRPr="00663836">
        <w:rPr>
          <w:rPrChange w:id="1642" w:author="Sam" w:date="2011-09-12T20:38:00Z">
            <w:rPr>
              <w:highlight w:val="yellow"/>
            </w:rPr>
          </w:rPrChange>
        </w:rPr>
        <w:t xml:space="preserve">The </w:t>
      </w:r>
      <w:r w:rsidR="000F40B5" w:rsidRPr="00663836">
        <w:rPr>
          <w:rPrChange w:id="1643" w:author="Sam" w:date="2011-09-12T20:38:00Z">
            <w:rPr>
              <w:highlight w:val="yellow"/>
            </w:rPr>
          </w:rPrChange>
        </w:rPr>
        <w:t>users</w:t>
      </w:r>
      <w:r w:rsidR="00184BF5" w:rsidRPr="00663836">
        <w:rPr>
          <w:rPrChange w:id="1644" w:author="Sam" w:date="2011-09-12T20:38:00Z">
            <w:rPr>
              <w:highlight w:val="yellow"/>
            </w:rPr>
          </w:rPrChange>
        </w:rPr>
        <w:t xml:space="preserve"> may have </w:t>
      </w:r>
      <w:r w:rsidRPr="00663836">
        <w:rPr>
          <w:rPrChange w:id="1645" w:author="Sam" w:date="2011-09-12T20:38:00Z">
            <w:rPr>
              <w:highlight w:val="yellow"/>
            </w:rPr>
          </w:rPrChange>
        </w:rPr>
        <w:t>arrange</w:t>
      </w:r>
      <w:ins w:id="1646" w:author="Sam" w:date="2011-09-12T20:42:00Z">
        <w:r w:rsidR="00B17061">
          <w:t>d</w:t>
        </w:r>
      </w:ins>
      <w:del w:id="1647" w:author="Sam" w:date="2011-09-12T20:42:00Z">
        <w:r w:rsidRPr="00663836" w:rsidDel="00B17061">
          <w:rPr>
            <w:rPrChange w:id="1648" w:author="Sam" w:date="2011-09-12T20:38:00Z">
              <w:rPr>
                <w:highlight w:val="yellow"/>
              </w:rPr>
            </w:rPrChange>
          </w:rPr>
          <w:delText>ment</w:delText>
        </w:r>
      </w:del>
      <w:r w:rsidR="00997DE4" w:rsidRPr="00663836">
        <w:rPr>
          <w:rPrChange w:id="1649" w:author="Sam" w:date="2011-09-12T20:38:00Z">
            <w:rPr>
              <w:highlight w:val="yellow"/>
            </w:rPr>
          </w:rPrChange>
        </w:rPr>
        <w:t xml:space="preserve"> in advance to </w:t>
      </w:r>
      <w:r w:rsidR="00967226" w:rsidRPr="00663836">
        <w:rPr>
          <w:rPrChange w:id="1650" w:author="Sam" w:date="2011-09-12T20:38:00Z">
            <w:rPr>
              <w:highlight w:val="yellow"/>
            </w:rPr>
          </w:rPrChange>
        </w:rPr>
        <w:t xml:space="preserve">avoid </w:t>
      </w:r>
      <w:r w:rsidR="00686C39" w:rsidRPr="00663836">
        <w:rPr>
          <w:rPrChange w:id="1651" w:author="Sam" w:date="2011-09-12T20:38:00Z">
            <w:rPr>
              <w:highlight w:val="yellow"/>
            </w:rPr>
          </w:rPrChange>
        </w:rPr>
        <w:t xml:space="preserve">possible </w:t>
      </w:r>
      <w:r w:rsidR="00967226" w:rsidRPr="00663836">
        <w:rPr>
          <w:rPrChange w:id="1652" w:author="Sam" w:date="2011-09-12T20:38:00Z">
            <w:rPr>
              <w:highlight w:val="yellow"/>
            </w:rPr>
          </w:rPrChange>
        </w:rPr>
        <w:t>overlap work</w:t>
      </w:r>
      <w:del w:id="1653" w:author="Sam" w:date="2011-09-12T20:41:00Z">
        <w:r w:rsidR="00967226" w:rsidRPr="00663836" w:rsidDel="00C139D3">
          <w:rPr>
            <w:rPrChange w:id="1654" w:author="Sam" w:date="2011-09-12T20:38:00Z">
              <w:rPr>
                <w:highlight w:val="yellow"/>
              </w:rPr>
            </w:rPrChange>
          </w:rPr>
          <w:delText>ing</w:delText>
        </w:r>
      </w:del>
      <w:r w:rsidR="00EE0F63" w:rsidRPr="00663836">
        <w:rPr>
          <w:rPrChange w:id="1655" w:author="Sam" w:date="2011-09-12T20:38:00Z">
            <w:rPr>
              <w:highlight w:val="yellow"/>
            </w:rPr>
          </w:rPrChange>
        </w:rPr>
        <w:t xml:space="preserve"> </w:t>
      </w:r>
      <w:del w:id="1656" w:author="Sam" w:date="2011-09-12T20:41:00Z">
        <w:r w:rsidR="00EE0F63" w:rsidRPr="00663836" w:rsidDel="00C139D3">
          <w:rPr>
            <w:rPrChange w:id="1657" w:author="Sam" w:date="2011-09-12T20:38:00Z">
              <w:rPr>
                <w:highlight w:val="yellow"/>
              </w:rPr>
            </w:rPrChange>
          </w:rPr>
          <w:delText xml:space="preserve">in </w:delText>
        </w:r>
      </w:del>
      <w:ins w:id="1658" w:author="Sam" w:date="2011-09-12T20:41:00Z">
        <w:r w:rsidR="00C139D3">
          <w:t>on</w:t>
        </w:r>
        <w:r w:rsidR="00C139D3" w:rsidRPr="00663836">
          <w:rPr>
            <w:rPrChange w:id="1659" w:author="Sam" w:date="2011-09-12T20:38:00Z">
              <w:rPr>
                <w:highlight w:val="yellow"/>
              </w:rPr>
            </w:rPrChange>
          </w:rPr>
          <w:t xml:space="preserve"> </w:t>
        </w:r>
      </w:ins>
      <w:ins w:id="1660" w:author="Sam" w:date="2011-09-12T20:42:00Z">
        <w:r w:rsidR="0072036C">
          <w:t xml:space="preserve">the </w:t>
        </w:r>
      </w:ins>
      <w:r w:rsidR="00EE0F63" w:rsidRPr="00663836">
        <w:rPr>
          <w:rPrChange w:id="1661" w:author="Sam" w:date="2011-09-12T20:38:00Z">
            <w:rPr>
              <w:highlight w:val="yellow"/>
            </w:rPr>
          </w:rPrChange>
        </w:rPr>
        <w:t xml:space="preserve">same files, at least in </w:t>
      </w:r>
      <w:ins w:id="1662" w:author="Sam" w:date="2011-09-12T20:42:00Z">
        <w:r w:rsidR="0072036C">
          <w:t xml:space="preserve">the </w:t>
        </w:r>
      </w:ins>
      <w:r w:rsidR="00EE0F63" w:rsidRPr="00663836">
        <w:rPr>
          <w:rPrChange w:id="1663" w:author="Sam" w:date="2011-09-12T20:38:00Z">
            <w:rPr>
              <w:highlight w:val="yellow"/>
            </w:rPr>
          </w:rPrChange>
        </w:rPr>
        <w:t>same class of a programming project or</w:t>
      </w:r>
      <w:ins w:id="1664" w:author="Sam" w:date="2011-09-12T20:42:00Z">
        <w:r w:rsidR="0072036C">
          <w:t xml:space="preserve"> the</w:t>
        </w:r>
      </w:ins>
      <w:r w:rsidR="00EE0F63" w:rsidRPr="00663836">
        <w:rPr>
          <w:rPrChange w:id="1665" w:author="Sam" w:date="2011-09-12T20:38:00Z">
            <w:rPr>
              <w:highlight w:val="yellow"/>
            </w:rPr>
          </w:rPrChange>
        </w:rPr>
        <w:t xml:space="preserve"> same paragraph of a documentation writing project</w:t>
      </w:r>
      <w:r w:rsidR="00C56C1B" w:rsidRPr="00663836">
        <w:rPr>
          <w:rPrChange w:id="1666" w:author="Sam" w:date="2011-09-12T20:38:00Z">
            <w:rPr>
              <w:highlight w:val="yellow"/>
            </w:rPr>
          </w:rPrChange>
        </w:rPr>
        <w:t>, b</w:t>
      </w:r>
      <w:r w:rsidR="00C0336F" w:rsidRPr="00663836">
        <w:rPr>
          <w:rPrChange w:id="1667" w:author="Sam" w:date="2011-09-12T20:38:00Z">
            <w:rPr>
              <w:highlight w:val="yellow"/>
            </w:rPr>
          </w:rPrChange>
        </w:rPr>
        <w:t>ecause the existing merge algorithm</w:t>
      </w:r>
      <w:r w:rsidR="005D13E2" w:rsidRPr="00663836">
        <w:rPr>
          <w:rPrChange w:id="1668" w:author="Sam" w:date="2011-09-12T20:38:00Z">
            <w:rPr>
              <w:highlight w:val="yellow"/>
            </w:rPr>
          </w:rPrChange>
        </w:rPr>
        <w:t xml:space="preserve"> in </w:t>
      </w:r>
      <w:del w:id="1669" w:author="Sam" w:date="2011-09-12T20:42:00Z">
        <w:r w:rsidR="005D13E2" w:rsidRPr="00663836" w:rsidDel="0072036C">
          <w:rPr>
            <w:rPrChange w:id="1670" w:author="Sam" w:date="2011-09-12T20:38:00Z">
              <w:rPr>
                <w:highlight w:val="yellow"/>
              </w:rPr>
            </w:rPrChange>
          </w:rPr>
          <w:delText xml:space="preserve">the </w:delText>
        </w:r>
      </w:del>
      <w:r w:rsidR="005D13E2" w:rsidRPr="00663836">
        <w:rPr>
          <w:rPrChange w:id="1671" w:author="Sam" w:date="2011-09-12T20:38:00Z">
            <w:rPr>
              <w:highlight w:val="yellow"/>
            </w:rPr>
          </w:rPrChange>
        </w:rPr>
        <w:t xml:space="preserve">most version control </w:t>
      </w:r>
      <w:r w:rsidR="00C56C1B" w:rsidRPr="00663836">
        <w:rPr>
          <w:rPrChange w:id="1672" w:author="Sam" w:date="2011-09-12T20:38:00Z">
            <w:rPr>
              <w:highlight w:val="yellow"/>
            </w:rPr>
          </w:rPrChange>
        </w:rPr>
        <w:t xml:space="preserve">systems could not </w:t>
      </w:r>
      <w:r w:rsidR="002D43A5" w:rsidRPr="00663836">
        <w:rPr>
          <w:rPrChange w:id="1673" w:author="Sam" w:date="2011-09-12T20:38:00Z">
            <w:rPr>
              <w:highlight w:val="yellow"/>
            </w:rPr>
          </w:rPrChange>
        </w:rPr>
        <w:t xml:space="preserve">combine overlapped work </w:t>
      </w:r>
      <w:r w:rsidR="00977B6B" w:rsidRPr="00663836">
        <w:rPr>
          <w:rPrChange w:id="1674" w:author="Sam" w:date="2011-09-12T20:38:00Z">
            <w:rPr>
              <w:highlight w:val="yellow"/>
            </w:rPr>
          </w:rPrChange>
        </w:rPr>
        <w:t xml:space="preserve">in </w:t>
      </w:r>
      <w:r w:rsidR="00E63C19" w:rsidRPr="0072036C">
        <w:rPr>
          <w:rPrChange w:id="1675" w:author="Sam" w:date="2011-09-12T20:43:00Z">
            <w:rPr>
              <w:highlight w:val="yellow"/>
            </w:rPr>
          </w:rPrChange>
        </w:rPr>
        <w:t xml:space="preserve">different </w:t>
      </w:r>
      <w:r w:rsidR="00977B6B" w:rsidRPr="0072036C">
        <w:rPr>
          <w:rPrChange w:id="1676" w:author="Sam" w:date="2011-09-12T20:43:00Z">
            <w:rPr>
              <w:highlight w:val="yellow"/>
            </w:rPr>
          </w:rPrChange>
        </w:rPr>
        <w:t xml:space="preserve">commits </w:t>
      </w:r>
      <w:r w:rsidR="00C0336F" w:rsidRPr="0072036C">
        <w:rPr>
          <w:rPrChange w:id="1677" w:author="Sam" w:date="2011-09-12T20:43:00Z">
            <w:rPr>
              <w:highlight w:val="yellow"/>
            </w:rPr>
          </w:rPrChange>
        </w:rPr>
        <w:t xml:space="preserve">without </w:t>
      </w:r>
      <w:r w:rsidR="00870EC4" w:rsidRPr="0072036C">
        <w:rPr>
          <w:rPrChange w:id="1678" w:author="Sam" w:date="2011-09-12T20:43:00Z">
            <w:rPr>
              <w:highlight w:val="yellow"/>
            </w:rPr>
          </w:rPrChange>
        </w:rPr>
        <w:t>conflicts</w:t>
      </w:r>
      <w:del w:id="1679" w:author="Sam" w:date="2011-09-12T20:43:00Z">
        <w:r w:rsidR="00C0336F" w:rsidRPr="0072036C" w:rsidDel="0072036C">
          <w:rPr>
            <w:rPrChange w:id="1680" w:author="Sam" w:date="2011-09-12T20:43:00Z">
              <w:rPr>
                <w:highlight w:val="yellow"/>
              </w:rPr>
            </w:rPrChange>
          </w:rPr>
          <w:delText xml:space="preserve"> </w:delText>
        </w:r>
        <w:r w:rsidR="00BC54AF" w:rsidRPr="0072036C" w:rsidDel="0072036C">
          <w:rPr>
            <w:rPrChange w:id="1681" w:author="Sam" w:date="2011-09-12T20:43:00Z">
              <w:rPr>
                <w:highlight w:val="yellow"/>
              </w:rPr>
            </w:rPrChange>
          </w:rPr>
          <w:delText>faultlessly</w:delText>
        </w:r>
      </w:del>
      <w:r w:rsidR="00BC54AF" w:rsidRPr="0072036C">
        <w:rPr>
          <w:rPrChange w:id="1682" w:author="Sam" w:date="2011-09-12T20:43:00Z">
            <w:rPr>
              <w:highlight w:val="yellow"/>
            </w:rPr>
          </w:rPrChange>
        </w:rPr>
        <w:t>.</w:t>
      </w:r>
      <w:r w:rsidR="00BC54AF" w:rsidRPr="001A5888">
        <w:rPr>
          <w:highlight w:val="yellow"/>
        </w:rPr>
        <w:t xml:space="preserve"> </w:t>
      </w:r>
    </w:p>
    <w:p w:rsidR="00184BF5" w:rsidRPr="001A5888" w:rsidRDefault="003B0EBB">
      <w:pPr>
        <w:spacing w:line="360" w:lineRule="auto"/>
        <w:rPr>
          <w:highlight w:val="yellow"/>
        </w:rPr>
        <w:pPrChange w:id="1683" w:author="Sam" w:date="2011-09-12T19:53:00Z">
          <w:pPr/>
        </w:pPrChange>
      </w:pPr>
      <w:r w:rsidRPr="000A2919">
        <w:rPr>
          <w:rPrChange w:id="1684" w:author="Sam" w:date="2011-09-12T20:44:00Z">
            <w:rPr>
              <w:highlight w:val="yellow"/>
            </w:rPr>
          </w:rPrChange>
        </w:rPr>
        <w:t xml:space="preserve">When </w:t>
      </w:r>
      <w:r w:rsidR="0069415F" w:rsidRPr="000A2919">
        <w:rPr>
          <w:rPrChange w:id="1685" w:author="Sam" w:date="2011-09-12T20:44:00Z">
            <w:rPr>
              <w:highlight w:val="yellow"/>
            </w:rPr>
          </w:rPrChange>
        </w:rPr>
        <w:t xml:space="preserve">a user </w:t>
      </w:r>
      <w:del w:id="1686" w:author="Sam" w:date="2011-09-12T20:44:00Z">
        <w:r w:rsidRPr="000A2919" w:rsidDel="0072036C">
          <w:rPr>
            <w:rPrChange w:id="1687" w:author="Sam" w:date="2011-09-12T20:44:00Z">
              <w:rPr>
                <w:highlight w:val="yellow"/>
              </w:rPr>
            </w:rPrChange>
          </w:rPr>
          <w:delText>finish</w:delText>
        </w:r>
        <w:r w:rsidR="0069415F" w:rsidRPr="000A2919" w:rsidDel="0072036C">
          <w:rPr>
            <w:rPrChange w:id="1688" w:author="Sam" w:date="2011-09-12T20:44:00Z">
              <w:rPr>
                <w:highlight w:val="yellow"/>
              </w:rPr>
            </w:rPrChange>
          </w:rPr>
          <w:delText>e</w:delText>
        </w:r>
      </w:del>
      <w:del w:id="1689" w:author="Sam" w:date="2011-09-12T20:43:00Z">
        <w:r w:rsidR="0069415F" w:rsidRPr="000A2919" w:rsidDel="0072036C">
          <w:rPr>
            <w:rPrChange w:id="1690" w:author="Sam" w:date="2011-09-12T20:44:00Z">
              <w:rPr>
                <w:highlight w:val="yellow"/>
              </w:rPr>
            </w:rPrChange>
          </w:rPr>
          <w:delText>d</w:delText>
        </w:r>
      </w:del>
      <w:ins w:id="1691" w:author="Sam" w:date="2011-09-12T20:44:00Z">
        <w:r w:rsidR="0072036C" w:rsidRPr="000A2919">
          <w:rPr>
            <w:rPrChange w:id="1692" w:author="Sam" w:date="2011-09-12T20:44:00Z">
              <w:rPr>
                <w:highlight w:val="yellow"/>
              </w:rPr>
            </w:rPrChange>
          </w:rPr>
          <w:t>completes</w:t>
        </w:r>
      </w:ins>
      <w:r w:rsidRPr="000A2919">
        <w:rPr>
          <w:rPrChange w:id="1693" w:author="Sam" w:date="2011-09-12T20:44:00Z">
            <w:rPr>
              <w:highlight w:val="yellow"/>
            </w:rPr>
          </w:rPrChange>
        </w:rPr>
        <w:t xml:space="preserve"> </w:t>
      </w:r>
      <w:r w:rsidR="00BB6B87" w:rsidRPr="000A2919">
        <w:rPr>
          <w:rPrChange w:id="1694" w:author="Sam" w:date="2011-09-12T20:44:00Z">
            <w:rPr>
              <w:highlight w:val="yellow"/>
            </w:rPr>
          </w:rPrChange>
        </w:rPr>
        <w:t xml:space="preserve">a milestone </w:t>
      </w:r>
      <w:del w:id="1695" w:author="Sam" w:date="2011-09-12T20:44:00Z">
        <w:r w:rsidR="00BB6B87" w:rsidRPr="000A2919" w:rsidDel="0072036C">
          <w:rPr>
            <w:rPrChange w:id="1696" w:author="Sam" w:date="2011-09-12T20:44:00Z">
              <w:rPr>
                <w:highlight w:val="yellow"/>
              </w:rPr>
            </w:rPrChange>
          </w:rPr>
          <w:delText xml:space="preserve">of </w:delText>
        </w:r>
        <w:r w:rsidRPr="000A2919" w:rsidDel="0072036C">
          <w:rPr>
            <w:rPrChange w:id="1697" w:author="Sam" w:date="2011-09-12T20:44:00Z">
              <w:rPr>
                <w:highlight w:val="yellow"/>
              </w:rPr>
            </w:rPrChange>
          </w:rPr>
          <w:delText xml:space="preserve">working </w:delText>
        </w:r>
      </w:del>
      <w:r w:rsidR="003B0450" w:rsidRPr="000A2919">
        <w:rPr>
          <w:rPrChange w:id="1698" w:author="Sam" w:date="2011-09-12T20:44:00Z">
            <w:rPr>
              <w:highlight w:val="yellow"/>
            </w:rPr>
          </w:rPrChange>
        </w:rPr>
        <w:t>in his/her</w:t>
      </w:r>
      <w:r w:rsidR="00BB6B87" w:rsidRPr="000A2919">
        <w:rPr>
          <w:rPrChange w:id="1699" w:author="Sam" w:date="2011-09-12T20:44:00Z">
            <w:rPr>
              <w:highlight w:val="yellow"/>
            </w:rPr>
          </w:rPrChange>
        </w:rPr>
        <w:t xml:space="preserve"> file</w:t>
      </w:r>
      <w:r w:rsidR="0069415F" w:rsidRPr="000A2919">
        <w:rPr>
          <w:rPrChange w:id="1700" w:author="Sam" w:date="2011-09-12T20:44:00Z">
            <w:rPr>
              <w:highlight w:val="yellow"/>
            </w:rPr>
          </w:rPrChange>
        </w:rPr>
        <w:t>s</w:t>
      </w:r>
      <w:r w:rsidR="00474540" w:rsidRPr="000A2919">
        <w:rPr>
          <w:rPrChange w:id="1701" w:author="Sam" w:date="2011-09-12T20:44:00Z">
            <w:rPr>
              <w:highlight w:val="yellow"/>
            </w:rPr>
          </w:rPrChange>
        </w:rPr>
        <w:t xml:space="preserve">, </w:t>
      </w:r>
      <w:r w:rsidR="007D753E" w:rsidRPr="000A2919">
        <w:rPr>
          <w:rPrChange w:id="1702" w:author="Sam" w:date="2011-09-12T20:44:00Z">
            <w:rPr>
              <w:highlight w:val="yellow"/>
            </w:rPr>
          </w:rPrChange>
        </w:rPr>
        <w:t xml:space="preserve">he/she </w:t>
      </w:r>
      <w:r w:rsidR="00C35E51" w:rsidRPr="000A2919">
        <w:rPr>
          <w:rPrChange w:id="1703" w:author="Sam" w:date="2011-09-12T20:44:00Z">
            <w:rPr>
              <w:highlight w:val="yellow"/>
            </w:rPr>
          </w:rPrChange>
        </w:rPr>
        <w:t>needs</w:t>
      </w:r>
      <w:r w:rsidR="007D753E" w:rsidRPr="000A2919">
        <w:rPr>
          <w:rPrChange w:id="1704" w:author="Sam" w:date="2011-09-12T20:44:00Z">
            <w:rPr>
              <w:highlight w:val="yellow"/>
            </w:rPr>
          </w:rPrChange>
        </w:rPr>
        <w:t xml:space="preserve"> to re-</w:t>
      </w:r>
      <w:r w:rsidR="00AF2384" w:rsidRPr="000A2919">
        <w:rPr>
          <w:rPrChange w:id="1705" w:author="Sam" w:date="2011-09-12T20:44:00Z">
            <w:rPr>
              <w:highlight w:val="yellow"/>
            </w:rPr>
          </w:rPrChange>
        </w:rPr>
        <w:t>log</w:t>
      </w:r>
      <w:ins w:id="1706" w:author="Sam" w:date="2011-09-12T20:44:00Z">
        <w:r w:rsidR="000A2919" w:rsidRPr="000A2919">
          <w:rPr>
            <w:rPrChange w:id="1707" w:author="Sam" w:date="2011-09-12T20:44:00Z">
              <w:rPr>
                <w:highlight w:val="yellow"/>
              </w:rPr>
            </w:rPrChange>
          </w:rPr>
          <w:t xml:space="preserve"> </w:t>
        </w:r>
      </w:ins>
      <w:r w:rsidR="00AF2384" w:rsidRPr="000A2919">
        <w:rPr>
          <w:rPrChange w:id="1708" w:author="Sam" w:date="2011-09-12T20:44:00Z">
            <w:rPr>
              <w:highlight w:val="yellow"/>
            </w:rPr>
          </w:rPrChange>
        </w:rPr>
        <w:t xml:space="preserve">in </w:t>
      </w:r>
      <w:del w:id="1709" w:author="Sam Simpson" w:date="2011-09-13T12:03:00Z">
        <w:r w:rsidR="00B06491" w:rsidRPr="00FE1453" w:rsidDel="00FE1453">
          <w:rPr>
            <w:rPrChange w:id="1710" w:author="Sam Simpson" w:date="2011-09-13T12:04:00Z">
              <w:rPr>
                <w:highlight w:val="yellow"/>
              </w:rPr>
            </w:rPrChange>
          </w:rPr>
          <w:delText xml:space="preserve">by </w:delText>
        </w:r>
      </w:del>
      <w:ins w:id="1711" w:author="Sam Simpson" w:date="2011-09-13T12:03:00Z">
        <w:r w:rsidR="00FE1453" w:rsidRPr="00FE1453">
          <w:rPr>
            <w:rPrChange w:id="1712" w:author="Sam Simpson" w:date="2011-09-13T12:04:00Z">
              <w:rPr>
                <w:highlight w:val="yellow"/>
              </w:rPr>
            </w:rPrChange>
          </w:rPr>
          <w:t xml:space="preserve">via </w:t>
        </w:r>
      </w:ins>
      <w:r w:rsidR="00B06491" w:rsidRPr="00FE1453">
        <w:rPr>
          <w:rPrChange w:id="1713" w:author="Sam Simpson" w:date="2011-09-13T12:04:00Z">
            <w:rPr>
              <w:highlight w:val="yellow"/>
            </w:rPr>
          </w:rPrChange>
        </w:rPr>
        <w:t>client software</w:t>
      </w:r>
      <w:ins w:id="1714" w:author="Sam" w:date="2011-09-12T20:44:00Z">
        <w:r w:rsidR="000A2919" w:rsidRPr="00FE1453">
          <w:rPr>
            <w:rPrChange w:id="1715" w:author="Sam Simpson" w:date="2011-09-13T12:04:00Z">
              <w:rPr>
                <w:highlight w:val="yellow"/>
              </w:rPr>
            </w:rPrChange>
          </w:rPr>
          <w:t xml:space="preserve"> </w:t>
        </w:r>
        <w:del w:id="1716" w:author="Sam Simpson" w:date="2011-09-13T12:03:00Z">
          <w:r w:rsidR="000A2919" w:rsidDel="00FE1453">
            <w:rPr>
              <w:highlight w:val="yellow"/>
            </w:rPr>
            <w:delText>[?]</w:delText>
          </w:r>
        </w:del>
      </w:ins>
      <w:del w:id="1717" w:author="Sam Simpson" w:date="2011-09-13T12:03:00Z">
        <w:r w:rsidR="00B06491" w:rsidRPr="000A2919" w:rsidDel="00FE1453">
          <w:rPr>
            <w:rPrChange w:id="1718" w:author="Sam" w:date="2011-09-12T20:44:00Z">
              <w:rPr>
                <w:highlight w:val="yellow"/>
              </w:rPr>
            </w:rPrChange>
          </w:rPr>
          <w:delText xml:space="preserve"> </w:delText>
        </w:r>
      </w:del>
      <w:r w:rsidR="00AF2384" w:rsidRPr="000A2919">
        <w:rPr>
          <w:rPrChange w:id="1719" w:author="Sam" w:date="2011-09-12T20:44:00Z">
            <w:rPr>
              <w:highlight w:val="yellow"/>
            </w:rPr>
          </w:rPrChange>
        </w:rPr>
        <w:t>into</w:t>
      </w:r>
      <w:r w:rsidR="00B06491" w:rsidRPr="000A2919">
        <w:rPr>
          <w:rPrChange w:id="1720" w:author="Sam" w:date="2011-09-12T20:44:00Z">
            <w:rPr>
              <w:highlight w:val="yellow"/>
            </w:rPr>
          </w:rPrChange>
        </w:rPr>
        <w:t xml:space="preserve"> </w:t>
      </w:r>
      <w:ins w:id="1721" w:author="Sam" w:date="2011-09-12T20:44:00Z">
        <w:r w:rsidR="000A2919">
          <w:t xml:space="preserve">the </w:t>
        </w:r>
      </w:ins>
      <w:r w:rsidR="00B06491" w:rsidRPr="000A2919">
        <w:rPr>
          <w:rPrChange w:id="1722" w:author="Sam" w:date="2011-09-12T20:44:00Z">
            <w:rPr>
              <w:highlight w:val="yellow"/>
            </w:rPr>
          </w:rPrChange>
        </w:rPr>
        <w:t xml:space="preserve">project repository in </w:t>
      </w:r>
      <w:r w:rsidR="00C65952" w:rsidRPr="000A2919">
        <w:rPr>
          <w:rPrChange w:id="1723" w:author="Sam" w:date="2011-09-12T20:44:00Z">
            <w:rPr>
              <w:highlight w:val="yellow"/>
            </w:rPr>
          </w:rPrChange>
        </w:rPr>
        <w:t>the server</w:t>
      </w:r>
      <w:ins w:id="1724" w:author="Sam" w:date="2011-09-12T20:45:00Z">
        <w:r w:rsidR="000A2919">
          <w:t xml:space="preserve"> and </w:t>
        </w:r>
      </w:ins>
      <w:del w:id="1725" w:author="Sam" w:date="2011-09-12T20:45:00Z">
        <w:r w:rsidR="007D753E" w:rsidRPr="001A5888" w:rsidDel="000A2919">
          <w:rPr>
            <w:highlight w:val="yellow"/>
          </w:rPr>
          <w:delText xml:space="preserve">, </w:delText>
        </w:r>
      </w:del>
      <w:r w:rsidR="007D753E" w:rsidRPr="000A2919">
        <w:rPr>
          <w:rPrChange w:id="1726" w:author="Sam" w:date="2011-09-12T20:45:00Z">
            <w:rPr>
              <w:highlight w:val="yellow"/>
            </w:rPr>
          </w:rPrChange>
        </w:rPr>
        <w:t>commit</w:t>
      </w:r>
      <w:del w:id="1727" w:author="Sam" w:date="2011-09-12T20:45:00Z">
        <w:r w:rsidR="00C35E51" w:rsidRPr="000A2919" w:rsidDel="000A2919">
          <w:rPr>
            <w:rPrChange w:id="1728" w:author="Sam" w:date="2011-09-12T20:45:00Z">
              <w:rPr>
                <w:highlight w:val="yellow"/>
              </w:rPr>
            </w:rPrChange>
          </w:rPr>
          <w:delText>s</w:delText>
        </w:r>
      </w:del>
      <w:r w:rsidR="007D753E" w:rsidRPr="000A2919">
        <w:rPr>
          <w:rPrChange w:id="1729" w:author="Sam" w:date="2011-09-12T20:45:00Z">
            <w:rPr>
              <w:highlight w:val="yellow"/>
            </w:rPr>
          </w:rPrChange>
        </w:rPr>
        <w:t xml:space="preserve"> all the work</w:t>
      </w:r>
      <w:del w:id="1730" w:author="Sam" w:date="2011-09-12T20:45:00Z">
        <w:r w:rsidR="007D753E" w:rsidRPr="000A2919" w:rsidDel="000A2919">
          <w:rPr>
            <w:rPrChange w:id="1731" w:author="Sam" w:date="2011-09-12T20:45:00Z">
              <w:rPr>
                <w:highlight w:val="yellow"/>
              </w:rPr>
            </w:rPrChange>
          </w:rPr>
          <w:delText xml:space="preserve">ing </w:delText>
        </w:r>
      </w:del>
      <w:ins w:id="1732" w:author="Sam" w:date="2011-09-12T20:45:00Z">
        <w:r w:rsidR="000A2919" w:rsidRPr="000A2919">
          <w:rPr>
            <w:rPrChange w:id="1733" w:author="Sam" w:date="2011-09-12T20:45:00Z">
              <w:rPr>
                <w:highlight w:val="yellow"/>
              </w:rPr>
            </w:rPrChange>
          </w:rPr>
          <w:t xml:space="preserve"> </w:t>
        </w:r>
      </w:ins>
      <w:r w:rsidR="00C35E51" w:rsidRPr="000A2919">
        <w:rPr>
          <w:rPrChange w:id="1734" w:author="Sam" w:date="2011-09-12T20:45:00Z">
            <w:rPr>
              <w:highlight w:val="yellow"/>
            </w:rPr>
          </w:rPrChange>
        </w:rPr>
        <w:t xml:space="preserve">he/she did to the server. </w:t>
      </w:r>
      <w:r w:rsidR="00037968" w:rsidRPr="000A2919">
        <w:rPr>
          <w:rPrChange w:id="1735" w:author="Sam" w:date="2011-09-12T20:45:00Z">
            <w:rPr>
              <w:highlight w:val="yellow"/>
            </w:rPr>
          </w:rPrChange>
        </w:rPr>
        <w:t>After commi</w:t>
      </w:r>
      <w:ins w:id="1736" w:author="Sam" w:date="2011-09-12T20:45:00Z">
        <w:r w:rsidR="000A2919">
          <w:t>t</w:t>
        </w:r>
      </w:ins>
      <w:r w:rsidR="00037968" w:rsidRPr="000A2919">
        <w:rPr>
          <w:rPrChange w:id="1737" w:author="Sam" w:date="2011-09-12T20:45:00Z">
            <w:rPr>
              <w:highlight w:val="yellow"/>
            </w:rPr>
          </w:rPrChange>
        </w:rPr>
        <w:t>t</w:t>
      </w:r>
      <w:ins w:id="1738" w:author="Sam" w:date="2011-09-12T20:45:00Z">
        <w:r w:rsidR="000A2919">
          <w:t>ing</w:t>
        </w:r>
      </w:ins>
      <w:r w:rsidR="00827C96" w:rsidRPr="000A2919">
        <w:rPr>
          <w:rPrChange w:id="1739" w:author="Sam" w:date="2011-09-12T20:45:00Z">
            <w:rPr>
              <w:highlight w:val="yellow"/>
            </w:rPr>
          </w:rPrChange>
        </w:rPr>
        <w:t>, a new</w:t>
      </w:r>
      <w:r w:rsidR="009C6585" w:rsidRPr="000A2919">
        <w:rPr>
          <w:rPrChange w:id="1740" w:author="Sam" w:date="2011-09-12T20:45:00Z">
            <w:rPr>
              <w:highlight w:val="yellow"/>
            </w:rPr>
          </w:rPrChange>
        </w:rPr>
        <w:t xml:space="preserve"> version code will be generated. When other users as clients tr</w:t>
      </w:r>
      <w:ins w:id="1741" w:author="Sam" w:date="2011-09-12T20:45:00Z">
        <w:r w:rsidR="000A2919">
          <w:t>y</w:t>
        </w:r>
      </w:ins>
      <w:del w:id="1742" w:author="Sam" w:date="2011-09-12T20:45:00Z">
        <w:r w:rsidR="009C6585" w:rsidRPr="000A2919" w:rsidDel="000A2919">
          <w:rPr>
            <w:rPrChange w:id="1743" w:author="Sam" w:date="2011-09-12T20:45:00Z">
              <w:rPr>
                <w:highlight w:val="yellow"/>
              </w:rPr>
            </w:rPrChange>
          </w:rPr>
          <w:delText>ied</w:delText>
        </w:r>
      </w:del>
      <w:r w:rsidR="009C6585" w:rsidRPr="000A2919">
        <w:rPr>
          <w:rPrChange w:id="1744" w:author="Sam" w:date="2011-09-12T20:45:00Z">
            <w:rPr>
              <w:highlight w:val="yellow"/>
            </w:rPr>
          </w:rPrChange>
        </w:rPr>
        <w:t xml:space="preserve"> to download</w:t>
      </w:r>
      <w:ins w:id="1745" w:author="Sam" w:date="2011-09-12T20:45:00Z">
        <w:r w:rsidR="000A2919">
          <w:t xml:space="preserve"> or</w:t>
        </w:r>
      </w:ins>
      <w:del w:id="1746" w:author="Sam" w:date="2011-09-12T20:45:00Z">
        <w:r w:rsidR="009C6585" w:rsidRPr="000A2919" w:rsidDel="000A2919">
          <w:rPr>
            <w:rPrChange w:id="1747" w:author="Sam" w:date="2011-09-12T20:45:00Z">
              <w:rPr>
                <w:highlight w:val="yellow"/>
              </w:rPr>
            </w:rPrChange>
          </w:rPr>
          <w:delText>/</w:delText>
        </w:r>
      </w:del>
      <w:ins w:id="1748" w:author="Sam" w:date="2011-09-12T20:45:00Z">
        <w:r w:rsidR="000A2919">
          <w:t xml:space="preserve"> </w:t>
        </w:r>
      </w:ins>
      <w:r w:rsidR="009C6585" w:rsidRPr="000A2919">
        <w:rPr>
          <w:rPrChange w:id="1749" w:author="Sam" w:date="2011-09-12T20:45:00Z">
            <w:rPr>
              <w:highlight w:val="yellow"/>
            </w:rPr>
          </w:rPrChange>
        </w:rPr>
        <w:t xml:space="preserve">update </w:t>
      </w:r>
      <w:r w:rsidR="00491BA7" w:rsidRPr="000A2919">
        <w:rPr>
          <w:rPrChange w:id="1750" w:author="Sam" w:date="2011-09-12T20:45:00Z">
            <w:rPr>
              <w:highlight w:val="yellow"/>
            </w:rPr>
          </w:rPrChange>
        </w:rPr>
        <w:t xml:space="preserve">the project, if </w:t>
      </w:r>
      <w:ins w:id="1751" w:author="Sam" w:date="2011-09-12T20:45:00Z">
        <w:r w:rsidR="000A2919">
          <w:t xml:space="preserve">a </w:t>
        </w:r>
      </w:ins>
      <w:r w:rsidR="009C6585" w:rsidRPr="000A2919">
        <w:rPr>
          <w:rPrChange w:id="1752" w:author="Sam" w:date="2011-09-12T20:45:00Z">
            <w:rPr>
              <w:highlight w:val="yellow"/>
            </w:rPr>
          </w:rPrChange>
        </w:rPr>
        <w:t>newer version of file</w:t>
      </w:r>
      <w:r w:rsidR="00491BA7" w:rsidRPr="000A2919">
        <w:rPr>
          <w:rPrChange w:id="1753" w:author="Sam" w:date="2011-09-12T20:45:00Z">
            <w:rPr>
              <w:highlight w:val="yellow"/>
            </w:rPr>
          </w:rPrChange>
        </w:rPr>
        <w:t>s</w:t>
      </w:r>
      <w:r w:rsidR="009C6585" w:rsidRPr="000A2919">
        <w:rPr>
          <w:rPrChange w:id="1754" w:author="Sam" w:date="2011-09-12T20:45:00Z">
            <w:rPr>
              <w:highlight w:val="yellow"/>
            </w:rPr>
          </w:rPrChange>
        </w:rPr>
        <w:t xml:space="preserve"> on the server has been detected </w:t>
      </w:r>
      <w:del w:id="1755" w:author="Sam" w:date="2011-09-12T20:46:00Z">
        <w:r w:rsidR="009C6585" w:rsidRPr="000A2919" w:rsidDel="000A2919">
          <w:rPr>
            <w:rPrChange w:id="1756" w:author="Sam" w:date="2011-09-12T20:45:00Z">
              <w:rPr>
                <w:highlight w:val="yellow"/>
              </w:rPr>
            </w:rPrChange>
          </w:rPr>
          <w:delText xml:space="preserve">after </w:delText>
        </w:r>
      </w:del>
      <w:r w:rsidR="009C6585" w:rsidRPr="000A2919">
        <w:rPr>
          <w:rPrChange w:id="1757" w:author="Sam" w:date="2011-09-12T20:45:00Z">
            <w:rPr>
              <w:highlight w:val="yellow"/>
            </w:rPr>
          </w:rPrChange>
        </w:rPr>
        <w:t>compare</w:t>
      </w:r>
      <w:r w:rsidR="007A5B9E" w:rsidRPr="000A2919">
        <w:rPr>
          <w:rPrChange w:id="1758" w:author="Sam" w:date="2011-09-12T20:45:00Z">
            <w:rPr>
              <w:highlight w:val="yellow"/>
            </w:rPr>
          </w:rPrChange>
        </w:rPr>
        <w:t>d</w:t>
      </w:r>
      <w:r w:rsidR="009C6585" w:rsidRPr="000A2919">
        <w:rPr>
          <w:rPrChange w:id="1759" w:author="Sam" w:date="2011-09-12T20:45:00Z">
            <w:rPr>
              <w:highlight w:val="yellow"/>
            </w:rPr>
          </w:rPrChange>
        </w:rPr>
        <w:t xml:space="preserve"> to </w:t>
      </w:r>
      <w:r w:rsidR="00BD6156" w:rsidRPr="000A2919">
        <w:rPr>
          <w:rPrChange w:id="1760" w:author="Sam" w:date="2011-09-12T20:45:00Z">
            <w:rPr>
              <w:highlight w:val="yellow"/>
            </w:rPr>
          </w:rPrChange>
        </w:rPr>
        <w:t xml:space="preserve">the </w:t>
      </w:r>
      <w:r w:rsidR="009C6585" w:rsidRPr="000A2919">
        <w:rPr>
          <w:rPrChange w:id="1761" w:author="Sam" w:date="2011-09-12T20:45:00Z">
            <w:rPr>
              <w:highlight w:val="yellow"/>
            </w:rPr>
          </w:rPrChange>
        </w:rPr>
        <w:t xml:space="preserve">local version, </w:t>
      </w:r>
      <w:r w:rsidR="00491BA7" w:rsidRPr="000A2919">
        <w:rPr>
          <w:rPrChange w:id="1762" w:author="Sam" w:date="2011-09-12T20:45:00Z">
            <w:rPr>
              <w:highlight w:val="yellow"/>
            </w:rPr>
          </w:rPrChange>
        </w:rPr>
        <w:t xml:space="preserve">the files </w:t>
      </w:r>
      <w:del w:id="1763" w:author="Sam" w:date="2011-09-12T20:46:00Z">
        <w:r w:rsidR="00B570B0" w:rsidRPr="000A2919" w:rsidDel="000A2919">
          <w:rPr>
            <w:rPrChange w:id="1764" w:author="Sam" w:date="2011-09-12T20:45:00Z">
              <w:rPr>
                <w:highlight w:val="yellow"/>
              </w:rPr>
            </w:rPrChange>
          </w:rPr>
          <w:delText>i</w:delText>
        </w:r>
      </w:del>
      <w:ins w:id="1765" w:author="Sam" w:date="2011-09-12T20:46:00Z">
        <w:r w:rsidR="000A2919">
          <w:t>o</w:t>
        </w:r>
      </w:ins>
      <w:r w:rsidR="00B570B0" w:rsidRPr="000A2919">
        <w:rPr>
          <w:rPrChange w:id="1766" w:author="Sam" w:date="2011-09-12T20:45:00Z">
            <w:rPr>
              <w:highlight w:val="yellow"/>
            </w:rPr>
          </w:rPrChange>
        </w:rPr>
        <w:t xml:space="preserve">n the </w:t>
      </w:r>
      <w:r w:rsidR="00AA66E6" w:rsidRPr="000A2919">
        <w:rPr>
          <w:rPrChange w:id="1767" w:author="Sam" w:date="2011-09-12T20:45:00Z">
            <w:rPr>
              <w:highlight w:val="yellow"/>
            </w:rPr>
          </w:rPrChange>
        </w:rPr>
        <w:t>client side w</w:t>
      </w:r>
      <w:ins w:id="1768" w:author="Sam" w:date="2011-09-12T20:46:00Z">
        <w:r w:rsidR="000A2919">
          <w:t>ill</w:t>
        </w:r>
      </w:ins>
      <w:del w:id="1769" w:author="Sam" w:date="2011-09-12T20:46:00Z">
        <w:r w:rsidR="00AA66E6" w:rsidRPr="000A2919" w:rsidDel="000A2919">
          <w:rPr>
            <w:rPrChange w:id="1770" w:author="Sam" w:date="2011-09-12T20:45:00Z">
              <w:rPr>
                <w:highlight w:val="yellow"/>
              </w:rPr>
            </w:rPrChange>
          </w:rPr>
          <w:delText>ould</w:delText>
        </w:r>
      </w:del>
      <w:r w:rsidR="00AA66E6" w:rsidRPr="000A2919">
        <w:rPr>
          <w:rPrChange w:id="1771" w:author="Sam" w:date="2011-09-12T20:45:00Z">
            <w:rPr>
              <w:highlight w:val="yellow"/>
            </w:rPr>
          </w:rPrChange>
        </w:rPr>
        <w:t xml:space="preserve"> be </w:t>
      </w:r>
      <w:r w:rsidR="00EF6778" w:rsidRPr="000A2919">
        <w:rPr>
          <w:rPrChange w:id="1772" w:author="Sam" w:date="2011-09-12T20:45:00Z">
            <w:rPr>
              <w:highlight w:val="yellow"/>
            </w:rPr>
          </w:rPrChange>
        </w:rPr>
        <w:t xml:space="preserve">updated to </w:t>
      </w:r>
      <w:r w:rsidR="00CD0AC4" w:rsidRPr="000A2919">
        <w:rPr>
          <w:rPrChange w:id="1773" w:author="Sam" w:date="2011-09-12T20:45:00Z">
            <w:rPr>
              <w:highlight w:val="yellow"/>
            </w:rPr>
          </w:rPrChange>
        </w:rPr>
        <w:t>the latest version</w:t>
      </w:r>
      <w:sdt>
        <w:sdtPr>
          <w:id w:val="-1421876596"/>
          <w:citation/>
        </w:sdtPr>
        <w:sdtContent>
          <w:r w:rsidR="0057603F" w:rsidRPr="000A2919">
            <w:rPr>
              <w:rPrChange w:id="1774" w:author="Sam" w:date="2011-09-12T20:45:00Z">
                <w:rPr>
                  <w:highlight w:val="yellow"/>
                </w:rPr>
              </w:rPrChange>
            </w:rPr>
            <w:fldChar w:fldCharType="begin"/>
          </w:r>
          <w:r w:rsidR="003A381F" w:rsidRPr="000A2919">
            <w:rPr>
              <w:rPrChange w:id="1775" w:author="Sam" w:date="2011-09-12T20:45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0A2919">
            <w:rPr>
              <w:rPrChange w:id="1776" w:author="Sam" w:date="2011-09-12T20:45:00Z">
                <w:rPr>
                  <w:highlight w:val="yellow"/>
                </w:rPr>
              </w:rPrChange>
            </w:rPr>
            <w:fldChar w:fldCharType="separate"/>
          </w:r>
          <w:r w:rsidR="004705C6" w:rsidRPr="000A2919">
            <w:rPr>
              <w:noProof/>
              <w:rPrChange w:id="1777" w:author="Sam" w:date="2011-09-12T20:4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0A2919">
            <w:rPr>
              <w:rPrChange w:id="1778" w:author="Sam" w:date="2011-09-12T20:4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466235548"/>
          <w:citation/>
        </w:sdtPr>
        <w:sdtContent>
          <w:r w:rsidR="0057603F" w:rsidRPr="000A2919">
            <w:rPr>
              <w:rPrChange w:id="1779" w:author="Sam" w:date="2011-09-12T20:45:00Z">
                <w:rPr>
                  <w:highlight w:val="yellow"/>
                </w:rPr>
              </w:rPrChange>
            </w:rPr>
            <w:fldChar w:fldCharType="begin"/>
          </w:r>
          <w:r w:rsidR="00484649" w:rsidRPr="000A2919">
            <w:rPr>
              <w:rPrChange w:id="1780" w:author="Sam" w:date="2011-09-12T20:45:00Z">
                <w:rPr>
                  <w:highlight w:val="yellow"/>
                </w:rPr>
              </w:rPrChange>
            </w:rPr>
            <w:instrText xml:space="preserve"> CITATION Tho03 \l 2052 </w:instrText>
          </w:r>
          <w:r w:rsidR="0057603F" w:rsidRPr="000A2919">
            <w:rPr>
              <w:rPrChange w:id="1781" w:author="Sam" w:date="2011-09-12T20:45:00Z">
                <w:rPr>
                  <w:highlight w:val="yellow"/>
                </w:rPr>
              </w:rPrChange>
            </w:rPr>
            <w:fldChar w:fldCharType="separate"/>
          </w:r>
          <w:r w:rsidR="004705C6" w:rsidRPr="000A2919">
            <w:rPr>
              <w:noProof/>
              <w:rPrChange w:id="1782" w:author="Sam" w:date="2011-09-12T20:45:00Z">
                <w:rPr>
                  <w:noProof/>
                  <w:highlight w:val="yellow"/>
                </w:rPr>
              </w:rPrChange>
            </w:rPr>
            <w:t xml:space="preserve"> [13]</w:t>
          </w:r>
          <w:r w:rsidR="0057603F" w:rsidRPr="000A2919">
            <w:rPr>
              <w:rPrChange w:id="1783" w:author="Sam" w:date="2011-09-12T20:45:00Z">
                <w:rPr>
                  <w:highlight w:val="yellow"/>
                </w:rPr>
              </w:rPrChange>
            </w:rPr>
            <w:fldChar w:fldCharType="end"/>
          </w:r>
        </w:sdtContent>
      </w:sdt>
      <w:r w:rsidR="00CD0AC4" w:rsidRPr="000A2919">
        <w:rPr>
          <w:rPrChange w:id="1784" w:author="Sam" w:date="2011-09-12T20:45:00Z">
            <w:rPr>
              <w:highlight w:val="yellow"/>
            </w:rPr>
          </w:rPrChange>
        </w:rPr>
        <w:t>.</w:t>
      </w:r>
    </w:p>
    <w:p w:rsidR="009C7D8B" w:rsidRPr="00C66660" w:rsidRDefault="00C66660">
      <w:pPr>
        <w:spacing w:line="360" w:lineRule="auto"/>
        <w:rPr>
          <w:rPrChange w:id="1785" w:author="Sam" w:date="2011-09-12T20:46:00Z">
            <w:rPr>
              <w:highlight w:val="yellow"/>
            </w:rPr>
          </w:rPrChange>
        </w:rPr>
        <w:pPrChange w:id="1786" w:author="Sam" w:date="2011-09-12T19:53:00Z">
          <w:pPr/>
        </w:pPrChange>
      </w:pPr>
      <w:ins w:id="1787" w:author="Sam" w:date="2011-09-12T20:46:00Z">
        <w:r>
          <w:t>Such</w:t>
        </w:r>
      </w:ins>
      <w:del w:id="1788" w:author="Sam" w:date="2011-09-12T20:46:00Z">
        <w:r w:rsidR="00550CE2" w:rsidRPr="00C66660" w:rsidDel="00C66660">
          <w:rPr>
            <w:rPrChange w:id="1789" w:author="Sam" w:date="2011-09-12T20:46:00Z">
              <w:rPr>
                <w:highlight w:val="yellow"/>
              </w:rPr>
            </w:rPrChange>
          </w:rPr>
          <w:delText>T</w:delText>
        </w:r>
        <w:r w:rsidR="00F40669" w:rsidRPr="00C66660" w:rsidDel="00C66660">
          <w:rPr>
            <w:rPrChange w:id="1790" w:author="Sam" w:date="2011-09-12T20:46:00Z">
              <w:rPr>
                <w:highlight w:val="yellow"/>
              </w:rPr>
            </w:rPrChange>
          </w:rPr>
          <w:delText>he</w:delText>
        </w:r>
      </w:del>
      <w:r w:rsidR="00F40669" w:rsidRPr="00C66660">
        <w:rPr>
          <w:rPrChange w:id="1791" w:author="Sam" w:date="2011-09-12T20:46:00Z">
            <w:rPr>
              <w:highlight w:val="yellow"/>
            </w:rPr>
          </w:rPrChange>
        </w:rPr>
        <w:t xml:space="preserve"> </w:t>
      </w:r>
      <w:r w:rsidR="00F23948" w:rsidRPr="00C66660">
        <w:rPr>
          <w:rPrChange w:id="1792" w:author="Sam" w:date="2011-09-12T20:46:00Z">
            <w:rPr>
              <w:highlight w:val="yellow"/>
            </w:rPr>
          </w:rPrChange>
        </w:rPr>
        <w:t>helpful features</w:t>
      </w:r>
      <w:r w:rsidR="00EF3F23" w:rsidRPr="00C66660">
        <w:rPr>
          <w:rPrChange w:id="1793" w:author="Sam" w:date="2011-09-12T20:46:00Z">
            <w:rPr>
              <w:highlight w:val="yellow"/>
            </w:rPr>
          </w:rPrChange>
        </w:rPr>
        <w:t xml:space="preserve"> ma</w:t>
      </w:r>
      <w:ins w:id="1794" w:author="Sam" w:date="2011-09-12T20:46:00Z">
        <w:r>
          <w:t>k</w:t>
        </w:r>
      </w:ins>
      <w:del w:id="1795" w:author="Sam" w:date="2011-09-12T20:46:00Z">
        <w:r w:rsidR="00EF3F23" w:rsidRPr="00C66660" w:rsidDel="00C66660">
          <w:rPr>
            <w:rPrChange w:id="1796" w:author="Sam" w:date="2011-09-12T20:46:00Z">
              <w:rPr>
                <w:highlight w:val="yellow"/>
              </w:rPr>
            </w:rPrChange>
          </w:rPr>
          <w:delText>d</w:delText>
        </w:r>
      </w:del>
      <w:r w:rsidR="00EF3F23" w:rsidRPr="00C66660">
        <w:rPr>
          <w:rPrChange w:id="1797" w:author="Sam" w:date="2011-09-12T20:46:00Z">
            <w:rPr>
              <w:highlight w:val="yellow"/>
            </w:rPr>
          </w:rPrChange>
        </w:rPr>
        <w:t xml:space="preserve">e </w:t>
      </w:r>
      <w:r w:rsidR="00BF5C91" w:rsidRPr="00C66660">
        <w:rPr>
          <w:rPrChange w:id="1798" w:author="Sam" w:date="2011-09-12T20:46:00Z">
            <w:rPr>
              <w:highlight w:val="yellow"/>
            </w:rPr>
          </w:rPrChange>
        </w:rPr>
        <w:t xml:space="preserve">version control systems </w:t>
      </w:r>
      <w:r w:rsidR="00A640ED" w:rsidRPr="00C66660">
        <w:rPr>
          <w:rPrChange w:id="1799" w:author="Sam" w:date="2011-09-12T20:46:00Z">
            <w:rPr>
              <w:highlight w:val="yellow"/>
            </w:rPr>
          </w:rPrChange>
        </w:rPr>
        <w:t>work</w:t>
      </w:r>
      <w:r w:rsidR="005C3516" w:rsidRPr="00C66660">
        <w:rPr>
          <w:rPrChange w:id="1800" w:author="Sam" w:date="2011-09-12T20:46:00Z">
            <w:rPr>
              <w:highlight w:val="yellow"/>
            </w:rPr>
          </w:rPrChange>
        </w:rPr>
        <w:t xml:space="preserve"> </w:t>
      </w:r>
      <w:r w:rsidR="00BF5C91" w:rsidRPr="00C66660">
        <w:rPr>
          <w:rPrChange w:id="1801" w:author="Sam" w:date="2011-09-12T20:46:00Z">
            <w:rPr>
              <w:highlight w:val="yellow"/>
            </w:rPr>
          </w:rPrChange>
        </w:rPr>
        <w:t xml:space="preserve">great for </w:t>
      </w:r>
      <w:r w:rsidR="00550CE2" w:rsidRPr="00C66660">
        <w:rPr>
          <w:rPrChange w:id="1802" w:author="Sam" w:date="2011-09-12T20:46:00Z">
            <w:rPr>
              <w:highlight w:val="yellow"/>
            </w:rPr>
          </w:rPrChange>
        </w:rPr>
        <w:t>managing many kind</w:t>
      </w:r>
      <w:r w:rsidR="005C3516" w:rsidRPr="00C66660">
        <w:rPr>
          <w:rPrChange w:id="1803" w:author="Sam" w:date="2011-09-12T20:46:00Z">
            <w:rPr>
              <w:highlight w:val="yellow"/>
            </w:rPr>
          </w:rPrChange>
        </w:rPr>
        <w:t>s</w:t>
      </w:r>
      <w:r w:rsidR="00B235DE" w:rsidRPr="00C66660">
        <w:rPr>
          <w:rPrChange w:id="1804" w:author="Sam" w:date="2011-09-12T20:46:00Z">
            <w:rPr>
              <w:highlight w:val="yellow"/>
            </w:rPr>
          </w:rPrChange>
        </w:rPr>
        <w:t xml:space="preserve"> of </w:t>
      </w:r>
      <w:r w:rsidR="005C3516" w:rsidRPr="00C66660">
        <w:rPr>
          <w:rPrChange w:id="1805" w:author="Sam" w:date="2011-09-12T20:46:00Z">
            <w:rPr>
              <w:highlight w:val="yellow"/>
            </w:rPr>
          </w:rPrChange>
        </w:rPr>
        <w:t>project</w:t>
      </w:r>
      <w:r w:rsidR="00323909" w:rsidRPr="00C66660">
        <w:rPr>
          <w:rPrChange w:id="1806" w:author="Sam" w:date="2011-09-12T20:46:00Z">
            <w:rPr>
              <w:highlight w:val="yellow"/>
            </w:rPr>
          </w:rPrChange>
        </w:rPr>
        <w:t>. However,</w:t>
      </w:r>
      <w:r w:rsidR="00F23948" w:rsidRPr="00C66660">
        <w:rPr>
          <w:rPrChange w:id="1807" w:author="Sam" w:date="2011-09-12T20:46:00Z">
            <w:rPr>
              <w:highlight w:val="yellow"/>
            </w:rPr>
          </w:rPrChange>
        </w:rPr>
        <w:t xml:space="preserve"> </w:t>
      </w:r>
      <w:del w:id="1808" w:author="Sam" w:date="2011-09-12T20:47:00Z">
        <w:r w:rsidR="00F23948" w:rsidRPr="00C66660" w:rsidDel="00C66660">
          <w:rPr>
            <w:rPrChange w:id="1809" w:author="Sam" w:date="2011-09-12T20:46:00Z">
              <w:rPr>
                <w:highlight w:val="yellow"/>
              </w:rPr>
            </w:rPrChange>
          </w:rPr>
          <w:delText>it</w:delText>
        </w:r>
        <w:r w:rsidR="00564D58" w:rsidRPr="00C66660" w:rsidDel="00C66660">
          <w:rPr>
            <w:rPrChange w:id="1810" w:author="Sam" w:date="2011-09-12T20:46:00Z">
              <w:rPr>
                <w:highlight w:val="yellow"/>
              </w:rPr>
            </w:rPrChange>
          </w:rPr>
          <w:delText xml:space="preserve"> </w:delText>
        </w:r>
      </w:del>
      <w:ins w:id="1811" w:author="Sam" w:date="2011-09-12T20:47:00Z">
        <w:r>
          <w:t>they</w:t>
        </w:r>
        <w:r w:rsidRPr="00C66660">
          <w:rPr>
            <w:rPrChange w:id="1812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564D58" w:rsidRPr="00C66660">
        <w:rPr>
          <w:rPrChange w:id="1813" w:author="Sam" w:date="2011-09-12T20:46:00Z">
            <w:rPr>
              <w:highlight w:val="yellow"/>
            </w:rPr>
          </w:rPrChange>
        </w:rPr>
        <w:t>need</w:t>
      </w:r>
      <w:del w:id="1814" w:author="Sam" w:date="2011-09-12T20:47:00Z">
        <w:r w:rsidR="00F23948" w:rsidRPr="00C66660" w:rsidDel="00C66660">
          <w:rPr>
            <w:rPrChange w:id="1815" w:author="Sam" w:date="2011-09-12T20:46:00Z">
              <w:rPr>
                <w:highlight w:val="yellow"/>
              </w:rPr>
            </w:rPrChange>
          </w:rPr>
          <w:delText>s</w:delText>
        </w:r>
      </w:del>
      <w:r w:rsidR="00564D58" w:rsidRPr="00C66660">
        <w:rPr>
          <w:rPrChange w:id="1816" w:author="Sam" w:date="2011-09-12T20:46:00Z">
            <w:rPr>
              <w:highlight w:val="yellow"/>
            </w:rPr>
          </w:rPrChange>
        </w:rPr>
        <w:t xml:space="preserve"> to install software </w:t>
      </w:r>
      <w:del w:id="1817" w:author="Sam" w:date="2011-09-12T20:47:00Z">
        <w:r w:rsidR="00564D58" w:rsidRPr="00C66660" w:rsidDel="00C66660">
          <w:rPr>
            <w:rPrChange w:id="1818" w:author="Sam" w:date="2011-09-12T20:46:00Z">
              <w:rPr>
                <w:highlight w:val="yellow"/>
              </w:rPr>
            </w:rPrChange>
          </w:rPr>
          <w:delText xml:space="preserve">at </w:delText>
        </w:r>
      </w:del>
      <w:r w:rsidR="00564D58" w:rsidRPr="00C66660">
        <w:rPr>
          <w:rPrChange w:id="1819" w:author="Sam" w:date="2011-09-12T20:46:00Z">
            <w:rPr>
              <w:highlight w:val="yellow"/>
            </w:rPr>
          </w:rPrChange>
        </w:rPr>
        <w:t>both server side and client side</w:t>
      </w:r>
      <w:r w:rsidR="00BA308E" w:rsidRPr="00C66660">
        <w:rPr>
          <w:rPrChange w:id="1820" w:author="Sam" w:date="2011-09-12T20:46:00Z">
            <w:rPr>
              <w:highlight w:val="yellow"/>
            </w:rPr>
          </w:rPrChange>
        </w:rPr>
        <w:t xml:space="preserve"> to perform </w:t>
      </w:r>
      <w:ins w:id="1821" w:author="Sam" w:date="2011-09-12T20:47:00Z">
        <w:r>
          <w:t xml:space="preserve">the </w:t>
        </w:r>
      </w:ins>
      <w:r w:rsidR="00BA308E" w:rsidRPr="00C66660">
        <w:rPr>
          <w:rPrChange w:id="1822" w:author="Sam" w:date="2011-09-12T20:46:00Z">
            <w:rPr>
              <w:highlight w:val="yellow"/>
            </w:rPr>
          </w:rPrChange>
        </w:rPr>
        <w:t>version control actions</w:t>
      </w:r>
      <w:sdt>
        <w:sdtPr>
          <w:id w:val="-287512010"/>
          <w:citation/>
        </w:sdtPr>
        <w:sdtContent>
          <w:r w:rsidR="0057603F" w:rsidRPr="00C66660">
            <w:rPr>
              <w:rPrChange w:id="1823" w:author="Sam" w:date="2011-09-12T20:46:00Z">
                <w:rPr>
                  <w:highlight w:val="yellow"/>
                </w:rPr>
              </w:rPrChange>
            </w:rPr>
            <w:fldChar w:fldCharType="begin"/>
          </w:r>
          <w:r w:rsidR="004A0BB3" w:rsidRPr="00C66660">
            <w:rPr>
              <w:rPrChange w:id="1824" w:author="Sam" w:date="2011-09-12T20:46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C66660">
            <w:rPr>
              <w:rPrChange w:id="1825" w:author="Sam" w:date="2011-09-12T20:46:00Z">
                <w:rPr>
                  <w:highlight w:val="yellow"/>
                </w:rPr>
              </w:rPrChange>
            </w:rPr>
            <w:fldChar w:fldCharType="separate"/>
          </w:r>
          <w:r w:rsidR="004705C6" w:rsidRPr="00C66660">
            <w:rPr>
              <w:noProof/>
              <w:rPrChange w:id="1826" w:author="Sam" w:date="2011-09-12T20:46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C66660">
            <w:rPr>
              <w:rPrChange w:id="1827" w:author="Sam" w:date="2011-09-12T20:46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556345699"/>
          <w:citation/>
        </w:sdtPr>
        <w:sdtContent>
          <w:r w:rsidR="0057603F" w:rsidRPr="00C66660">
            <w:rPr>
              <w:rPrChange w:id="1828" w:author="Sam" w:date="2011-09-12T20:46:00Z">
                <w:rPr>
                  <w:highlight w:val="yellow"/>
                </w:rPr>
              </w:rPrChange>
            </w:rPr>
            <w:fldChar w:fldCharType="begin"/>
          </w:r>
          <w:r w:rsidR="00484649" w:rsidRPr="00C66660">
            <w:rPr>
              <w:rPrChange w:id="1829" w:author="Sam" w:date="2011-09-12T20:46:00Z">
                <w:rPr>
                  <w:highlight w:val="yellow"/>
                </w:rPr>
              </w:rPrChange>
            </w:rPr>
            <w:instrText xml:space="preserve"> CITATION Tho03 \l 2052 </w:instrText>
          </w:r>
          <w:r w:rsidR="0057603F" w:rsidRPr="00C66660">
            <w:rPr>
              <w:rPrChange w:id="1830" w:author="Sam" w:date="2011-09-12T20:46:00Z">
                <w:rPr>
                  <w:highlight w:val="yellow"/>
                </w:rPr>
              </w:rPrChange>
            </w:rPr>
            <w:fldChar w:fldCharType="separate"/>
          </w:r>
          <w:r w:rsidR="004705C6" w:rsidRPr="00C66660">
            <w:rPr>
              <w:noProof/>
              <w:rPrChange w:id="1831" w:author="Sam" w:date="2011-09-12T20:46:00Z">
                <w:rPr>
                  <w:noProof/>
                  <w:highlight w:val="yellow"/>
                </w:rPr>
              </w:rPrChange>
            </w:rPr>
            <w:t xml:space="preserve"> [13]</w:t>
          </w:r>
          <w:r w:rsidR="0057603F" w:rsidRPr="00C66660">
            <w:rPr>
              <w:rPrChange w:id="1832" w:author="Sam" w:date="2011-09-12T20:46:00Z">
                <w:rPr>
                  <w:highlight w:val="yellow"/>
                </w:rPr>
              </w:rPrChange>
            </w:rPr>
            <w:fldChar w:fldCharType="end"/>
          </w:r>
        </w:sdtContent>
      </w:sdt>
      <w:r w:rsidR="00564D58" w:rsidRPr="00C66660">
        <w:rPr>
          <w:rPrChange w:id="1833" w:author="Sam" w:date="2011-09-12T20:46:00Z">
            <w:rPr>
              <w:highlight w:val="yellow"/>
            </w:rPr>
          </w:rPrChange>
        </w:rPr>
        <w:t xml:space="preserve">. </w:t>
      </w:r>
      <w:r w:rsidR="00A0243E" w:rsidRPr="00C66660">
        <w:rPr>
          <w:rPrChange w:id="1834" w:author="Sam" w:date="2011-09-12T20:46:00Z">
            <w:rPr>
              <w:highlight w:val="yellow"/>
            </w:rPr>
          </w:rPrChange>
        </w:rPr>
        <w:t xml:space="preserve">For </w:t>
      </w:r>
      <w:r w:rsidR="00723CF9" w:rsidRPr="00C66660">
        <w:rPr>
          <w:rPrChange w:id="1835" w:author="Sam" w:date="2011-09-12T20:46:00Z">
            <w:rPr>
              <w:highlight w:val="yellow"/>
            </w:rPr>
          </w:rPrChange>
        </w:rPr>
        <w:t xml:space="preserve">entry-level users, it </w:t>
      </w:r>
      <w:r w:rsidR="006765CF" w:rsidRPr="00C66660">
        <w:rPr>
          <w:rPrChange w:id="1836" w:author="Sam" w:date="2011-09-12T20:46:00Z">
            <w:rPr>
              <w:highlight w:val="yellow"/>
            </w:rPr>
          </w:rPrChange>
        </w:rPr>
        <w:t>may be</w:t>
      </w:r>
      <w:r w:rsidR="00723CF9" w:rsidRPr="00C66660">
        <w:rPr>
          <w:rPrChange w:id="1837" w:author="Sam" w:date="2011-09-12T20:46:00Z">
            <w:rPr>
              <w:highlight w:val="yellow"/>
            </w:rPr>
          </w:rPrChange>
        </w:rPr>
        <w:t xml:space="preserve"> hard </w:t>
      </w:r>
      <w:del w:id="1838" w:author="Sam" w:date="2011-09-12T20:47:00Z">
        <w:r w:rsidR="00723CF9" w:rsidRPr="00C66660" w:rsidDel="00C66660">
          <w:rPr>
            <w:rPrChange w:id="1839" w:author="Sam" w:date="2011-09-12T20:46:00Z">
              <w:rPr>
                <w:highlight w:val="yellow"/>
              </w:rPr>
            </w:rPrChange>
          </w:rPr>
          <w:delText xml:space="preserve">for them </w:delText>
        </w:r>
      </w:del>
      <w:r w:rsidR="00723CF9" w:rsidRPr="00C66660">
        <w:rPr>
          <w:rPrChange w:id="1840" w:author="Sam" w:date="2011-09-12T20:46:00Z">
            <w:rPr>
              <w:highlight w:val="yellow"/>
            </w:rPr>
          </w:rPrChange>
        </w:rPr>
        <w:t>to install and configure client side software</w:t>
      </w:r>
      <w:r w:rsidR="006765CF" w:rsidRPr="00C66660">
        <w:rPr>
          <w:rPrChange w:id="1841" w:author="Sam" w:date="2011-09-12T20:46:00Z">
            <w:rPr>
              <w:highlight w:val="yellow"/>
            </w:rPr>
          </w:rPrChange>
        </w:rPr>
        <w:t xml:space="preserve"> to work with </w:t>
      </w:r>
      <w:ins w:id="1842" w:author="Sam" w:date="2011-09-12T20:47:00Z">
        <w:r>
          <w:t xml:space="preserve">the </w:t>
        </w:r>
      </w:ins>
      <w:r w:rsidR="006765CF" w:rsidRPr="00C66660">
        <w:rPr>
          <w:rPrChange w:id="1843" w:author="Sam" w:date="2011-09-12T20:46:00Z">
            <w:rPr>
              <w:highlight w:val="yellow"/>
            </w:rPr>
          </w:rPrChange>
        </w:rPr>
        <w:t>server which</w:t>
      </w:r>
      <w:ins w:id="1844" w:author="Sam" w:date="2011-09-12T20:47:00Z">
        <w:r>
          <w:t xml:space="preserve"> is</w:t>
        </w:r>
      </w:ins>
      <w:r w:rsidR="006765CF" w:rsidRPr="00C66660">
        <w:rPr>
          <w:rPrChange w:id="1845" w:author="Sam" w:date="2011-09-12T20:46:00Z">
            <w:rPr>
              <w:highlight w:val="yellow"/>
            </w:rPr>
          </w:rPrChange>
        </w:rPr>
        <w:t xml:space="preserve"> providing</w:t>
      </w:r>
      <w:ins w:id="1846" w:author="Sam" w:date="2011-09-12T20:47:00Z">
        <w:r>
          <w:t xml:space="preserve"> the</w:t>
        </w:r>
      </w:ins>
      <w:r w:rsidR="006765CF" w:rsidRPr="00C66660">
        <w:rPr>
          <w:rPrChange w:id="1847" w:author="Sam" w:date="2011-09-12T20:46:00Z">
            <w:rPr>
              <w:highlight w:val="yellow"/>
            </w:rPr>
          </w:rPrChange>
        </w:rPr>
        <w:t xml:space="preserve"> version control </w:t>
      </w:r>
      <w:r w:rsidR="005B5D70" w:rsidRPr="00C66660">
        <w:rPr>
          <w:rPrChange w:id="1848" w:author="Sam" w:date="2011-09-12T20:46:00Z">
            <w:rPr>
              <w:highlight w:val="yellow"/>
            </w:rPr>
          </w:rPrChange>
        </w:rPr>
        <w:t>service</w:t>
      </w:r>
      <w:ins w:id="1849" w:author="Sam" w:date="2011-09-12T20:48:00Z">
        <w:r>
          <w:t>.</w:t>
        </w:r>
      </w:ins>
      <w:del w:id="1850" w:author="Sam" w:date="2011-09-12T20:48:00Z">
        <w:r w:rsidR="005B5D70" w:rsidRPr="00C66660" w:rsidDel="00C66660">
          <w:rPr>
            <w:rPrChange w:id="1851" w:author="Sam" w:date="2011-09-12T20:46:00Z">
              <w:rPr>
                <w:highlight w:val="yellow"/>
              </w:rPr>
            </w:rPrChange>
          </w:rPr>
          <w:delText>;</w:delText>
        </w:r>
      </w:del>
      <w:r w:rsidR="00EE54B1" w:rsidRPr="00C66660">
        <w:rPr>
          <w:rPrChange w:id="1852" w:author="Sam" w:date="2011-09-12T20:46:00Z">
            <w:rPr>
              <w:highlight w:val="yellow"/>
            </w:rPr>
          </w:rPrChange>
        </w:rPr>
        <w:t xml:space="preserve"> </w:t>
      </w:r>
      <w:r w:rsidR="006C10C3" w:rsidRPr="00C66660">
        <w:rPr>
          <w:rPrChange w:id="1853" w:author="Sam" w:date="2011-09-12T20:46:00Z">
            <w:rPr>
              <w:highlight w:val="yellow"/>
            </w:rPr>
          </w:rPrChange>
        </w:rPr>
        <w:t>F</w:t>
      </w:r>
      <w:ins w:id="1854" w:author="Sam" w:date="2011-09-12T20:48:00Z">
        <w:r w:rsidR="003D7CFB">
          <w:t xml:space="preserve">urthermore, </w:t>
        </w:r>
      </w:ins>
      <w:del w:id="1855" w:author="Sam" w:date="2011-09-12T20:48:00Z">
        <w:r w:rsidR="006C10C3" w:rsidRPr="00C66660" w:rsidDel="003D7CFB">
          <w:rPr>
            <w:rPrChange w:id="1856" w:author="Sam" w:date="2011-09-12T20:46:00Z">
              <w:rPr>
                <w:highlight w:val="yellow"/>
              </w:rPr>
            </w:rPrChange>
          </w:rPr>
          <w:delText xml:space="preserve">or </w:delText>
        </w:r>
      </w:del>
      <w:proofErr w:type="gramStart"/>
      <w:r w:rsidR="00A05B55" w:rsidRPr="00C66660">
        <w:rPr>
          <w:rPrChange w:id="1857" w:author="Sam" w:date="2011-09-12T20:46:00Z">
            <w:rPr>
              <w:highlight w:val="yellow"/>
            </w:rPr>
          </w:rPrChange>
        </w:rPr>
        <w:t>user</w:t>
      </w:r>
      <w:r w:rsidR="006C10C3" w:rsidRPr="00C66660">
        <w:rPr>
          <w:rPrChange w:id="1858" w:author="Sam" w:date="2011-09-12T20:46:00Z">
            <w:rPr>
              <w:highlight w:val="yellow"/>
            </w:rPr>
          </w:rPrChange>
        </w:rPr>
        <w:t>s who</w:t>
      </w:r>
      <w:r w:rsidR="00A05B55" w:rsidRPr="00C66660">
        <w:rPr>
          <w:rPrChange w:id="1859" w:author="Sam" w:date="2011-09-12T20:46:00Z">
            <w:rPr>
              <w:highlight w:val="yellow"/>
            </w:rPr>
          </w:rPrChange>
        </w:rPr>
        <w:t xml:space="preserve"> often work</w:t>
      </w:r>
      <w:del w:id="1860" w:author="Sam" w:date="2011-09-12T20:48:00Z">
        <w:r w:rsidR="00A05B55" w:rsidRPr="00C66660" w:rsidDel="00C66660">
          <w:rPr>
            <w:rPrChange w:id="1861" w:author="Sam" w:date="2011-09-12T20:46:00Z">
              <w:rPr>
                <w:highlight w:val="yellow"/>
              </w:rPr>
            </w:rPrChange>
          </w:rPr>
          <w:delText>ing</w:delText>
        </w:r>
      </w:del>
      <w:r w:rsidR="00A05B55" w:rsidRPr="00C66660">
        <w:rPr>
          <w:rPrChange w:id="1862" w:author="Sam" w:date="2011-09-12T20:46:00Z">
            <w:rPr>
              <w:highlight w:val="yellow"/>
            </w:rPr>
          </w:rPrChange>
        </w:rPr>
        <w:t xml:space="preserve"> in different kinds of </w:t>
      </w:r>
      <w:r w:rsidR="00A05B55" w:rsidRPr="00C66660">
        <w:rPr>
          <w:rPrChange w:id="1863" w:author="Sam" w:date="2011-09-12T20:46:00Z">
            <w:rPr>
              <w:highlight w:val="yellow"/>
            </w:rPr>
          </w:rPrChange>
        </w:rPr>
        <w:lastRenderedPageBreak/>
        <w:t>environment</w:t>
      </w:r>
      <w:ins w:id="1864" w:author="Sam" w:date="2011-09-12T20:48:00Z">
        <w:r>
          <w:t>s,</w:t>
        </w:r>
      </w:ins>
      <w:r w:rsidR="00D0546C" w:rsidRPr="00C66660">
        <w:rPr>
          <w:rPrChange w:id="1865" w:author="Sam" w:date="2011-09-12T20:46:00Z">
            <w:rPr>
              <w:highlight w:val="yellow"/>
            </w:rPr>
          </w:rPrChange>
        </w:rPr>
        <w:t xml:space="preserve"> instead of </w:t>
      </w:r>
      <w:ins w:id="1866" w:author="Sam" w:date="2011-09-12T20:48:00Z">
        <w:r>
          <w:t xml:space="preserve">at </w:t>
        </w:r>
      </w:ins>
      <w:r w:rsidR="00D0546C" w:rsidRPr="00C66660">
        <w:rPr>
          <w:rPrChange w:id="1867" w:author="Sam" w:date="2011-09-12T20:46:00Z">
            <w:rPr>
              <w:highlight w:val="yellow"/>
            </w:rPr>
          </w:rPrChange>
        </w:rPr>
        <w:t>their own computer</w:t>
      </w:r>
      <w:r w:rsidR="00A05B55" w:rsidRPr="00C66660">
        <w:rPr>
          <w:rPrChange w:id="1868" w:author="Sam" w:date="2011-09-12T20:46:00Z">
            <w:rPr>
              <w:highlight w:val="yellow"/>
            </w:rPr>
          </w:rPrChange>
        </w:rPr>
        <w:t xml:space="preserve">, such as </w:t>
      </w:r>
      <w:r w:rsidR="00131280" w:rsidRPr="00C66660">
        <w:rPr>
          <w:rPrChange w:id="1869" w:author="Sam" w:date="2011-09-12T20:46:00Z">
            <w:rPr>
              <w:highlight w:val="yellow"/>
            </w:rPr>
          </w:rPrChange>
        </w:rPr>
        <w:t>working in</w:t>
      </w:r>
      <w:r w:rsidR="00C31AEE" w:rsidRPr="00C66660">
        <w:rPr>
          <w:rPrChange w:id="1870" w:author="Sam" w:date="2011-09-12T20:46:00Z">
            <w:rPr>
              <w:highlight w:val="yellow"/>
            </w:rPr>
          </w:rPrChange>
        </w:rPr>
        <w:t xml:space="preserve"> </w:t>
      </w:r>
      <w:r w:rsidR="00A05B55" w:rsidRPr="00C66660">
        <w:rPr>
          <w:rPrChange w:id="1871" w:author="Sam" w:date="2011-09-12T20:46:00Z">
            <w:rPr>
              <w:highlight w:val="yellow"/>
            </w:rPr>
          </w:rPrChange>
        </w:rPr>
        <w:t>compute</w:t>
      </w:r>
      <w:r w:rsidR="00E1264E" w:rsidRPr="00C66660">
        <w:rPr>
          <w:rPrChange w:id="1872" w:author="Sam" w:date="2011-09-12T20:46:00Z">
            <w:rPr>
              <w:highlight w:val="yellow"/>
            </w:rPr>
          </w:rPrChange>
        </w:rPr>
        <w:t>r lab</w:t>
      </w:r>
      <w:ins w:id="1873" w:author="Sam" w:date="2011-09-12T20:48:00Z">
        <w:r w:rsidR="003D7CFB">
          <w:t>s</w:t>
        </w:r>
      </w:ins>
      <w:r w:rsidR="00E1264E" w:rsidRPr="00C66660">
        <w:rPr>
          <w:rPrChange w:id="1874" w:author="Sam" w:date="2011-09-12T20:46:00Z">
            <w:rPr>
              <w:highlight w:val="yellow"/>
            </w:rPr>
          </w:rPrChange>
        </w:rPr>
        <w:t xml:space="preserve"> </w:t>
      </w:r>
      <w:del w:id="1875" w:author="Sam" w:date="2011-09-12T20:48:00Z">
        <w:r w:rsidR="00E1264E" w:rsidRPr="00C66660" w:rsidDel="003D7CFB">
          <w:rPr>
            <w:rPrChange w:id="1876" w:author="Sam" w:date="2011-09-12T20:46:00Z">
              <w:rPr>
                <w:highlight w:val="yellow"/>
              </w:rPr>
            </w:rPrChange>
          </w:rPr>
          <w:delText xml:space="preserve">and </w:delText>
        </w:r>
      </w:del>
      <w:ins w:id="1877" w:author="Sam" w:date="2011-09-12T20:48:00Z">
        <w:r w:rsidR="003D7CFB">
          <w:t>or</w:t>
        </w:r>
        <w:r w:rsidR="003D7CFB" w:rsidRPr="00C66660">
          <w:rPr>
            <w:rPrChange w:id="1878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C31AEE" w:rsidRPr="00C66660">
        <w:rPr>
          <w:rPrChange w:id="1879" w:author="Sam" w:date="2011-09-12T20:46:00Z">
            <w:rPr>
              <w:highlight w:val="yellow"/>
            </w:rPr>
          </w:rPrChange>
        </w:rPr>
        <w:t xml:space="preserve">on </w:t>
      </w:r>
      <w:r w:rsidR="00E1264E" w:rsidRPr="00C66660">
        <w:rPr>
          <w:rPrChange w:id="1880" w:author="Sam" w:date="2011-09-12T20:46:00Z">
            <w:rPr>
              <w:highlight w:val="yellow"/>
            </w:rPr>
          </w:rPrChange>
        </w:rPr>
        <w:t>mobile devices like iP</w:t>
      </w:r>
      <w:r w:rsidR="00A05B55" w:rsidRPr="00C66660">
        <w:rPr>
          <w:rPrChange w:id="1881" w:author="Sam" w:date="2011-09-12T20:46:00Z">
            <w:rPr>
              <w:highlight w:val="yellow"/>
            </w:rPr>
          </w:rPrChange>
        </w:rPr>
        <w:t xml:space="preserve">ad, </w:t>
      </w:r>
      <w:del w:id="1882" w:author="Sam" w:date="2011-09-12T20:49:00Z">
        <w:r w:rsidR="00E1264E" w:rsidRPr="00C66660" w:rsidDel="003D7CFB">
          <w:rPr>
            <w:rPrChange w:id="1883" w:author="Sam" w:date="2011-09-12T20:46:00Z">
              <w:rPr>
                <w:highlight w:val="yellow"/>
              </w:rPr>
            </w:rPrChange>
          </w:rPr>
          <w:delText>the</w:delText>
        </w:r>
        <w:r w:rsidR="00BA1196" w:rsidRPr="00C66660" w:rsidDel="003D7CFB">
          <w:rPr>
            <w:rPrChange w:id="1884" w:author="Sam" w:date="2011-09-12T20:46:00Z">
              <w:rPr>
                <w:highlight w:val="yellow"/>
              </w:rPr>
            </w:rPrChange>
          </w:rPr>
          <w:delText xml:space="preserve">y </w:delText>
        </w:r>
      </w:del>
      <w:r w:rsidR="00BA1196" w:rsidRPr="00C66660">
        <w:rPr>
          <w:rPrChange w:id="1885" w:author="Sam" w:date="2011-09-12T20:46:00Z">
            <w:rPr>
              <w:highlight w:val="yellow"/>
            </w:rPr>
          </w:rPrChange>
        </w:rPr>
        <w:t>may</w:t>
      </w:r>
      <w:ins w:id="1886" w:author="Sam" w:date="2011-09-12T20:48:00Z">
        <w:r w:rsidR="003D7CFB">
          <w:t xml:space="preserve"> not</w:t>
        </w:r>
      </w:ins>
      <w:r w:rsidR="00BA1196" w:rsidRPr="00C66660">
        <w:rPr>
          <w:rPrChange w:id="1887" w:author="Sam" w:date="2011-09-12T20:46:00Z">
            <w:rPr>
              <w:highlight w:val="yellow"/>
            </w:rPr>
          </w:rPrChange>
        </w:rPr>
        <w:t xml:space="preserve"> have not </w:t>
      </w:r>
      <w:r w:rsidR="005B5D70" w:rsidRPr="00C66660">
        <w:rPr>
          <w:rPrChange w:id="1888" w:author="Sam" w:date="2011-09-12T20:46:00Z">
            <w:rPr>
              <w:highlight w:val="yellow"/>
            </w:rPr>
          </w:rPrChange>
        </w:rPr>
        <w:t>privilege</w:t>
      </w:r>
      <w:ins w:id="1889" w:author="Sam" w:date="2011-09-12T20:49:00Z">
        <w:r w:rsidR="003D7CFB">
          <w:t>s</w:t>
        </w:r>
      </w:ins>
      <w:r w:rsidR="005B5D70" w:rsidRPr="00C66660">
        <w:rPr>
          <w:rPrChange w:id="1890" w:author="Sam" w:date="2011-09-12T20:46:00Z">
            <w:rPr>
              <w:highlight w:val="yellow"/>
            </w:rPr>
          </w:rPrChange>
        </w:rPr>
        <w:t xml:space="preserve"> to install </w:t>
      </w:r>
      <w:ins w:id="1891" w:author="Sam" w:date="2011-09-12T20:49:00Z">
        <w:r w:rsidR="003D7CFB">
          <w:t xml:space="preserve">the </w:t>
        </w:r>
      </w:ins>
      <w:r w:rsidR="005B5D70" w:rsidRPr="00C66660">
        <w:rPr>
          <w:rPrChange w:id="1892" w:author="Sam" w:date="2011-09-12T20:46:00Z">
            <w:rPr>
              <w:highlight w:val="yellow"/>
            </w:rPr>
          </w:rPrChange>
        </w:rPr>
        <w:t xml:space="preserve">client side software of </w:t>
      </w:r>
      <w:ins w:id="1893" w:author="Sam" w:date="2011-09-12T20:49:00Z">
        <w:r w:rsidR="003D7CFB">
          <w:t xml:space="preserve">the </w:t>
        </w:r>
      </w:ins>
      <w:r w:rsidR="005B5D70" w:rsidRPr="00C66660">
        <w:rPr>
          <w:rPrChange w:id="1894" w:author="Sam" w:date="2011-09-12T20:46:00Z">
            <w:rPr>
              <w:highlight w:val="yellow"/>
            </w:rPr>
          </w:rPrChange>
        </w:rPr>
        <w:t>version control system</w:t>
      </w:r>
      <w:del w:id="1895" w:author="Sam" w:date="2011-09-12T20:49:00Z">
        <w:r w:rsidR="005B5D70" w:rsidRPr="00C66660" w:rsidDel="003D7CFB">
          <w:rPr>
            <w:rPrChange w:id="1896" w:author="Sam" w:date="2011-09-12T20:46:00Z">
              <w:rPr>
                <w:highlight w:val="yellow"/>
              </w:rPr>
            </w:rPrChange>
          </w:rPr>
          <w:delText>s</w:delText>
        </w:r>
      </w:del>
      <w:r w:rsidR="005B5D70" w:rsidRPr="00C66660">
        <w:rPr>
          <w:rPrChange w:id="1897" w:author="Sam" w:date="2011-09-12T20:46:00Z">
            <w:rPr>
              <w:highlight w:val="yellow"/>
            </w:rPr>
          </w:rPrChange>
        </w:rPr>
        <w:t>,</w:t>
      </w:r>
      <w:proofErr w:type="gramEnd"/>
      <w:r w:rsidR="005B5D70" w:rsidRPr="00C66660">
        <w:rPr>
          <w:rPrChange w:id="1898" w:author="Sam" w:date="2011-09-12T20:46:00Z">
            <w:rPr>
              <w:highlight w:val="yellow"/>
            </w:rPr>
          </w:rPrChange>
        </w:rPr>
        <w:t xml:space="preserve"> or the mobile device </w:t>
      </w:r>
      <w:del w:id="1899" w:author="Sam" w:date="2011-09-12T20:49:00Z">
        <w:r w:rsidR="005B5D70" w:rsidRPr="00C66660" w:rsidDel="003D7CFB">
          <w:rPr>
            <w:rPrChange w:id="1900" w:author="Sam" w:date="2011-09-12T20:46:00Z">
              <w:rPr>
                <w:highlight w:val="yellow"/>
              </w:rPr>
            </w:rPrChange>
          </w:rPr>
          <w:delText xml:space="preserve">does </w:delText>
        </w:r>
      </w:del>
      <w:ins w:id="1901" w:author="Sam" w:date="2011-09-12T20:49:00Z">
        <w:r w:rsidR="003D7CFB">
          <w:t>may</w:t>
        </w:r>
        <w:r w:rsidR="003D7CFB" w:rsidRPr="00C66660">
          <w:rPr>
            <w:rPrChange w:id="1902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5B5D70" w:rsidRPr="00C66660">
        <w:rPr>
          <w:rPrChange w:id="1903" w:author="Sam" w:date="2011-09-12T20:46:00Z">
            <w:rPr>
              <w:highlight w:val="yellow"/>
            </w:rPr>
          </w:rPrChange>
        </w:rPr>
        <w:t xml:space="preserve">not support </w:t>
      </w:r>
      <w:del w:id="1904" w:author="Sam" w:date="2011-09-12T20:49:00Z">
        <w:r w:rsidR="005B5D70" w:rsidRPr="00C66660" w:rsidDel="003D7CFB">
          <w:rPr>
            <w:rPrChange w:id="1905" w:author="Sam" w:date="2011-09-12T20:46:00Z">
              <w:rPr>
                <w:highlight w:val="yellow"/>
              </w:rPr>
            </w:rPrChange>
          </w:rPr>
          <w:delText xml:space="preserve">software for </w:delText>
        </w:r>
      </w:del>
      <w:r w:rsidR="005B5D70" w:rsidRPr="00C66660">
        <w:rPr>
          <w:rPrChange w:id="1906" w:author="Sam" w:date="2011-09-12T20:46:00Z">
            <w:rPr>
              <w:highlight w:val="yellow"/>
            </w:rPr>
          </w:rPrChange>
        </w:rPr>
        <w:t>version control</w:t>
      </w:r>
      <w:ins w:id="1907" w:author="Sam" w:date="2011-09-12T20:49:00Z">
        <w:r w:rsidR="003D7CFB" w:rsidRPr="003D7CFB">
          <w:t xml:space="preserve"> </w:t>
        </w:r>
        <w:r w:rsidR="003D7CFB" w:rsidRPr="00C66660">
          <w:t>software</w:t>
        </w:r>
      </w:ins>
      <w:r w:rsidR="005B5D70" w:rsidRPr="00C66660">
        <w:rPr>
          <w:rPrChange w:id="1908" w:author="Sam" w:date="2011-09-12T20:46:00Z">
            <w:rPr>
              <w:highlight w:val="yellow"/>
            </w:rPr>
          </w:rPrChange>
        </w:rPr>
        <w:t>.</w:t>
      </w:r>
    </w:p>
    <w:p w:rsidR="00373D90" w:rsidRDefault="00BF5834">
      <w:pPr>
        <w:spacing w:line="360" w:lineRule="auto"/>
        <w:rPr>
          <w:ins w:id="1909" w:author="Sam" w:date="2011-09-12T20:55:00Z"/>
        </w:rPr>
        <w:pPrChange w:id="1910" w:author="Sam" w:date="2011-09-12T19:53:00Z">
          <w:pPr/>
        </w:pPrChange>
      </w:pPr>
      <w:r w:rsidRPr="00B43CEE">
        <w:rPr>
          <w:rPrChange w:id="1911" w:author="Sam" w:date="2011-09-12T20:49:00Z">
            <w:rPr>
              <w:highlight w:val="yellow"/>
            </w:rPr>
          </w:rPrChange>
        </w:rPr>
        <w:t xml:space="preserve">To allow </w:t>
      </w:r>
      <w:ins w:id="1912" w:author="Sam" w:date="2011-09-12T20:50:00Z">
        <w:r w:rsidR="00B43CEE">
          <w:t xml:space="preserve">the </w:t>
        </w:r>
      </w:ins>
      <w:r w:rsidRPr="00B43CEE">
        <w:rPr>
          <w:rPrChange w:id="1913" w:author="Sam" w:date="2011-09-12T20:49:00Z">
            <w:rPr>
              <w:highlight w:val="yellow"/>
            </w:rPr>
          </w:rPrChange>
        </w:rPr>
        <w:t xml:space="preserve">client side user </w:t>
      </w:r>
      <w:ins w:id="1914" w:author="Sam" w:date="2011-09-12T20:50:00Z">
        <w:r w:rsidR="00B43CEE">
          <w:t>to be able to</w:t>
        </w:r>
      </w:ins>
      <w:del w:id="1915" w:author="Sam" w:date="2011-09-12T20:50:00Z">
        <w:r w:rsidRPr="00B43CEE" w:rsidDel="00B43CEE">
          <w:rPr>
            <w:rPrChange w:id="1916" w:author="Sam" w:date="2011-09-12T20:49:00Z">
              <w:rPr>
                <w:highlight w:val="yellow"/>
              </w:rPr>
            </w:rPrChange>
          </w:rPr>
          <w:delText>can</w:delText>
        </w:r>
      </w:del>
      <w:r w:rsidRPr="00B43CEE">
        <w:rPr>
          <w:rPrChange w:id="1917" w:author="Sam" w:date="2011-09-12T20:49:00Z">
            <w:rPr>
              <w:highlight w:val="yellow"/>
            </w:rPr>
          </w:rPrChange>
        </w:rPr>
        <w:t xml:space="preserve"> work</w:t>
      </w:r>
      <w:ins w:id="1918" w:author="Sam" w:date="2011-09-12T20:50:00Z">
        <w:r w:rsidR="00B43CEE">
          <w:t xml:space="preserve"> </w:t>
        </w:r>
      </w:ins>
      <w:r w:rsidRPr="00B43CEE">
        <w:rPr>
          <w:rPrChange w:id="1919" w:author="Sam" w:date="2011-09-12T20:49:00Z">
            <w:rPr>
              <w:highlight w:val="yellow"/>
            </w:rPr>
          </w:rPrChange>
        </w:rPr>
        <w:t>in</w:t>
      </w:r>
      <w:del w:id="1920" w:author="Sam" w:date="2011-09-12T20:50:00Z">
        <w:r w:rsidRPr="00B43CEE" w:rsidDel="00B43CEE">
          <w:rPr>
            <w:rPrChange w:id="1921" w:author="Sam" w:date="2011-09-12T20:49:00Z">
              <w:rPr>
                <w:highlight w:val="yellow"/>
              </w:rPr>
            </w:rPrChange>
          </w:rPr>
          <w:delText>g at</w:delText>
        </w:r>
      </w:del>
      <w:r w:rsidRPr="00B43CEE">
        <w:rPr>
          <w:rPrChange w:id="1922" w:author="Sam" w:date="2011-09-12T20:49:00Z">
            <w:rPr>
              <w:highlight w:val="yellow"/>
            </w:rPr>
          </w:rPrChange>
        </w:rPr>
        <w:t xml:space="preserve"> most environment</w:t>
      </w:r>
      <w:ins w:id="1923" w:author="Sam" w:date="2011-09-12T20:50:00Z">
        <w:r w:rsidR="00B43CEE">
          <w:t>s</w:t>
        </w:r>
      </w:ins>
      <w:r w:rsidRPr="00B43CEE">
        <w:rPr>
          <w:rPrChange w:id="1924" w:author="Sam" w:date="2011-09-12T20:49:00Z">
            <w:rPr>
              <w:highlight w:val="yellow"/>
            </w:rPr>
          </w:rPrChange>
        </w:rPr>
        <w:t xml:space="preserve"> with version control</w:t>
      </w:r>
      <w:r w:rsidR="006A457E" w:rsidRPr="00B43CEE">
        <w:rPr>
          <w:rPrChange w:id="1925" w:author="Sam" w:date="2011-09-12T20:49:00Z">
            <w:rPr>
              <w:highlight w:val="yellow"/>
            </w:rPr>
          </w:rPrChange>
        </w:rPr>
        <w:t xml:space="preserve"> support</w:t>
      </w:r>
      <w:r w:rsidR="0069274E" w:rsidRPr="00B43CEE">
        <w:rPr>
          <w:rPrChange w:id="1926" w:author="Sam" w:date="2011-09-12T20:49:00Z">
            <w:rPr>
              <w:highlight w:val="yellow"/>
            </w:rPr>
          </w:rPrChange>
        </w:rPr>
        <w:t xml:space="preserve">, it is important to find </w:t>
      </w:r>
      <w:del w:id="1927" w:author="Sam" w:date="2011-09-12T20:50:00Z">
        <w:r w:rsidR="0069274E" w:rsidRPr="00B43CEE" w:rsidDel="003A422C">
          <w:rPr>
            <w:rPrChange w:id="1928" w:author="Sam" w:date="2011-09-12T20:49:00Z">
              <w:rPr>
                <w:highlight w:val="yellow"/>
              </w:rPr>
            </w:rPrChange>
          </w:rPr>
          <w:delText xml:space="preserve">out </w:delText>
        </w:r>
      </w:del>
      <w:r w:rsidR="0069274E" w:rsidRPr="00B43CEE">
        <w:rPr>
          <w:rPrChange w:id="1929" w:author="Sam" w:date="2011-09-12T20:49:00Z">
            <w:rPr>
              <w:highlight w:val="yellow"/>
            </w:rPr>
          </w:rPrChange>
        </w:rPr>
        <w:t>a way</w:t>
      </w:r>
      <w:ins w:id="1930" w:author="Sam" w:date="2011-09-12T20:50:00Z">
        <w:r w:rsidR="003A422C">
          <w:t xml:space="preserve"> to</w:t>
        </w:r>
      </w:ins>
      <w:r w:rsidR="0069274E" w:rsidRPr="00B43CEE">
        <w:rPr>
          <w:rPrChange w:id="1931" w:author="Sam" w:date="2011-09-12T20:49:00Z">
            <w:rPr>
              <w:highlight w:val="yellow"/>
            </w:rPr>
          </w:rPrChange>
        </w:rPr>
        <w:t xml:space="preserve"> deliver the service without</w:t>
      </w:r>
      <w:ins w:id="1932" w:author="Sam" w:date="2011-09-12T20:50:00Z">
        <w:r w:rsidR="003A422C">
          <w:t xml:space="preserve"> the</w:t>
        </w:r>
      </w:ins>
      <w:r w:rsidR="0069274E" w:rsidRPr="00B43CEE">
        <w:rPr>
          <w:rPrChange w:id="1933" w:author="Sam" w:date="2011-09-12T20:49:00Z">
            <w:rPr>
              <w:highlight w:val="yellow"/>
            </w:rPr>
          </w:rPrChange>
        </w:rPr>
        <w:t xml:space="preserve"> need of installing software. </w:t>
      </w:r>
      <w:del w:id="1934" w:author="Sam" w:date="2011-09-12T20:51:00Z">
        <w:r w:rsidR="00DA2DB3" w:rsidRPr="00B43CEE" w:rsidDel="003A422C">
          <w:rPr>
            <w:rPrChange w:id="1935" w:author="Sam" w:date="2011-09-12T20:49:00Z">
              <w:rPr>
                <w:highlight w:val="yellow"/>
              </w:rPr>
            </w:rPrChange>
          </w:rPr>
          <w:delText xml:space="preserve">By </w:delText>
        </w:r>
      </w:del>
      <w:ins w:id="1936" w:author="Sam" w:date="2011-09-12T20:51:00Z">
        <w:r w:rsidR="003A422C">
          <w:t xml:space="preserve">With </w:t>
        </w:r>
      </w:ins>
      <w:r w:rsidR="00DA2DB3" w:rsidRPr="00B43CEE">
        <w:rPr>
          <w:rPrChange w:id="1937" w:author="Sam" w:date="2011-09-12T20:49:00Z">
            <w:rPr>
              <w:highlight w:val="yellow"/>
            </w:rPr>
          </w:rPrChange>
        </w:rPr>
        <w:t>the inspir</w:t>
      </w:r>
      <w:ins w:id="1938" w:author="Sam" w:date="2011-09-12T20:51:00Z">
        <w:r w:rsidR="003A422C">
          <w:t>ation of</w:t>
        </w:r>
      </w:ins>
      <w:del w:id="1939" w:author="Sam" w:date="2011-09-12T20:51:00Z">
        <w:r w:rsidR="00DA2DB3" w:rsidRPr="00B43CEE" w:rsidDel="003A422C">
          <w:rPr>
            <w:rPrChange w:id="1940" w:author="Sam" w:date="2011-09-12T20:49:00Z">
              <w:rPr>
                <w:highlight w:val="yellow"/>
              </w:rPr>
            </w:rPrChange>
          </w:rPr>
          <w:delText>ing of</w:delText>
        </w:r>
      </w:del>
      <w:r w:rsidR="00DA2DB3" w:rsidRPr="00B43CEE">
        <w:rPr>
          <w:rPrChange w:id="1941" w:author="Sam" w:date="2011-09-12T20:49:00Z">
            <w:rPr>
              <w:highlight w:val="yellow"/>
            </w:rPr>
          </w:rPrChange>
        </w:rPr>
        <w:t xml:space="preserve"> more and more popular cloud computing concepts</w:t>
      </w:r>
      <w:r w:rsidR="00A673C7" w:rsidRPr="00B43CEE">
        <w:rPr>
          <w:rPrChange w:id="1942" w:author="Sam" w:date="2011-09-12T20:49:00Z">
            <w:rPr>
              <w:highlight w:val="yellow"/>
            </w:rPr>
          </w:rPrChange>
        </w:rPr>
        <w:t xml:space="preserve"> like Google’s Cloud</w:t>
      </w:r>
      <w:sdt>
        <w:sdtPr>
          <w:id w:val="1122655446"/>
          <w:citation/>
        </w:sdtPr>
        <w:sdtContent>
          <w:r w:rsidR="0057603F" w:rsidRPr="00B43CEE">
            <w:rPr>
              <w:rPrChange w:id="1943" w:author="Sam" w:date="2011-09-12T20:49:00Z">
                <w:rPr>
                  <w:highlight w:val="yellow"/>
                </w:rPr>
              </w:rPrChange>
            </w:rPr>
            <w:fldChar w:fldCharType="begin"/>
          </w:r>
          <w:r w:rsidR="00242998" w:rsidRPr="00B43CEE">
            <w:rPr>
              <w:rPrChange w:id="1944" w:author="Sam" w:date="2011-09-12T20:49:00Z">
                <w:rPr>
                  <w:highlight w:val="yellow"/>
                </w:rPr>
              </w:rPrChange>
            </w:rPr>
            <w:instrText xml:space="preserve">CITATION Top11 \l 2052 </w:instrText>
          </w:r>
          <w:r w:rsidR="0057603F" w:rsidRPr="00B43CEE">
            <w:rPr>
              <w:rPrChange w:id="1945" w:author="Sam" w:date="2011-09-12T20:49:00Z">
                <w:rPr>
                  <w:highlight w:val="yellow"/>
                </w:rPr>
              </w:rPrChange>
            </w:rPr>
            <w:fldChar w:fldCharType="separate"/>
          </w:r>
          <w:r w:rsidR="004705C6" w:rsidRPr="00B43CEE">
            <w:rPr>
              <w:noProof/>
              <w:rPrChange w:id="1946" w:author="Sam" w:date="2011-09-12T20:49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B43CEE">
            <w:rPr>
              <w:rPrChange w:id="1947" w:author="Sam" w:date="2011-09-12T20:49:00Z">
                <w:rPr>
                  <w:highlight w:val="yellow"/>
                </w:rPr>
              </w:rPrChange>
            </w:rPr>
            <w:fldChar w:fldCharType="end"/>
          </w:r>
        </w:sdtContent>
      </w:sdt>
      <w:r w:rsidR="00DA2DB3" w:rsidRPr="00B43CEE">
        <w:rPr>
          <w:rPrChange w:id="1948" w:author="Sam" w:date="2011-09-12T20:49:00Z">
            <w:rPr>
              <w:highlight w:val="yellow"/>
            </w:rPr>
          </w:rPrChange>
        </w:rPr>
        <w:t>, this p</w:t>
      </w:r>
      <w:r w:rsidR="00027EA5" w:rsidRPr="00B43CEE">
        <w:rPr>
          <w:rPrChange w:id="1949" w:author="Sam" w:date="2011-09-12T20:49:00Z">
            <w:rPr>
              <w:highlight w:val="yellow"/>
            </w:rPr>
          </w:rPrChange>
        </w:rPr>
        <w:t xml:space="preserve">roject </w:t>
      </w:r>
      <w:del w:id="1950" w:author="Sam" w:date="2011-09-12T20:51:00Z">
        <w:r w:rsidR="00027EA5" w:rsidRPr="00B43CEE" w:rsidDel="003A422C">
          <w:rPr>
            <w:rPrChange w:id="1951" w:author="Sam" w:date="2011-09-12T20:49:00Z">
              <w:rPr>
                <w:highlight w:val="yellow"/>
              </w:rPr>
            </w:rPrChange>
          </w:rPr>
          <w:delText xml:space="preserve">was </w:delText>
        </w:r>
      </w:del>
      <w:r w:rsidR="00027EA5" w:rsidRPr="00B43CEE">
        <w:rPr>
          <w:rPrChange w:id="1952" w:author="Sam" w:date="2011-09-12T20:49:00Z">
            <w:rPr>
              <w:highlight w:val="yellow"/>
            </w:rPr>
          </w:rPrChange>
        </w:rPr>
        <w:t xml:space="preserve">considered </w:t>
      </w:r>
      <w:del w:id="1953" w:author="Sam" w:date="2011-09-12T20:51:00Z">
        <w:r w:rsidR="00027EA5" w:rsidRPr="00B43CEE" w:rsidDel="003A422C">
          <w:rPr>
            <w:rPrChange w:id="1954" w:author="Sam" w:date="2011-09-12T20:49:00Z">
              <w:rPr>
                <w:highlight w:val="yellow"/>
              </w:rPr>
            </w:rPrChange>
          </w:rPr>
          <w:delText xml:space="preserve">to </w:delText>
        </w:r>
      </w:del>
      <w:r w:rsidR="00027EA5" w:rsidRPr="00B43CEE">
        <w:rPr>
          <w:rPrChange w:id="1955" w:author="Sam" w:date="2011-09-12T20:49:00Z">
            <w:rPr>
              <w:highlight w:val="yellow"/>
            </w:rPr>
          </w:rPrChange>
        </w:rPr>
        <w:t>develop</w:t>
      </w:r>
      <w:ins w:id="1956" w:author="Sam" w:date="2011-09-12T20:51:00Z">
        <w:r w:rsidR="003A422C">
          <w:t>ing</w:t>
        </w:r>
      </w:ins>
      <w:r w:rsidR="00027EA5" w:rsidRPr="00B43CEE">
        <w:rPr>
          <w:rPrChange w:id="1957" w:author="Sam" w:date="2011-09-12T20:49:00Z">
            <w:rPr>
              <w:highlight w:val="yellow"/>
            </w:rPr>
          </w:rPrChange>
        </w:rPr>
        <w:t xml:space="preserve"> </w:t>
      </w:r>
      <w:r w:rsidR="00D41099" w:rsidRPr="00B43CEE">
        <w:rPr>
          <w:rPrChange w:id="1958" w:author="Sam" w:date="2011-09-12T20:49:00Z">
            <w:rPr>
              <w:highlight w:val="yellow"/>
            </w:rPr>
          </w:rPrChange>
        </w:rPr>
        <w:t xml:space="preserve">a </w:t>
      </w:r>
      <w:r w:rsidR="00A76C36" w:rsidRPr="00B43CEE">
        <w:rPr>
          <w:rPrChange w:id="1959" w:author="Sam" w:date="2011-09-12T20:49:00Z">
            <w:rPr>
              <w:highlight w:val="yellow"/>
            </w:rPr>
          </w:rPrChange>
        </w:rPr>
        <w:t xml:space="preserve">fully </w:t>
      </w:r>
      <w:r w:rsidR="00D41099" w:rsidRPr="00B43CEE">
        <w:rPr>
          <w:rPrChange w:id="1960" w:author="Sam" w:date="2011-09-12T20:49:00Z">
            <w:rPr>
              <w:highlight w:val="yellow"/>
            </w:rPr>
          </w:rPrChange>
        </w:rPr>
        <w:t>web-based version control system</w:t>
      </w:r>
      <w:ins w:id="1961" w:author="Sam" w:date="2011-09-12T20:51:00Z">
        <w:r w:rsidR="003A422C">
          <w:t>,</w:t>
        </w:r>
      </w:ins>
      <w:r w:rsidR="00D41099" w:rsidRPr="00B43CEE">
        <w:rPr>
          <w:rPrChange w:id="1962" w:author="Sam" w:date="2011-09-12T20:49:00Z">
            <w:rPr>
              <w:highlight w:val="yellow"/>
            </w:rPr>
          </w:rPrChange>
        </w:rPr>
        <w:t xml:space="preserve"> which does</w:t>
      </w:r>
      <w:r w:rsidR="00033F7C" w:rsidRPr="00B43CEE">
        <w:rPr>
          <w:rPrChange w:id="1963" w:author="Sam" w:date="2011-09-12T20:49:00Z">
            <w:rPr>
              <w:highlight w:val="yellow"/>
            </w:rPr>
          </w:rPrChange>
        </w:rPr>
        <w:t xml:space="preserve"> not </w:t>
      </w:r>
      <w:r w:rsidR="008A42A1" w:rsidRPr="00B43CEE">
        <w:rPr>
          <w:rPrChange w:id="1964" w:author="Sam" w:date="2011-09-12T20:49:00Z">
            <w:rPr>
              <w:highlight w:val="yellow"/>
            </w:rPr>
          </w:rPrChange>
        </w:rPr>
        <w:t>require</w:t>
      </w:r>
      <w:r w:rsidR="00033F7C" w:rsidRPr="00B43CEE">
        <w:rPr>
          <w:rPrChange w:id="1965" w:author="Sam" w:date="2011-09-12T20:49:00Z">
            <w:rPr>
              <w:highlight w:val="yellow"/>
            </w:rPr>
          </w:rPrChange>
        </w:rPr>
        <w:t xml:space="preserve"> any installation of client side software. </w:t>
      </w:r>
      <w:r w:rsidR="000C3FC1" w:rsidRPr="00B43CEE">
        <w:rPr>
          <w:rPrChange w:id="1966" w:author="Sam" w:date="2011-09-12T20:49:00Z">
            <w:rPr>
              <w:highlight w:val="yellow"/>
            </w:rPr>
          </w:rPrChange>
        </w:rPr>
        <w:t xml:space="preserve">Web-based design </w:t>
      </w:r>
      <w:r w:rsidR="002B0C39" w:rsidRPr="00B43CEE">
        <w:rPr>
          <w:rPrChange w:id="1967" w:author="Sam" w:date="2011-09-12T20:49:00Z">
            <w:rPr>
              <w:highlight w:val="yellow"/>
            </w:rPr>
          </w:rPrChange>
        </w:rPr>
        <w:t xml:space="preserve">can </w:t>
      </w:r>
      <w:r w:rsidR="000C3FC1" w:rsidRPr="00B43CEE">
        <w:rPr>
          <w:rPrChange w:id="1968" w:author="Sam" w:date="2011-09-12T20:49:00Z">
            <w:rPr>
              <w:highlight w:val="yellow"/>
            </w:rPr>
          </w:rPrChange>
        </w:rPr>
        <w:t>overcome</w:t>
      </w:r>
      <w:del w:id="1969" w:author="Sam" w:date="2011-09-12T20:51:00Z">
        <w:r w:rsidR="000C3FC1" w:rsidRPr="00B43CEE" w:rsidDel="003A422C">
          <w:rPr>
            <w:rPrChange w:id="1970" w:author="Sam" w:date="2011-09-12T20:49:00Z">
              <w:rPr>
                <w:highlight w:val="yellow"/>
              </w:rPr>
            </w:rPrChange>
          </w:rPr>
          <w:delText>s</w:delText>
        </w:r>
      </w:del>
      <w:r w:rsidR="000C3FC1" w:rsidRPr="00B43CEE">
        <w:rPr>
          <w:rPrChange w:id="1971" w:author="Sam" w:date="2011-09-12T20:49:00Z">
            <w:rPr>
              <w:highlight w:val="yellow"/>
            </w:rPr>
          </w:rPrChange>
        </w:rPr>
        <w:t xml:space="preserve"> </w:t>
      </w:r>
      <w:r w:rsidR="002B0C39" w:rsidRPr="00B43CEE">
        <w:rPr>
          <w:rPrChange w:id="1972" w:author="Sam" w:date="2011-09-12T20:49:00Z">
            <w:rPr>
              <w:highlight w:val="yellow"/>
            </w:rPr>
          </w:rPrChange>
        </w:rPr>
        <w:t>some</w:t>
      </w:r>
      <w:ins w:id="1973" w:author="Sam" w:date="2011-09-12T20:51:00Z">
        <w:r w:rsidR="003A422C">
          <w:t xml:space="preserve"> of the</w:t>
        </w:r>
      </w:ins>
      <w:r w:rsidR="00BA2324" w:rsidRPr="00B43CEE">
        <w:rPr>
          <w:rPrChange w:id="1974" w:author="Sam" w:date="2011-09-12T20:49:00Z">
            <w:rPr>
              <w:highlight w:val="yellow"/>
            </w:rPr>
          </w:rPrChange>
        </w:rPr>
        <w:t xml:space="preserve"> drawbacks of software-based design, such as</w:t>
      </w:r>
      <w:ins w:id="1975" w:author="Sam" w:date="2011-09-12T20:51:00Z">
        <w:r w:rsidR="003A422C">
          <w:t xml:space="preserve"> being</w:t>
        </w:r>
      </w:ins>
      <w:r w:rsidR="00BA2324" w:rsidRPr="00B43CEE">
        <w:rPr>
          <w:rPrChange w:id="1976" w:author="Sam" w:date="2011-09-12T20:49:00Z">
            <w:rPr>
              <w:highlight w:val="yellow"/>
            </w:rPr>
          </w:rPrChange>
        </w:rPr>
        <w:t xml:space="preserve"> </w:t>
      </w:r>
      <w:r w:rsidR="00CE02FA" w:rsidRPr="00B43CEE">
        <w:rPr>
          <w:rPrChange w:id="1977" w:author="Sam" w:date="2011-09-12T20:49:00Z">
            <w:rPr>
              <w:highlight w:val="yellow"/>
            </w:rPr>
          </w:rPrChange>
        </w:rPr>
        <w:t xml:space="preserve">hard to use </w:t>
      </w:r>
      <w:ins w:id="1978" w:author="Sam" w:date="2011-09-12T20:52:00Z">
        <w:r w:rsidR="003A422C">
          <w:t xml:space="preserve">in certain places and being </w:t>
        </w:r>
      </w:ins>
      <w:del w:id="1979" w:author="Sam" w:date="2011-09-12T20:52:00Z">
        <w:r w:rsidR="00CE02FA" w:rsidRPr="00B43CEE" w:rsidDel="003A422C">
          <w:rPr>
            <w:rPrChange w:id="1980" w:author="Sam" w:date="2011-09-12T20:49:00Z">
              <w:rPr>
                <w:highlight w:val="yellow"/>
              </w:rPr>
            </w:rPrChange>
          </w:rPr>
          <w:delText>at anywhere and</w:delText>
        </w:r>
        <w:r w:rsidR="000F0542" w:rsidRPr="00B43CEE" w:rsidDel="003A422C">
          <w:rPr>
            <w:rPrChange w:id="1981" w:author="Sam" w:date="2011-09-12T20:49:00Z">
              <w:rPr>
                <w:highlight w:val="yellow"/>
              </w:rPr>
            </w:rPrChange>
          </w:rPr>
          <w:delText xml:space="preserve"> </w:delText>
        </w:r>
      </w:del>
      <w:r w:rsidR="000F0542" w:rsidRPr="00B43CEE">
        <w:rPr>
          <w:rPrChange w:id="1982" w:author="Sam" w:date="2011-09-12T20:49:00Z">
            <w:rPr>
              <w:highlight w:val="yellow"/>
            </w:rPr>
          </w:rPrChange>
        </w:rPr>
        <w:t>hard t</w:t>
      </w:r>
      <w:r w:rsidR="00CE02FA" w:rsidRPr="00B43CEE">
        <w:rPr>
          <w:rPrChange w:id="1983" w:author="Sam" w:date="2011-09-12T20:49:00Z">
            <w:rPr>
              <w:highlight w:val="yellow"/>
            </w:rPr>
          </w:rPrChange>
        </w:rPr>
        <w:t>o configure by</w:t>
      </w:r>
      <w:ins w:id="1984" w:author="Sam" w:date="2011-09-12T20:52:00Z">
        <w:r w:rsidR="003A422C">
          <w:t xml:space="preserve"> an</w:t>
        </w:r>
      </w:ins>
      <w:r w:rsidR="00CE02FA" w:rsidRPr="00B43CEE">
        <w:rPr>
          <w:rPrChange w:id="1985" w:author="Sam" w:date="2011-09-12T20:49:00Z">
            <w:rPr>
              <w:highlight w:val="yellow"/>
            </w:rPr>
          </w:rPrChange>
        </w:rPr>
        <w:t xml:space="preserve"> entry-level user. It c</w:t>
      </w:r>
      <w:r w:rsidR="00033F7C" w:rsidRPr="00B43CEE">
        <w:rPr>
          <w:rPrChange w:id="1986" w:author="Sam" w:date="2011-09-12T20:49:00Z">
            <w:rPr>
              <w:highlight w:val="yellow"/>
            </w:rPr>
          </w:rPrChange>
        </w:rPr>
        <w:t xml:space="preserve">an be </w:t>
      </w:r>
      <w:r w:rsidR="007D2599" w:rsidRPr="00B43CEE">
        <w:rPr>
          <w:rPrChange w:id="1987" w:author="Sam" w:date="2011-09-12T20:49:00Z">
            <w:rPr>
              <w:highlight w:val="yellow"/>
            </w:rPr>
          </w:rPrChange>
        </w:rPr>
        <w:t xml:space="preserve">easily </w:t>
      </w:r>
      <w:r w:rsidR="00033F7C" w:rsidRPr="00B43CEE">
        <w:rPr>
          <w:rPrChange w:id="1988" w:author="Sam" w:date="2011-09-12T20:49:00Z">
            <w:rPr>
              <w:highlight w:val="yellow"/>
            </w:rPr>
          </w:rPrChange>
        </w:rPr>
        <w:t>access</w:t>
      </w:r>
      <w:r w:rsidR="007D2599" w:rsidRPr="00B43CEE">
        <w:rPr>
          <w:rPrChange w:id="1989" w:author="Sam" w:date="2011-09-12T20:49:00Z">
            <w:rPr>
              <w:highlight w:val="yellow"/>
            </w:rPr>
          </w:rPrChange>
        </w:rPr>
        <w:t>ed</w:t>
      </w:r>
      <w:r w:rsidR="00CE02FA" w:rsidRPr="00B43CEE">
        <w:rPr>
          <w:rPrChange w:id="1990" w:author="Sam" w:date="2011-09-12T20:49:00Z">
            <w:rPr>
              <w:highlight w:val="yellow"/>
            </w:rPr>
          </w:rPrChange>
        </w:rPr>
        <w:t xml:space="preserve"> </w:t>
      </w:r>
      <w:del w:id="1991" w:author="Sam" w:date="2011-09-12T20:52:00Z">
        <w:r w:rsidR="00CE02FA" w:rsidRPr="00B43CEE" w:rsidDel="00332C03">
          <w:rPr>
            <w:rPrChange w:id="1992" w:author="Sam" w:date="2011-09-12T20:49:00Z">
              <w:rPr>
                <w:highlight w:val="yellow"/>
              </w:rPr>
            </w:rPrChange>
          </w:rPr>
          <w:delText>at</w:delText>
        </w:r>
        <w:r w:rsidR="007D2599" w:rsidRPr="00B43CEE" w:rsidDel="00332C03">
          <w:rPr>
            <w:rPrChange w:id="1993" w:author="Sam" w:date="2011-09-12T20:49:00Z">
              <w:rPr>
                <w:highlight w:val="yellow"/>
              </w:rPr>
            </w:rPrChange>
          </w:rPr>
          <w:delText xml:space="preserve"> </w:delText>
        </w:r>
      </w:del>
      <w:ins w:id="1994" w:author="Sam" w:date="2011-09-12T20:52:00Z">
        <w:r w:rsidR="00332C03">
          <w:t>with</w:t>
        </w:r>
        <w:r w:rsidR="00332C03" w:rsidRPr="00B43CEE">
          <w:rPr>
            <w:rPrChange w:id="1995" w:author="Sam" w:date="2011-09-12T20:49:00Z">
              <w:rPr>
                <w:highlight w:val="yellow"/>
              </w:rPr>
            </w:rPrChange>
          </w:rPr>
          <w:t xml:space="preserve"> </w:t>
        </w:r>
      </w:ins>
      <w:r w:rsidR="007D2599" w:rsidRPr="00B43CEE">
        <w:rPr>
          <w:rPrChange w:id="1996" w:author="Sam" w:date="2011-09-12T20:49:00Z">
            <w:rPr>
              <w:highlight w:val="yellow"/>
            </w:rPr>
          </w:rPrChange>
        </w:rPr>
        <w:t>any computer, even a mobile phone</w:t>
      </w:r>
      <w:ins w:id="1997" w:author="Sam" w:date="2011-09-12T20:52:00Z">
        <w:r w:rsidR="00332C03">
          <w:t>. The user</w:t>
        </w:r>
      </w:ins>
      <w:del w:id="1998" w:author="Sam" w:date="2011-09-12T20:52:00Z">
        <w:r w:rsidR="007D2599" w:rsidRPr="00B43CEE" w:rsidDel="00332C03">
          <w:rPr>
            <w:rPrChange w:id="1999" w:author="Sam" w:date="2011-09-12T20:49:00Z">
              <w:rPr>
                <w:highlight w:val="yellow"/>
              </w:rPr>
            </w:rPrChange>
          </w:rPr>
          <w:delText>,</w:delText>
        </w:r>
      </w:del>
      <w:r w:rsidR="007D2599" w:rsidRPr="00B43CEE">
        <w:rPr>
          <w:rPrChange w:id="2000" w:author="Sam" w:date="2011-09-12T20:49:00Z">
            <w:rPr>
              <w:highlight w:val="yellow"/>
            </w:rPr>
          </w:rPrChange>
        </w:rPr>
        <w:t xml:space="preserve"> </w:t>
      </w:r>
      <w:r w:rsidR="00773DEC" w:rsidRPr="00B43CEE">
        <w:rPr>
          <w:rPrChange w:id="2001" w:author="Sam" w:date="2011-09-12T20:49:00Z">
            <w:rPr>
              <w:highlight w:val="yellow"/>
            </w:rPr>
          </w:rPrChange>
        </w:rPr>
        <w:t>just need</w:t>
      </w:r>
      <w:ins w:id="2002" w:author="Sam" w:date="2011-09-12T20:52:00Z">
        <w:r w:rsidR="00332C03">
          <w:t>s</w:t>
        </w:r>
      </w:ins>
      <w:r w:rsidR="00773DEC" w:rsidRPr="00B43CEE">
        <w:rPr>
          <w:rPrChange w:id="2003" w:author="Sam" w:date="2011-09-12T20:49:00Z">
            <w:rPr>
              <w:highlight w:val="yellow"/>
            </w:rPr>
          </w:rPrChange>
        </w:rPr>
        <w:t xml:space="preserve"> a browser and network access to the version control server.</w:t>
      </w:r>
      <w:r w:rsidR="006B0092" w:rsidRPr="00B43CEE">
        <w:rPr>
          <w:rPrChange w:id="2004" w:author="Sam" w:date="2011-09-12T20:49:00Z">
            <w:rPr>
              <w:highlight w:val="yellow"/>
            </w:rPr>
          </w:rPrChange>
        </w:rPr>
        <w:t xml:space="preserve"> When </w:t>
      </w:r>
      <w:del w:id="2005" w:author="Sam" w:date="2011-09-12T20:53:00Z">
        <w:r w:rsidR="006B0092" w:rsidRPr="00B43CEE" w:rsidDel="00332C03">
          <w:rPr>
            <w:rPrChange w:id="2006" w:author="Sam" w:date="2011-09-12T20:49:00Z">
              <w:rPr>
                <w:highlight w:val="yellow"/>
              </w:rPr>
            </w:rPrChange>
          </w:rPr>
          <w:delText>transfer</w:delText>
        </w:r>
      </w:del>
      <w:ins w:id="2007" w:author="Sam" w:date="2011-09-12T20:53:00Z">
        <w:r w:rsidR="00332C03" w:rsidRPr="00B43CEE">
          <w:t>transfer</w:t>
        </w:r>
        <w:r w:rsidR="00332C03">
          <w:t>ring</w:t>
        </w:r>
      </w:ins>
      <w:r w:rsidR="006B0092" w:rsidRPr="00B43CEE">
        <w:rPr>
          <w:rPrChange w:id="2008" w:author="Sam" w:date="2011-09-12T20:49:00Z">
            <w:rPr>
              <w:highlight w:val="yellow"/>
            </w:rPr>
          </w:rPrChange>
        </w:rPr>
        <w:t xml:space="preserve"> from </w:t>
      </w:r>
      <w:ins w:id="2009" w:author="Sam" w:date="2011-09-12T20:53:00Z">
        <w:r w:rsidR="00332C03">
          <w:t xml:space="preserve">an </w:t>
        </w:r>
      </w:ins>
      <w:r w:rsidR="0094649C" w:rsidRPr="00B43CEE">
        <w:rPr>
          <w:rPrChange w:id="2010" w:author="Sam" w:date="2011-09-12T20:49:00Z">
            <w:rPr>
              <w:highlight w:val="yellow"/>
            </w:rPr>
          </w:rPrChange>
        </w:rPr>
        <w:t>existing</w:t>
      </w:r>
      <w:r w:rsidR="006B0092" w:rsidRPr="00B43CEE">
        <w:rPr>
          <w:rPrChange w:id="2011" w:author="Sam" w:date="2011-09-12T20:49:00Z">
            <w:rPr>
              <w:highlight w:val="yellow"/>
            </w:rPr>
          </w:rPrChange>
        </w:rPr>
        <w:t xml:space="preserve"> version control system to </w:t>
      </w:r>
      <w:ins w:id="2012" w:author="Sam" w:date="2011-09-12T20:53:00Z">
        <w:r w:rsidR="00332C03">
          <w:t xml:space="preserve">a </w:t>
        </w:r>
      </w:ins>
      <w:r w:rsidR="006B0092" w:rsidRPr="00B43CEE">
        <w:rPr>
          <w:rPrChange w:id="2013" w:author="Sam" w:date="2011-09-12T20:49:00Z">
            <w:rPr>
              <w:highlight w:val="yellow"/>
            </w:rPr>
          </w:rPrChange>
        </w:rPr>
        <w:t xml:space="preserve">web-based system, </w:t>
      </w:r>
      <w:ins w:id="2014" w:author="Sam" w:date="2011-09-12T20:53:00Z">
        <w:r w:rsidR="00332C03">
          <w:t xml:space="preserve">the </w:t>
        </w:r>
      </w:ins>
      <w:r w:rsidR="006B0092" w:rsidRPr="00B43CEE">
        <w:rPr>
          <w:rPrChange w:id="2015" w:author="Sam" w:date="2011-09-12T20:49:00Z">
            <w:rPr>
              <w:highlight w:val="yellow"/>
            </w:rPr>
          </w:rPrChange>
        </w:rPr>
        <w:t xml:space="preserve">user can not only benefit from the “access everywhere” feature, but also gain from </w:t>
      </w:r>
      <w:r w:rsidR="00A23AB0" w:rsidRPr="00B43CEE">
        <w:rPr>
          <w:rPrChange w:id="2016" w:author="Sam" w:date="2011-09-12T20:49:00Z">
            <w:rPr>
              <w:highlight w:val="yellow"/>
            </w:rPr>
          </w:rPrChange>
        </w:rPr>
        <w:t>an</w:t>
      </w:r>
      <w:ins w:id="2017" w:author="Sam" w:date="2011-09-12T20:53:00Z">
        <w:r w:rsidR="00332C03">
          <w:t>other</w:t>
        </w:r>
      </w:ins>
      <w:r w:rsidR="00A23AB0" w:rsidRPr="00B43CEE">
        <w:rPr>
          <w:rPrChange w:id="2018" w:author="Sam" w:date="2011-09-12T20:49:00Z">
            <w:rPr>
              <w:highlight w:val="yellow"/>
            </w:rPr>
          </w:rPrChange>
        </w:rPr>
        <w:t xml:space="preserve"> important feature</w:t>
      </w:r>
      <w:ins w:id="2019" w:author="Sam" w:date="2011-09-12T20:53:00Z">
        <w:r w:rsidR="00332C03">
          <w:t>,</w:t>
        </w:r>
      </w:ins>
      <w:del w:id="2020" w:author="Sam" w:date="2011-09-12T20:53:00Z">
        <w:r w:rsidR="00A23AB0" w:rsidRPr="00B43CEE" w:rsidDel="00332C03">
          <w:rPr>
            <w:rPrChange w:id="2021" w:author="Sam" w:date="2011-09-12T20:49:00Z">
              <w:rPr>
                <w:highlight w:val="yellow"/>
              </w:rPr>
            </w:rPrChange>
          </w:rPr>
          <w:delText xml:space="preserve"> –</w:delText>
        </w:r>
      </w:del>
      <w:r w:rsidR="00A23AB0" w:rsidRPr="00B43CEE">
        <w:rPr>
          <w:rPrChange w:id="2022" w:author="Sam" w:date="2011-09-12T20:49:00Z">
            <w:rPr>
              <w:highlight w:val="yellow"/>
            </w:rPr>
          </w:rPrChange>
        </w:rPr>
        <w:t xml:space="preserve"> “e</w:t>
      </w:r>
      <w:r w:rsidR="00AC2042" w:rsidRPr="00B43CEE">
        <w:rPr>
          <w:rPrChange w:id="2023" w:author="Sam" w:date="2011-09-12T20:49:00Z">
            <w:rPr>
              <w:highlight w:val="yellow"/>
            </w:rPr>
          </w:rPrChange>
        </w:rPr>
        <w:t>asy</w:t>
      </w:r>
      <w:r w:rsidR="006B0092" w:rsidRPr="00B43CEE">
        <w:rPr>
          <w:rPrChange w:id="2024" w:author="Sam" w:date="2011-09-12T20:49:00Z">
            <w:rPr>
              <w:highlight w:val="yellow"/>
            </w:rPr>
          </w:rPrChange>
        </w:rPr>
        <w:t xml:space="preserve"> upgrade at cloud</w:t>
      </w:r>
      <w:r w:rsidR="00AC2042" w:rsidRPr="00B43CEE">
        <w:rPr>
          <w:rPrChange w:id="2025" w:author="Sam" w:date="2011-09-12T20:49:00Z">
            <w:rPr>
              <w:highlight w:val="yellow"/>
            </w:rPr>
          </w:rPrChange>
        </w:rPr>
        <w:t xml:space="preserve"> with less disruption</w:t>
      </w:r>
      <w:r w:rsidR="00A23AB0" w:rsidRPr="00B43CEE">
        <w:rPr>
          <w:rPrChange w:id="2026" w:author="Sam" w:date="2011-09-12T20:49:00Z">
            <w:rPr>
              <w:highlight w:val="yellow"/>
            </w:rPr>
          </w:rPrChange>
        </w:rPr>
        <w:t>”</w:t>
      </w:r>
      <w:ins w:id="2027" w:author="Sam" w:date="2011-09-12T20:53:00Z">
        <w:r w:rsidR="00332C03">
          <w:t xml:space="preserve"> </w:t>
        </w:r>
        <w:r w:rsidR="00332C03" w:rsidRPr="00332C03">
          <w:rPr>
            <w:highlight w:val="yellow"/>
            <w:rPrChange w:id="2028" w:author="Sam" w:date="2011-09-12T20:54:00Z">
              <w:rPr/>
            </w:rPrChange>
          </w:rPr>
          <w:t>[</w:t>
        </w:r>
      </w:ins>
      <w:ins w:id="2029" w:author="Sam" w:date="2011-09-12T20:54:00Z">
        <w:del w:id="2030" w:author="Sam Simpson" w:date="2011-09-13T12:05:00Z">
          <w:r w:rsidR="00332C03" w:rsidRPr="00332C03" w:rsidDel="00C562EF">
            <w:rPr>
              <w:highlight w:val="yellow"/>
              <w:rPrChange w:id="2031" w:author="Sam" w:date="2011-09-12T20:54:00Z">
                <w:rPr/>
              </w:rPrChange>
            </w:rPr>
            <w:delText>quote? REF</w:delText>
          </w:r>
        </w:del>
      </w:ins>
      <w:ins w:id="2032" w:author="Sam Simpson" w:date="2011-09-13T12:05:00Z">
        <w:r w:rsidR="00C562EF">
          <w:rPr>
            <w:highlight w:val="yellow"/>
          </w:rPr>
          <w:t>14</w:t>
        </w:r>
      </w:ins>
      <w:ins w:id="2033" w:author="Sam" w:date="2011-09-12T20:54:00Z">
        <w:r w:rsidR="00332C03" w:rsidRPr="00332C03">
          <w:rPr>
            <w:highlight w:val="yellow"/>
            <w:rPrChange w:id="2034" w:author="Sam" w:date="2011-09-12T20:54:00Z">
              <w:rPr/>
            </w:rPrChange>
          </w:rPr>
          <w:t>]</w:t>
        </w:r>
      </w:ins>
      <w:r w:rsidR="00A23AB0" w:rsidRPr="00B43CEE">
        <w:rPr>
          <w:rPrChange w:id="2035" w:author="Sam" w:date="2011-09-12T20:49:00Z">
            <w:rPr>
              <w:highlight w:val="yellow"/>
            </w:rPr>
          </w:rPrChange>
        </w:rPr>
        <w:t xml:space="preserve">. </w:t>
      </w:r>
      <w:r w:rsidR="006B0092" w:rsidRPr="00B43CEE">
        <w:rPr>
          <w:rPrChange w:id="2036" w:author="Sam" w:date="2011-09-12T20:49:00Z">
            <w:rPr>
              <w:highlight w:val="yellow"/>
            </w:rPr>
          </w:rPrChange>
        </w:rPr>
        <w:t xml:space="preserve">If the </w:t>
      </w:r>
      <w:r w:rsidR="00E456BE" w:rsidRPr="00B43CEE">
        <w:rPr>
          <w:rPrChange w:id="2037" w:author="Sam" w:date="2011-09-12T20:49:00Z">
            <w:rPr>
              <w:highlight w:val="yellow"/>
            </w:rPr>
          </w:rPrChange>
        </w:rPr>
        <w:t>system needs</w:t>
      </w:r>
      <w:r w:rsidR="006B0092" w:rsidRPr="00B43CEE">
        <w:rPr>
          <w:rPrChange w:id="2038" w:author="Sam" w:date="2011-09-12T20:49:00Z">
            <w:rPr>
              <w:highlight w:val="yellow"/>
            </w:rPr>
          </w:rPrChange>
        </w:rPr>
        <w:t xml:space="preserve"> to upgrade to</w:t>
      </w:r>
      <w:ins w:id="2039" w:author="Sam" w:date="2011-09-12T20:54:00Z">
        <w:r w:rsidR="00332C03">
          <w:t xml:space="preserve"> the</w:t>
        </w:r>
      </w:ins>
      <w:r w:rsidR="006B0092" w:rsidRPr="00B43CEE">
        <w:rPr>
          <w:rPrChange w:id="2040" w:author="Sam" w:date="2011-09-12T20:49:00Z">
            <w:rPr>
              <w:highlight w:val="yellow"/>
            </w:rPr>
          </w:rPrChange>
        </w:rPr>
        <w:t xml:space="preserve"> latest release, it does not need to ask </w:t>
      </w:r>
      <w:ins w:id="2041" w:author="Sam" w:date="2011-09-12T20:54:00Z">
        <w:r w:rsidR="00332C03">
          <w:t xml:space="preserve">the </w:t>
        </w:r>
      </w:ins>
      <w:r w:rsidR="006B0092" w:rsidRPr="00B43CEE">
        <w:rPr>
          <w:rPrChange w:id="2042" w:author="Sam" w:date="2011-09-12T20:49:00Z">
            <w:rPr>
              <w:highlight w:val="yellow"/>
            </w:rPr>
          </w:rPrChange>
        </w:rPr>
        <w:t>user to do</w:t>
      </w:r>
      <w:ins w:id="2043" w:author="Sam" w:date="2011-09-12T20:54:00Z">
        <w:r w:rsidR="00332C03">
          <w:t xml:space="preserve"> an</w:t>
        </w:r>
      </w:ins>
      <w:r w:rsidR="006B0092" w:rsidRPr="00B43CEE">
        <w:rPr>
          <w:rPrChange w:id="2044" w:author="Sam" w:date="2011-09-12T20:49:00Z">
            <w:rPr>
              <w:highlight w:val="yellow"/>
            </w:rPr>
          </w:rPrChange>
        </w:rPr>
        <w:t xml:space="preserve"> upgrade of the</w:t>
      </w:r>
      <w:del w:id="2045" w:author="Sam" w:date="2011-09-12T20:54:00Z">
        <w:r w:rsidR="006B0092" w:rsidRPr="00B43CEE" w:rsidDel="00332C03">
          <w:rPr>
            <w:rPrChange w:id="2046" w:author="Sam" w:date="2011-09-12T20:49:00Z">
              <w:rPr>
                <w:highlight w:val="yellow"/>
              </w:rPr>
            </w:rPrChange>
          </w:rPr>
          <w:delText>ir</w:delText>
        </w:r>
      </w:del>
      <w:r w:rsidR="006B0092" w:rsidRPr="00B43CEE">
        <w:rPr>
          <w:rPrChange w:id="2047" w:author="Sam" w:date="2011-09-12T20:49:00Z">
            <w:rPr>
              <w:highlight w:val="yellow"/>
            </w:rPr>
          </w:rPrChange>
        </w:rPr>
        <w:t xml:space="preserve"> client side software like </w:t>
      </w:r>
      <w:ins w:id="2048" w:author="Sam" w:date="2011-09-12T20:54:00Z">
        <w:r w:rsidR="004C3CEA">
          <w:t xml:space="preserve">in the </w:t>
        </w:r>
      </w:ins>
      <w:r w:rsidR="006B0092" w:rsidRPr="00B43CEE">
        <w:rPr>
          <w:rPrChange w:id="2049" w:author="Sam" w:date="2011-09-12T20:49:00Z">
            <w:rPr>
              <w:highlight w:val="yellow"/>
            </w:rPr>
          </w:rPrChange>
        </w:rPr>
        <w:t>traditional way.</w:t>
      </w:r>
      <w:r w:rsidR="00E456BE" w:rsidRPr="00B43CEE">
        <w:rPr>
          <w:rPrChange w:id="2050" w:author="Sam" w:date="2011-09-12T20:49:00Z">
            <w:rPr>
              <w:highlight w:val="yellow"/>
            </w:rPr>
          </w:rPrChange>
        </w:rPr>
        <w:t xml:space="preserve"> To upgrade the web-based system, </w:t>
      </w:r>
      <w:ins w:id="2051" w:author="Sam" w:date="2011-09-12T20:54:00Z">
        <w:r w:rsidR="004C3CEA">
          <w:t xml:space="preserve">it </w:t>
        </w:r>
      </w:ins>
      <w:r w:rsidR="00E456BE" w:rsidRPr="00B43CEE">
        <w:rPr>
          <w:rPrChange w:id="2052" w:author="Sam" w:date="2011-09-12T20:49:00Z">
            <w:rPr>
              <w:highlight w:val="yellow"/>
            </w:rPr>
          </w:rPrChange>
        </w:rPr>
        <w:t>just need</w:t>
      </w:r>
      <w:ins w:id="2053" w:author="Sam" w:date="2011-09-12T20:54:00Z">
        <w:r w:rsidR="004C3CEA">
          <w:t>s</w:t>
        </w:r>
      </w:ins>
      <w:r w:rsidR="00E456BE" w:rsidRPr="00B43CEE">
        <w:rPr>
          <w:rPrChange w:id="2054" w:author="Sam" w:date="2011-09-12T20:49:00Z">
            <w:rPr>
              <w:highlight w:val="yellow"/>
            </w:rPr>
          </w:rPrChange>
        </w:rPr>
        <w:t xml:space="preserve"> to </w:t>
      </w:r>
      <w:r w:rsidR="001C39FD" w:rsidRPr="00B43CEE">
        <w:rPr>
          <w:rPrChange w:id="2055" w:author="Sam" w:date="2011-09-12T20:49:00Z">
            <w:rPr>
              <w:highlight w:val="yellow"/>
            </w:rPr>
          </w:rPrChange>
        </w:rPr>
        <w:t>change</w:t>
      </w:r>
      <w:r w:rsidR="00E456BE" w:rsidRPr="00B43CEE">
        <w:rPr>
          <w:rPrChange w:id="2056" w:author="Sam" w:date="2011-09-12T20:49:00Z">
            <w:rPr>
              <w:highlight w:val="yellow"/>
            </w:rPr>
          </w:rPrChange>
        </w:rPr>
        <w:t xml:space="preserve"> the server si</w:t>
      </w:r>
      <w:r w:rsidR="009D3CE3" w:rsidRPr="00B43CEE">
        <w:rPr>
          <w:rPrChange w:id="2057" w:author="Sam" w:date="2011-09-12T20:49:00Z">
            <w:rPr>
              <w:highlight w:val="yellow"/>
            </w:rPr>
          </w:rPrChange>
        </w:rPr>
        <w:t>de software</w:t>
      </w:r>
      <w:del w:id="2058" w:author="Sam" w:date="2011-09-12T20:55:00Z">
        <w:r w:rsidR="009D3CE3" w:rsidRPr="00B43CEE" w:rsidDel="004C3CEA">
          <w:rPr>
            <w:rPrChange w:id="2059" w:author="Sam" w:date="2011-09-12T20:49:00Z">
              <w:rPr>
                <w:highlight w:val="yellow"/>
              </w:rPr>
            </w:rPrChange>
          </w:rPr>
          <w:delText>,</w:delText>
        </w:r>
      </w:del>
      <w:r w:rsidR="009D3CE3" w:rsidRPr="00B43CEE">
        <w:rPr>
          <w:rPrChange w:id="2060" w:author="Sam" w:date="2011-09-12T20:49:00Z">
            <w:rPr>
              <w:highlight w:val="yellow"/>
            </w:rPr>
          </w:rPrChange>
        </w:rPr>
        <w:t xml:space="preserve"> and all users c</w:t>
      </w:r>
      <w:ins w:id="2061" w:author="Sam" w:date="2011-09-12T20:55:00Z">
        <w:r w:rsidR="004C3CEA">
          <w:t>an</w:t>
        </w:r>
      </w:ins>
      <w:del w:id="2062" w:author="Sam" w:date="2011-09-12T20:55:00Z">
        <w:r w:rsidR="009D3CE3" w:rsidRPr="00B43CEE" w:rsidDel="004C3CEA">
          <w:rPr>
            <w:rPrChange w:id="2063" w:author="Sam" w:date="2011-09-12T20:49:00Z">
              <w:rPr>
                <w:highlight w:val="yellow"/>
              </w:rPr>
            </w:rPrChange>
          </w:rPr>
          <w:delText>ould</w:delText>
        </w:r>
      </w:del>
      <w:r w:rsidR="009D3CE3" w:rsidRPr="00B43CEE">
        <w:rPr>
          <w:rPrChange w:id="2064" w:author="Sam" w:date="2011-09-12T20:49:00Z">
            <w:rPr>
              <w:highlight w:val="yellow"/>
            </w:rPr>
          </w:rPrChange>
        </w:rPr>
        <w:t xml:space="preserve"> start using the new system as usual via </w:t>
      </w:r>
      <w:r w:rsidR="00EB079D" w:rsidRPr="00B43CEE">
        <w:rPr>
          <w:rPrChange w:id="2065" w:author="Sam" w:date="2011-09-12T20:49:00Z">
            <w:rPr>
              <w:highlight w:val="yellow"/>
            </w:rPr>
          </w:rPrChange>
        </w:rPr>
        <w:t xml:space="preserve">their </w:t>
      </w:r>
      <w:del w:id="2066" w:author="Sam" w:date="2011-09-12T20:55:00Z">
        <w:r w:rsidR="00EB079D" w:rsidRPr="00B43CEE" w:rsidDel="004C3CEA">
          <w:rPr>
            <w:rPrChange w:id="2067" w:author="Sam" w:date="2011-09-12T20:49:00Z">
              <w:rPr>
                <w:highlight w:val="yellow"/>
              </w:rPr>
            </w:rPrChange>
          </w:rPr>
          <w:delText xml:space="preserve">own </w:delText>
        </w:r>
      </w:del>
      <w:r w:rsidR="009D3CE3" w:rsidRPr="00B43CEE">
        <w:rPr>
          <w:rPrChange w:id="2068" w:author="Sam" w:date="2011-09-12T20:49:00Z">
            <w:rPr>
              <w:highlight w:val="yellow"/>
            </w:rPr>
          </w:rPrChange>
        </w:rPr>
        <w:t>web browsers</w:t>
      </w:r>
      <w:sdt>
        <w:sdtPr>
          <w:id w:val="-872226104"/>
          <w:citation/>
        </w:sdtPr>
        <w:sdtContent>
          <w:r w:rsidR="0057603F" w:rsidRPr="00B43CEE">
            <w:rPr>
              <w:rPrChange w:id="2069" w:author="Sam" w:date="2011-09-12T20:49:00Z">
                <w:rPr>
                  <w:highlight w:val="yellow"/>
                </w:rPr>
              </w:rPrChange>
            </w:rPr>
            <w:fldChar w:fldCharType="begin"/>
          </w:r>
          <w:r w:rsidR="00242998" w:rsidRPr="00B43CEE">
            <w:rPr>
              <w:rPrChange w:id="2070" w:author="Sam" w:date="2011-09-12T20:49:00Z">
                <w:rPr>
                  <w:highlight w:val="yellow"/>
                </w:rPr>
              </w:rPrChange>
            </w:rPr>
            <w:instrText xml:space="preserve">CITATION Top11 \l 2052 </w:instrText>
          </w:r>
          <w:r w:rsidR="0057603F" w:rsidRPr="00B43CEE">
            <w:rPr>
              <w:rPrChange w:id="2071" w:author="Sam" w:date="2011-09-12T20:49:00Z">
                <w:rPr>
                  <w:highlight w:val="yellow"/>
                </w:rPr>
              </w:rPrChange>
            </w:rPr>
            <w:fldChar w:fldCharType="separate"/>
          </w:r>
          <w:r w:rsidR="004705C6" w:rsidRPr="00B43CEE">
            <w:rPr>
              <w:noProof/>
              <w:rPrChange w:id="2072" w:author="Sam" w:date="2011-09-12T20:49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B43CEE">
            <w:rPr>
              <w:rPrChange w:id="2073" w:author="Sam" w:date="2011-09-12T20:49:00Z">
                <w:rPr>
                  <w:highlight w:val="yellow"/>
                </w:rPr>
              </w:rPrChange>
            </w:rPr>
            <w:fldChar w:fldCharType="end"/>
          </w:r>
        </w:sdtContent>
      </w:sdt>
      <w:r w:rsidR="009D3CE3" w:rsidRPr="00B43CEE">
        <w:rPr>
          <w:rPrChange w:id="2074" w:author="Sam" w:date="2011-09-12T20:49:00Z">
            <w:rPr>
              <w:highlight w:val="yellow"/>
            </w:rPr>
          </w:rPrChange>
        </w:rPr>
        <w:t>.</w:t>
      </w:r>
      <w:r w:rsidR="00A76C36" w:rsidRPr="00B43CEE">
        <w:rPr>
          <w:rPrChange w:id="2075" w:author="Sam" w:date="2011-09-12T20:49:00Z">
            <w:rPr>
              <w:highlight w:val="yellow"/>
            </w:rPr>
          </w:rPrChange>
        </w:rPr>
        <w:t xml:space="preserve"> </w:t>
      </w:r>
    </w:p>
    <w:p w:rsidR="00A76C36" w:rsidRPr="001A5888" w:rsidRDefault="00A76C36">
      <w:pPr>
        <w:spacing w:line="360" w:lineRule="auto"/>
        <w:rPr>
          <w:highlight w:val="yellow"/>
        </w:rPr>
        <w:pPrChange w:id="2076" w:author="Sam" w:date="2011-09-12T19:53:00Z">
          <w:pPr/>
        </w:pPrChange>
      </w:pPr>
      <w:r w:rsidRPr="00B43CEE">
        <w:rPr>
          <w:rPrChange w:id="2077" w:author="Sam" w:date="2011-09-12T20:49:00Z">
            <w:rPr>
              <w:highlight w:val="yellow"/>
            </w:rPr>
          </w:rPrChange>
        </w:rPr>
        <w:t>The concept</w:t>
      </w:r>
      <w:ins w:id="2078" w:author="Sam Simpson" w:date="2011-09-13T12:06:00Z">
        <w:r w:rsidR="00C562EF">
          <w:t>s</w:t>
        </w:r>
      </w:ins>
      <w:r w:rsidRPr="00B43CEE">
        <w:rPr>
          <w:rPrChange w:id="2079" w:author="Sam" w:date="2011-09-12T20:49:00Z">
            <w:rPr>
              <w:highlight w:val="yellow"/>
            </w:rPr>
          </w:rPrChange>
        </w:rPr>
        <w:t xml:space="preserve"> of “network”, </w:t>
      </w:r>
      <w:r w:rsidRPr="008A095F">
        <w:rPr>
          <w:rPrChange w:id="2080" w:author="Sam Simpson" w:date="2011-09-13T12:07:00Z">
            <w:rPr>
              <w:highlight w:val="yellow"/>
            </w:rPr>
          </w:rPrChange>
        </w:rPr>
        <w:t xml:space="preserve">“cloud” and “web-based” </w:t>
      </w:r>
      <w:del w:id="2081" w:author="Sam Simpson" w:date="2011-09-13T12:07:00Z">
        <w:r w:rsidRPr="008A095F" w:rsidDel="008A095F">
          <w:rPr>
            <w:rPrChange w:id="2082" w:author="Sam Simpson" w:date="2011-09-13T12:07:00Z">
              <w:rPr>
                <w:highlight w:val="yellow"/>
              </w:rPr>
            </w:rPrChange>
          </w:rPr>
          <w:delText xml:space="preserve">not </w:delText>
        </w:r>
      </w:del>
      <w:r w:rsidRPr="008A095F">
        <w:rPr>
          <w:rPrChange w:id="2083" w:author="Sam Simpson" w:date="2011-09-13T12:07:00Z">
            <w:rPr>
              <w:highlight w:val="yellow"/>
            </w:rPr>
          </w:rPrChange>
        </w:rPr>
        <w:t>indicate</w:t>
      </w:r>
      <w:del w:id="2084" w:author="Sam Simpson" w:date="2011-09-13T12:07:00Z">
        <w:r w:rsidRPr="008A095F" w:rsidDel="008A095F">
          <w:rPr>
            <w:rPrChange w:id="2085" w:author="Sam Simpson" w:date="2011-09-13T12:07:00Z">
              <w:rPr>
                <w:highlight w:val="yellow"/>
              </w:rPr>
            </w:rPrChange>
          </w:rPr>
          <w:delText>s</w:delText>
        </w:r>
      </w:del>
      <w:ins w:id="2086" w:author="Sam Simpson" w:date="2011-09-13T12:07:00Z">
        <w:r w:rsidR="008A095F" w:rsidRPr="008A095F">
          <w:rPr>
            <w:rPrChange w:id="2087" w:author="Sam Simpson" w:date="2011-09-13T12:07:00Z">
              <w:rPr>
                <w:highlight w:val="yellow"/>
              </w:rPr>
            </w:rPrChange>
          </w:rPr>
          <w:t xml:space="preserve"> that</w:t>
        </w:r>
      </w:ins>
      <w:r w:rsidRPr="008A095F">
        <w:rPr>
          <w:rPrChange w:id="2088" w:author="Sam Simpson" w:date="2011-09-13T12:07:00Z">
            <w:rPr>
              <w:highlight w:val="yellow"/>
            </w:rPr>
          </w:rPrChange>
        </w:rPr>
        <w:t xml:space="preserve"> the system is </w:t>
      </w:r>
      <w:del w:id="2089" w:author="Sam Simpson" w:date="2011-09-13T12:06:00Z">
        <w:r w:rsidR="002908B9" w:rsidRPr="008A095F" w:rsidDel="008A095F">
          <w:rPr>
            <w:rPrChange w:id="2090" w:author="Sam Simpson" w:date="2011-09-13T12:07:00Z">
              <w:rPr>
                <w:highlight w:val="yellow"/>
              </w:rPr>
            </w:rPrChange>
          </w:rPr>
          <w:delText>only</w:delText>
        </w:r>
        <w:r w:rsidRPr="008A095F" w:rsidDel="008A095F">
          <w:rPr>
            <w:rPrChange w:id="2091" w:author="Sam Simpson" w:date="2011-09-13T12:07:00Z">
              <w:rPr>
                <w:highlight w:val="yellow"/>
              </w:rPr>
            </w:rPrChange>
          </w:rPr>
          <w:delText xml:space="preserve"> </w:delText>
        </w:r>
      </w:del>
      <w:r w:rsidRPr="008A095F">
        <w:rPr>
          <w:rPrChange w:id="2092" w:author="Sam Simpson" w:date="2011-09-13T12:07:00Z">
            <w:rPr>
              <w:highlight w:val="yellow"/>
            </w:rPr>
          </w:rPrChange>
        </w:rPr>
        <w:t>Internet-</w:t>
      </w:r>
      <w:r w:rsidR="00EE19D0" w:rsidRPr="008A095F">
        <w:rPr>
          <w:rPrChange w:id="2093" w:author="Sam Simpson" w:date="2011-09-13T12:07:00Z">
            <w:rPr>
              <w:highlight w:val="yellow"/>
            </w:rPr>
          </w:rPrChange>
        </w:rPr>
        <w:t>based.</w:t>
      </w:r>
      <w:ins w:id="2094" w:author="Sam" w:date="2011-09-12T20:55:00Z">
        <w:r w:rsidR="00373D90" w:rsidRPr="008A095F">
          <w:rPr>
            <w:rPrChange w:id="2095" w:author="Sam Simpson" w:date="2011-09-13T12:07:00Z">
              <w:rPr>
                <w:highlight w:val="yellow"/>
              </w:rPr>
            </w:rPrChange>
          </w:rPr>
          <w:t xml:space="preserve"> </w:t>
        </w:r>
        <w:del w:id="2096" w:author="Sam Simpson" w:date="2011-09-13T12:06:00Z">
          <w:r w:rsidR="00373D90" w:rsidDel="008A095F">
            <w:rPr>
              <w:highlight w:val="yellow"/>
            </w:rPr>
            <w:delText>[?]</w:delText>
          </w:r>
        </w:del>
      </w:ins>
      <w:del w:id="2097" w:author="Sam Simpson" w:date="2011-09-13T12:06:00Z">
        <w:r w:rsidRPr="00373D90" w:rsidDel="008A095F">
          <w:rPr>
            <w:rPrChange w:id="2098" w:author="Sam" w:date="2011-09-12T20:55:00Z">
              <w:rPr>
                <w:highlight w:val="yellow"/>
              </w:rPr>
            </w:rPrChange>
          </w:rPr>
          <w:delText xml:space="preserve"> </w:delText>
        </w:r>
      </w:del>
      <w:r w:rsidR="00EE19D0" w:rsidRPr="00373D90">
        <w:rPr>
          <w:rPrChange w:id="2099" w:author="Sam" w:date="2011-09-12T20:55:00Z">
            <w:rPr>
              <w:highlight w:val="yellow"/>
            </w:rPr>
          </w:rPrChange>
        </w:rPr>
        <w:t>H</w:t>
      </w:r>
      <w:r w:rsidR="00EE7B61" w:rsidRPr="00373D90">
        <w:rPr>
          <w:rPrChange w:id="2100" w:author="Sam" w:date="2011-09-12T20:55:00Z">
            <w:rPr>
              <w:highlight w:val="yellow"/>
            </w:rPr>
          </w:rPrChange>
        </w:rPr>
        <w:t xml:space="preserve">owever, it can </w:t>
      </w:r>
      <w:ins w:id="2101" w:author="Sam" w:date="2011-09-12T20:55:00Z">
        <w:r w:rsidR="00373D90">
          <w:t xml:space="preserve">also </w:t>
        </w:r>
      </w:ins>
      <w:r w:rsidRPr="00373D90">
        <w:rPr>
          <w:rPrChange w:id="2102" w:author="Sam" w:date="2011-09-12T20:55:00Z">
            <w:rPr>
              <w:highlight w:val="yellow"/>
            </w:rPr>
          </w:rPrChange>
        </w:rPr>
        <w:t xml:space="preserve">run </w:t>
      </w:r>
      <w:ins w:id="2103" w:author="Sam" w:date="2011-09-12T20:55:00Z">
        <w:r w:rsidR="00373D90">
          <w:t>on</w:t>
        </w:r>
      </w:ins>
      <w:del w:id="2104" w:author="Sam" w:date="2011-09-12T20:55:00Z">
        <w:r w:rsidRPr="00373D90" w:rsidDel="00373D90">
          <w:rPr>
            <w:rPrChange w:id="2105" w:author="Sam" w:date="2011-09-12T20:55:00Z">
              <w:rPr>
                <w:highlight w:val="yellow"/>
              </w:rPr>
            </w:rPrChange>
          </w:rPr>
          <w:delText>at</w:delText>
        </w:r>
      </w:del>
      <w:r w:rsidRPr="00373D90">
        <w:rPr>
          <w:rPrChange w:id="2106" w:author="Sam" w:date="2011-09-12T20:55:00Z">
            <w:rPr>
              <w:highlight w:val="yellow"/>
            </w:rPr>
          </w:rPrChange>
        </w:rPr>
        <w:t xml:space="preserve"> a local area network as a “local cloud”</w:t>
      </w:r>
      <w:r w:rsidR="001A45C8" w:rsidRPr="00373D90">
        <w:rPr>
          <w:rPrChange w:id="2107" w:author="Sam" w:date="2011-09-12T20:55:00Z">
            <w:rPr>
              <w:highlight w:val="yellow"/>
            </w:rPr>
          </w:rPrChange>
        </w:rPr>
        <w:t>, be</w:t>
      </w:r>
      <w:r w:rsidR="00BF3DDE" w:rsidRPr="00373D90">
        <w:rPr>
          <w:rPrChange w:id="2108" w:author="Sam" w:date="2011-09-12T20:55:00Z">
            <w:rPr>
              <w:highlight w:val="yellow"/>
            </w:rPr>
          </w:rPrChange>
        </w:rPr>
        <w:t xml:space="preserve">cause </w:t>
      </w:r>
      <w:r w:rsidR="00BF3DDE" w:rsidRPr="00F536E5">
        <w:rPr>
          <w:rPrChange w:id="2109" w:author="Sam Simpson" w:date="2011-09-13T12:08:00Z">
            <w:rPr>
              <w:highlight w:val="yellow"/>
            </w:rPr>
          </w:rPrChange>
        </w:rPr>
        <w:t xml:space="preserve">the Ethernet supports </w:t>
      </w:r>
      <w:ins w:id="2110" w:author="Sam" w:date="2011-09-12T20:56:00Z">
        <w:r w:rsidR="00373D90" w:rsidRPr="000D3349">
          <w:t xml:space="preserve">the </w:t>
        </w:r>
      </w:ins>
      <w:r w:rsidR="002827DD" w:rsidRPr="00F536E5">
        <w:rPr>
          <w:rPrChange w:id="2111" w:author="Sam Simpson" w:date="2011-09-13T12:08:00Z">
            <w:rPr>
              <w:highlight w:val="yellow"/>
            </w:rPr>
          </w:rPrChange>
        </w:rPr>
        <w:t xml:space="preserve">same </w:t>
      </w:r>
      <w:r w:rsidR="001A45C8" w:rsidRPr="00F536E5">
        <w:rPr>
          <w:rPrChange w:id="2112" w:author="Sam Simpson" w:date="2011-09-13T12:08:00Z">
            <w:rPr>
              <w:highlight w:val="yellow"/>
            </w:rPr>
          </w:rPrChange>
        </w:rPr>
        <w:t xml:space="preserve">technology </w:t>
      </w:r>
      <w:ins w:id="2113" w:author="Sam" w:date="2011-09-12T20:56:00Z">
        <w:r w:rsidR="00373D90" w:rsidRPr="000D3349">
          <w:t xml:space="preserve">as the </w:t>
        </w:r>
      </w:ins>
      <w:del w:id="2114" w:author="Sam" w:date="2011-09-12T20:56:00Z">
        <w:r w:rsidR="002827DD" w:rsidRPr="00F536E5" w:rsidDel="00373D90">
          <w:rPr>
            <w:rPrChange w:id="2115" w:author="Sam Simpson" w:date="2011-09-13T12:08:00Z">
              <w:rPr>
                <w:highlight w:val="yellow"/>
              </w:rPr>
            </w:rPrChange>
          </w:rPr>
          <w:delText xml:space="preserve">of </w:delText>
        </w:r>
      </w:del>
      <w:r w:rsidR="002827DD" w:rsidRPr="00F536E5">
        <w:rPr>
          <w:rPrChange w:id="2116" w:author="Sam Simpson" w:date="2011-09-13T12:08:00Z">
            <w:rPr>
              <w:highlight w:val="yellow"/>
            </w:rPr>
          </w:rPrChange>
        </w:rPr>
        <w:t>Internet</w:t>
      </w:r>
      <w:del w:id="2117" w:author="Sam" w:date="2011-09-12T20:56:00Z">
        <w:r w:rsidR="002827DD" w:rsidRPr="00F536E5" w:rsidDel="00373D90">
          <w:rPr>
            <w:rPrChange w:id="2118" w:author="Sam Simpson" w:date="2011-09-13T12:08:00Z">
              <w:rPr>
                <w:highlight w:val="yellow"/>
              </w:rPr>
            </w:rPrChange>
          </w:rPr>
          <w:delText>’</w:delText>
        </w:r>
        <w:r w:rsidR="00CF2198" w:rsidRPr="00F536E5" w:rsidDel="00373D90">
          <w:rPr>
            <w:rPrChange w:id="2119" w:author="Sam Simpson" w:date="2011-09-13T12:08:00Z">
              <w:rPr>
                <w:highlight w:val="yellow"/>
              </w:rPr>
            </w:rPrChange>
          </w:rPr>
          <w:delText>s</w:delText>
        </w:r>
      </w:del>
      <w:r w:rsidR="00CF2198" w:rsidRPr="00F536E5">
        <w:rPr>
          <w:rPrChange w:id="2120" w:author="Sam Simpson" w:date="2011-09-13T12:08:00Z">
            <w:rPr>
              <w:highlight w:val="yellow"/>
            </w:rPr>
          </w:rPrChange>
        </w:rPr>
        <w:t xml:space="preserve">, </w:t>
      </w:r>
      <w:r w:rsidR="001A45C8" w:rsidRPr="00F536E5">
        <w:rPr>
          <w:rPrChange w:id="2121" w:author="Sam Simpson" w:date="2011-09-13T12:08:00Z">
            <w:rPr>
              <w:highlight w:val="yellow"/>
            </w:rPr>
          </w:rPrChange>
        </w:rPr>
        <w:t>such as IP based TC</w:t>
      </w:r>
      <w:r w:rsidR="00A61FFF" w:rsidRPr="00F536E5">
        <w:rPr>
          <w:rPrChange w:id="2122" w:author="Sam Simpson" w:date="2011-09-13T12:08:00Z">
            <w:rPr>
              <w:highlight w:val="yellow"/>
            </w:rPr>
          </w:rPrChange>
        </w:rPr>
        <w:t>P conne</w:t>
      </w:r>
      <w:r w:rsidR="00BF3DDE" w:rsidRPr="00F536E5">
        <w:rPr>
          <w:rPrChange w:id="2123" w:author="Sam Simpson" w:date="2011-09-13T12:08:00Z">
            <w:rPr>
              <w:highlight w:val="yellow"/>
            </w:rPr>
          </w:rPrChange>
        </w:rPr>
        <w:t>ction</w:t>
      </w:r>
      <w:ins w:id="2124" w:author="Sam" w:date="2011-09-12T20:56:00Z">
        <w:r w:rsidR="00373D90" w:rsidRPr="000D3349">
          <w:t>s</w:t>
        </w:r>
      </w:ins>
      <w:r w:rsidR="00BF3DDE" w:rsidRPr="00F536E5">
        <w:rPr>
          <w:rPrChange w:id="2125" w:author="Sam Simpson" w:date="2011-09-13T12:08:00Z">
            <w:rPr>
              <w:highlight w:val="yellow"/>
            </w:rPr>
          </w:rPrChange>
        </w:rPr>
        <w:t xml:space="preserve"> and HTTP protocol</w:t>
      </w:r>
      <w:ins w:id="2126" w:author="Sam" w:date="2011-09-12T20:56:00Z">
        <w:r w:rsidR="00373D90" w:rsidRPr="000D3349">
          <w:t>s</w:t>
        </w:r>
      </w:ins>
      <w:r w:rsidR="00BF3DDE" w:rsidRPr="00F536E5">
        <w:rPr>
          <w:rPrChange w:id="2127" w:author="Sam Simpson" w:date="2011-09-13T12:08:00Z">
            <w:rPr>
              <w:highlight w:val="yellow"/>
            </w:rPr>
          </w:rPrChange>
        </w:rPr>
        <w:t xml:space="preserve">, </w:t>
      </w:r>
      <w:r w:rsidR="00834F7C" w:rsidRPr="00F536E5">
        <w:rPr>
          <w:rPrChange w:id="2128" w:author="Sam Simpson" w:date="2011-09-13T12:08:00Z">
            <w:rPr>
              <w:highlight w:val="yellow"/>
            </w:rPr>
          </w:rPrChange>
        </w:rPr>
        <w:t>which allow</w:t>
      </w:r>
      <w:del w:id="2129" w:author="Sam" w:date="2011-09-12T20:56:00Z">
        <w:r w:rsidR="00834F7C" w:rsidRPr="00F536E5" w:rsidDel="005043F3">
          <w:rPr>
            <w:rPrChange w:id="2130" w:author="Sam Simpson" w:date="2011-09-13T12:08:00Z">
              <w:rPr>
                <w:highlight w:val="yellow"/>
              </w:rPr>
            </w:rPrChange>
          </w:rPr>
          <w:delText>s</w:delText>
        </w:r>
      </w:del>
      <w:r w:rsidR="00834F7C" w:rsidRPr="00F536E5">
        <w:rPr>
          <w:rPrChange w:id="2131" w:author="Sam Simpson" w:date="2011-09-13T12:08:00Z">
            <w:rPr>
              <w:highlight w:val="yellow"/>
            </w:rPr>
          </w:rPrChange>
        </w:rPr>
        <w:t xml:space="preserve"> web-based system</w:t>
      </w:r>
      <w:ins w:id="2132" w:author="Sam" w:date="2011-09-12T20:56:00Z">
        <w:r w:rsidR="005043F3" w:rsidRPr="000D3349">
          <w:t>s to</w:t>
        </w:r>
      </w:ins>
      <w:r w:rsidR="00BF3DDE" w:rsidRPr="00F536E5">
        <w:rPr>
          <w:rPrChange w:id="2133" w:author="Sam Simpson" w:date="2011-09-13T12:08:00Z">
            <w:rPr>
              <w:highlight w:val="yellow"/>
            </w:rPr>
          </w:rPrChange>
        </w:rPr>
        <w:t xml:space="preserve"> </w:t>
      </w:r>
      <w:r w:rsidR="00A61FFF" w:rsidRPr="00F536E5">
        <w:rPr>
          <w:rPrChange w:id="2134" w:author="Sam Simpson" w:date="2011-09-13T12:08:00Z">
            <w:rPr>
              <w:highlight w:val="yellow"/>
            </w:rPr>
          </w:rPrChange>
        </w:rPr>
        <w:t xml:space="preserve">run </w:t>
      </w:r>
      <w:ins w:id="2135" w:author="Sam" w:date="2011-09-12T20:56:00Z">
        <w:r w:rsidR="005043F3" w:rsidRPr="000D3349">
          <w:t>on</w:t>
        </w:r>
      </w:ins>
      <w:del w:id="2136" w:author="Sam" w:date="2011-09-12T20:56:00Z">
        <w:r w:rsidR="00A61FFF" w:rsidRPr="00F536E5" w:rsidDel="005043F3">
          <w:rPr>
            <w:rPrChange w:id="2137" w:author="Sam Simpson" w:date="2011-09-13T12:08:00Z">
              <w:rPr>
                <w:highlight w:val="yellow"/>
              </w:rPr>
            </w:rPrChange>
          </w:rPr>
          <w:delText>at</w:delText>
        </w:r>
      </w:del>
      <w:r w:rsidR="00A61FFF" w:rsidRPr="00F536E5">
        <w:rPr>
          <w:rPrChange w:id="2138" w:author="Sam Simpson" w:date="2011-09-13T12:08:00Z">
            <w:rPr>
              <w:highlight w:val="yellow"/>
            </w:rPr>
          </w:rPrChange>
        </w:rPr>
        <w:t xml:space="preserve"> local area network</w:t>
      </w:r>
      <w:ins w:id="2139" w:author="Sam Simpson" w:date="2011-09-13T12:08:00Z">
        <w:r w:rsidR="00F536E5" w:rsidRPr="00F536E5">
          <w:rPr>
            <w:rPrChange w:id="2140" w:author="Sam Simpson" w:date="2011-09-13T12:08:00Z">
              <w:rPr>
                <w:highlight w:val="yellow"/>
              </w:rPr>
            </w:rPrChange>
          </w:rPr>
          <w:t>s</w:t>
        </w:r>
      </w:ins>
      <w:r w:rsidR="00A61FFF" w:rsidRPr="00F536E5">
        <w:rPr>
          <w:rPrChange w:id="2141" w:author="Sam Simpson" w:date="2011-09-13T12:08:00Z">
            <w:rPr>
              <w:highlight w:val="yellow"/>
            </w:rPr>
          </w:rPrChange>
        </w:rPr>
        <w:t xml:space="preserve"> similar to </w:t>
      </w:r>
      <w:r w:rsidR="00B36126" w:rsidRPr="00F536E5">
        <w:rPr>
          <w:rPrChange w:id="2142" w:author="Sam Simpson" w:date="2011-09-13T12:08:00Z">
            <w:rPr>
              <w:highlight w:val="yellow"/>
            </w:rPr>
          </w:rPrChange>
        </w:rPr>
        <w:t>run</w:t>
      </w:r>
      <w:ins w:id="2143" w:author="Sam" w:date="2011-09-12T20:56:00Z">
        <w:r w:rsidR="005043F3" w:rsidRPr="000D3349">
          <w:t>ning on the</w:t>
        </w:r>
      </w:ins>
      <w:del w:id="2144" w:author="Sam" w:date="2011-09-12T20:56:00Z">
        <w:r w:rsidR="00B36126" w:rsidRPr="00F536E5" w:rsidDel="005043F3">
          <w:rPr>
            <w:rPrChange w:id="2145" w:author="Sam Simpson" w:date="2011-09-13T12:08:00Z">
              <w:rPr>
                <w:highlight w:val="yellow"/>
              </w:rPr>
            </w:rPrChange>
          </w:rPr>
          <w:delText xml:space="preserve"> </w:delText>
        </w:r>
        <w:r w:rsidR="00A61FFF" w:rsidRPr="00F536E5" w:rsidDel="005043F3">
          <w:rPr>
            <w:rPrChange w:id="2146" w:author="Sam Simpson" w:date="2011-09-13T12:08:00Z">
              <w:rPr>
                <w:highlight w:val="yellow"/>
              </w:rPr>
            </w:rPrChange>
          </w:rPr>
          <w:delText>at</w:delText>
        </w:r>
      </w:del>
      <w:r w:rsidR="00A61FFF" w:rsidRPr="00F536E5">
        <w:rPr>
          <w:rPrChange w:id="2147" w:author="Sam Simpson" w:date="2011-09-13T12:08:00Z">
            <w:rPr>
              <w:highlight w:val="yellow"/>
            </w:rPr>
          </w:rPrChange>
        </w:rPr>
        <w:t xml:space="preserve"> Internet</w:t>
      </w:r>
      <w:sdt>
        <w:sdtPr>
          <w:id w:val="1326858862"/>
          <w:citation/>
        </w:sdtPr>
        <w:sdtContent>
          <w:r w:rsidR="0057603F" w:rsidRPr="00F536E5">
            <w:rPr>
              <w:rPrChange w:id="2148" w:author="Sam Simpson" w:date="2011-09-13T12:08:00Z">
                <w:rPr>
                  <w:highlight w:val="yellow"/>
                </w:rPr>
              </w:rPrChange>
            </w:rPr>
            <w:fldChar w:fldCharType="begin"/>
          </w:r>
          <w:r w:rsidR="00B36126" w:rsidRPr="00F536E5">
            <w:rPr>
              <w:rPrChange w:id="2149" w:author="Sam Simpson" w:date="2011-09-13T12:08:00Z">
                <w:rPr>
                  <w:highlight w:val="yellow"/>
                </w:rPr>
              </w:rPrChange>
            </w:rPr>
            <w:instrText xml:space="preserve">CITATION Lar07 \l 2052 </w:instrText>
          </w:r>
          <w:r w:rsidR="0057603F" w:rsidRPr="00F536E5">
            <w:rPr>
              <w:rPrChange w:id="2150" w:author="Sam Simpson" w:date="2011-09-13T12:08:00Z">
                <w:rPr>
                  <w:highlight w:val="yellow"/>
                </w:rPr>
              </w:rPrChange>
            </w:rPr>
            <w:fldChar w:fldCharType="separate"/>
          </w:r>
          <w:r w:rsidR="004705C6" w:rsidRPr="00F536E5">
            <w:rPr>
              <w:noProof/>
              <w:rPrChange w:id="2151" w:author="Sam Simpson" w:date="2011-09-13T12:08:00Z">
                <w:rPr>
                  <w:noProof/>
                  <w:highlight w:val="yellow"/>
                </w:rPr>
              </w:rPrChange>
            </w:rPr>
            <w:t xml:space="preserve"> [15]</w:t>
          </w:r>
          <w:r w:rsidR="0057603F" w:rsidRPr="00F536E5">
            <w:rPr>
              <w:rPrChange w:id="2152" w:author="Sam Simpson" w:date="2011-09-13T12:08:00Z">
                <w:rPr>
                  <w:highlight w:val="yellow"/>
                </w:rPr>
              </w:rPrChange>
            </w:rPr>
            <w:fldChar w:fldCharType="end"/>
          </w:r>
        </w:sdtContent>
      </w:sdt>
      <w:r w:rsidR="00A61FFF" w:rsidRPr="00373D90">
        <w:rPr>
          <w:rPrChange w:id="2153" w:author="Sam" w:date="2011-09-12T20:55:00Z">
            <w:rPr>
              <w:highlight w:val="yellow"/>
            </w:rPr>
          </w:rPrChange>
        </w:rPr>
        <w:t>.</w:t>
      </w:r>
      <w:r w:rsidR="00B36126" w:rsidRPr="00373D90">
        <w:rPr>
          <w:rPrChange w:id="2154" w:author="Sam" w:date="2011-09-12T20:55:00Z">
            <w:rPr>
              <w:highlight w:val="yellow"/>
            </w:rPr>
          </w:rPrChange>
        </w:rPr>
        <w:t xml:space="preserve"> </w:t>
      </w:r>
      <w:r w:rsidR="00F60FF5" w:rsidRPr="00373D90">
        <w:rPr>
          <w:rPrChange w:id="2155" w:author="Sam" w:date="2011-09-12T20:55:00Z">
            <w:rPr>
              <w:highlight w:val="yellow"/>
            </w:rPr>
          </w:rPrChange>
        </w:rPr>
        <w:t xml:space="preserve">To </w:t>
      </w:r>
      <w:r w:rsidR="00A739D6" w:rsidRPr="00373D90">
        <w:rPr>
          <w:rPrChange w:id="2156" w:author="Sam" w:date="2011-09-12T20:55:00Z">
            <w:rPr>
              <w:highlight w:val="yellow"/>
            </w:rPr>
          </w:rPrChange>
        </w:rPr>
        <w:t>set up</w:t>
      </w:r>
      <w:r w:rsidR="00F60FF5" w:rsidRPr="00373D90">
        <w:rPr>
          <w:rPrChange w:id="2157" w:author="Sam" w:date="2011-09-12T20:55:00Z">
            <w:rPr>
              <w:highlight w:val="yellow"/>
            </w:rPr>
          </w:rPrChange>
        </w:rPr>
        <w:t xml:space="preserve"> the web-based system in a company-wide </w:t>
      </w:r>
      <w:r w:rsidR="00A739D6" w:rsidRPr="00373D90">
        <w:rPr>
          <w:rPrChange w:id="2158" w:author="Sam" w:date="2011-09-12T20:55:00Z">
            <w:rPr>
              <w:highlight w:val="yellow"/>
            </w:rPr>
          </w:rPrChange>
        </w:rPr>
        <w:t xml:space="preserve">network, it </w:t>
      </w:r>
      <w:r w:rsidR="004E15AB" w:rsidRPr="00373D90">
        <w:rPr>
          <w:rPrChange w:id="2159" w:author="Sam" w:date="2011-09-12T20:55:00Z">
            <w:rPr>
              <w:highlight w:val="yellow"/>
            </w:rPr>
          </w:rPrChange>
        </w:rPr>
        <w:t>needs to</w:t>
      </w:r>
      <w:r w:rsidR="00A739D6" w:rsidRPr="00373D90">
        <w:rPr>
          <w:rPrChange w:id="2160" w:author="Sam" w:date="2011-09-12T20:55:00Z">
            <w:rPr>
              <w:highlight w:val="yellow"/>
            </w:rPr>
          </w:rPrChange>
        </w:rPr>
        <w:t xml:space="preserve"> allocate a computer as </w:t>
      </w:r>
      <w:ins w:id="2161" w:author="Sam" w:date="2011-09-12T20:57:00Z">
        <w:r w:rsidR="005043F3">
          <w:t xml:space="preserve">the </w:t>
        </w:r>
      </w:ins>
      <w:r w:rsidR="00A739D6" w:rsidRPr="00373D90">
        <w:rPr>
          <w:rPrChange w:id="2162" w:author="Sam" w:date="2011-09-12T20:55:00Z">
            <w:rPr>
              <w:highlight w:val="yellow"/>
            </w:rPr>
          </w:rPrChange>
        </w:rPr>
        <w:t xml:space="preserve">server, configure </w:t>
      </w:r>
      <w:r w:rsidR="006F1F3A" w:rsidRPr="00373D90">
        <w:rPr>
          <w:rPrChange w:id="2163" w:author="Sam" w:date="2011-09-12T20:55:00Z">
            <w:rPr>
              <w:highlight w:val="yellow"/>
            </w:rPr>
          </w:rPrChange>
        </w:rPr>
        <w:t xml:space="preserve">its </w:t>
      </w:r>
      <w:r w:rsidR="00A739D6" w:rsidRPr="00373D90">
        <w:rPr>
          <w:rPrChange w:id="2164" w:author="Sam" w:date="2011-09-12T20:55:00Z">
            <w:rPr>
              <w:highlight w:val="yellow"/>
            </w:rPr>
          </w:rPrChange>
        </w:rPr>
        <w:t>Apache, PHP and MySQL running environment</w:t>
      </w:r>
      <w:del w:id="2165" w:author="Sam" w:date="2011-09-12T20:57:00Z">
        <w:r w:rsidR="00BF086E" w:rsidRPr="00373D90" w:rsidDel="005043F3">
          <w:rPr>
            <w:rPrChange w:id="2166" w:author="Sam" w:date="2011-09-12T20:55:00Z">
              <w:rPr>
                <w:highlight w:val="yellow"/>
              </w:rPr>
            </w:rPrChange>
          </w:rPr>
          <w:delText>,</w:delText>
        </w:r>
      </w:del>
      <w:r w:rsidR="00BF086E" w:rsidRPr="00373D90">
        <w:rPr>
          <w:rPrChange w:id="2167" w:author="Sam" w:date="2011-09-12T20:55:00Z">
            <w:rPr>
              <w:highlight w:val="yellow"/>
            </w:rPr>
          </w:rPrChange>
        </w:rPr>
        <w:t xml:space="preserve"> and install</w:t>
      </w:r>
      <w:ins w:id="2168" w:author="Sam" w:date="2011-09-12T20:57:00Z">
        <w:r w:rsidR="005043F3">
          <w:t xml:space="preserve"> the</w:t>
        </w:r>
      </w:ins>
      <w:r w:rsidR="00BF086E" w:rsidRPr="00373D90">
        <w:rPr>
          <w:rPrChange w:id="2169" w:author="Sam" w:date="2011-09-12T20:55:00Z">
            <w:rPr>
              <w:highlight w:val="yellow"/>
            </w:rPr>
          </w:rPrChange>
        </w:rPr>
        <w:t xml:space="preserve"> web-based version control systems</w:t>
      </w:r>
      <w:del w:id="2170" w:author="Sam" w:date="2011-09-12T20:57:00Z">
        <w:r w:rsidR="00BF086E" w:rsidRPr="00373D90" w:rsidDel="005043F3">
          <w:rPr>
            <w:rPrChange w:id="2171" w:author="Sam" w:date="2011-09-12T20:55:00Z">
              <w:rPr>
                <w:highlight w:val="yellow"/>
              </w:rPr>
            </w:rPrChange>
          </w:rPr>
          <w:delText xml:space="preserve"> in it</w:delText>
        </w:r>
      </w:del>
      <w:r w:rsidR="00BF086E" w:rsidRPr="00373D90">
        <w:rPr>
          <w:rPrChange w:id="2172" w:author="Sam" w:date="2011-09-12T20:55:00Z">
            <w:rPr>
              <w:highlight w:val="yellow"/>
            </w:rPr>
          </w:rPrChange>
        </w:rPr>
        <w:t>. After installation, users can direct</w:t>
      </w:r>
      <w:ins w:id="2173" w:author="Sam" w:date="2011-09-12T20:57:00Z">
        <w:r w:rsidR="005043F3">
          <w:t>ly</w:t>
        </w:r>
      </w:ins>
      <w:r w:rsidR="00BF086E" w:rsidRPr="00373D90">
        <w:rPr>
          <w:rPrChange w:id="2174" w:author="Sam" w:date="2011-09-12T20:55:00Z">
            <w:rPr>
              <w:highlight w:val="yellow"/>
            </w:rPr>
          </w:rPrChange>
        </w:rPr>
        <w:t xml:space="preserve"> access the server’s domain name</w:t>
      </w:r>
      <w:r w:rsidR="00BF086E" w:rsidRPr="00373D90">
        <w:rPr>
          <w:rStyle w:val="aa"/>
          <w:rPrChange w:id="2175" w:author="Sam" w:date="2011-09-12T20:55:00Z">
            <w:rPr>
              <w:rStyle w:val="aa"/>
              <w:highlight w:val="yellow"/>
            </w:rPr>
          </w:rPrChange>
        </w:rPr>
        <w:footnoteReference w:id="2"/>
      </w:r>
      <w:r w:rsidR="00BF086E" w:rsidRPr="00373D90">
        <w:rPr>
          <w:rPrChange w:id="2184" w:author="Sam" w:date="2011-09-12T20:55:00Z">
            <w:rPr>
              <w:highlight w:val="yellow"/>
            </w:rPr>
          </w:rPrChange>
        </w:rPr>
        <w:t xml:space="preserve"> or IP address, even a private IP address</w:t>
      </w:r>
      <w:r w:rsidR="00E407C6" w:rsidRPr="00373D90">
        <w:rPr>
          <w:rStyle w:val="aa"/>
          <w:rPrChange w:id="2185" w:author="Sam" w:date="2011-09-12T20:55:00Z">
            <w:rPr>
              <w:rStyle w:val="aa"/>
              <w:highlight w:val="yellow"/>
            </w:rPr>
          </w:rPrChange>
        </w:rPr>
        <w:footnoteReference w:id="3"/>
      </w:r>
      <w:r w:rsidR="00721D4B" w:rsidRPr="00373D90">
        <w:rPr>
          <w:rPrChange w:id="2193" w:author="Sam" w:date="2011-09-12T20:55:00Z">
            <w:rPr>
              <w:highlight w:val="yellow"/>
            </w:rPr>
          </w:rPrChange>
        </w:rPr>
        <w:t xml:space="preserve">, on </w:t>
      </w:r>
      <w:r w:rsidR="004E5AD6" w:rsidRPr="00373D90">
        <w:rPr>
          <w:rPrChange w:id="2194" w:author="Sam" w:date="2011-09-12T20:55:00Z">
            <w:rPr>
              <w:highlight w:val="yellow"/>
            </w:rPr>
          </w:rPrChange>
        </w:rPr>
        <w:t>any</w:t>
      </w:r>
      <w:r w:rsidR="00721D4B" w:rsidRPr="00373D90">
        <w:rPr>
          <w:rPrChange w:id="2195" w:author="Sam" w:date="2011-09-12T20:55:00Z">
            <w:rPr>
              <w:highlight w:val="yellow"/>
            </w:rPr>
          </w:rPrChange>
        </w:rPr>
        <w:t xml:space="preserve"> browsers</w:t>
      </w:r>
      <w:r w:rsidR="008F393D" w:rsidRPr="00373D90">
        <w:rPr>
          <w:rPrChange w:id="2196" w:author="Sam" w:date="2011-09-12T20:55:00Z">
            <w:rPr>
              <w:highlight w:val="yellow"/>
            </w:rPr>
          </w:rPrChange>
        </w:rPr>
        <w:t xml:space="preserve"> </w:t>
      </w:r>
      <w:del w:id="2197" w:author="Sam" w:date="2011-09-12T20:58:00Z">
        <w:r w:rsidR="008F393D" w:rsidRPr="00373D90" w:rsidDel="005043F3">
          <w:rPr>
            <w:rPrChange w:id="2198" w:author="Sam" w:date="2011-09-12T20:55:00Z">
              <w:rPr>
                <w:highlight w:val="yellow"/>
              </w:rPr>
            </w:rPrChange>
          </w:rPr>
          <w:delText xml:space="preserve">by </w:delText>
        </w:r>
      </w:del>
      <w:ins w:id="2199" w:author="Sam" w:date="2011-09-12T20:58:00Z">
        <w:r w:rsidR="005043F3">
          <w:t>on</w:t>
        </w:r>
        <w:r w:rsidR="005043F3" w:rsidRPr="00373D90">
          <w:rPr>
            <w:rPrChange w:id="2200" w:author="Sam" w:date="2011-09-12T20:55:00Z">
              <w:rPr>
                <w:highlight w:val="yellow"/>
              </w:rPr>
            </w:rPrChange>
          </w:rPr>
          <w:t xml:space="preserve"> </w:t>
        </w:r>
      </w:ins>
      <w:r w:rsidR="00682ED6" w:rsidRPr="00373D90">
        <w:rPr>
          <w:rPrChange w:id="2201" w:author="Sam" w:date="2011-09-12T20:55:00Z">
            <w:rPr>
              <w:highlight w:val="yellow"/>
            </w:rPr>
          </w:rPrChange>
        </w:rPr>
        <w:t>devices</w:t>
      </w:r>
      <w:r w:rsidR="008F393D" w:rsidRPr="00373D90">
        <w:rPr>
          <w:rPrChange w:id="2202" w:author="Sam" w:date="2011-09-12T20:55:00Z">
            <w:rPr>
              <w:highlight w:val="yellow"/>
            </w:rPr>
          </w:rPrChange>
        </w:rPr>
        <w:t xml:space="preserve"> connected to the same local area </w:t>
      </w:r>
      <w:r w:rsidR="008F393D" w:rsidRPr="00373D90">
        <w:rPr>
          <w:rPrChange w:id="2203" w:author="Sam" w:date="2011-09-12T20:55:00Z">
            <w:rPr>
              <w:highlight w:val="yellow"/>
            </w:rPr>
          </w:rPrChange>
        </w:rPr>
        <w:lastRenderedPageBreak/>
        <w:t xml:space="preserve">network </w:t>
      </w:r>
      <w:del w:id="2204" w:author="Sam" w:date="2011-09-12T20:58:00Z">
        <w:r w:rsidR="008F393D" w:rsidRPr="00373D90" w:rsidDel="005043F3">
          <w:rPr>
            <w:rPrChange w:id="2205" w:author="Sam" w:date="2011-09-12T20:55:00Z">
              <w:rPr>
                <w:highlight w:val="yellow"/>
              </w:rPr>
            </w:rPrChange>
          </w:rPr>
          <w:delText xml:space="preserve">with </w:delText>
        </w:r>
      </w:del>
      <w:ins w:id="2206" w:author="Sam" w:date="2011-09-12T20:58:00Z">
        <w:r w:rsidR="005043F3">
          <w:t>as</w:t>
        </w:r>
        <w:r w:rsidR="005043F3" w:rsidRPr="00373D90">
          <w:rPr>
            <w:rPrChange w:id="2207" w:author="Sam" w:date="2011-09-12T20:55:00Z">
              <w:rPr>
                <w:highlight w:val="yellow"/>
              </w:rPr>
            </w:rPrChange>
          </w:rPr>
          <w:t xml:space="preserve"> </w:t>
        </w:r>
      </w:ins>
      <w:r w:rsidR="008F393D" w:rsidRPr="00373D90">
        <w:rPr>
          <w:rPrChange w:id="2208" w:author="Sam" w:date="2011-09-12T20:55:00Z">
            <w:rPr>
              <w:highlight w:val="yellow"/>
            </w:rPr>
          </w:rPrChange>
        </w:rPr>
        <w:t>the server</w:t>
      </w:r>
      <w:r w:rsidR="00721D4B" w:rsidRPr="00373D90">
        <w:rPr>
          <w:rPrChange w:id="2209" w:author="Sam" w:date="2011-09-12T20:55:00Z">
            <w:rPr>
              <w:highlight w:val="yellow"/>
            </w:rPr>
          </w:rPrChange>
        </w:rPr>
        <w:t>.</w:t>
      </w:r>
      <w:r w:rsidR="00E4573A" w:rsidRPr="00373D90">
        <w:rPr>
          <w:rPrChange w:id="2210" w:author="Sam" w:date="2011-09-12T20:55:00Z">
            <w:rPr>
              <w:highlight w:val="yellow"/>
            </w:rPr>
          </w:rPrChange>
        </w:rPr>
        <w:t xml:space="preserve"> </w:t>
      </w:r>
      <w:r w:rsidRPr="00373D90">
        <w:rPr>
          <w:rPrChange w:id="2211" w:author="Sam" w:date="2011-09-12T20:55:00Z">
            <w:rPr>
              <w:highlight w:val="yellow"/>
            </w:rPr>
          </w:rPrChange>
        </w:rPr>
        <w:t xml:space="preserve">Due to the centralised structure and network connection dependency of </w:t>
      </w:r>
      <w:r w:rsidR="0094649C" w:rsidRPr="00373D90">
        <w:rPr>
          <w:rPrChange w:id="2212" w:author="Sam" w:date="2011-09-12T20:55:00Z">
            <w:rPr>
              <w:highlight w:val="yellow"/>
            </w:rPr>
          </w:rPrChange>
        </w:rPr>
        <w:t>existing</w:t>
      </w:r>
      <w:r w:rsidRPr="00373D90">
        <w:rPr>
          <w:rPrChange w:id="2213" w:author="Sam" w:date="2011-09-12T20:55:00Z">
            <w:rPr>
              <w:highlight w:val="yellow"/>
            </w:rPr>
          </w:rPrChange>
        </w:rPr>
        <w:t xml:space="preserve"> version control systems, the cost of </w:t>
      </w:r>
      <w:r w:rsidR="0033367D" w:rsidRPr="007750DB">
        <w:rPr>
          <w:rPrChange w:id="2214" w:author="Sam" w:date="2011-09-12T20:58:00Z">
            <w:rPr>
              <w:highlight w:val="yellow"/>
            </w:rPr>
          </w:rPrChange>
        </w:rPr>
        <w:t>migration</w:t>
      </w:r>
      <w:r w:rsidRPr="007750DB">
        <w:rPr>
          <w:rPrChange w:id="2215" w:author="Sam" w:date="2011-09-12T20:58:00Z">
            <w:rPr>
              <w:highlight w:val="yellow"/>
            </w:rPr>
          </w:rPrChange>
        </w:rPr>
        <w:t xml:space="preserve"> from </w:t>
      </w:r>
      <w:r w:rsidR="0094649C" w:rsidRPr="007750DB">
        <w:rPr>
          <w:rPrChange w:id="2216" w:author="Sam" w:date="2011-09-12T20:58:00Z">
            <w:rPr>
              <w:highlight w:val="yellow"/>
            </w:rPr>
          </w:rPrChange>
        </w:rPr>
        <w:t>existing</w:t>
      </w:r>
      <w:r w:rsidRPr="007750DB">
        <w:rPr>
          <w:rPrChange w:id="2217" w:author="Sam" w:date="2011-09-12T20:58:00Z">
            <w:rPr>
              <w:highlight w:val="yellow"/>
            </w:rPr>
          </w:rPrChange>
        </w:rPr>
        <w:t xml:space="preserve"> systems to the new web-based system might be</w:t>
      </w:r>
      <w:r w:rsidR="005F7ECF" w:rsidRPr="007750DB">
        <w:rPr>
          <w:rPrChange w:id="2218" w:author="Sam" w:date="2011-09-12T20:58:00Z">
            <w:rPr>
              <w:highlight w:val="yellow"/>
            </w:rPr>
          </w:rPrChange>
        </w:rPr>
        <w:t xml:space="preserve"> very</w:t>
      </w:r>
      <w:r w:rsidRPr="007750DB">
        <w:rPr>
          <w:rPrChange w:id="2219" w:author="Sam" w:date="2011-09-12T20:58:00Z">
            <w:rPr>
              <w:highlight w:val="yellow"/>
            </w:rPr>
          </w:rPrChange>
        </w:rPr>
        <w:t xml:space="preserve"> low</w:t>
      </w:r>
      <w:ins w:id="2220" w:author="Sam" w:date="2011-09-12T20:59:00Z">
        <w:r w:rsidR="007750DB">
          <w:t>,</w:t>
        </w:r>
      </w:ins>
      <w:r w:rsidR="002E39FB" w:rsidRPr="007750DB">
        <w:rPr>
          <w:rPrChange w:id="2221" w:author="Sam" w:date="2011-09-12T20:58:00Z">
            <w:rPr>
              <w:highlight w:val="yellow"/>
            </w:rPr>
          </w:rPrChange>
        </w:rPr>
        <w:t xml:space="preserve"> </w:t>
      </w:r>
      <w:ins w:id="2222" w:author="Sam" w:date="2011-09-12T20:58:00Z">
        <w:r w:rsidR="007750DB">
          <w:t xml:space="preserve">as </w:t>
        </w:r>
      </w:ins>
      <w:ins w:id="2223" w:author="Sam" w:date="2011-09-12T20:59:00Z">
        <w:r w:rsidR="007750DB">
          <w:t>only</w:t>
        </w:r>
      </w:ins>
      <w:del w:id="2224" w:author="Sam" w:date="2011-09-12T20:58:00Z">
        <w:r w:rsidRPr="007750DB" w:rsidDel="007750DB">
          <w:rPr>
            <w:rPrChange w:id="2225" w:author="Sam" w:date="2011-09-12T20:58:00Z">
              <w:rPr>
                <w:highlight w:val="yellow"/>
              </w:rPr>
            </w:rPrChange>
          </w:rPr>
          <w:delText>–</w:delText>
        </w:r>
      </w:del>
      <w:del w:id="2226" w:author="Sam" w:date="2011-09-12T20:59:00Z">
        <w:r w:rsidRPr="007750DB" w:rsidDel="007750DB">
          <w:rPr>
            <w:rPrChange w:id="2227" w:author="Sam" w:date="2011-09-12T20:58:00Z">
              <w:rPr>
                <w:highlight w:val="yellow"/>
              </w:rPr>
            </w:rPrChange>
          </w:rPr>
          <w:delText xml:space="preserve"> just need do </w:delText>
        </w:r>
      </w:del>
      <w:ins w:id="2228" w:author="Sam" w:date="2011-09-12T20:59:00Z">
        <w:r w:rsidR="007750DB">
          <w:t xml:space="preserve"> </w:t>
        </w:r>
      </w:ins>
      <w:del w:id="2229" w:author="Sam" w:date="2011-09-12T20:59:00Z">
        <w:r w:rsidRPr="007750DB" w:rsidDel="007750DB">
          <w:rPr>
            <w:rPrChange w:id="2230" w:author="Sam" w:date="2011-09-12T20:58:00Z">
              <w:rPr>
                <w:highlight w:val="yellow"/>
              </w:rPr>
            </w:rPrChange>
          </w:rPr>
          <w:delText xml:space="preserve">configuration on </w:delText>
        </w:r>
      </w:del>
      <w:r w:rsidRPr="007750DB">
        <w:rPr>
          <w:rPrChange w:id="2231" w:author="Sam" w:date="2011-09-12T20:58:00Z">
            <w:rPr>
              <w:highlight w:val="yellow"/>
            </w:rPr>
          </w:rPrChange>
        </w:rPr>
        <w:t xml:space="preserve">server side </w:t>
      </w:r>
      <w:ins w:id="2232" w:author="Sam" w:date="2011-09-12T20:59:00Z">
        <w:r w:rsidR="007750DB" w:rsidRPr="007750DB">
          <w:t>configuration</w:t>
        </w:r>
        <w:r w:rsidR="007750DB">
          <w:t>s are necessary</w:t>
        </w:r>
        <w:r w:rsidR="007750DB" w:rsidRPr="007750DB">
          <w:t xml:space="preserve"> </w:t>
        </w:r>
      </w:ins>
      <w:r w:rsidRPr="007750DB">
        <w:rPr>
          <w:rPrChange w:id="2233" w:author="Sam" w:date="2011-09-12T20:58:00Z">
            <w:rPr>
              <w:highlight w:val="yellow"/>
            </w:rPr>
          </w:rPrChange>
        </w:rPr>
        <w:t>with</w:t>
      </w:r>
      <w:ins w:id="2234" w:author="Sam" w:date="2011-09-12T20:59:00Z">
        <w:r w:rsidR="007750DB">
          <w:t xml:space="preserve"> the</w:t>
        </w:r>
      </w:ins>
      <w:r w:rsidRPr="007750DB">
        <w:rPr>
          <w:rPrChange w:id="2235" w:author="Sam" w:date="2011-09-12T20:58:00Z">
            <w:rPr>
              <w:highlight w:val="yellow"/>
            </w:rPr>
          </w:rPrChange>
        </w:rPr>
        <w:t xml:space="preserve"> new web-based system</w:t>
      </w:r>
      <w:ins w:id="2236" w:author="Sam" w:date="2011-09-12T20:59:00Z">
        <w:r w:rsidR="007750DB">
          <w:t>.</w:t>
        </w:r>
      </w:ins>
      <w:ins w:id="2237" w:author="Sam" w:date="2011-09-12T21:00:00Z">
        <w:r w:rsidR="007750DB">
          <w:t xml:space="preserve"> Users are asked to </w:t>
        </w:r>
      </w:ins>
      <w:del w:id="2238" w:author="Sam" w:date="2011-09-12T20:59:00Z">
        <w:r w:rsidRPr="007750DB" w:rsidDel="007750DB">
          <w:rPr>
            <w:rPrChange w:id="2239" w:author="Sam" w:date="2011-09-12T20:58:00Z">
              <w:rPr>
                <w:highlight w:val="yellow"/>
              </w:rPr>
            </w:rPrChange>
          </w:rPr>
          <w:delText>,</w:delText>
        </w:r>
      </w:del>
      <w:del w:id="2240" w:author="Sam" w:date="2011-09-12T21:00:00Z">
        <w:r w:rsidRPr="007750DB" w:rsidDel="007750DB">
          <w:rPr>
            <w:rPrChange w:id="2241" w:author="Sam" w:date="2011-09-12T20:58:00Z">
              <w:rPr>
                <w:highlight w:val="yellow"/>
              </w:rPr>
            </w:rPrChange>
          </w:rPr>
          <w:delText xml:space="preserve"> and tells users to </w:delText>
        </w:r>
      </w:del>
      <w:r w:rsidRPr="007750DB">
        <w:rPr>
          <w:rPrChange w:id="2242" w:author="Sam" w:date="2011-09-12T20:58:00Z">
            <w:rPr>
              <w:highlight w:val="yellow"/>
            </w:rPr>
          </w:rPrChange>
        </w:rPr>
        <w:t>acc</w:t>
      </w:r>
      <w:r w:rsidR="002512A7" w:rsidRPr="007750DB">
        <w:rPr>
          <w:rPrChange w:id="2243" w:author="Sam" w:date="2011-09-12T20:58:00Z">
            <w:rPr>
              <w:highlight w:val="yellow"/>
            </w:rPr>
          </w:rPrChange>
        </w:rPr>
        <w:t>ess the new system via their</w:t>
      </w:r>
      <w:r w:rsidRPr="007750DB">
        <w:rPr>
          <w:rPrChange w:id="2244" w:author="Sam" w:date="2011-09-12T20:58:00Z">
            <w:rPr>
              <w:highlight w:val="yellow"/>
            </w:rPr>
          </w:rPrChange>
        </w:rPr>
        <w:t xml:space="preserve"> browsers, even mobile browsers</w:t>
      </w:r>
      <w:del w:id="2245" w:author="Sam" w:date="2011-09-12T21:00:00Z">
        <w:r w:rsidRPr="007750DB" w:rsidDel="007750DB">
          <w:rPr>
            <w:rPrChange w:id="2246" w:author="Sam" w:date="2011-09-12T20:58:00Z">
              <w:rPr>
                <w:highlight w:val="yellow"/>
              </w:rPr>
            </w:rPrChange>
          </w:rPr>
          <w:delText>,</w:delText>
        </w:r>
      </w:del>
      <w:r w:rsidRPr="007750DB">
        <w:rPr>
          <w:rPrChange w:id="2247" w:author="Sam" w:date="2011-09-12T20:58:00Z">
            <w:rPr>
              <w:highlight w:val="yellow"/>
            </w:rPr>
          </w:rPrChange>
        </w:rPr>
        <w:t xml:space="preserve"> and </w:t>
      </w:r>
      <w:del w:id="2248" w:author="Sam" w:date="2011-09-12T21:00:00Z">
        <w:r w:rsidR="00E95C4C" w:rsidRPr="007750DB" w:rsidDel="007750DB">
          <w:rPr>
            <w:rPrChange w:id="2249" w:author="Sam" w:date="2011-09-12T20:58:00Z">
              <w:rPr>
                <w:highlight w:val="yellow"/>
              </w:rPr>
            </w:rPrChange>
          </w:rPr>
          <w:delText xml:space="preserve">then </w:delText>
        </w:r>
      </w:del>
      <w:ins w:id="2250" w:author="Sam" w:date="2011-09-12T21:00:00Z">
        <w:r w:rsidR="007750DB">
          <w:t xml:space="preserve">they can </w:t>
        </w:r>
      </w:ins>
      <w:r w:rsidRPr="007750DB">
        <w:rPr>
          <w:rPrChange w:id="2251" w:author="Sam" w:date="2011-09-12T20:58:00Z">
            <w:rPr>
              <w:highlight w:val="yellow"/>
            </w:rPr>
          </w:rPrChange>
        </w:rPr>
        <w:t>continue</w:t>
      </w:r>
      <w:ins w:id="2252" w:author="Sam" w:date="2011-09-12T21:00:00Z">
        <w:r w:rsidR="007750DB">
          <w:t xml:space="preserve"> with</w:t>
        </w:r>
      </w:ins>
      <w:r w:rsidRPr="007750DB">
        <w:rPr>
          <w:rPrChange w:id="2253" w:author="Sam" w:date="2011-09-12T20:58:00Z">
            <w:rPr>
              <w:highlight w:val="yellow"/>
            </w:rPr>
          </w:rPrChange>
        </w:rPr>
        <w:t xml:space="preserve"> their work</w:t>
      </w:r>
      <w:del w:id="2254" w:author="Sam" w:date="2011-09-12T21:00:00Z">
        <w:r w:rsidRPr="007750DB" w:rsidDel="007750DB">
          <w:rPr>
            <w:rPrChange w:id="2255" w:author="Sam" w:date="2011-09-12T20:58:00Z">
              <w:rPr>
                <w:highlight w:val="yellow"/>
              </w:rPr>
            </w:rPrChange>
          </w:rPr>
          <w:delText>ing</w:delText>
        </w:r>
      </w:del>
      <w:r w:rsidRPr="007750DB">
        <w:rPr>
          <w:rPrChange w:id="2256" w:author="Sam" w:date="2011-09-12T20:58:00Z">
            <w:rPr>
              <w:highlight w:val="yellow"/>
            </w:rPr>
          </w:rPrChange>
        </w:rPr>
        <w:t>.</w:t>
      </w:r>
    </w:p>
    <w:p w:rsidR="00DE3DC9" w:rsidRPr="007750DB" w:rsidRDefault="00DE3DC9">
      <w:pPr>
        <w:pStyle w:val="2"/>
        <w:spacing w:line="360" w:lineRule="auto"/>
        <w:rPr>
          <w:rPrChange w:id="2257" w:author="Sam" w:date="2011-09-12T21:00:00Z">
            <w:rPr>
              <w:highlight w:val="yellow"/>
            </w:rPr>
          </w:rPrChange>
        </w:rPr>
        <w:pPrChange w:id="2258" w:author="Sam" w:date="2011-09-12T19:53:00Z">
          <w:pPr>
            <w:pStyle w:val="2"/>
          </w:pPr>
        </w:pPrChange>
      </w:pPr>
      <w:bookmarkStart w:id="2259" w:name="_Toc303574189"/>
      <w:r w:rsidRPr="007750DB">
        <w:rPr>
          <w:rPrChange w:id="2260" w:author="Sam" w:date="2011-09-12T21:00:00Z">
            <w:rPr>
              <w:highlight w:val="yellow"/>
            </w:rPr>
          </w:rPrChange>
        </w:rPr>
        <w:t>Programming</w:t>
      </w:r>
      <w:r w:rsidR="00E57986" w:rsidRPr="007750DB">
        <w:rPr>
          <w:rPrChange w:id="2261" w:author="Sam" w:date="2011-09-12T21:00:00Z">
            <w:rPr>
              <w:highlight w:val="yellow"/>
            </w:rPr>
          </w:rPrChange>
        </w:rPr>
        <w:t xml:space="preserve"> language</w:t>
      </w:r>
      <w:r w:rsidR="00002FCF" w:rsidRPr="007750DB">
        <w:rPr>
          <w:rPrChange w:id="2262" w:author="Sam" w:date="2011-09-12T21:00:00Z">
            <w:rPr>
              <w:highlight w:val="yellow"/>
            </w:rPr>
          </w:rPrChange>
        </w:rPr>
        <w:t>s</w:t>
      </w:r>
      <w:bookmarkEnd w:id="2259"/>
    </w:p>
    <w:p w:rsidR="00844ED4" w:rsidRPr="001A5888" w:rsidRDefault="008A78B1">
      <w:pPr>
        <w:spacing w:line="360" w:lineRule="auto"/>
        <w:rPr>
          <w:highlight w:val="yellow"/>
        </w:rPr>
        <w:pPrChange w:id="2263" w:author="Sam" w:date="2011-09-12T19:53:00Z">
          <w:pPr/>
        </w:pPrChange>
      </w:pPr>
      <w:r w:rsidRPr="007750DB">
        <w:rPr>
          <w:rPrChange w:id="2264" w:author="Sam" w:date="2011-09-12T21:00:00Z">
            <w:rPr>
              <w:highlight w:val="yellow"/>
            </w:rPr>
          </w:rPrChange>
        </w:rPr>
        <w:t xml:space="preserve">In order to develop the system to be used </w:t>
      </w:r>
      <w:del w:id="2265" w:author="Sam" w:date="2011-09-12T21:03:00Z">
        <w:r w:rsidRPr="007750DB" w:rsidDel="004254E5">
          <w:rPr>
            <w:rPrChange w:id="2266" w:author="Sam" w:date="2011-09-12T21:00:00Z">
              <w:rPr>
                <w:highlight w:val="yellow"/>
              </w:rPr>
            </w:rPrChange>
          </w:rPr>
          <w:delText xml:space="preserve">at </w:delText>
        </w:r>
      </w:del>
      <w:ins w:id="2267" w:author="Sam" w:date="2011-09-12T21:03:00Z">
        <w:r w:rsidR="004254E5">
          <w:t>on the</w:t>
        </w:r>
        <w:r w:rsidR="004254E5" w:rsidRPr="007750DB">
          <w:rPr>
            <w:rPrChange w:id="2268" w:author="Sam" w:date="2011-09-12T21:00:00Z">
              <w:rPr>
                <w:highlight w:val="yellow"/>
              </w:rPr>
            </w:rPrChange>
          </w:rPr>
          <w:t xml:space="preserve"> </w:t>
        </w:r>
      </w:ins>
      <w:r w:rsidRPr="007750DB">
        <w:rPr>
          <w:rPrChange w:id="2269" w:author="Sam" w:date="2011-09-12T21:00:00Z">
            <w:rPr>
              <w:highlight w:val="yellow"/>
            </w:rPr>
          </w:rPrChange>
        </w:rPr>
        <w:t xml:space="preserve">web, there are several </w:t>
      </w:r>
      <w:r w:rsidR="00FC159D" w:rsidRPr="007750DB">
        <w:rPr>
          <w:rPrChange w:id="2270" w:author="Sam" w:date="2011-09-12T21:00:00Z">
            <w:rPr>
              <w:highlight w:val="yellow"/>
            </w:rPr>
          </w:rPrChange>
        </w:rPr>
        <w:t>programming languages available, such as Java/JSP</w:t>
      </w:r>
      <w:r w:rsidR="00FC159D" w:rsidRPr="007750DB">
        <w:rPr>
          <w:rStyle w:val="aa"/>
          <w:rPrChange w:id="2271" w:author="Sam" w:date="2011-09-12T21:00:00Z">
            <w:rPr>
              <w:rStyle w:val="aa"/>
              <w:highlight w:val="yellow"/>
            </w:rPr>
          </w:rPrChange>
        </w:rPr>
        <w:footnoteReference w:id="4"/>
      </w:r>
      <w:r w:rsidR="00FC159D" w:rsidRPr="007750DB">
        <w:rPr>
          <w:rPrChange w:id="2276" w:author="Sam" w:date="2011-09-12T21:00:00Z">
            <w:rPr>
              <w:highlight w:val="yellow"/>
            </w:rPr>
          </w:rPrChange>
        </w:rPr>
        <w:t xml:space="preserve">, </w:t>
      </w:r>
      <w:r w:rsidR="007A6DC8" w:rsidRPr="007750DB">
        <w:rPr>
          <w:rPrChange w:id="2277" w:author="Sam" w:date="2011-09-12T21:00:00Z">
            <w:rPr>
              <w:highlight w:val="yellow"/>
            </w:rPr>
          </w:rPrChange>
        </w:rPr>
        <w:t>ASP</w:t>
      </w:r>
      <w:r w:rsidR="007A6DC8" w:rsidRPr="007750DB">
        <w:rPr>
          <w:rStyle w:val="aa"/>
          <w:rPrChange w:id="2278" w:author="Sam" w:date="2011-09-12T21:00:00Z">
            <w:rPr>
              <w:rStyle w:val="aa"/>
              <w:highlight w:val="yellow"/>
            </w:rPr>
          </w:rPrChange>
        </w:rPr>
        <w:footnoteReference w:id="5"/>
      </w:r>
      <w:r w:rsidR="007A6DC8" w:rsidRPr="007750DB">
        <w:rPr>
          <w:rPrChange w:id="2283" w:author="Sam" w:date="2011-09-12T21:00:00Z">
            <w:rPr>
              <w:highlight w:val="yellow"/>
            </w:rPr>
          </w:rPrChange>
        </w:rPr>
        <w:t>, ASP.net</w:t>
      </w:r>
      <w:r w:rsidR="004572F7" w:rsidRPr="007750DB">
        <w:rPr>
          <w:rStyle w:val="aa"/>
          <w:rPrChange w:id="2284" w:author="Sam" w:date="2011-09-12T21:00:00Z">
            <w:rPr>
              <w:rStyle w:val="aa"/>
              <w:highlight w:val="yellow"/>
            </w:rPr>
          </w:rPrChange>
        </w:rPr>
        <w:footnoteReference w:id="6"/>
      </w:r>
      <w:r w:rsidR="002C7627" w:rsidRPr="007750DB">
        <w:rPr>
          <w:rPrChange w:id="2288" w:author="Sam" w:date="2011-09-12T21:00:00Z">
            <w:rPr>
              <w:highlight w:val="yellow"/>
            </w:rPr>
          </w:rPrChange>
        </w:rPr>
        <w:t>, CGI</w:t>
      </w:r>
      <w:r w:rsidR="006D6831" w:rsidRPr="007750DB">
        <w:rPr>
          <w:rStyle w:val="aa"/>
          <w:rPrChange w:id="2289" w:author="Sam" w:date="2011-09-12T21:00:00Z">
            <w:rPr>
              <w:rStyle w:val="aa"/>
              <w:highlight w:val="yellow"/>
            </w:rPr>
          </w:rPrChange>
        </w:rPr>
        <w:footnoteReference w:id="7"/>
      </w:r>
      <w:r w:rsidR="002C7627" w:rsidRPr="007750DB">
        <w:rPr>
          <w:rPrChange w:id="2293" w:author="Sam" w:date="2011-09-12T21:00:00Z">
            <w:rPr>
              <w:highlight w:val="yellow"/>
            </w:rPr>
          </w:rPrChange>
        </w:rPr>
        <w:t xml:space="preserve"> and </w:t>
      </w:r>
      <w:r w:rsidR="007A6DC8" w:rsidRPr="007750DB">
        <w:rPr>
          <w:rPrChange w:id="2294" w:author="Sam" w:date="2011-09-12T21:00:00Z">
            <w:rPr>
              <w:highlight w:val="yellow"/>
            </w:rPr>
          </w:rPrChange>
        </w:rPr>
        <w:t>PHP</w:t>
      </w:r>
      <w:r w:rsidR="002C7627" w:rsidRPr="007750DB">
        <w:rPr>
          <w:rPrChange w:id="2295" w:author="Sam" w:date="2011-09-12T21:00:00Z">
            <w:rPr>
              <w:highlight w:val="yellow"/>
            </w:rPr>
          </w:rPrChange>
        </w:rPr>
        <w:t xml:space="preserve">. </w:t>
      </w:r>
      <w:r w:rsidR="003100B8" w:rsidRPr="007750DB">
        <w:rPr>
          <w:rPrChange w:id="2296" w:author="Sam" w:date="2011-09-12T21:00:00Z">
            <w:rPr>
              <w:highlight w:val="yellow"/>
            </w:rPr>
          </w:rPrChange>
        </w:rPr>
        <w:t xml:space="preserve">In these languages, </w:t>
      </w:r>
      <w:r w:rsidR="00C04398" w:rsidRPr="007750DB">
        <w:rPr>
          <w:rPrChange w:id="2297" w:author="Sam" w:date="2011-09-12T21:00:00Z">
            <w:rPr>
              <w:highlight w:val="yellow"/>
            </w:rPr>
          </w:rPrChange>
        </w:rPr>
        <w:t>Java as a popular programming language in object-oriented software development</w:t>
      </w:r>
      <w:r w:rsidR="00E93988" w:rsidRPr="007750DB">
        <w:rPr>
          <w:rPrChange w:id="2298" w:author="Sam" w:date="2011-09-12T21:00:00Z">
            <w:rPr>
              <w:highlight w:val="yellow"/>
            </w:rPr>
          </w:rPrChange>
        </w:rPr>
        <w:t xml:space="preserve"> can also provide web service by working with JSP on Servlet</w:t>
      </w:r>
      <w:r w:rsidR="00E93988" w:rsidRPr="007750DB">
        <w:rPr>
          <w:rStyle w:val="aa"/>
          <w:rPrChange w:id="2299" w:author="Sam" w:date="2011-09-12T21:00:00Z">
            <w:rPr>
              <w:rStyle w:val="aa"/>
              <w:highlight w:val="yellow"/>
            </w:rPr>
          </w:rPrChange>
        </w:rPr>
        <w:footnoteReference w:id="8"/>
      </w:r>
      <w:sdt>
        <w:sdtPr>
          <w:rPr>
            <w:vertAlign w:val="superscript"/>
          </w:rPr>
          <w:id w:val="1535468236"/>
          <w:citation/>
        </w:sdtPr>
        <w:sdtContent>
          <w:r w:rsidR="0057603F" w:rsidRPr="007750DB">
            <w:rPr>
              <w:rPrChange w:id="2308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17475B" w:rsidRPr="007750DB">
            <w:rPr>
              <w:rPrChange w:id="2309" w:author="Sam" w:date="2011-09-12T21:00:00Z">
                <w:rPr>
                  <w:highlight w:val="yellow"/>
                </w:rPr>
              </w:rPrChange>
            </w:rPr>
            <w:instrText xml:space="preserve"> CITATION Ora111 \l 2052 </w:instrText>
          </w:r>
          <w:r w:rsidR="0057603F" w:rsidRPr="007750DB">
            <w:rPr>
              <w:rPrChange w:id="2310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311" w:author="Sam" w:date="2011-09-12T21:00:00Z">
                <w:rPr>
                  <w:noProof/>
                  <w:highlight w:val="yellow"/>
                </w:rPr>
              </w:rPrChange>
            </w:rPr>
            <w:t xml:space="preserve"> [16]</w:t>
          </w:r>
          <w:r w:rsidR="0057603F" w:rsidRPr="007750DB">
            <w:rPr>
              <w:rPrChange w:id="2312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del w:id="2313" w:author="Sam" w:date="2011-09-12T21:04:00Z">
        <w:r w:rsidR="00044B94" w:rsidRPr="007750DB" w:rsidDel="004254E5">
          <w:rPr>
            <w:rPrChange w:id="2314" w:author="Sam" w:date="2011-09-12T21:00:00Z">
              <w:rPr>
                <w:highlight w:val="yellow"/>
              </w:rPr>
            </w:rPrChange>
          </w:rPr>
          <w:delText>,</w:delText>
        </w:r>
      </w:del>
      <w:ins w:id="2315" w:author="Sam" w:date="2011-09-12T21:04:00Z">
        <w:r w:rsidR="004254E5">
          <w:t>.</w:t>
        </w:r>
      </w:ins>
      <w:r w:rsidR="00044B94" w:rsidRPr="007750DB">
        <w:rPr>
          <w:rPrChange w:id="2316" w:author="Sam" w:date="2011-09-12T21:00:00Z">
            <w:rPr>
              <w:highlight w:val="yellow"/>
            </w:rPr>
          </w:rPrChange>
        </w:rPr>
        <w:t xml:space="preserve"> </w:t>
      </w:r>
      <w:ins w:id="2317" w:author="Sam" w:date="2011-09-12T21:04:00Z">
        <w:r w:rsidR="004254E5">
          <w:t>H</w:t>
        </w:r>
        <w:r w:rsidR="004254E5" w:rsidRPr="007750DB">
          <w:t>owever</w:t>
        </w:r>
        <w:r w:rsidR="004254E5">
          <w:t>,</w:t>
        </w:r>
        <w:r w:rsidR="004254E5" w:rsidRPr="007750DB">
          <w:t xml:space="preserve"> </w:t>
        </w:r>
      </w:ins>
      <w:r w:rsidR="00D83A1E" w:rsidRPr="007750DB">
        <w:rPr>
          <w:rPrChange w:id="2318" w:author="Sam" w:date="2011-09-12T21:00:00Z">
            <w:rPr>
              <w:highlight w:val="yellow"/>
            </w:rPr>
          </w:rPrChange>
        </w:rPr>
        <w:t xml:space="preserve">even though it provides the most object-oriented structure for programming, </w:t>
      </w:r>
      <w:del w:id="2319" w:author="Sam" w:date="2011-09-12T21:04:00Z">
        <w:r w:rsidR="00D83A1E" w:rsidRPr="007750DB" w:rsidDel="004254E5">
          <w:rPr>
            <w:rPrChange w:id="2320" w:author="Sam" w:date="2011-09-12T21:00:00Z">
              <w:rPr>
                <w:highlight w:val="yellow"/>
              </w:rPr>
            </w:rPrChange>
          </w:rPr>
          <w:delText>however</w:delText>
        </w:r>
      </w:del>
      <w:del w:id="2321" w:author="Sam" w:date="2011-09-12T21:05:00Z">
        <w:r w:rsidR="00D83A1E" w:rsidRPr="007750DB" w:rsidDel="00336E5C">
          <w:rPr>
            <w:rPrChange w:id="2322" w:author="Sam" w:date="2011-09-12T21:00:00Z">
              <w:rPr>
                <w:highlight w:val="yellow"/>
              </w:rPr>
            </w:rPrChange>
          </w:rPr>
          <w:delText xml:space="preserve">, </w:delText>
        </w:r>
      </w:del>
      <w:r w:rsidR="00D83A1E" w:rsidRPr="007750DB">
        <w:rPr>
          <w:rPrChange w:id="2323" w:author="Sam" w:date="2011-09-12T21:00:00Z">
            <w:rPr>
              <w:highlight w:val="yellow"/>
            </w:rPr>
          </w:rPrChange>
        </w:rPr>
        <w:t>it is hard to set up</w:t>
      </w:r>
      <w:ins w:id="2324" w:author="Sam" w:date="2011-09-12T21:05:00Z">
        <w:r w:rsidR="00336E5C">
          <w:t xml:space="preserve"> a</w:t>
        </w:r>
      </w:ins>
      <w:r w:rsidR="00D83A1E" w:rsidRPr="007750DB">
        <w:rPr>
          <w:rPrChange w:id="2325" w:author="Sam" w:date="2011-09-12T21:00:00Z">
            <w:rPr>
              <w:highlight w:val="yellow"/>
            </w:rPr>
          </w:rPrChange>
        </w:rPr>
        <w:t xml:space="preserve"> server side environment and </w:t>
      </w:r>
      <w:r w:rsidR="00FC04EE" w:rsidRPr="007750DB">
        <w:rPr>
          <w:rPrChange w:id="2326" w:author="Sam" w:date="2011-09-12T21:00:00Z">
            <w:rPr>
              <w:highlight w:val="yellow"/>
            </w:rPr>
          </w:rPrChange>
        </w:rPr>
        <w:t xml:space="preserve">also hard to </w:t>
      </w:r>
      <w:r w:rsidR="008503F8" w:rsidRPr="007750DB">
        <w:rPr>
          <w:rPrChange w:id="2327" w:author="Sam" w:date="2011-09-12T21:00:00Z">
            <w:rPr>
              <w:highlight w:val="yellow"/>
            </w:rPr>
          </w:rPrChange>
        </w:rPr>
        <w:t>programm</w:t>
      </w:r>
      <w:ins w:id="2328" w:author="Sam" w:date="2011-09-12T21:05:00Z">
        <w:r w:rsidR="00336E5C">
          <w:t>e</w:t>
        </w:r>
      </w:ins>
      <w:del w:id="2329" w:author="Sam" w:date="2011-09-12T21:05:00Z">
        <w:r w:rsidR="008503F8" w:rsidRPr="007750DB" w:rsidDel="00336E5C">
          <w:rPr>
            <w:rPrChange w:id="2330" w:author="Sam" w:date="2011-09-12T21:00:00Z">
              <w:rPr>
                <w:highlight w:val="yellow"/>
              </w:rPr>
            </w:rPrChange>
          </w:rPr>
          <w:delText>ing</w:delText>
        </w:r>
      </w:del>
      <w:r w:rsidR="008503F8" w:rsidRPr="007750DB">
        <w:rPr>
          <w:rPrChange w:id="2331" w:author="Sam" w:date="2011-09-12T21:00:00Z">
            <w:rPr>
              <w:highlight w:val="yellow"/>
            </w:rPr>
          </w:rPrChange>
        </w:rPr>
        <w:t xml:space="preserve"> </w:t>
      </w:r>
      <w:del w:id="2332" w:author="Sam" w:date="2011-09-12T21:05:00Z">
        <w:r w:rsidR="008503F8" w:rsidRPr="007750DB" w:rsidDel="00336E5C">
          <w:rPr>
            <w:rPrChange w:id="2333" w:author="Sam" w:date="2011-09-12T21:00:00Z">
              <w:rPr>
                <w:highlight w:val="yellow"/>
              </w:rPr>
            </w:rPrChange>
          </w:rPr>
          <w:delText xml:space="preserve">in </w:delText>
        </w:r>
      </w:del>
      <w:ins w:id="2334" w:author="Sam" w:date="2011-09-12T21:05:00Z">
        <w:r w:rsidR="00336E5C">
          <w:t>on</w:t>
        </w:r>
        <w:r w:rsidR="00336E5C" w:rsidRPr="007750DB">
          <w:rPr>
            <w:rPrChange w:id="2335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8503F8" w:rsidRPr="007750DB">
        <w:rPr>
          <w:rPrChange w:id="2336" w:author="Sam" w:date="2011-09-12T21:00:00Z">
            <w:rPr>
              <w:highlight w:val="yellow"/>
            </w:rPr>
          </w:rPrChange>
        </w:rPr>
        <w:t>the scale of th</w:t>
      </w:r>
      <w:r w:rsidR="0004606F" w:rsidRPr="007750DB">
        <w:rPr>
          <w:rPrChange w:id="2337" w:author="Sam" w:date="2011-09-12T21:00:00Z">
            <w:rPr>
              <w:highlight w:val="yellow"/>
            </w:rPr>
          </w:rPrChange>
        </w:rPr>
        <w:t>is kind of project</w:t>
      </w:r>
      <w:ins w:id="2338" w:author="Sam" w:date="2011-09-12T21:05:00Z">
        <w:r w:rsidR="00336E5C">
          <w:t>. Furthermore</w:t>
        </w:r>
      </w:ins>
      <w:r w:rsidR="004F47F2" w:rsidRPr="007750DB">
        <w:rPr>
          <w:rPrChange w:id="2339" w:author="Sam" w:date="2011-09-12T21:00:00Z">
            <w:rPr>
              <w:highlight w:val="yellow"/>
            </w:rPr>
          </w:rPrChange>
        </w:rPr>
        <w:t xml:space="preserve">, </w:t>
      </w:r>
      <w:del w:id="2340" w:author="Sam" w:date="2011-09-12T21:05:00Z">
        <w:r w:rsidR="004F47F2" w:rsidRPr="007750DB" w:rsidDel="00336E5C">
          <w:rPr>
            <w:rPrChange w:id="2341" w:author="Sam" w:date="2011-09-12T21:00:00Z">
              <w:rPr>
                <w:highlight w:val="yellow"/>
              </w:rPr>
            </w:rPrChange>
          </w:rPr>
          <w:delText xml:space="preserve">and </w:delText>
        </w:r>
      </w:del>
      <w:r w:rsidR="004F47F2" w:rsidRPr="007750DB">
        <w:rPr>
          <w:rPrChange w:id="2342" w:author="Sam" w:date="2011-09-12T21:00:00Z">
            <w:rPr>
              <w:highlight w:val="yellow"/>
            </w:rPr>
          </w:rPrChange>
        </w:rPr>
        <w:t>its structure is too complicated for lightweight development</w:t>
      </w:r>
      <w:r w:rsidR="004A36A3" w:rsidRPr="007750DB">
        <w:rPr>
          <w:rPrChange w:id="2343" w:author="Sam" w:date="2011-09-12T21:00:00Z">
            <w:rPr>
              <w:highlight w:val="yellow"/>
            </w:rPr>
          </w:rPrChange>
        </w:rPr>
        <w:t xml:space="preserve">, because of its full object-oriented design and </w:t>
      </w:r>
      <w:ins w:id="2344" w:author="Sam" w:date="2011-09-12T21:05:00Z">
        <w:r w:rsidR="00336E5C">
          <w:t xml:space="preserve">the </w:t>
        </w:r>
      </w:ins>
      <w:r w:rsidR="004A36A3" w:rsidRPr="007750DB">
        <w:rPr>
          <w:rPrChange w:id="2345" w:author="Sam" w:date="2011-09-12T21:00:00Z">
            <w:rPr>
              <w:highlight w:val="yellow"/>
            </w:rPr>
          </w:rPrChange>
        </w:rPr>
        <w:t>great number of components requirement for running</w:t>
      </w:r>
      <w:sdt>
        <w:sdtPr>
          <w:id w:val="2079015763"/>
          <w:citation/>
        </w:sdtPr>
        <w:sdtContent>
          <w:r w:rsidR="0057603F" w:rsidRPr="007750DB">
            <w:rPr>
              <w:rPrChange w:id="2346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4A36A3" w:rsidRPr="007750DB">
            <w:rPr>
              <w:rPrChange w:id="2347" w:author="Sam" w:date="2011-09-12T21:00:00Z">
                <w:rPr>
                  <w:highlight w:val="yellow"/>
                </w:rPr>
              </w:rPrChange>
            </w:rPr>
            <w:instrText xml:space="preserve"> CITATION Mar11 \l 2052 </w:instrText>
          </w:r>
          <w:r w:rsidR="0057603F" w:rsidRPr="007750DB">
            <w:rPr>
              <w:rPrChange w:id="2348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349" w:author="Sam" w:date="2011-09-12T21:00:00Z">
                <w:rPr>
                  <w:noProof/>
                  <w:highlight w:val="yellow"/>
                </w:rPr>
              </w:rPrChange>
            </w:rPr>
            <w:t xml:space="preserve"> [17]</w:t>
          </w:r>
          <w:r w:rsidR="0057603F" w:rsidRPr="007750DB">
            <w:rPr>
              <w:rPrChange w:id="2350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ins w:id="2351" w:author="Sam" w:date="2011-09-12T21:06:00Z">
        <w:r w:rsidR="00336E5C">
          <w:t>.</w:t>
        </w:r>
      </w:ins>
      <w:del w:id="2352" w:author="Sam" w:date="2011-09-12T21:06:00Z">
        <w:r w:rsidR="0004606F" w:rsidRPr="007750DB" w:rsidDel="00336E5C">
          <w:rPr>
            <w:rPrChange w:id="2353" w:author="Sam" w:date="2011-09-12T21:00:00Z">
              <w:rPr>
                <w:highlight w:val="yellow"/>
              </w:rPr>
            </w:rPrChange>
          </w:rPr>
          <w:delText>;</w:delText>
        </w:r>
      </w:del>
      <w:r w:rsidR="0004606F" w:rsidRPr="007750DB">
        <w:rPr>
          <w:rPrChange w:id="2354" w:author="Sam" w:date="2011-09-12T21:00:00Z">
            <w:rPr>
              <w:highlight w:val="yellow"/>
            </w:rPr>
          </w:rPrChange>
        </w:rPr>
        <w:t xml:space="preserve"> ASP</w:t>
      </w:r>
      <w:ins w:id="2355" w:author="Sam" w:date="2011-09-12T21:06:00Z">
        <w:r w:rsidR="00336E5C">
          <w:t xml:space="preserve"> is </w:t>
        </w:r>
      </w:ins>
      <w:del w:id="2356" w:author="Sam" w:date="2011-09-12T21:06:00Z">
        <w:r w:rsidR="0004606F" w:rsidRPr="007750DB" w:rsidDel="00336E5C">
          <w:rPr>
            <w:rPrChange w:id="2357" w:author="Sam" w:date="2011-09-12T21:00:00Z">
              <w:rPr>
                <w:highlight w:val="yellow"/>
              </w:rPr>
            </w:rPrChange>
          </w:rPr>
          <w:delText xml:space="preserve">, </w:delText>
        </w:r>
        <w:r w:rsidR="003F54E9" w:rsidRPr="007750DB" w:rsidDel="00336E5C">
          <w:rPr>
            <w:rPrChange w:id="2358" w:author="Sam" w:date="2011-09-12T21:00:00Z">
              <w:rPr>
                <w:highlight w:val="yellow"/>
              </w:rPr>
            </w:rPrChange>
          </w:rPr>
          <w:delText>an</w:delText>
        </w:r>
        <w:r w:rsidR="008503F8" w:rsidRPr="007750DB" w:rsidDel="00336E5C">
          <w:rPr>
            <w:rPrChange w:id="2359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360" w:author="Sam" w:date="2011-09-12T21:00:00Z">
            <w:rPr>
              <w:highlight w:val="yellow"/>
            </w:rPr>
          </w:rPrChange>
        </w:rPr>
        <w:t xml:space="preserve">Microsoft’s </w:t>
      </w:r>
      <w:r w:rsidR="008503F8" w:rsidRPr="007750DB">
        <w:rPr>
          <w:rPrChange w:id="2361" w:author="Sam" w:date="2011-09-12T21:00:00Z">
            <w:rPr>
              <w:highlight w:val="yellow"/>
            </w:rPr>
          </w:rPrChange>
        </w:rPr>
        <w:t>outdate</w:t>
      </w:r>
      <w:r w:rsidR="00F26C62" w:rsidRPr="007750DB">
        <w:rPr>
          <w:rPrChange w:id="2362" w:author="Sam" w:date="2011-09-12T21:00:00Z">
            <w:rPr>
              <w:highlight w:val="yellow"/>
            </w:rPr>
          </w:rPrChange>
        </w:rPr>
        <w:t>d web application engine</w:t>
      </w:r>
      <w:r w:rsidR="0004606F" w:rsidRPr="007750DB">
        <w:rPr>
          <w:rPrChange w:id="2363" w:author="Sam" w:date="2011-09-12T21:00:00Z">
            <w:rPr>
              <w:highlight w:val="yellow"/>
            </w:rPr>
          </w:rPrChange>
        </w:rPr>
        <w:t xml:space="preserve">, which </w:t>
      </w:r>
      <w:del w:id="2364" w:author="Sam" w:date="2011-09-12T21:06:00Z">
        <w:r w:rsidR="0004606F" w:rsidRPr="007750DB" w:rsidDel="00336E5C">
          <w:rPr>
            <w:rPrChange w:id="2365" w:author="Sam" w:date="2011-09-12T21:00:00Z">
              <w:rPr>
                <w:highlight w:val="yellow"/>
              </w:rPr>
            </w:rPrChange>
          </w:rPr>
          <w:delText xml:space="preserve">is </w:delText>
        </w:r>
      </w:del>
      <w:ins w:id="2366" w:author="Sam" w:date="2011-09-12T21:06:00Z">
        <w:r w:rsidR="00336E5C">
          <w:t>was</w:t>
        </w:r>
        <w:r w:rsidR="00336E5C" w:rsidRPr="007750DB">
          <w:rPr>
            <w:rPrChange w:id="2367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04606F" w:rsidRPr="007750DB">
        <w:rPr>
          <w:rPrChange w:id="2368" w:author="Sam" w:date="2011-09-12T21:00:00Z">
            <w:rPr>
              <w:highlight w:val="yellow"/>
            </w:rPr>
          </w:rPrChange>
        </w:rPr>
        <w:t xml:space="preserve">very popular </w:t>
      </w:r>
      <w:del w:id="2369" w:author="Sam" w:date="2011-09-12T21:06:00Z">
        <w:r w:rsidR="0004606F" w:rsidRPr="007750DB" w:rsidDel="00336E5C">
          <w:rPr>
            <w:rPrChange w:id="2370" w:author="Sam" w:date="2011-09-12T21:00:00Z">
              <w:rPr>
                <w:highlight w:val="yellow"/>
              </w:rPr>
            </w:rPrChange>
          </w:rPr>
          <w:delText>at</w:delText>
        </w:r>
      </w:del>
      <w:ins w:id="2371" w:author="Sam" w:date="2011-09-12T21:06:00Z">
        <w:r w:rsidR="00336E5C">
          <w:t>in</w:t>
        </w:r>
      </w:ins>
      <w:r w:rsidR="0004606F" w:rsidRPr="007750DB">
        <w:rPr>
          <w:rPrChange w:id="2372" w:author="Sam" w:date="2011-09-12T21:00:00Z">
            <w:rPr>
              <w:highlight w:val="yellow"/>
            </w:rPr>
          </w:rPrChange>
        </w:rPr>
        <w:t xml:space="preserve"> the era of Microsoft Windows NT 4.0 and Windows 2000, with many down</w:t>
      </w:r>
      <w:del w:id="2373" w:author="Sam" w:date="2011-09-12T21:06:00Z">
        <w:r w:rsidR="0004606F" w:rsidRPr="007750DB" w:rsidDel="00336E5C">
          <w:rPr>
            <w:rPrChange w:id="2374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375" w:author="Sam" w:date="2011-09-12T21:00:00Z">
            <w:rPr>
              <w:highlight w:val="yellow"/>
            </w:rPr>
          </w:rPrChange>
        </w:rPr>
        <w:t xml:space="preserve">sides such as </w:t>
      </w:r>
      <w:r w:rsidR="00757279" w:rsidRPr="007750DB">
        <w:rPr>
          <w:rPrChange w:id="2376" w:author="Sam" w:date="2011-09-12T21:00:00Z">
            <w:rPr>
              <w:highlight w:val="yellow"/>
            </w:rPr>
          </w:rPrChange>
        </w:rPr>
        <w:t>high cost, slow</w:t>
      </w:r>
      <w:del w:id="2377" w:author="Sam" w:date="2011-09-12T21:06:00Z">
        <w:r w:rsidR="00757279" w:rsidRPr="007750DB" w:rsidDel="00336E5C">
          <w:rPr>
            <w:rPrChange w:id="2378" w:author="Sam" w:date="2011-09-12T21:00:00Z">
              <w:rPr>
                <w:highlight w:val="yellow"/>
              </w:rPr>
            </w:rPrChange>
          </w:rPr>
          <w:delText>er</w:delText>
        </w:r>
      </w:del>
      <w:r w:rsidR="00757279" w:rsidRPr="007750DB">
        <w:rPr>
          <w:rPrChange w:id="2379" w:author="Sam" w:date="2011-09-12T21:00:00Z">
            <w:rPr>
              <w:highlight w:val="yellow"/>
            </w:rPr>
          </w:rPrChange>
        </w:rPr>
        <w:t xml:space="preserve"> speed, </w:t>
      </w:r>
      <w:r w:rsidR="0004606F" w:rsidRPr="007750DB">
        <w:rPr>
          <w:rPrChange w:id="2380" w:author="Sam" w:date="2011-09-12T21:00:00Z">
            <w:rPr>
              <w:highlight w:val="yellow"/>
            </w:rPr>
          </w:rPrChange>
        </w:rPr>
        <w:t>lack of library support</w:t>
      </w:r>
      <w:r w:rsidR="00757279" w:rsidRPr="007750DB">
        <w:rPr>
          <w:rPrChange w:id="2381" w:author="Sam" w:date="2011-09-12T21:00:00Z">
            <w:rPr>
              <w:highlight w:val="yellow"/>
            </w:rPr>
          </w:rPrChange>
        </w:rPr>
        <w:t>,</w:t>
      </w:r>
      <w:r w:rsidR="0004606F" w:rsidRPr="007750DB">
        <w:rPr>
          <w:rPrChange w:id="2382" w:author="Sam" w:date="2011-09-12T21:00:00Z">
            <w:rPr>
              <w:highlight w:val="yellow"/>
            </w:rPr>
          </w:rPrChange>
        </w:rPr>
        <w:t xml:space="preserve"> low safety design</w:t>
      </w:r>
      <w:r w:rsidR="00EA57B7" w:rsidRPr="007750DB">
        <w:rPr>
          <w:rPrChange w:id="2383" w:author="Sam" w:date="2011-09-12T21:00:00Z">
            <w:rPr>
              <w:highlight w:val="yellow"/>
            </w:rPr>
          </w:rPrChange>
        </w:rPr>
        <w:t xml:space="preserve">, </w:t>
      </w:r>
      <w:r w:rsidR="0017475B" w:rsidRPr="007750DB">
        <w:rPr>
          <w:rPrChange w:id="2384" w:author="Sam" w:date="2011-09-12T21:00:00Z">
            <w:rPr>
              <w:highlight w:val="yellow"/>
            </w:rPr>
          </w:rPrChange>
        </w:rPr>
        <w:t>no debugging support and</w:t>
      </w:r>
      <w:r w:rsidR="00EA57B7" w:rsidRPr="007750DB">
        <w:rPr>
          <w:rPrChange w:id="2385" w:author="Sam" w:date="2011-09-12T21:00:00Z">
            <w:rPr>
              <w:highlight w:val="yellow"/>
            </w:rPr>
          </w:rPrChange>
        </w:rPr>
        <w:t xml:space="preserve"> hard to do migration to other platforms</w:t>
      </w:r>
      <w:sdt>
        <w:sdtPr>
          <w:id w:val="-557940935"/>
          <w:citation/>
        </w:sdtPr>
        <w:sdtContent>
          <w:r w:rsidR="0057603F" w:rsidRPr="007750DB">
            <w:rPr>
              <w:rPrChange w:id="2386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757279" w:rsidRPr="007750DB">
            <w:rPr>
              <w:rPrChange w:id="2387" w:author="Sam" w:date="2011-09-12T21:00:00Z">
                <w:rPr>
                  <w:highlight w:val="yellow"/>
                </w:rPr>
              </w:rPrChange>
            </w:rPr>
            <w:instrText xml:space="preserve">CITATION Tec \l 2052 </w:instrText>
          </w:r>
          <w:r w:rsidR="0057603F" w:rsidRPr="007750DB">
            <w:rPr>
              <w:rPrChange w:id="2388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389" w:author="Sam" w:date="2011-09-12T21:00:00Z">
                <w:rPr>
                  <w:noProof/>
                  <w:highlight w:val="yellow"/>
                </w:rPr>
              </w:rPrChange>
            </w:rPr>
            <w:t xml:space="preserve"> [18]</w:t>
          </w:r>
          <w:r w:rsidR="0057603F" w:rsidRPr="007750DB">
            <w:rPr>
              <w:rPrChange w:id="2390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r w:rsidR="0004606F" w:rsidRPr="007750DB">
        <w:rPr>
          <w:rPrChange w:id="2391" w:author="Sam" w:date="2011-09-12T21:00:00Z">
            <w:rPr>
              <w:highlight w:val="yellow"/>
            </w:rPr>
          </w:rPrChange>
        </w:rPr>
        <w:t>;</w:t>
      </w:r>
      <w:ins w:id="2392" w:author="Sam" w:date="2011-09-12T21:07:00Z">
        <w:r w:rsidR="003C2BD9">
          <w:t xml:space="preserve"> however,</w:t>
        </w:r>
      </w:ins>
      <w:r w:rsidR="0004606F" w:rsidRPr="007750DB">
        <w:rPr>
          <w:rPrChange w:id="2393" w:author="Sam" w:date="2011-09-12T21:00:00Z">
            <w:rPr>
              <w:highlight w:val="yellow"/>
            </w:rPr>
          </w:rPrChange>
        </w:rPr>
        <w:t xml:space="preserve"> ASP.net is the latest Microsoft</w:t>
      </w:r>
      <w:del w:id="2394" w:author="Sam" w:date="2011-09-12T21:07:00Z">
        <w:r w:rsidR="0004606F" w:rsidRPr="007750DB" w:rsidDel="003C2BD9">
          <w:rPr>
            <w:rPrChange w:id="2395" w:author="Sam" w:date="2011-09-12T21:00:00Z">
              <w:rPr>
                <w:highlight w:val="yellow"/>
              </w:rPr>
            </w:rPrChange>
          </w:rPr>
          <w:delText>’s</w:delText>
        </w:r>
      </w:del>
      <w:r w:rsidR="0004606F" w:rsidRPr="007750DB">
        <w:rPr>
          <w:rPrChange w:id="2396" w:author="Sam" w:date="2011-09-12T21:00:00Z">
            <w:rPr>
              <w:highlight w:val="yellow"/>
            </w:rPr>
          </w:rPrChange>
        </w:rPr>
        <w:t xml:space="preserve"> web application </w:t>
      </w:r>
      <w:r w:rsidR="00ED6CA8" w:rsidRPr="007750DB">
        <w:rPr>
          <w:rPrChange w:id="2397" w:author="Sam" w:date="2011-09-12T21:00:00Z">
            <w:rPr>
              <w:highlight w:val="yellow"/>
            </w:rPr>
          </w:rPrChange>
        </w:rPr>
        <w:t>engine</w:t>
      </w:r>
      <w:r w:rsidR="0004606F" w:rsidRPr="007750DB">
        <w:rPr>
          <w:rPrChange w:id="2398" w:author="Sam" w:date="2011-09-12T21:00:00Z">
            <w:rPr>
              <w:highlight w:val="yellow"/>
            </w:rPr>
          </w:rPrChange>
        </w:rPr>
        <w:t xml:space="preserve">, </w:t>
      </w:r>
      <w:ins w:id="2399" w:author="Sam" w:date="2011-09-12T21:07:00Z">
        <w:r w:rsidR="003C2BD9">
          <w:t xml:space="preserve">which </w:t>
        </w:r>
      </w:ins>
      <w:r w:rsidR="0004606F" w:rsidRPr="007750DB">
        <w:rPr>
          <w:rPrChange w:id="2400" w:author="Sam" w:date="2011-09-12T21:00:00Z">
            <w:rPr>
              <w:highlight w:val="yellow"/>
            </w:rPr>
          </w:rPrChange>
        </w:rPr>
        <w:t>overcomes many</w:t>
      </w:r>
      <w:ins w:id="2401" w:author="Sam" w:date="2011-09-12T21:07:00Z">
        <w:r w:rsidR="003C2BD9">
          <w:t xml:space="preserve"> of the</w:t>
        </w:r>
      </w:ins>
      <w:r w:rsidR="0004606F" w:rsidRPr="007750DB">
        <w:rPr>
          <w:rPrChange w:id="2402" w:author="Sam" w:date="2011-09-12T21:00:00Z">
            <w:rPr>
              <w:highlight w:val="yellow"/>
            </w:rPr>
          </w:rPrChange>
        </w:rPr>
        <w:t xml:space="preserve"> drawbacks</w:t>
      </w:r>
      <w:ins w:id="2403" w:author="Sam" w:date="2011-09-12T21:07:00Z">
        <w:r w:rsidR="003C2BD9">
          <w:t xml:space="preserve"> which</w:t>
        </w:r>
      </w:ins>
      <w:r w:rsidR="0004606F" w:rsidRPr="007750DB">
        <w:rPr>
          <w:rPrChange w:id="2404" w:author="Sam" w:date="2011-09-12T21:00:00Z">
            <w:rPr>
              <w:highlight w:val="yellow"/>
            </w:rPr>
          </w:rPrChange>
        </w:rPr>
        <w:t xml:space="preserve"> existed </w:t>
      </w:r>
      <w:del w:id="2405" w:author="Sam" w:date="2011-09-12T21:07:00Z">
        <w:r w:rsidR="0004606F" w:rsidRPr="007750DB" w:rsidDel="003C2BD9">
          <w:rPr>
            <w:rPrChange w:id="2406" w:author="Sam" w:date="2011-09-12T21:00:00Z">
              <w:rPr>
                <w:highlight w:val="yellow"/>
              </w:rPr>
            </w:rPrChange>
          </w:rPr>
          <w:delText xml:space="preserve">at </w:delText>
        </w:r>
      </w:del>
      <w:ins w:id="2407" w:author="Sam" w:date="2011-09-12T21:07:00Z">
        <w:r w:rsidR="003C2BD9">
          <w:t>in</w:t>
        </w:r>
        <w:r w:rsidR="003C2BD9" w:rsidRPr="007750DB">
          <w:rPr>
            <w:rPrChange w:id="2408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04606F" w:rsidRPr="007750DB">
        <w:rPr>
          <w:rPrChange w:id="2409" w:author="Sam" w:date="2011-09-12T21:00:00Z">
            <w:rPr>
              <w:highlight w:val="yellow"/>
            </w:rPr>
          </w:rPrChange>
        </w:rPr>
        <w:t>ASP</w:t>
      </w:r>
      <w:ins w:id="2410" w:author="Sam" w:date="2011-09-12T21:07:00Z">
        <w:r w:rsidR="003C2BD9">
          <w:t>.</w:t>
        </w:r>
      </w:ins>
      <w:ins w:id="2411" w:author="Sam" w:date="2011-09-12T21:09:00Z">
        <w:r w:rsidR="00A63076">
          <w:t xml:space="preserve"> </w:t>
        </w:r>
      </w:ins>
      <w:ins w:id="2412" w:author="Sam" w:date="2011-09-12T21:07:00Z">
        <w:r w:rsidR="003C2BD9">
          <w:t xml:space="preserve">Unlike the previous </w:t>
        </w:r>
      </w:ins>
      <w:ins w:id="2413" w:author="Sam" w:date="2011-09-12T21:08:00Z">
        <w:r w:rsidR="003C2BD9">
          <w:t>version</w:t>
        </w:r>
      </w:ins>
      <w:del w:id="2414" w:author="Sam" w:date="2011-09-12T21:08:00Z">
        <w:r w:rsidR="0004606F" w:rsidRPr="007750DB" w:rsidDel="003C2BD9">
          <w:rPr>
            <w:rPrChange w:id="2415" w:author="Sam" w:date="2011-09-12T21:00:00Z">
              <w:rPr>
                <w:highlight w:val="yellow"/>
              </w:rPr>
            </w:rPrChange>
          </w:rPr>
          <w:delText>, however</w:delText>
        </w:r>
      </w:del>
      <w:ins w:id="2416" w:author="Sam" w:date="2011-09-12T21:08:00Z">
        <w:r w:rsidR="003C2BD9">
          <w:t>,</w:t>
        </w:r>
      </w:ins>
      <w:r w:rsidR="0004606F" w:rsidRPr="007750DB">
        <w:rPr>
          <w:rPrChange w:id="2417" w:author="Sam" w:date="2011-09-12T21:00:00Z">
            <w:rPr>
              <w:highlight w:val="yellow"/>
            </w:rPr>
          </w:rPrChange>
        </w:rPr>
        <w:t xml:space="preserve"> it </w:t>
      </w:r>
      <w:ins w:id="2418" w:author="Sam" w:date="2011-09-12T21:08:00Z">
        <w:r w:rsidR="003C2BD9">
          <w:t xml:space="preserve">is </w:t>
        </w:r>
      </w:ins>
      <w:r w:rsidR="0004606F" w:rsidRPr="007750DB">
        <w:rPr>
          <w:rPrChange w:id="2419" w:author="Sam" w:date="2011-09-12T21:00:00Z">
            <w:rPr>
              <w:highlight w:val="yellow"/>
            </w:rPr>
          </w:rPrChange>
        </w:rPr>
        <w:t>still not an open source platform</w:t>
      </w:r>
      <w:del w:id="2420" w:author="Sam" w:date="2011-09-12T21:08:00Z">
        <w:r w:rsidR="0004606F" w:rsidRPr="007750DB" w:rsidDel="003C2BD9">
          <w:rPr>
            <w:rPrChange w:id="2421" w:author="Sam" w:date="2011-09-12T21:00:00Z">
              <w:rPr>
                <w:highlight w:val="yellow"/>
              </w:rPr>
            </w:rPrChange>
          </w:rPr>
          <w:delText xml:space="preserve"> like before</w:delText>
        </w:r>
      </w:del>
      <w:r w:rsidR="00894808" w:rsidRPr="007750DB">
        <w:rPr>
          <w:rPrChange w:id="2422" w:author="Sam" w:date="2011-09-12T21:00:00Z">
            <w:rPr>
              <w:highlight w:val="yellow"/>
            </w:rPr>
          </w:rPrChange>
        </w:rPr>
        <w:t>, so it still hard to do migration in the future</w:t>
      </w:r>
      <w:r w:rsidR="00757279" w:rsidRPr="007750DB">
        <w:rPr>
          <w:rPrChange w:id="2423" w:author="Sam" w:date="2011-09-12T21:00:00Z">
            <w:rPr>
              <w:highlight w:val="yellow"/>
            </w:rPr>
          </w:rPrChange>
        </w:rPr>
        <w:t>, and</w:t>
      </w:r>
      <w:ins w:id="2424" w:author="Sam" w:date="2011-09-12T21:08:00Z">
        <w:r w:rsidR="003C2BD9">
          <w:t xml:space="preserve"> there is a</w:t>
        </w:r>
      </w:ins>
      <w:r w:rsidR="00757279" w:rsidRPr="007750DB">
        <w:rPr>
          <w:rPrChange w:id="2425" w:author="Sam" w:date="2011-09-12T21:00:00Z">
            <w:rPr>
              <w:highlight w:val="yellow"/>
            </w:rPr>
          </w:rPrChange>
        </w:rPr>
        <w:t xml:space="preserve"> high cost in setting up</w:t>
      </w:r>
      <w:sdt>
        <w:sdtPr>
          <w:id w:val="-979688358"/>
          <w:citation/>
        </w:sdtPr>
        <w:sdtContent>
          <w:r w:rsidR="0057603F" w:rsidRPr="007750DB">
            <w:rPr>
              <w:rPrChange w:id="2426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D90B80" w:rsidRPr="007750DB">
            <w:rPr>
              <w:rPrChange w:id="2427" w:author="Sam" w:date="2011-09-12T21:00:00Z">
                <w:rPr>
                  <w:highlight w:val="yellow"/>
                </w:rPr>
              </w:rPrChange>
            </w:rPr>
            <w:instrText xml:space="preserve"> CITATION Tec \l 2052 </w:instrText>
          </w:r>
          <w:r w:rsidR="0057603F" w:rsidRPr="007750DB">
            <w:rPr>
              <w:rPrChange w:id="2428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429" w:author="Sam" w:date="2011-09-12T21:00:00Z">
                <w:rPr>
                  <w:noProof/>
                  <w:highlight w:val="yellow"/>
                </w:rPr>
              </w:rPrChange>
            </w:rPr>
            <w:t xml:space="preserve"> [18]</w:t>
          </w:r>
          <w:r w:rsidR="0057603F" w:rsidRPr="007750DB">
            <w:rPr>
              <w:rPrChange w:id="2430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ins w:id="2431" w:author="Sam" w:date="2011-09-12T21:08:00Z">
        <w:r w:rsidR="003C2BD9">
          <w:t>.</w:t>
        </w:r>
      </w:ins>
      <w:del w:id="2432" w:author="Sam" w:date="2011-09-12T21:08:00Z">
        <w:r w:rsidR="0004606F" w:rsidRPr="007750DB" w:rsidDel="003C2BD9">
          <w:rPr>
            <w:rPrChange w:id="2433" w:author="Sam" w:date="2011-09-12T21:00:00Z">
              <w:rPr>
                <w:highlight w:val="yellow"/>
              </w:rPr>
            </w:rPrChange>
          </w:rPr>
          <w:delText>;</w:delText>
        </w:r>
      </w:del>
      <w:r w:rsidR="0004606F" w:rsidRPr="007750DB">
        <w:rPr>
          <w:rPrChange w:id="2434" w:author="Sam" w:date="2011-09-12T21:00:00Z">
            <w:rPr>
              <w:highlight w:val="yellow"/>
            </w:rPr>
          </w:rPrChange>
        </w:rPr>
        <w:t xml:space="preserve"> </w:t>
      </w:r>
      <w:del w:id="2435" w:author="Sam" w:date="2011-09-12T21:08:00Z">
        <w:r w:rsidR="00757F1C" w:rsidRPr="007750DB" w:rsidDel="003C2BD9">
          <w:rPr>
            <w:rPrChange w:id="2436" w:author="Sam" w:date="2011-09-12T21:00:00Z">
              <w:rPr>
                <w:highlight w:val="yellow"/>
              </w:rPr>
            </w:rPrChange>
          </w:rPr>
          <w:delText>f</w:delText>
        </w:r>
      </w:del>
      <w:ins w:id="2437" w:author="Sam" w:date="2011-09-12T21:08:00Z">
        <w:r w:rsidR="003C2BD9">
          <w:t>F</w:t>
        </w:r>
      </w:ins>
      <w:r w:rsidR="00757F1C" w:rsidRPr="007750DB">
        <w:rPr>
          <w:rPrChange w:id="2438" w:author="Sam" w:date="2011-09-12T21:00:00Z">
            <w:rPr>
              <w:highlight w:val="yellow"/>
            </w:rPr>
          </w:rPrChange>
        </w:rPr>
        <w:t>inally</w:t>
      </w:r>
      <w:r w:rsidR="0004606F" w:rsidRPr="007750DB">
        <w:rPr>
          <w:rPrChange w:id="2439" w:author="Sam" w:date="2011-09-12T21:00:00Z">
            <w:rPr>
              <w:highlight w:val="yellow"/>
            </w:rPr>
          </w:rPrChange>
        </w:rPr>
        <w:t xml:space="preserve">, </w:t>
      </w:r>
      <w:proofErr w:type="gramStart"/>
      <w:r w:rsidR="0004606F" w:rsidRPr="007750DB">
        <w:rPr>
          <w:rPrChange w:id="2440" w:author="Sam" w:date="2011-09-12T21:00:00Z">
            <w:rPr>
              <w:highlight w:val="yellow"/>
            </w:rPr>
          </w:rPrChange>
        </w:rPr>
        <w:t>PHP,</w:t>
      </w:r>
      <w:proofErr w:type="gramEnd"/>
      <w:r w:rsidR="0004606F" w:rsidRPr="007750DB">
        <w:rPr>
          <w:rPrChange w:id="2441" w:author="Sam" w:date="2011-09-12T21:00:00Z">
            <w:rPr>
              <w:highlight w:val="yellow"/>
            </w:rPr>
          </w:rPrChange>
        </w:rPr>
        <w:t xml:space="preserve"> is </w:t>
      </w:r>
      <w:del w:id="2442" w:author="Sam Simpson" w:date="2011-09-13T12:09:00Z">
        <w:r w:rsidR="0004606F" w:rsidRPr="007750DB" w:rsidDel="000D3349">
          <w:rPr>
            <w:rPrChange w:id="2443" w:author="Sam" w:date="2011-09-12T21:00:00Z">
              <w:rPr>
                <w:highlight w:val="yellow"/>
              </w:rPr>
            </w:rPrChange>
          </w:rPr>
          <w:delText xml:space="preserve">the most </w:delText>
        </w:r>
      </w:del>
      <w:ins w:id="2444" w:author="Sam Simpson" w:date="2011-09-13T12:09:00Z">
        <w:r w:rsidR="000D3349">
          <w:t>an</w:t>
        </w:r>
        <w:r w:rsidR="000D3349" w:rsidRPr="007750DB">
          <w:rPr>
            <w:rPrChange w:id="2445" w:author="Sam" w:date="2011-09-12T21:00:00Z">
              <w:rPr>
                <w:highlight w:val="yellow"/>
              </w:rPr>
            </w:rPrChange>
          </w:rPr>
          <w:t xml:space="preserve"> </w:t>
        </w:r>
        <w:r w:rsidR="000D3349" w:rsidRPr="000D3349">
          <w:rPr>
            <w:rPrChange w:id="2446" w:author="Sam Simpson" w:date="2011-09-13T12:09:00Z">
              <w:rPr>
                <w:highlight w:val="yellow"/>
              </w:rPr>
            </w:rPrChange>
          </w:rPr>
          <w:t>outstanding</w:t>
        </w:r>
        <w:r w:rsidR="000D3349" w:rsidRPr="000D3349" w:rsidDel="000D3349">
          <w:rPr>
            <w:rPrChange w:id="2447" w:author="Sam Simpson" w:date="2011-09-13T12:09:00Z">
              <w:rPr>
                <w:highlight w:val="yellow"/>
              </w:rPr>
            </w:rPrChange>
          </w:rPr>
          <w:t xml:space="preserve"> </w:t>
        </w:r>
      </w:ins>
      <w:del w:id="2448" w:author="Sam Simpson" w:date="2011-09-13T12:09:00Z">
        <w:r w:rsidR="0004606F" w:rsidRPr="00A63076" w:rsidDel="000D3349">
          <w:rPr>
            <w:highlight w:val="yellow"/>
          </w:rPr>
          <w:delText>shining</w:delText>
        </w:r>
      </w:del>
      <w:ins w:id="2449" w:author="Sam" w:date="2011-09-12T21:09:00Z">
        <w:del w:id="2450" w:author="Sam Simpson" w:date="2011-09-13T12:09:00Z">
          <w:r w:rsidR="00A63076" w:rsidDel="000D3349">
            <w:delText xml:space="preserve"> [?]</w:delText>
          </w:r>
        </w:del>
      </w:ins>
      <w:del w:id="2451" w:author="Sam Simpson" w:date="2011-09-13T12:09:00Z">
        <w:r w:rsidR="0004606F" w:rsidRPr="007750DB" w:rsidDel="000D3349">
          <w:rPr>
            <w:rPrChange w:id="2452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453" w:author="Sam" w:date="2011-09-12T21:00:00Z">
            <w:rPr>
              <w:highlight w:val="yellow"/>
            </w:rPr>
          </w:rPrChange>
        </w:rPr>
        <w:t xml:space="preserve">web programming language </w:t>
      </w:r>
      <w:r w:rsidR="00860629" w:rsidRPr="007750DB">
        <w:rPr>
          <w:rPrChange w:id="2454" w:author="Sam" w:date="2011-09-12T21:00:00Z">
            <w:rPr>
              <w:highlight w:val="yellow"/>
            </w:rPr>
          </w:rPrChange>
        </w:rPr>
        <w:t xml:space="preserve">and platform </w:t>
      </w:r>
      <w:r w:rsidR="0004606F" w:rsidRPr="007750DB">
        <w:rPr>
          <w:rPrChange w:id="2455" w:author="Sam" w:date="2011-09-12T21:00:00Z">
            <w:rPr>
              <w:highlight w:val="yellow"/>
            </w:rPr>
          </w:rPrChange>
        </w:rPr>
        <w:t xml:space="preserve">with lots </w:t>
      </w:r>
      <w:r w:rsidR="00844ED4" w:rsidRPr="007750DB">
        <w:rPr>
          <w:rPrChange w:id="2456" w:author="Sam" w:date="2011-09-12T21:00:00Z">
            <w:rPr>
              <w:highlight w:val="yellow"/>
            </w:rPr>
          </w:rPrChange>
        </w:rPr>
        <w:t xml:space="preserve">of </w:t>
      </w:r>
      <w:ins w:id="2457" w:author="Sam Simpson" w:date="2011-09-13T12:10:00Z">
        <w:r w:rsidR="000D3349">
          <w:t>impressive</w:t>
        </w:r>
        <w:r w:rsidR="000D3349" w:rsidRPr="00E248CC" w:rsidDel="000D3349">
          <w:t xml:space="preserve"> </w:t>
        </w:r>
      </w:ins>
      <w:del w:id="2458" w:author="Sam Simpson" w:date="2011-09-13T12:10:00Z">
        <w:r w:rsidR="0004606F" w:rsidRPr="007750DB" w:rsidDel="000D3349">
          <w:rPr>
            <w:rPrChange w:id="2459" w:author="Sam" w:date="2011-09-12T21:00:00Z">
              <w:rPr>
                <w:highlight w:val="yellow"/>
              </w:rPr>
            </w:rPrChange>
          </w:rPr>
          <w:delText xml:space="preserve">great </w:delText>
        </w:r>
      </w:del>
      <w:r w:rsidR="00844ED4" w:rsidRPr="007750DB">
        <w:rPr>
          <w:rPrChange w:id="2460" w:author="Sam" w:date="2011-09-12T21:00:00Z">
            <w:rPr>
              <w:highlight w:val="yellow"/>
            </w:rPr>
          </w:rPrChange>
        </w:rPr>
        <w:t>features, such as fully open</w:t>
      </w:r>
      <w:r w:rsidR="000F6A0F" w:rsidRPr="007750DB">
        <w:rPr>
          <w:rPrChange w:id="2461" w:author="Sam" w:date="2011-09-12T21:00:00Z">
            <w:rPr>
              <w:highlight w:val="yellow"/>
            </w:rPr>
          </w:rPrChange>
        </w:rPr>
        <w:t>-</w:t>
      </w:r>
      <w:r w:rsidR="00844ED4" w:rsidRPr="007750DB">
        <w:rPr>
          <w:rPrChange w:id="2462" w:author="Sam" w:date="2011-09-12T21:00:00Z">
            <w:rPr>
              <w:highlight w:val="yellow"/>
            </w:rPr>
          </w:rPrChange>
        </w:rPr>
        <w:t xml:space="preserve">source, object-oriented support, abundant built-in library functions and rich high quality open source resources. </w:t>
      </w:r>
      <w:r w:rsidR="000F6A0F" w:rsidRPr="007750DB">
        <w:rPr>
          <w:rPrChange w:id="2463" w:author="Sam" w:date="2011-09-12T21:00:00Z">
            <w:rPr>
              <w:highlight w:val="yellow"/>
            </w:rPr>
          </w:rPrChange>
        </w:rPr>
        <w:t>It is totally free</w:t>
      </w:r>
      <w:sdt>
        <w:sdtPr>
          <w:id w:val="68540188"/>
          <w:citation/>
        </w:sdtPr>
        <w:sdtContent>
          <w:r w:rsidR="0057603F" w:rsidRPr="007750DB">
            <w:rPr>
              <w:rPrChange w:id="2464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242998" w:rsidRPr="007750DB">
            <w:rPr>
              <w:rPrChange w:id="2465" w:author="Sam" w:date="2011-09-12T21:00:00Z">
                <w:rPr>
                  <w:highlight w:val="yellow"/>
                </w:rPr>
              </w:rPrChange>
            </w:rPr>
            <w:instrText xml:space="preserve">CITATION The102 \l 2052 </w:instrText>
          </w:r>
          <w:r w:rsidR="0057603F" w:rsidRPr="007750DB">
            <w:rPr>
              <w:rPrChange w:id="2466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467" w:author="Sam" w:date="2011-09-12T21:00:00Z">
                <w:rPr>
                  <w:noProof/>
                  <w:highlight w:val="yellow"/>
                </w:rPr>
              </w:rPrChange>
            </w:rPr>
            <w:t xml:space="preserve"> [19]</w:t>
          </w:r>
          <w:r w:rsidR="0057603F" w:rsidRPr="007750DB">
            <w:rPr>
              <w:rPrChange w:id="2468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r w:rsidR="009B5EE8" w:rsidRPr="007750DB">
        <w:rPr>
          <w:rPrChange w:id="2469" w:author="Sam" w:date="2011-09-12T21:00:00Z">
            <w:rPr>
              <w:highlight w:val="yellow"/>
            </w:rPr>
          </w:rPrChange>
        </w:rPr>
        <w:t xml:space="preserve">, but still </w:t>
      </w:r>
      <w:r w:rsidR="00F540E1" w:rsidRPr="007750DB">
        <w:rPr>
          <w:rPrChange w:id="2470" w:author="Sam" w:date="2011-09-12T21:00:00Z">
            <w:rPr>
              <w:highlight w:val="yellow"/>
            </w:rPr>
          </w:rPrChange>
        </w:rPr>
        <w:t>has</w:t>
      </w:r>
      <w:r w:rsidR="009B5EE8" w:rsidRPr="007750DB">
        <w:rPr>
          <w:rPrChange w:id="2471" w:author="Sam" w:date="2011-09-12T21:00:00Z">
            <w:rPr>
              <w:highlight w:val="yellow"/>
            </w:rPr>
          </w:rPrChange>
        </w:rPr>
        <w:t xml:space="preserve"> </w:t>
      </w:r>
      <w:del w:id="2472" w:author="Sam Simpson" w:date="2011-09-13T12:11:00Z">
        <w:r w:rsidR="009B5EE8" w:rsidRPr="007750DB" w:rsidDel="008A405F">
          <w:rPr>
            <w:rPrChange w:id="2473" w:author="Sam" w:date="2011-09-12T21:00:00Z">
              <w:rPr>
                <w:highlight w:val="yellow"/>
              </w:rPr>
            </w:rPrChange>
          </w:rPr>
          <w:delText xml:space="preserve">great </w:delText>
        </w:r>
      </w:del>
      <w:ins w:id="2474" w:author="Sam Simpson" w:date="2011-09-13T12:11:00Z">
        <w:r w:rsidR="008A405F">
          <w:t>excellent</w:t>
        </w:r>
        <w:r w:rsidR="008A405F" w:rsidRPr="007750DB">
          <w:rPr>
            <w:rPrChange w:id="2475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9B5EE8" w:rsidRPr="007750DB">
        <w:rPr>
          <w:rPrChange w:id="2476" w:author="Sam" w:date="2011-09-12T21:00:00Z">
            <w:rPr>
              <w:highlight w:val="yellow"/>
            </w:rPr>
          </w:rPrChange>
        </w:rPr>
        <w:t xml:space="preserve">features with </w:t>
      </w:r>
      <w:ins w:id="2477" w:author="Sam" w:date="2011-09-12T21:10:00Z">
        <w:r w:rsidR="00A63076">
          <w:t xml:space="preserve">a </w:t>
        </w:r>
      </w:ins>
      <w:r w:rsidR="009B5EE8" w:rsidRPr="007750DB">
        <w:rPr>
          <w:rPrChange w:id="2478" w:author="Sam" w:date="2011-09-12T21:00:00Z">
            <w:rPr>
              <w:highlight w:val="yellow"/>
            </w:rPr>
          </w:rPrChange>
        </w:rPr>
        <w:t>commercial programming language and platforms</w:t>
      </w:r>
      <w:r w:rsidR="000F6A0F" w:rsidRPr="007750DB">
        <w:rPr>
          <w:rPrChange w:id="2479" w:author="Sam" w:date="2011-09-12T21:00:00Z">
            <w:rPr>
              <w:highlight w:val="yellow"/>
            </w:rPr>
          </w:rPrChange>
        </w:rPr>
        <w:t xml:space="preserve">. </w:t>
      </w:r>
      <w:r w:rsidR="00844ED4" w:rsidRPr="007750DB">
        <w:rPr>
          <w:rPrChange w:id="2480" w:author="Sam" w:date="2011-09-12T21:00:00Z">
            <w:rPr>
              <w:highlight w:val="yellow"/>
            </w:rPr>
          </w:rPrChange>
        </w:rPr>
        <w:t xml:space="preserve">The </w:t>
      </w:r>
      <w:ins w:id="2481" w:author="Sam" w:date="2011-09-12T21:10:00Z">
        <w:r w:rsidR="00A63076" w:rsidRPr="007750DB">
          <w:t xml:space="preserve">PHP </w:t>
        </w:r>
      </w:ins>
      <w:r w:rsidR="00844ED4" w:rsidRPr="007750DB">
        <w:rPr>
          <w:rPrChange w:id="2482" w:author="Sam" w:date="2011-09-12T21:00:00Z">
            <w:rPr>
              <w:highlight w:val="yellow"/>
            </w:rPr>
          </w:rPrChange>
        </w:rPr>
        <w:t xml:space="preserve">running environment </w:t>
      </w:r>
      <w:del w:id="2483" w:author="Sam" w:date="2011-09-12T21:10:00Z">
        <w:r w:rsidR="00844ED4" w:rsidRPr="007750DB" w:rsidDel="00A63076">
          <w:rPr>
            <w:rPrChange w:id="2484" w:author="Sam" w:date="2011-09-12T21:00:00Z">
              <w:rPr>
                <w:highlight w:val="yellow"/>
              </w:rPr>
            </w:rPrChange>
          </w:rPr>
          <w:delText xml:space="preserve">of PHP </w:delText>
        </w:r>
      </w:del>
      <w:r w:rsidR="00844ED4" w:rsidRPr="007750DB">
        <w:rPr>
          <w:rPrChange w:id="2485" w:author="Sam" w:date="2011-09-12T21:00:00Z">
            <w:rPr>
              <w:highlight w:val="yellow"/>
            </w:rPr>
          </w:rPrChange>
        </w:rPr>
        <w:t xml:space="preserve">is also easy to </w:t>
      </w:r>
      <w:del w:id="2486" w:author="Sam" w:date="2011-09-12T21:10:00Z">
        <w:r w:rsidR="00844ED4" w:rsidRPr="001A5888" w:rsidDel="00A63076">
          <w:rPr>
            <w:highlight w:val="yellow"/>
          </w:rPr>
          <w:delText xml:space="preserve">be </w:delText>
        </w:r>
      </w:del>
      <w:r w:rsidR="00844ED4" w:rsidRPr="00A63076">
        <w:rPr>
          <w:rPrChange w:id="2487" w:author="Sam" w:date="2011-09-12T21:10:00Z">
            <w:rPr>
              <w:highlight w:val="yellow"/>
            </w:rPr>
          </w:rPrChange>
        </w:rPr>
        <w:t>set up</w:t>
      </w:r>
      <w:ins w:id="2488" w:author="Sam" w:date="2011-09-12T21:10:00Z">
        <w:r w:rsidR="00A63076">
          <w:t xml:space="preserve"> as </w:t>
        </w:r>
      </w:ins>
      <w:del w:id="2489" w:author="Sam" w:date="2011-09-12T21:11:00Z">
        <w:r w:rsidR="00BD0CCB" w:rsidRPr="00A63076" w:rsidDel="00A63076">
          <w:rPr>
            <w:rPrChange w:id="2490" w:author="Sam" w:date="2011-09-12T21:10:00Z">
              <w:rPr>
                <w:highlight w:val="yellow"/>
              </w:rPr>
            </w:rPrChange>
          </w:rPr>
          <w:delText>. A</w:delText>
        </w:r>
      </w:del>
      <w:ins w:id="2491" w:author="Sam" w:date="2011-09-12T21:11:00Z">
        <w:r w:rsidR="00A63076">
          <w:t>a</w:t>
        </w:r>
      </w:ins>
      <w:r w:rsidR="00BD0CCB" w:rsidRPr="00A63076">
        <w:rPr>
          <w:rPrChange w:id="2492" w:author="Sam" w:date="2011-09-12T21:10:00Z">
            <w:rPr>
              <w:highlight w:val="yellow"/>
            </w:rPr>
          </w:rPrChange>
        </w:rPr>
        <w:t xml:space="preserve"> number of </w:t>
      </w:r>
      <w:r w:rsidR="00BD0CCB" w:rsidRPr="00A63076">
        <w:rPr>
          <w:rPrChange w:id="2493" w:author="Sam" w:date="2011-09-12T21:10:00Z">
            <w:rPr>
              <w:highlight w:val="yellow"/>
            </w:rPr>
          </w:rPrChange>
        </w:rPr>
        <w:lastRenderedPageBreak/>
        <w:t xml:space="preserve">pre-configured server </w:t>
      </w:r>
      <w:r w:rsidR="00945F82" w:rsidRPr="00A63076">
        <w:rPr>
          <w:rPrChange w:id="2494" w:author="Sam" w:date="2011-09-12T21:10:00Z">
            <w:rPr>
              <w:highlight w:val="yellow"/>
            </w:rPr>
          </w:rPrChange>
        </w:rPr>
        <w:t>kits</w:t>
      </w:r>
      <w:r w:rsidR="00BD0CCB" w:rsidRPr="00A63076">
        <w:rPr>
          <w:rPrChange w:id="2495" w:author="Sam" w:date="2011-09-12T21:10:00Z">
            <w:rPr>
              <w:highlight w:val="yellow"/>
            </w:rPr>
          </w:rPrChange>
        </w:rPr>
        <w:t xml:space="preserve"> </w:t>
      </w:r>
      <w:r w:rsidR="00945F82" w:rsidRPr="00A63076">
        <w:rPr>
          <w:rPrChange w:id="2496" w:author="Sam" w:date="2011-09-12T21:10:00Z">
            <w:rPr>
              <w:highlight w:val="yellow"/>
            </w:rPr>
          </w:rPrChange>
        </w:rPr>
        <w:t>are</w:t>
      </w:r>
      <w:r w:rsidR="00BD0CCB" w:rsidRPr="00A63076">
        <w:rPr>
          <w:rPrChange w:id="2497" w:author="Sam" w:date="2011-09-12T21:10:00Z">
            <w:rPr>
              <w:highlight w:val="yellow"/>
            </w:rPr>
          </w:rPrChange>
        </w:rPr>
        <w:t xml:space="preserve"> available to do one-click installation of </w:t>
      </w:r>
      <w:ins w:id="2498" w:author="Sam" w:date="2011-09-12T21:10:00Z">
        <w:r w:rsidR="00A63076">
          <w:t xml:space="preserve">the </w:t>
        </w:r>
      </w:ins>
      <w:r w:rsidR="00BD0CCB" w:rsidRPr="00A63076">
        <w:rPr>
          <w:rPrChange w:id="2499" w:author="Sam" w:date="2011-09-12T21:10:00Z">
            <w:rPr>
              <w:highlight w:val="yellow"/>
            </w:rPr>
          </w:rPrChange>
        </w:rPr>
        <w:t>PHP running environment</w:t>
      </w:r>
      <w:sdt>
        <w:sdtPr>
          <w:id w:val="-2109421452"/>
          <w:citation/>
        </w:sdtPr>
        <w:sdtContent>
          <w:r w:rsidR="0057603F" w:rsidRPr="00A63076">
            <w:rPr>
              <w:rPrChange w:id="2500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82590E" w:rsidRPr="00A63076">
            <w:rPr>
              <w:rPrChange w:id="2501" w:author="Sam" w:date="2011-09-12T21:10:00Z">
                <w:rPr>
                  <w:highlight w:val="yellow"/>
                </w:rPr>
              </w:rPrChange>
            </w:rPr>
            <w:instrText xml:space="preserve"> CITATION ZWA10 \l 2052 </w:instrText>
          </w:r>
          <w:r w:rsidR="0057603F" w:rsidRPr="00A63076">
            <w:rPr>
              <w:rPrChange w:id="2502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03" w:author="Sam" w:date="2011-09-12T21:10:00Z">
                <w:rPr>
                  <w:noProof/>
                  <w:highlight w:val="yellow"/>
                </w:rPr>
              </w:rPrChange>
            </w:rPr>
            <w:t xml:space="preserve"> [20]</w:t>
          </w:r>
          <w:r w:rsidR="0057603F" w:rsidRPr="00A63076">
            <w:rPr>
              <w:rPrChange w:id="2504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956593689"/>
          <w:citation/>
        </w:sdtPr>
        <w:sdtContent>
          <w:r w:rsidR="0057603F" w:rsidRPr="00A63076">
            <w:rPr>
              <w:rPrChange w:id="2505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945F82" w:rsidRPr="00A63076">
            <w:rPr>
              <w:rPrChange w:id="2506" w:author="Sam" w:date="2011-09-12T21:10:00Z">
                <w:rPr>
                  <w:highlight w:val="yellow"/>
                </w:rPr>
              </w:rPrChange>
            </w:rPr>
            <w:instrText xml:space="preserve"> CITATION Rom10 \l 2052 </w:instrText>
          </w:r>
          <w:r w:rsidR="0057603F" w:rsidRPr="00A63076">
            <w:rPr>
              <w:rPrChange w:id="2507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08" w:author="Sam" w:date="2011-09-12T21:10:00Z">
                <w:rPr>
                  <w:noProof/>
                  <w:highlight w:val="yellow"/>
                </w:rPr>
              </w:rPrChange>
            </w:rPr>
            <w:t xml:space="preserve"> [21]</w:t>
          </w:r>
          <w:r w:rsidR="0057603F" w:rsidRPr="00A63076">
            <w:rPr>
              <w:rPrChange w:id="2509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1068573246"/>
          <w:citation/>
        </w:sdtPr>
        <w:sdtContent>
          <w:r w:rsidR="0057603F" w:rsidRPr="00A63076">
            <w:rPr>
              <w:rPrChange w:id="2510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945F82" w:rsidRPr="00A63076">
            <w:rPr>
              <w:rPrChange w:id="2511" w:author="Sam" w:date="2011-09-12T21:10:00Z">
                <w:rPr>
                  <w:highlight w:val="yellow"/>
                </w:rPr>
              </w:rPrChange>
            </w:rPr>
            <w:instrText xml:space="preserve"> CITATION Eas11 \l 2052 </w:instrText>
          </w:r>
          <w:r w:rsidR="0057603F" w:rsidRPr="00A63076">
            <w:rPr>
              <w:rPrChange w:id="2512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13" w:author="Sam" w:date="2011-09-12T21:10:00Z">
                <w:rPr>
                  <w:noProof/>
                  <w:highlight w:val="yellow"/>
                </w:rPr>
              </w:rPrChange>
            </w:rPr>
            <w:t xml:space="preserve"> [22]</w:t>
          </w:r>
          <w:r w:rsidR="0057603F" w:rsidRPr="00A63076">
            <w:rPr>
              <w:rPrChange w:id="2514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r w:rsidR="00844ED4" w:rsidRPr="00A63076">
        <w:rPr>
          <w:rPrChange w:id="2515" w:author="Sam" w:date="2011-09-12T21:10:00Z">
            <w:rPr>
              <w:highlight w:val="yellow"/>
            </w:rPr>
          </w:rPrChange>
        </w:rPr>
        <w:t>. It can run with open source web server software such as Apache</w:t>
      </w:r>
      <w:r w:rsidR="000B1332" w:rsidRPr="00A63076">
        <w:rPr>
          <w:rStyle w:val="aa"/>
          <w:rPrChange w:id="2516" w:author="Sam" w:date="2011-09-12T21:10:00Z">
            <w:rPr>
              <w:rStyle w:val="aa"/>
              <w:highlight w:val="yellow"/>
            </w:rPr>
          </w:rPrChange>
        </w:rPr>
        <w:footnoteReference w:id="9"/>
      </w:r>
      <w:r w:rsidR="00844ED4" w:rsidRPr="00A63076">
        <w:rPr>
          <w:rPrChange w:id="2525" w:author="Sam" w:date="2011-09-12T21:10:00Z">
            <w:rPr>
              <w:highlight w:val="yellow"/>
            </w:rPr>
          </w:rPrChange>
        </w:rPr>
        <w:t xml:space="preserve"> and Nginx</w:t>
      </w:r>
      <w:r w:rsidR="000B1332" w:rsidRPr="00A63076">
        <w:rPr>
          <w:rStyle w:val="aa"/>
          <w:rPrChange w:id="2526" w:author="Sam" w:date="2011-09-12T21:10:00Z">
            <w:rPr>
              <w:rStyle w:val="aa"/>
              <w:highlight w:val="yellow"/>
            </w:rPr>
          </w:rPrChange>
        </w:rPr>
        <w:footnoteReference w:id="10"/>
      </w:r>
      <w:r w:rsidR="00844ED4" w:rsidRPr="00A63076">
        <w:rPr>
          <w:rPrChange w:id="2528" w:author="Sam" w:date="2011-09-12T21:10:00Z">
            <w:rPr>
              <w:highlight w:val="yellow"/>
            </w:rPr>
          </w:rPrChange>
        </w:rPr>
        <w:t>, also Microsoft’s IIS</w:t>
      </w:r>
      <w:r w:rsidR="00844ED4" w:rsidRPr="00A63076">
        <w:rPr>
          <w:rStyle w:val="aa"/>
          <w:rPrChange w:id="2529" w:author="Sam" w:date="2011-09-12T21:10:00Z">
            <w:rPr>
              <w:rStyle w:val="aa"/>
              <w:highlight w:val="yellow"/>
            </w:rPr>
          </w:rPrChange>
        </w:rPr>
        <w:footnoteReference w:id="11"/>
      </w:r>
      <w:r w:rsidR="004C5004" w:rsidRPr="00A63076">
        <w:rPr>
          <w:rPrChange w:id="2531" w:author="Sam" w:date="2011-09-12T21:10:00Z">
            <w:rPr>
              <w:highlight w:val="yellow"/>
            </w:rPr>
          </w:rPrChange>
        </w:rPr>
        <w:t xml:space="preserve"> series. </w:t>
      </w:r>
      <w:ins w:id="2532" w:author="Sam Simpson" w:date="2011-09-13T12:12:00Z">
        <w:r w:rsidR="00FC6B49">
          <w:t xml:space="preserve">There is </w:t>
        </w:r>
      </w:ins>
      <w:del w:id="2533" w:author="Sam Simpson" w:date="2011-09-13T12:12:00Z">
        <w:r w:rsidR="005155D8" w:rsidRPr="00A63076" w:rsidDel="00FC6B49">
          <w:rPr>
            <w:rPrChange w:id="2534" w:author="Sam" w:date="2011-09-12T21:10:00Z">
              <w:rPr>
                <w:highlight w:val="yellow"/>
              </w:rPr>
            </w:rPrChange>
          </w:rPr>
          <w:delText>So</w:delText>
        </w:r>
      </w:del>
      <w:ins w:id="2535" w:author="Sam Simpson" w:date="2011-09-13T12:12:00Z">
        <w:r w:rsidR="00FC6B49">
          <w:t>so</w:t>
        </w:r>
      </w:ins>
      <w:r w:rsidR="005155D8" w:rsidRPr="00A63076">
        <w:rPr>
          <w:rPrChange w:id="2536" w:author="Sam" w:date="2011-09-12T21:10:00Z">
            <w:rPr>
              <w:highlight w:val="yellow"/>
            </w:rPr>
          </w:rPrChange>
        </w:rPr>
        <w:t xml:space="preserve">me </w:t>
      </w:r>
      <w:r w:rsidR="005155D8" w:rsidRPr="00FC6B49">
        <w:rPr>
          <w:rPrChange w:id="2537" w:author="Sam Simpson" w:date="2011-09-13T12:13:00Z">
            <w:rPr>
              <w:highlight w:val="yellow"/>
            </w:rPr>
          </w:rPrChange>
        </w:rPr>
        <w:t>oppo</w:t>
      </w:r>
      <w:ins w:id="2538" w:author="Sam Simpson" w:date="2011-09-13T12:12:00Z">
        <w:r w:rsidR="00FC6B49" w:rsidRPr="00FC6B49">
          <w:rPr>
            <w:rPrChange w:id="2539" w:author="Sam Simpson" w:date="2011-09-13T12:13:00Z">
              <w:rPr>
                <w:highlight w:val="yellow"/>
              </w:rPr>
            </w:rPrChange>
          </w:rPr>
          <w:t>si</w:t>
        </w:r>
      </w:ins>
      <w:del w:id="2540" w:author="Sam Simpson" w:date="2011-09-13T12:12:00Z">
        <w:r w:rsidR="005155D8" w:rsidRPr="00AB02B7" w:rsidDel="00FC6B49">
          <w:rPr>
            <w:highlight w:val="yellow"/>
          </w:rPr>
          <w:delText>nent</w:delText>
        </w:r>
      </w:del>
      <w:ins w:id="2541" w:author="Sam Simpson" w:date="2011-09-13T12:12:00Z">
        <w:r w:rsidR="00FC6B49">
          <w:t xml:space="preserve">tion </w:t>
        </w:r>
        <w:proofErr w:type="gramStart"/>
        <w:r w:rsidR="00FC6B49">
          <w:t xml:space="preserve">to </w:t>
        </w:r>
      </w:ins>
      <w:r w:rsidR="005155D8" w:rsidRPr="00A63076">
        <w:rPr>
          <w:rPrChange w:id="2542" w:author="Sam" w:date="2011-09-12T21:10:00Z">
            <w:rPr>
              <w:highlight w:val="yellow"/>
            </w:rPr>
          </w:rPrChange>
        </w:rPr>
        <w:t xml:space="preserve"> </w:t>
      </w:r>
      <w:proofErr w:type="gramEnd"/>
      <w:del w:id="2543" w:author="Sam Simpson" w:date="2011-09-13T12:13:00Z">
        <w:r w:rsidR="005155D8" w:rsidRPr="00A63076" w:rsidDel="00FC6B49">
          <w:rPr>
            <w:rPrChange w:id="2544" w:author="Sam" w:date="2011-09-12T21:10:00Z">
              <w:rPr>
                <w:highlight w:val="yellow"/>
              </w:rPr>
            </w:rPrChange>
          </w:rPr>
          <w:delText xml:space="preserve">would say </w:delText>
        </w:r>
      </w:del>
      <w:r w:rsidR="005155D8" w:rsidRPr="00A63076">
        <w:rPr>
          <w:rPrChange w:id="2545" w:author="Sam" w:date="2011-09-12T21:10:00Z">
            <w:rPr>
              <w:highlight w:val="yellow"/>
            </w:rPr>
          </w:rPrChange>
        </w:rPr>
        <w:t>PHP</w:t>
      </w:r>
      <w:ins w:id="2546" w:author="Sam Simpson" w:date="2011-09-13T12:13:00Z">
        <w:r w:rsidR="00FC6B49">
          <w:t>, because it is</w:t>
        </w:r>
      </w:ins>
      <w:r w:rsidR="005155D8" w:rsidRPr="00A63076">
        <w:rPr>
          <w:rPrChange w:id="2547" w:author="Sam" w:date="2011-09-12T21:10:00Z">
            <w:rPr>
              <w:highlight w:val="yellow"/>
            </w:rPr>
          </w:rPrChange>
        </w:rPr>
        <w:t xml:space="preserve"> </w:t>
      </w:r>
      <w:ins w:id="2548" w:author="Sam Simpson" w:date="2011-09-13T12:13:00Z">
        <w:r w:rsidR="00FC6B49">
          <w:t>considered</w:t>
        </w:r>
      </w:ins>
      <w:del w:id="2549" w:author="Sam Simpson" w:date="2011-09-13T12:13:00Z">
        <w:r w:rsidR="005155D8" w:rsidRPr="00A63076" w:rsidDel="00FC6B49">
          <w:rPr>
            <w:rPrChange w:id="2550" w:author="Sam" w:date="2011-09-12T21:10:00Z">
              <w:rPr>
                <w:highlight w:val="yellow"/>
              </w:rPr>
            </w:rPrChange>
          </w:rPr>
          <w:delText>is</w:delText>
        </w:r>
      </w:del>
      <w:r w:rsidR="005155D8" w:rsidRPr="00A63076">
        <w:rPr>
          <w:rPrChange w:id="2551" w:author="Sam" w:date="2011-09-12T21:10:00Z">
            <w:rPr>
              <w:highlight w:val="yellow"/>
            </w:rPr>
          </w:rPrChange>
        </w:rPr>
        <w:t xml:space="preserve"> too simple </w:t>
      </w:r>
      <w:del w:id="2552" w:author="Sam Simpson" w:date="2011-09-13T12:13:00Z">
        <w:r w:rsidR="005155D8" w:rsidRPr="00A63076" w:rsidDel="00FC6B49">
          <w:rPr>
            <w:rPrChange w:id="2553" w:author="Sam" w:date="2011-09-12T21:10:00Z">
              <w:rPr>
                <w:highlight w:val="yellow"/>
              </w:rPr>
            </w:rPrChange>
          </w:rPr>
          <w:delText>so it</w:delText>
        </w:r>
      </w:del>
      <w:ins w:id="2554" w:author="Sam Simpson" w:date="2011-09-13T12:13:00Z">
        <w:r w:rsidR="00FC6B49">
          <w:t>and</w:t>
        </w:r>
      </w:ins>
      <w:r w:rsidR="005155D8" w:rsidRPr="00A63076">
        <w:rPr>
          <w:rPrChange w:id="2555" w:author="Sam" w:date="2011-09-12T21:10:00Z">
            <w:rPr>
              <w:highlight w:val="yellow"/>
            </w:rPr>
          </w:rPrChange>
        </w:rPr>
        <w:t xml:space="preserve"> can only be used in developing l</w:t>
      </w:r>
      <w:r w:rsidR="00B13D11" w:rsidRPr="00A63076">
        <w:rPr>
          <w:rPrChange w:id="2556" w:author="Sam" w:date="2011-09-12T21:10:00Z">
            <w:rPr>
              <w:highlight w:val="yellow"/>
            </w:rPr>
          </w:rPrChange>
        </w:rPr>
        <w:t>ightweight application</w:t>
      </w:r>
      <w:ins w:id="2557" w:author="Sam" w:date="2011-09-12T21:11:00Z">
        <w:r w:rsidR="00AB02B7">
          <w:t>s;</w:t>
        </w:r>
      </w:ins>
      <w:del w:id="2558" w:author="Sam" w:date="2011-09-12T21:11:00Z">
        <w:r w:rsidR="00B13D11" w:rsidRPr="00A63076" w:rsidDel="00AB02B7">
          <w:rPr>
            <w:rPrChange w:id="2559" w:author="Sam" w:date="2011-09-12T21:10:00Z">
              <w:rPr>
                <w:highlight w:val="yellow"/>
              </w:rPr>
            </w:rPrChange>
          </w:rPr>
          <w:delText>,</w:delText>
        </w:r>
      </w:del>
      <w:r w:rsidR="00B13D11" w:rsidRPr="00A63076">
        <w:rPr>
          <w:rPrChange w:id="2560" w:author="Sam" w:date="2011-09-12T21:10:00Z">
            <w:rPr>
              <w:highlight w:val="yellow"/>
            </w:rPr>
          </w:rPrChange>
        </w:rPr>
        <w:t xml:space="preserve"> however, Facebook</w:t>
      </w:r>
      <w:r w:rsidR="005155D8" w:rsidRPr="00A63076">
        <w:rPr>
          <w:rPrChange w:id="2561" w:author="Sam" w:date="2011-09-12T21:10:00Z">
            <w:rPr>
              <w:highlight w:val="yellow"/>
            </w:rPr>
          </w:rPrChange>
        </w:rPr>
        <w:t xml:space="preserve"> as one of the largest websites</w:t>
      </w:r>
      <w:r w:rsidR="001321BC" w:rsidRPr="00A63076">
        <w:rPr>
          <w:rPrChange w:id="2562" w:author="Sam" w:date="2011-09-12T21:10:00Z">
            <w:rPr>
              <w:highlight w:val="yellow"/>
            </w:rPr>
          </w:rPrChange>
        </w:rPr>
        <w:t>,</w:t>
      </w:r>
      <w:r w:rsidR="005155D8" w:rsidRPr="00A63076">
        <w:rPr>
          <w:rPrChange w:id="2563" w:author="Sam" w:date="2011-09-12T21:10:00Z">
            <w:rPr>
              <w:highlight w:val="yellow"/>
            </w:rPr>
          </w:rPrChange>
        </w:rPr>
        <w:t xml:space="preserve"> uses PHP as it</w:t>
      </w:r>
      <w:r w:rsidR="009F3633" w:rsidRPr="00A63076">
        <w:rPr>
          <w:rPrChange w:id="2564" w:author="Sam" w:date="2011-09-12T21:10:00Z">
            <w:rPr>
              <w:highlight w:val="yellow"/>
            </w:rPr>
          </w:rPrChange>
        </w:rPr>
        <w:t>s</w:t>
      </w:r>
      <w:r w:rsidR="005155D8" w:rsidRPr="00A63076">
        <w:rPr>
          <w:rPrChange w:id="2565" w:author="Sam" w:date="2011-09-12T21:10:00Z">
            <w:rPr>
              <w:highlight w:val="yellow"/>
            </w:rPr>
          </w:rPrChange>
        </w:rPr>
        <w:t xml:space="preserve"> </w:t>
      </w:r>
      <w:r w:rsidR="00DC6BE3" w:rsidRPr="00A63076">
        <w:rPr>
          <w:rPrChange w:id="2566" w:author="Sam" w:date="2011-09-12T21:10:00Z">
            <w:rPr>
              <w:highlight w:val="yellow"/>
            </w:rPr>
          </w:rPrChange>
        </w:rPr>
        <w:t xml:space="preserve">main </w:t>
      </w:r>
      <w:r w:rsidR="005155D8" w:rsidRPr="00A63076">
        <w:rPr>
          <w:rPrChange w:id="2567" w:author="Sam" w:date="2011-09-12T21:10:00Z">
            <w:rPr>
              <w:highlight w:val="yellow"/>
            </w:rPr>
          </w:rPrChange>
        </w:rPr>
        <w:t xml:space="preserve">programming language and </w:t>
      </w:r>
      <w:ins w:id="2568" w:author="Sam Simpson" w:date="2011-09-13T12:14:00Z">
        <w:r w:rsidR="004652C3">
          <w:t xml:space="preserve">it has </w:t>
        </w:r>
      </w:ins>
      <w:r w:rsidR="005155D8" w:rsidRPr="004652C3">
        <w:rPr>
          <w:rPrChange w:id="2569" w:author="Sam Simpson" w:date="2011-09-13T12:14:00Z">
            <w:rPr>
              <w:highlight w:val="yellow"/>
            </w:rPr>
          </w:rPrChange>
        </w:rPr>
        <w:t xml:space="preserve">also </w:t>
      </w:r>
      <w:del w:id="2570" w:author="Sam Simpson" w:date="2011-09-13T12:14:00Z">
        <w:r w:rsidR="005155D8" w:rsidRPr="004652C3" w:rsidDel="004652C3">
          <w:rPr>
            <w:rPrChange w:id="2571" w:author="Sam Simpson" w:date="2011-09-13T12:14:00Z">
              <w:rPr>
                <w:highlight w:val="yellow"/>
              </w:rPr>
            </w:rPrChange>
          </w:rPr>
          <w:delText xml:space="preserve">did </w:delText>
        </w:r>
      </w:del>
      <w:ins w:id="2572" w:author="Sam Simpson" w:date="2011-09-13T12:14:00Z">
        <w:r w:rsidR="004652C3">
          <w:t>made</w:t>
        </w:r>
        <w:r w:rsidR="004652C3" w:rsidRPr="004652C3">
          <w:rPr>
            <w:rPrChange w:id="2573" w:author="Sam Simpson" w:date="2011-09-13T12:14:00Z">
              <w:rPr>
                <w:highlight w:val="yellow"/>
              </w:rPr>
            </w:rPrChange>
          </w:rPr>
          <w:t xml:space="preserve"> </w:t>
        </w:r>
      </w:ins>
      <w:r w:rsidR="005155D8" w:rsidRPr="004652C3">
        <w:rPr>
          <w:rPrChange w:id="2574" w:author="Sam Simpson" w:date="2011-09-13T12:14:00Z">
            <w:rPr>
              <w:highlight w:val="yellow"/>
            </w:rPr>
          </w:rPrChange>
        </w:rPr>
        <w:t xml:space="preserve">great contributions to </w:t>
      </w:r>
      <w:r w:rsidR="0096710A" w:rsidRPr="004652C3">
        <w:rPr>
          <w:rPrChange w:id="2575" w:author="Sam Simpson" w:date="2011-09-13T12:14:00Z">
            <w:rPr>
              <w:highlight w:val="yellow"/>
            </w:rPr>
          </w:rPrChange>
        </w:rPr>
        <w:t>mak</w:t>
      </w:r>
      <w:ins w:id="2576" w:author="Sam Simpson" w:date="2011-09-13T12:14:00Z">
        <w:r w:rsidR="005162AC">
          <w:t>ing</w:t>
        </w:r>
      </w:ins>
      <w:del w:id="2577" w:author="Sam Simpson" w:date="2011-09-13T12:14:00Z">
        <w:r w:rsidR="0096710A" w:rsidRPr="004652C3" w:rsidDel="005162AC">
          <w:rPr>
            <w:rPrChange w:id="2578" w:author="Sam Simpson" w:date="2011-09-13T12:14:00Z">
              <w:rPr>
                <w:highlight w:val="yellow"/>
              </w:rPr>
            </w:rPrChange>
          </w:rPr>
          <w:delText>e</w:delText>
        </w:r>
      </w:del>
      <w:r w:rsidR="0096710A" w:rsidRPr="004652C3">
        <w:rPr>
          <w:rPrChange w:id="2579" w:author="Sam Simpson" w:date="2011-09-13T12:14:00Z">
            <w:rPr>
              <w:highlight w:val="yellow"/>
            </w:rPr>
          </w:rPrChange>
        </w:rPr>
        <w:t xml:space="preserve"> PHP better</w:t>
      </w:r>
      <w:sdt>
        <w:sdtPr>
          <w:id w:val="687106793"/>
          <w:citation/>
        </w:sdtPr>
        <w:sdtContent>
          <w:r w:rsidR="0057603F" w:rsidRPr="004652C3">
            <w:rPr>
              <w:rPrChange w:id="2580" w:author="Sam Simpson" w:date="2011-09-13T12:14:00Z">
                <w:rPr>
                  <w:highlight w:val="yellow"/>
                </w:rPr>
              </w:rPrChange>
            </w:rPr>
            <w:fldChar w:fldCharType="begin"/>
          </w:r>
          <w:r w:rsidR="002F69CA" w:rsidRPr="004652C3">
            <w:rPr>
              <w:rPrChange w:id="2581" w:author="Sam Simpson" w:date="2011-09-13T12:14:00Z">
                <w:rPr>
                  <w:highlight w:val="yellow"/>
                </w:rPr>
              </w:rPrChange>
            </w:rPr>
            <w:instrText xml:space="preserve"> CITATION Bri071 \l 2052 </w:instrText>
          </w:r>
          <w:r w:rsidR="0057603F" w:rsidRPr="004652C3">
            <w:rPr>
              <w:rPrChange w:id="2582" w:author="Sam Simpson" w:date="2011-09-13T12:14:00Z">
                <w:rPr>
                  <w:highlight w:val="yellow"/>
                </w:rPr>
              </w:rPrChange>
            </w:rPr>
            <w:fldChar w:fldCharType="separate"/>
          </w:r>
          <w:r w:rsidR="004705C6" w:rsidRPr="004652C3">
            <w:rPr>
              <w:noProof/>
              <w:rPrChange w:id="2583" w:author="Sam Simpson" w:date="2011-09-13T12:14:00Z">
                <w:rPr>
                  <w:noProof/>
                  <w:highlight w:val="yellow"/>
                </w:rPr>
              </w:rPrChange>
            </w:rPr>
            <w:t xml:space="preserve"> [23]</w:t>
          </w:r>
          <w:r w:rsidR="0057603F" w:rsidRPr="004652C3">
            <w:rPr>
              <w:rPrChange w:id="2584" w:author="Sam Simpson" w:date="2011-09-13T12:14:00Z">
                <w:rPr>
                  <w:highlight w:val="yellow"/>
                </w:rPr>
              </w:rPrChange>
            </w:rPr>
            <w:fldChar w:fldCharType="end"/>
          </w:r>
        </w:sdtContent>
      </w:sdt>
      <w:ins w:id="2585" w:author="Sam" w:date="2011-09-12T21:12:00Z">
        <w:del w:id="2586" w:author="Sam Simpson" w:date="2011-09-13T12:13:00Z">
          <w:r w:rsidR="00AB02B7" w:rsidDel="004652C3">
            <w:delText xml:space="preserve"> [</w:delText>
          </w:r>
          <w:r w:rsidR="00AB02B7" w:rsidRPr="00AB02B7" w:rsidDel="004652C3">
            <w:rPr>
              <w:highlight w:val="yellow"/>
              <w:rPrChange w:id="2587" w:author="Sam" w:date="2011-09-12T21:12:00Z">
                <w:rPr/>
              </w:rPrChange>
            </w:rPr>
            <w:delText>FB did?]</w:delText>
          </w:r>
        </w:del>
      </w:ins>
      <w:r w:rsidR="005155D8" w:rsidRPr="00A63076">
        <w:rPr>
          <w:rPrChange w:id="2588" w:author="Sam" w:date="2011-09-12T21:10:00Z">
            <w:rPr>
              <w:highlight w:val="yellow"/>
            </w:rPr>
          </w:rPrChange>
        </w:rPr>
        <w:t xml:space="preserve">. </w:t>
      </w:r>
      <w:r w:rsidR="004771FC" w:rsidRPr="00A63076">
        <w:rPr>
          <w:rPrChange w:id="2589" w:author="Sam" w:date="2011-09-12T21:10:00Z">
            <w:rPr>
              <w:highlight w:val="yellow"/>
            </w:rPr>
          </w:rPrChange>
        </w:rPr>
        <w:t>Overall,</w:t>
      </w:r>
      <w:r w:rsidR="003748D8" w:rsidRPr="00A63076">
        <w:rPr>
          <w:rPrChange w:id="2590" w:author="Sam" w:date="2011-09-12T21:10:00Z">
            <w:rPr>
              <w:highlight w:val="yellow"/>
            </w:rPr>
          </w:rPrChange>
        </w:rPr>
        <w:t xml:space="preserve"> </w:t>
      </w:r>
      <w:r w:rsidR="0098037E" w:rsidRPr="00A63076">
        <w:rPr>
          <w:rPrChange w:id="2591" w:author="Sam" w:date="2011-09-12T21:10:00Z">
            <w:rPr>
              <w:highlight w:val="yellow"/>
            </w:rPr>
          </w:rPrChange>
        </w:rPr>
        <w:t xml:space="preserve">PHP has been </w:t>
      </w:r>
      <w:r w:rsidR="005449AF" w:rsidRPr="00A63076">
        <w:rPr>
          <w:rPrChange w:id="2592" w:author="Sam" w:date="2011-09-12T21:10:00Z">
            <w:rPr>
              <w:highlight w:val="yellow"/>
            </w:rPr>
          </w:rPrChange>
        </w:rPr>
        <w:t>chose</w:t>
      </w:r>
      <w:r w:rsidR="0098037E" w:rsidRPr="00A63076">
        <w:rPr>
          <w:rPrChange w:id="2593" w:author="Sam" w:date="2011-09-12T21:10:00Z">
            <w:rPr>
              <w:highlight w:val="yellow"/>
            </w:rPr>
          </w:rPrChange>
        </w:rPr>
        <w:t>n</w:t>
      </w:r>
      <w:r w:rsidR="003748D8" w:rsidRPr="00A63076">
        <w:rPr>
          <w:rPrChange w:id="2594" w:author="Sam" w:date="2011-09-12T21:10:00Z">
            <w:rPr>
              <w:highlight w:val="yellow"/>
            </w:rPr>
          </w:rPrChange>
        </w:rPr>
        <w:t xml:space="preserve"> as </w:t>
      </w:r>
      <w:r w:rsidR="00E8047B" w:rsidRPr="00A63076">
        <w:rPr>
          <w:rPrChange w:id="2595" w:author="Sam" w:date="2011-09-12T21:10:00Z">
            <w:rPr>
              <w:highlight w:val="yellow"/>
            </w:rPr>
          </w:rPrChange>
        </w:rPr>
        <w:t xml:space="preserve">the </w:t>
      </w:r>
      <w:r w:rsidR="002E6C97" w:rsidRPr="00A63076">
        <w:rPr>
          <w:rPrChange w:id="2596" w:author="Sam" w:date="2011-09-12T21:10:00Z">
            <w:rPr>
              <w:highlight w:val="yellow"/>
            </w:rPr>
          </w:rPrChange>
        </w:rPr>
        <w:t>programming language</w:t>
      </w:r>
      <w:r w:rsidR="00EA727B" w:rsidRPr="00A63076">
        <w:rPr>
          <w:rPrChange w:id="2597" w:author="Sam" w:date="2011-09-12T21:10:00Z">
            <w:rPr>
              <w:highlight w:val="yellow"/>
            </w:rPr>
          </w:rPrChange>
        </w:rPr>
        <w:t xml:space="preserve"> for</w:t>
      </w:r>
      <w:r w:rsidR="00392E7D" w:rsidRPr="00A63076">
        <w:rPr>
          <w:rPrChange w:id="2598" w:author="Sam" w:date="2011-09-12T21:10:00Z">
            <w:rPr>
              <w:highlight w:val="yellow"/>
            </w:rPr>
          </w:rPrChange>
        </w:rPr>
        <w:t xml:space="preserve"> </w:t>
      </w:r>
      <w:r w:rsidR="00EA727B" w:rsidRPr="00A63076">
        <w:rPr>
          <w:rPrChange w:id="2599" w:author="Sam" w:date="2011-09-12T21:10:00Z">
            <w:rPr>
              <w:highlight w:val="yellow"/>
            </w:rPr>
          </w:rPrChange>
        </w:rPr>
        <w:t>develop</w:t>
      </w:r>
      <w:ins w:id="2600" w:author="Sam" w:date="2011-09-12T21:12:00Z">
        <w:r w:rsidR="00AB02B7">
          <w:t>ing</w:t>
        </w:r>
      </w:ins>
      <w:del w:id="2601" w:author="Sam" w:date="2011-09-12T21:12:00Z">
        <w:r w:rsidR="00EA727B" w:rsidRPr="00A63076" w:rsidDel="00AB02B7">
          <w:rPr>
            <w:rPrChange w:id="2602" w:author="Sam" w:date="2011-09-12T21:10:00Z">
              <w:rPr>
                <w:highlight w:val="yellow"/>
              </w:rPr>
            </w:rPrChange>
          </w:rPr>
          <w:delText>ment</w:delText>
        </w:r>
        <w:r w:rsidR="0098037E" w:rsidRPr="00A63076" w:rsidDel="00AB02B7">
          <w:rPr>
            <w:rPrChange w:id="2603" w:author="Sam" w:date="2011-09-12T21:10:00Z">
              <w:rPr>
                <w:highlight w:val="yellow"/>
              </w:rPr>
            </w:rPrChange>
          </w:rPr>
          <w:delText xml:space="preserve"> of</w:delText>
        </w:r>
      </w:del>
      <w:r w:rsidR="0098037E" w:rsidRPr="00A63076">
        <w:rPr>
          <w:rPrChange w:id="2604" w:author="Sam" w:date="2011-09-12T21:10:00Z">
            <w:rPr>
              <w:highlight w:val="yellow"/>
            </w:rPr>
          </w:rPrChange>
        </w:rPr>
        <w:t xml:space="preserve"> this project</w:t>
      </w:r>
      <w:r w:rsidR="002E6C97" w:rsidRPr="00A63076">
        <w:rPr>
          <w:rPrChange w:id="2605" w:author="Sam" w:date="2011-09-12T21:10:00Z">
            <w:rPr>
              <w:highlight w:val="yellow"/>
            </w:rPr>
          </w:rPrChange>
        </w:rPr>
        <w:t>.</w:t>
      </w:r>
    </w:p>
    <w:p w:rsidR="00BA6609" w:rsidRPr="004D5757" w:rsidRDefault="00BA6609">
      <w:pPr>
        <w:spacing w:line="360" w:lineRule="auto"/>
        <w:rPr>
          <w:rPrChange w:id="2606" w:author="Sam" w:date="2011-09-12T21:13:00Z">
            <w:rPr>
              <w:highlight w:val="yellow"/>
            </w:rPr>
          </w:rPrChange>
        </w:rPr>
        <w:pPrChange w:id="2607" w:author="Sam" w:date="2011-09-12T19:53:00Z">
          <w:pPr/>
        </w:pPrChange>
      </w:pPr>
      <w:r w:rsidRPr="00AB02B7">
        <w:rPr>
          <w:rPrChange w:id="2608" w:author="Sam" w:date="2011-09-12T21:12:00Z">
            <w:rPr>
              <w:highlight w:val="yellow"/>
            </w:rPr>
          </w:rPrChange>
        </w:rPr>
        <w:t xml:space="preserve">As a </w:t>
      </w:r>
      <w:r w:rsidR="00AC2AC5" w:rsidRPr="00AB02B7">
        <w:rPr>
          <w:rPrChange w:id="2609" w:author="Sam" w:date="2011-09-12T21:12:00Z">
            <w:rPr>
              <w:highlight w:val="yellow"/>
            </w:rPr>
          </w:rPrChange>
        </w:rPr>
        <w:t>great</w:t>
      </w:r>
      <w:r w:rsidR="00F83899" w:rsidRPr="00AB02B7">
        <w:rPr>
          <w:rPrChange w:id="2610" w:author="Sam" w:date="2011-09-12T21:12:00Z">
            <w:rPr>
              <w:highlight w:val="yellow"/>
            </w:rPr>
          </w:rPrChange>
        </w:rPr>
        <w:t xml:space="preserve"> partner of PHP in LAMP</w:t>
      </w:r>
      <w:r w:rsidR="000053FE" w:rsidRPr="00AB02B7">
        <w:rPr>
          <w:rStyle w:val="aa"/>
          <w:rPrChange w:id="2611" w:author="Sam" w:date="2011-09-12T21:12:00Z">
            <w:rPr>
              <w:rStyle w:val="aa"/>
              <w:highlight w:val="yellow"/>
            </w:rPr>
          </w:rPrChange>
        </w:rPr>
        <w:footnoteReference w:id="12"/>
      </w:r>
      <w:r w:rsidR="00F83899" w:rsidRPr="00AB02B7">
        <w:rPr>
          <w:rPrChange w:id="2613" w:author="Sam" w:date="2011-09-12T21:12:00Z">
            <w:rPr>
              <w:highlight w:val="yellow"/>
            </w:rPr>
          </w:rPrChange>
        </w:rPr>
        <w:t xml:space="preserve"> group, </w:t>
      </w:r>
      <w:r w:rsidR="000053FE" w:rsidRPr="00AB02B7">
        <w:rPr>
          <w:rPrChange w:id="2614" w:author="Sam" w:date="2011-09-12T21:12:00Z">
            <w:rPr>
              <w:highlight w:val="yellow"/>
            </w:rPr>
          </w:rPrChange>
        </w:rPr>
        <w:t>MySQL</w:t>
      </w:r>
      <w:r w:rsidR="000053FE" w:rsidRPr="00AB02B7">
        <w:rPr>
          <w:rStyle w:val="aa"/>
          <w:rPrChange w:id="2615" w:author="Sam" w:date="2011-09-12T21:12:00Z">
            <w:rPr>
              <w:rStyle w:val="aa"/>
              <w:highlight w:val="yellow"/>
            </w:rPr>
          </w:rPrChange>
        </w:rPr>
        <w:footnoteReference w:id="13"/>
      </w:r>
      <w:r w:rsidR="0098037E" w:rsidRPr="00AB02B7">
        <w:rPr>
          <w:rPrChange w:id="2617" w:author="Sam" w:date="2011-09-12T21:12:00Z">
            <w:rPr>
              <w:highlight w:val="yellow"/>
            </w:rPr>
          </w:rPrChange>
        </w:rPr>
        <w:t xml:space="preserve"> has been chosen as </w:t>
      </w:r>
      <w:r w:rsidR="0092433A" w:rsidRPr="00AB02B7">
        <w:rPr>
          <w:rPrChange w:id="2618" w:author="Sam" w:date="2011-09-12T21:12:00Z">
            <w:rPr>
              <w:highlight w:val="yellow"/>
            </w:rPr>
          </w:rPrChange>
        </w:rPr>
        <w:t>the database system for development</w:t>
      </w:r>
      <w:r w:rsidR="000747A8" w:rsidRPr="00AB02B7">
        <w:rPr>
          <w:rPrChange w:id="2619" w:author="Sam" w:date="2011-09-12T21:12:00Z">
            <w:rPr>
              <w:highlight w:val="yellow"/>
            </w:rPr>
          </w:rPrChange>
        </w:rPr>
        <w:t xml:space="preserve"> of this project</w:t>
      </w:r>
      <w:r w:rsidR="001A7238" w:rsidRPr="00AB02B7">
        <w:rPr>
          <w:rPrChange w:id="2620" w:author="Sam" w:date="2011-09-12T21:12:00Z">
            <w:rPr>
              <w:highlight w:val="yellow"/>
            </w:rPr>
          </w:rPrChange>
        </w:rPr>
        <w:t xml:space="preserve">, because it provides </w:t>
      </w:r>
      <w:ins w:id="2621" w:author="Sam" w:date="2011-09-12T21:12:00Z">
        <w:r w:rsidR="00AB02B7">
          <w:t xml:space="preserve">a </w:t>
        </w:r>
      </w:ins>
      <w:r w:rsidR="001A7238" w:rsidRPr="00AB02B7">
        <w:rPr>
          <w:rPrChange w:id="2622" w:author="Sam" w:date="2011-09-12T21:12:00Z">
            <w:rPr>
              <w:highlight w:val="yellow"/>
            </w:rPr>
          </w:rPrChange>
        </w:rPr>
        <w:t xml:space="preserve">great number of features in </w:t>
      </w:r>
      <w:ins w:id="2623" w:author="Sam" w:date="2011-09-12T21:12:00Z">
        <w:r w:rsidR="00AB02B7">
          <w:t>a</w:t>
        </w:r>
      </w:ins>
      <w:ins w:id="2624" w:author="Sam" w:date="2011-09-12T21:13:00Z">
        <w:r w:rsidR="00AB02B7">
          <w:t xml:space="preserve"> </w:t>
        </w:r>
      </w:ins>
      <w:r w:rsidR="00D02802" w:rsidRPr="00AB02B7">
        <w:rPr>
          <w:rPrChange w:id="2625" w:author="Sam" w:date="2011-09-12T21:12:00Z">
            <w:rPr>
              <w:highlight w:val="yellow"/>
            </w:rPr>
          </w:rPrChange>
        </w:rPr>
        <w:t xml:space="preserve">small </w:t>
      </w:r>
      <w:ins w:id="2626" w:author="Sam" w:date="2011-09-12T21:13:00Z">
        <w:r w:rsidR="00AB02B7" w:rsidRPr="00AB02B7">
          <w:t xml:space="preserve">size </w:t>
        </w:r>
      </w:ins>
      <w:r w:rsidR="00030DD0" w:rsidRPr="00AB02B7">
        <w:rPr>
          <w:rPrChange w:id="2627" w:author="Sam" w:date="2011-09-12T21:12:00Z">
            <w:rPr>
              <w:highlight w:val="yellow"/>
            </w:rPr>
          </w:rPrChange>
        </w:rPr>
        <w:t xml:space="preserve">installation </w:t>
      </w:r>
      <w:del w:id="2628" w:author="Sam" w:date="2011-09-12T21:13:00Z">
        <w:r w:rsidR="00D02802" w:rsidRPr="00AB02B7" w:rsidDel="00AB02B7">
          <w:rPr>
            <w:rPrChange w:id="2629" w:author="Sam" w:date="2011-09-12T21:12:00Z">
              <w:rPr>
                <w:highlight w:val="yellow"/>
              </w:rPr>
            </w:rPrChange>
          </w:rPr>
          <w:delText xml:space="preserve">size </w:delText>
        </w:r>
      </w:del>
      <w:r w:rsidR="00D02802" w:rsidRPr="00AB02B7">
        <w:rPr>
          <w:rPrChange w:id="2630" w:author="Sam" w:date="2011-09-12T21:12:00Z">
            <w:rPr>
              <w:highlight w:val="yellow"/>
            </w:rPr>
          </w:rPrChange>
        </w:rPr>
        <w:t xml:space="preserve">with easy configuration. </w:t>
      </w:r>
      <w:r w:rsidR="000128B6" w:rsidRPr="00AB02B7">
        <w:rPr>
          <w:rPrChange w:id="2631" w:author="Sam" w:date="2011-09-12T21:12:00Z">
            <w:rPr>
              <w:highlight w:val="yellow"/>
            </w:rPr>
          </w:rPrChange>
        </w:rPr>
        <w:t>MySQL is open-source and free</w:t>
      </w:r>
      <w:ins w:id="2632" w:author="Sam" w:date="2011-09-12T21:13:00Z">
        <w:r w:rsidR="004D5757">
          <w:t>. It</w:t>
        </w:r>
      </w:ins>
      <w:del w:id="2633" w:author="Sam" w:date="2011-09-12T21:13:00Z">
        <w:r w:rsidR="000128B6" w:rsidRPr="00AB02B7" w:rsidDel="004D5757">
          <w:rPr>
            <w:rPrChange w:id="2634" w:author="Sam" w:date="2011-09-12T21:12:00Z">
              <w:rPr>
                <w:highlight w:val="yellow"/>
              </w:rPr>
            </w:rPrChange>
          </w:rPr>
          <w:delText>,</w:delText>
        </w:r>
      </w:del>
      <w:r w:rsidR="00B4520F" w:rsidRPr="00AB02B7">
        <w:rPr>
          <w:rPrChange w:id="2635" w:author="Sam" w:date="2011-09-12T21:12:00Z">
            <w:rPr>
              <w:highlight w:val="yellow"/>
            </w:rPr>
          </w:rPrChange>
        </w:rPr>
        <w:t xml:space="preserve"> </w:t>
      </w:r>
      <w:r w:rsidR="000128B6" w:rsidRPr="00AB02B7">
        <w:rPr>
          <w:rPrChange w:id="2636" w:author="Sam" w:date="2011-09-12T21:12:00Z">
            <w:rPr>
              <w:highlight w:val="yellow"/>
            </w:rPr>
          </w:rPrChange>
        </w:rPr>
        <w:t>also ha</w:t>
      </w:r>
      <w:ins w:id="2637" w:author="Sam" w:date="2011-09-12T21:13:00Z">
        <w:r w:rsidR="004D5757">
          <w:t>s</w:t>
        </w:r>
      </w:ins>
      <w:del w:id="2638" w:author="Sam" w:date="2011-09-12T21:13:00Z">
        <w:r w:rsidR="000128B6" w:rsidRPr="00AB02B7" w:rsidDel="004D5757">
          <w:rPr>
            <w:rPrChange w:id="2639" w:author="Sam" w:date="2011-09-12T21:12:00Z">
              <w:rPr>
                <w:highlight w:val="yellow"/>
              </w:rPr>
            </w:rPrChange>
          </w:rPr>
          <w:delText>ve</w:delText>
        </w:r>
      </w:del>
      <w:r w:rsidR="000128B6" w:rsidRPr="00AB02B7">
        <w:rPr>
          <w:rPrChange w:id="2640" w:author="Sam" w:date="2011-09-12T21:12:00Z">
            <w:rPr>
              <w:highlight w:val="yellow"/>
            </w:rPr>
          </w:rPrChange>
        </w:rPr>
        <w:t xml:space="preserve"> lots </w:t>
      </w:r>
      <w:r w:rsidR="000128B6" w:rsidRPr="004D5757">
        <w:rPr>
          <w:rPrChange w:id="2641" w:author="Sam" w:date="2011-09-12T21:13:00Z">
            <w:rPr>
              <w:highlight w:val="yellow"/>
            </w:rPr>
          </w:rPrChange>
        </w:rPr>
        <w:t>of useful feat</w:t>
      </w:r>
      <w:r w:rsidR="00E658E9" w:rsidRPr="004D5757">
        <w:rPr>
          <w:rPrChange w:id="2642" w:author="Sam" w:date="2011-09-12T21:13:00Z">
            <w:rPr>
              <w:highlight w:val="yellow"/>
            </w:rPr>
          </w:rPrChange>
        </w:rPr>
        <w:t xml:space="preserve">ures, such as </w:t>
      </w:r>
      <w:r w:rsidR="008C51AD" w:rsidRPr="004D5757">
        <w:rPr>
          <w:rPrChange w:id="2643" w:author="Sam" w:date="2011-09-12T21:13:00Z">
            <w:rPr>
              <w:highlight w:val="yellow"/>
            </w:rPr>
          </w:rPrChange>
        </w:rPr>
        <w:t>“</w:t>
      </w:r>
      <w:r w:rsidR="00E658E9" w:rsidRPr="004D5757">
        <w:rPr>
          <w:rPrChange w:id="2644" w:author="Sam" w:date="2011-09-12T21:13:00Z">
            <w:rPr>
              <w:highlight w:val="yellow"/>
            </w:rPr>
          </w:rPrChange>
        </w:rPr>
        <w:t>view</w:t>
      </w:r>
      <w:r w:rsidR="008C51AD" w:rsidRPr="004D5757">
        <w:rPr>
          <w:rPrChange w:id="2645" w:author="Sam" w:date="2011-09-12T21:13:00Z">
            <w:rPr>
              <w:highlight w:val="yellow"/>
            </w:rPr>
          </w:rPrChange>
        </w:rPr>
        <w:t>”</w:t>
      </w:r>
      <w:r w:rsidR="00E658E9" w:rsidRPr="004D5757">
        <w:rPr>
          <w:rPrChange w:id="2646" w:author="Sam" w:date="2011-09-12T21:13:00Z">
            <w:rPr>
              <w:highlight w:val="yellow"/>
            </w:rPr>
          </w:rPrChange>
        </w:rPr>
        <w:t xml:space="preserve"> and </w:t>
      </w:r>
      <w:r w:rsidR="008C51AD" w:rsidRPr="004D5757">
        <w:rPr>
          <w:rPrChange w:id="2647" w:author="Sam" w:date="2011-09-12T21:13:00Z">
            <w:rPr>
              <w:highlight w:val="yellow"/>
            </w:rPr>
          </w:rPrChange>
        </w:rPr>
        <w:t>“</w:t>
      </w:r>
      <w:r w:rsidR="00E658E9" w:rsidRPr="004D5757">
        <w:rPr>
          <w:rPrChange w:id="2648" w:author="Sam" w:date="2011-09-12T21:13:00Z">
            <w:rPr>
              <w:highlight w:val="yellow"/>
            </w:rPr>
          </w:rPrChange>
        </w:rPr>
        <w:t>lock</w:t>
      </w:r>
      <w:r w:rsidR="008C51AD" w:rsidRPr="004D5757">
        <w:rPr>
          <w:rPrChange w:id="2649" w:author="Sam" w:date="2011-09-12T21:13:00Z">
            <w:rPr>
              <w:highlight w:val="yellow"/>
            </w:rPr>
          </w:rPrChange>
        </w:rPr>
        <w:t>”</w:t>
      </w:r>
      <w:proofErr w:type="gramStart"/>
      <w:r w:rsidR="00E658E9" w:rsidRPr="004D5757">
        <w:rPr>
          <w:rPrChange w:id="2650" w:author="Sam" w:date="2011-09-12T21:13:00Z">
            <w:rPr>
              <w:highlight w:val="yellow"/>
            </w:rPr>
          </w:rPrChange>
        </w:rPr>
        <w:t>,</w:t>
      </w:r>
      <w:proofErr w:type="gramEnd"/>
      <w:r w:rsidR="00E658E9" w:rsidRPr="004D5757">
        <w:rPr>
          <w:rPrChange w:id="2651" w:author="Sam" w:date="2011-09-12T21:13:00Z">
            <w:rPr>
              <w:highlight w:val="yellow"/>
            </w:rPr>
          </w:rPrChange>
        </w:rPr>
        <w:t xml:space="preserve"> </w:t>
      </w:r>
      <w:r w:rsidR="000128B6" w:rsidRPr="004D5757">
        <w:rPr>
          <w:rPrChange w:id="2652" w:author="Sam" w:date="2011-09-12T21:13:00Z">
            <w:rPr>
              <w:highlight w:val="yellow"/>
            </w:rPr>
          </w:rPrChange>
        </w:rPr>
        <w:t>it</w:t>
      </w:r>
      <w:r w:rsidR="0034482E" w:rsidRPr="004D5757">
        <w:rPr>
          <w:rPrChange w:id="2653" w:author="Sam" w:date="2011-09-12T21:13:00Z">
            <w:rPr>
              <w:highlight w:val="yellow"/>
            </w:rPr>
          </w:rPrChange>
        </w:rPr>
        <w:t xml:space="preserve"> </w:t>
      </w:r>
      <w:del w:id="2654" w:author="Sam" w:date="2011-09-12T21:13:00Z">
        <w:r w:rsidR="008C51AD" w:rsidRPr="004D5757" w:rsidDel="004D5757">
          <w:rPr>
            <w:rPrChange w:id="2655" w:author="Sam" w:date="2011-09-12T21:13:00Z">
              <w:rPr>
                <w:highlight w:val="yellow"/>
              </w:rPr>
            </w:rPrChange>
          </w:rPr>
          <w:delText>was</w:delText>
        </w:r>
        <w:r w:rsidR="000128B6" w:rsidRPr="004D5757" w:rsidDel="004D5757">
          <w:rPr>
            <w:rPrChange w:id="2656" w:author="Sam" w:date="2011-09-12T21:13:00Z">
              <w:rPr>
                <w:highlight w:val="yellow"/>
              </w:rPr>
            </w:rPrChange>
          </w:rPr>
          <w:delText xml:space="preserve"> </w:delText>
        </w:r>
      </w:del>
      <w:ins w:id="2657" w:author="Sam" w:date="2011-09-12T21:13:00Z">
        <w:r w:rsidR="004D5757" w:rsidRPr="004D5757">
          <w:rPr>
            <w:rPrChange w:id="2658" w:author="Sam" w:date="2011-09-12T21:13:00Z">
              <w:rPr>
                <w:highlight w:val="yellow"/>
              </w:rPr>
            </w:rPrChange>
          </w:rPr>
          <w:t xml:space="preserve">is </w:t>
        </w:r>
      </w:ins>
      <w:r w:rsidR="00A073D2" w:rsidRPr="004D5757">
        <w:rPr>
          <w:rPrChange w:id="2659" w:author="Sam" w:date="2011-09-12T21:13:00Z">
            <w:rPr>
              <w:highlight w:val="yellow"/>
            </w:rPr>
          </w:rPrChange>
        </w:rPr>
        <w:t xml:space="preserve">a </w:t>
      </w:r>
      <w:del w:id="2660" w:author="Sam Simpson" w:date="2011-09-13T12:15:00Z">
        <w:r w:rsidR="00A073D2" w:rsidRPr="004404C5" w:rsidDel="004404C5">
          <w:rPr>
            <w:rPrChange w:id="2661" w:author="Sam Simpson" w:date="2011-09-13T12:15:00Z">
              <w:rPr>
                <w:highlight w:val="yellow"/>
              </w:rPr>
            </w:rPrChange>
          </w:rPr>
          <w:delText xml:space="preserve">great </w:delText>
        </w:r>
      </w:del>
      <w:ins w:id="2662" w:author="Sam Simpson" w:date="2011-09-13T12:15:00Z">
        <w:r w:rsidR="004404C5" w:rsidRPr="004404C5">
          <w:rPr>
            <w:rPrChange w:id="2663" w:author="Sam Simpson" w:date="2011-09-13T12:15:00Z">
              <w:rPr>
                <w:highlight w:val="yellow"/>
              </w:rPr>
            </w:rPrChange>
          </w:rPr>
          <w:t xml:space="preserve">good </w:t>
        </w:r>
      </w:ins>
      <w:r w:rsidR="00A073D2" w:rsidRPr="004D5757">
        <w:rPr>
          <w:rPrChange w:id="2664" w:author="Sam" w:date="2011-09-12T21:13:00Z">
            <w:rPr>
              <w:highlight w:val="yellow"/>
            </w:rPr>
          </w:rPrChange>
        </w:rPr>
        <w:t xml:space="preserve">choice for </w:t>
      </w:r>
      <w:r w:rsidR="0024119D" w:rsidRPr="004D5757">
        <w:rPr>
          <w:rPrChange w:id="2665" w:author="Sam" w:date="2011-09-12T21:13:00Z">
            <w:rPr>
              <w:highlight w:val="yellow"/>
            </w:rPr>
          </w:rPrChange>
        </w:rPr>
        <w:t>different kind</w:t>
      </w:r>
      <w:r w:rsidR="006B2E8A" w:rsidRPr="004D5757">
        <w:rPr>
          <w:rPrChange w:id="2666" w:author="Sam" w:date="2011-09-12T21:13:00Z">
            <w:rPr>
              <w:highlight w:val="yellow"/>
            </w:rPr>
          </w:rPrChange>
        </w:rPr>
        <w:t>s</w:t>
      </w:r>
      <w:r w:rsidR="0024119D" w:rsidRPr="004D5757">
        <w:rPr>
          <w:rPrChange w:id="2667" w:author="Sam" w:date="2011-09-12T21:13:00Z">
            <w:rPr>
              <w:highlight w:val="yellow"/>
            </w:rPr>
          </w:rPrChange>
        </w:rPr>
        <w:t xml:space="preserve"> of </w:t>
      </w:r>
      <w:r w:rsidR="00DE1659" w:rsidRPr="004D5757">
        <w:rPr>
          <w:rPrChange w:id="2668" w:author="Sam" w:date="2011-09-12T21:13:00Z">
            <w:rPr>
              <w:highlight w:val="yellow"/>
            </w:rPr>
          </w:rPrChange>
        </w:rPr>
        <w:t>use</w:t>
      </w:r>
      <w:r w:rsidR="00A073D2" w:rsidRPr="004D5757">
        <w:rPr>
          <w:rPrChange w:id="2669" w:author="Sam" w:date="2011-09-12T21:13:00Z">
            <w:rPr>
              <w:highlight w:val="yellow"/>
            </w:rPr>
          </w:rPrChange>
        </w:rPr>
        <w:t xml:space="preserve"> and</w:t>
      </w:r>
      <w:r w:rsidR="00B4520F" w:rsidRPr="004D5757">
        <w:rPr>
          <w:rPrChange w:id="2670" w:author="Sam" w:date="2011-09-12T21:13:00Z">
            <w:rPr>
              <w:highlight w:val="yellow"/>
            </w:rPr>
          </w:rPrChange>
        </w:rPr>
        <w:t xml:space="preserve"> easy to </w:t>
      </w:r>
      <w:del w:id="2671" w:author="Sam" w:date="2011-09-12T21:13:00Z">
        <w:r w:rsidR="0034482E" w:rsidRPr="004D5757" w:rsidDel="004D5757">
          <w:rPr>
            <w:rPrChange w:id="2672" w:author="Sam" w:date="2011-09-12T21:13:00Z">
              <w:rPr>
                <w:highlight w:val="yellow"/>
              </w:rPr>
            </w:rPrChange>
          </w:rPr>
          <w:delText>be</w:delText>
        </w:r>
        <w:r w:rsidR="00B4520F" w:rsidRPr="004D5757" w:rsidDel="004D5757">
          <w:rPr>
            <w:rPrChange w:id="2673" w:author="Sam" w:date="2011-09-12T21:13:00Z">
              <w:rPr>
                <w:highlight w:val="yellow"/>
              </w:rPr>
            </w:rPrChange>
          </w:rPr>
          <w:delText xml:space="preserve"> </w:delText>
        </w:r>
      </w:del>
      <w:r w:rsidR="00B4520F" w:rsidRPr="004D5757">
        <w:rPr>
          <w:rPrChange w:id="2674" w:author="Sam" w:date="2011-09-12T21:13:00Z">
            <w:rPr>
              <w:highlight w:val="yellow"/>
            </w:rPr>
          </w:rPrChange>
        </w:rPr>
        <w:t>customiz</w:t>
      </w:r>
      <w:r w:rsidR="0034482E" w:rsidRPr="004D5757">
        <w:rPr>
          <w:rPrChange w:id="2675" w:author="Sam" w:date="2011-09-12T21:13:00Z">
            <w:rPr>
              <w:highlight w:val="yellow"/>
            </w:rPr>
          </w:rPrChange>
        </w:rPr>
        <w:t>e</w:t>
      </w:r>
      <w:del w:id="2676" w:author="Sam" w:date="2011-09-12T21:13:00Z">
        <w:r w:rsidR="0034482E" w:rsidRPr="004D5757" w:rsidDel="004D5757">
          <w:rPr>
            <w:rPrChange w:id="2677" w:author="Sam" w:date="2011-09-12T21:13:00Z">
              <w:rPr>
                <w:highlight w:val="yellow"/>
              </w:rPr>
            </w:rPrChange>
          </w:rPr>
          <w:delText>d</w:delText>
        </w:r>
      </w:del>
      <w:sdt>
        <w:sdtPr>
          <w:id w:val="384990657"/>
          <w:citation/>
        </w:sdtPr>
        <w:sdtContent>
          <w:r w:rsidR="0057603F" w:rsidRPr="004D5757">
            <w:rPr>
              <w:rPrChange w:id="2678" w:author="Sam" w:date="2011-09-12T21:13:00Z">
                <w:rPr>
                  <w:highlight w:val="yellow"/>
                </w:rPr>
              </w:rPrChange>
            </w:rPr>
            <w:fldChar w:fldCharType="begin"/>
          </w:r>
          <w:r w:rsidR="006767B0" w:rsidRPr="004D5757">
            <w:rPr>
              <w:rPrChange w:id="2679" w:author="Sam" w:date="2011-09-12T21:13:00Z">
                <w:rPr>
                  <w:highlight w:val="yellow"/>
                </w:rPr>
              </w:rPrChange>
            </w:rPr>
            <w:instrText xml:space="preserve"> CITATION Dan101 \l 2052 </w:instrText>
          </w:r>
          <w:r w:rsidR="0057603F" w:rsidRPr="004D5757">
            <w:rPr>
              <w:rPrChange w:id="2680" w:author="Sam" w:date="2011-09-12T21:13:00Z">
                <w:rPr>
                  <w:highlight w:val="yellow"/>
                </w:rPr>
              </w:rPrChange>
            </w:rPr>
            <w:fldChar w:fldCharType="separate"/>
          </w:r>
          <w:r w:rsidR="004705C6" w:rsidRPr="004D5757">
            <w:rPr>
              <w:noProof/>
              <w:rPrChange w:id="2681" w:author="Sam" w:date="2011-09-12T21:13:00Z">
                <w:rPr>
                  <w:noProof/>
                  <w:highlight w:val="yellow"/>
                </w:rPr>
              </w:rPrChange>
            </w:rPr>
            <w:t xml:space="preserve"> [24]</w:t>
          </w:r>
          <w:r w:rsidR="0057603F" w:rsidRPr="004D5757">
            <w:rPr>
              <w:rPrChange w:id="2682" w:author="Sam" w:date="2011-09-12T21:13:00Z">
                <w:rPr>
                  <w:highlight w:val="yellow"/>
                </w:rPr>
              </w:rPrChange>
            </w:rPr>
            <w:fldChar w:fldCharType="end"/>
          </w:r>
        </w:sdtContent>
      </w:sdt>
      <w:r w:rsidR="009B0356" w:rsidRPr="004D5757">
        <w:rPr>
          <w:rPrChange w:id="2683" w:author="Sam" w:date="2011-09-12T21:13:00Z">
            <w:rPr>
              <w:highlight w:val="yellow"/>
            </w:rPr>
          </w:rPrChange>
        </w:rPr>
        <w:t>.</w:t>
      </w:r>
      <w:r w:rsidR="00B85A39" w:rsidRPr="004D5757">
        <w:rPr>
          <w:rPrChange w:id="2684" w:author="Sam" w:date="2011-09-12T21:13:00Z">
            <w:rPr>
              <w:highlight w:val="yellow"/>
            </w:rPr>
          </w:rPrChange>
        </w:rPr>
        <w:t xml:space="preserve"> </w:t>
      </w:r>
    </w:p>
    <w:p w:rsidR="00A859D5" w:rsidRPr="00A9549F" w:rsidRDefault="00A859D5">
      <w:pPr>
        <w:pStyle w:val="2"/>
        <w:spacing w:line="360" w:lineRule="auto"/>
        <w:rPr>
          <w:rPrChange w:id="2685" w:author="Sam Simpson" w:date="2011-09-13T07:25:00Z">
            <w:rPr>
              <w:highlight w:val="yellow"/>
            </w:rPr>
          </w:rPrChange>
        </w:rPr>
        <w:pPrChange w:id="2686" w:author="Sam" w:date="2011-09-12T19:53:00Z">
          <w:pPr>
            <w:pStyle w:val="2"/>
          </w:pPr>
        </w:pPrChange>
      </w:pPr>
      <w:bookmarkStart w:id="2687" w:name="_Toc303574190"/>
      <w:r w:rsidRPr="00A9549F">
        <w:rPr>
          <w:rPrChange w:id="2688" w:author="Sam Simpson" w:date="2011-09-13T07:25:00Z">
            <w:rPr>
              <w:highlight w:val="yellow"/>
            </w:rPr>
          </w:rPrChange>
        </w:rPr>
        <w:t xml:space="preserve">Interaction </w:t>
      </w:r>
      <w:r w:rsidR="00B62E67" w:rsidRPr="00A9549F">
        <w:rPr>
          <w:rPrChange w:id="2689" w:author="Sam Simpson" w:date="2011-09-13T07:25:00Z">
            <w:rPr>
              <w:highlight w:val="yellow"/>
            </w:rPr>
          </w:rPrChange>
        </w:rPr>
        <w:t>d</w:t>
      </w:r>
      <w:r w:rsidRPr="00A9549F">
        <w:rPr>
          <w:rPrChange w:id="2690" w:author="Sam Simpson" w:date="2011-09-13T07:25:00Z">
            <w:rPr>
              <w:highlight w:val="yellow"/>
            </w:rPr>
          </w:rPrChange>
        </w:rPr>
        <w:t>esign</w:t>
      </w:r>
      <w:bookmarkEnd w:id="2687"/>
      <w:r w:rsidRPr="00A9549F">
        <w:rPr>
          <w:rPrChange w:id="2691" w:author="Sam Simpson" w:date="2011-09-13T07:25:00Z">
            <w:rPr>
              <w:highlight w:val="yellow"/>
            </w:rPr>
          </w:rPrChange>
        </w:rPr>
        <w:t xml:space="preserve"> </w:t>
      </w:r>
    </w:p>
    <w:p w:rsidR="007326D7" w:rsidRPr="00A9549F" w:rsidRDefault="00785AB2">
      <w:pPr>
        <w:spacing w:line="360" w:lineRule="auto"/>
        <w:rPr>
          <w:rPrChange w:id="2692" w:author="Sam Simpson" w:date="2011-09-13T07:25:00Z">
            <w:rPr>
              <w:highlight w:val="yellow"/>
            </w:rPr>
          </w:rPrChange>
        </w:rPr>
        <w:pPrChange w:id="2693" w:author="Sam" w:date="2011-09-12T19:53:00Z">
          <w:pPr/>
        </w:pPrChange>
      </w:pPr>
      <w:r w:rsidRPr="00A9549F">
        <w:rPr>
          <w:rPrChange w:id="2694" w:author="Sam Simpson" w:date="2011-09-13T07:25:00Z">
            <w:rPr>
              <w:highlight w:val="yellow"/>
            </w:rPr>
          </w:rPrChange>
        </w:rPr>
        <w:t>Interaction design is “the practice of designing interactive digital products, environments, systems, and services.”</w:t>
      </w:r>
      <w:sdt>
        <w:sdtPr>
          <w:id w:val="-1710101722"/>
          <w:citation/>
        </w:sdtPr>
        <w:sdtContent>
          <w:r w:rsidR="0057603F" w:rsidRPr="00A9549F">
            <w:rPr>
              <w:rPrChange w:id="2695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Pr="00A9549F">
            <w:rPr>
              <w:rPrChange w:id="2696" w:author="Sam Simpson" w:date="2011-09-13T07:25:00Z">
                <w:rPr>
                  <w:highlight w:val="yellow"/>
                </w:rPr>
              </w:rPrChange>
            </w:rPr>
            <w:instrText xml:space="preserve"> CITATION Coo07 \l 2052 </w:instrText>
          </w:r>
          <w:r w:rsidR="0057603F" w:rsidRPr="00A9549F">
            <w:rPr>
              <w:rPrChange w:id="2697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noProof/>
              <w:rPrChange w:id="2698" w:author="Sam Simpson" w:date="2011-09-13T07:25:00Z">
                <w:rPr>
                  <w:noProof/>
                  <w:highlight w:val="yellow"/>
                </w:rPr>
              </w:rPrChange>
            </w:rPr>
            <w:t xml:space="preserve"> [25]</w:t>
          </w:r>
          <w:r w:rsidR="0057603F" w:rsidRPr="00A9549F">
            <w:rPr>
              <w:rPrChange w:id="2699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D15A5C" w:rsidRPr="00A9549F">
        <w:rPr>
          <w:rPrChange w:id="2700" w:author="Sam Simpson" w:date="2011-09-13T07:25:00Z">
            <w:rPr>
              <w:highlight w:val="yellow"/>
            </w:rPr>
          </w:rPrChange>
        </w:rPr>
        <w:t xml:space="preserve"> </w:t>
      </w:r>
      <w:r w:rsidR="00C32862" w:rsidRPr="00A9549F">
        <w:rPr>
          <w:rPrChange w:id="2701" w:author="Sam Simpson" w:date="2011-09-13T07:25:00Z">
            <w:rPr>
              <w:highlight w:val="yellow"/>
            </w:rPr>
          </w:rPrChange>
        </w:rPr>
        <w:t xml:space="preserve">It defines and designs the behaviours of human in </w:t>
      </w:r>
      <w:r w:rsidR="00E62052" w:rsidRPr="00A9549F">
        <w:rPr>
          <w:rPrChange w:id="2702" w:author="Sam Simpson" w:date="2011-09-13T07:25:00Z">
            <w:rPr>
              <w:highlight w:val="yellow"/>
            </w:rPr>
          </w:rPrChange>
        </w:rPr>
        <w:t>perceiving and using</w:t>
      </w:r>
      <w:r w:rsidR="00C32862" w:rsidRPr="00A9549F">
        <w:rPr>
          <w:rPrChange w:id="2703" w:author="Sam Simpson" w:date="2011-09-13T07:25:00Z">
            <w:rPr>
              <w:highlight w:val="yellow"/>
            </w:rPr>
          </w:rPrChange>
        </w:rPr>
        <w:t xml:space="preserve"> digital objects</w:t>
      </w:r>
      <w:sdt>
        <w:sdtPr>
          <w:rPr>
            <w:rFonts w:hint="eastAsia"/>
          </w:rPr>
          <w:id w:val="824859160"/>
          <w:citation/>
        </w:sdtPr>
        <w:sdtContent>
          <w:r w:rsidR="0057603F" w:rsidRPr="00A9549F">
            <w:rPr>
              <w:rPrChange w:id="2704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C32862" w:rsidRPr="00A9549F">
            <w:rPr>
              <w:rPrChange w:id="2705" w:author="Sam Simpson" w:date="2011-09-13T07:25:00Z">
                <w:rPr>
                  <w:highlight w:val="yellow"/>
                </w:rPr>
              </w:rPrChange>
            </w:rPr>
            <w:instrText xml:space="preserve"> CITATION Sha07 \l 2052 </w:instrText>
          </w:r>
          <w:r w:rsidR="0057603F" w:rsidRPr="00A9549F">
            <w:rPr>
              <w:rPrChange w:id="2706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noProof/>
              <w:rPrChange w:id="2707" w:author="Sam Simpson" w:date="2011-09-13T07:25:00Z">
                <w:rPr>
                  <w:noProof/>
                  <w:highlight w:val="yellow"/>
                </w:rPr>
              </w:rPrChange>
            </w:rPr>
            <w:t xml:space="preserve"> [26]</w:t>
          </w:r>
          <w:r w:rsidR="0057603F" w:rsidRPr="00A9549F">
            <w:rPr>
              <w:rPrChange w:id="2708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C32862" w:rsidRPr="00A9549F">
        <w:rPr>
          <w:rPrChange w:id="2709" w:author="Sam Simpson" w:date="2011-09-13T07:25:00Z">
            <w:rPr>
              <w:highlight w:val="yellow"/>
            </w:rPr>
          </w:rPrChange>
        </w:rPr>
        <w:t xml:space="preserve">. </w:t>
      </w:r>
      <w:r w:rsidR="00DB6CAD" w:rsidRPr="00A9549F">
        <w:rPr>
          <w:rPrChange w:id="2710" w:author="Sam Simpson" w:date="2011-09-13T07:25:00Z">
            <w:rPr>
              <w:highlight w:val="yellow"/>
            </w:rPr>
          </w:rPrChange>
        </w:rPr>
        <w:t xml:space="preserve">All </w:t>
      </w:r>
      <w:del w:id="2711" w:author="Sam Simpson" w:date="2011-09-13T07:25:00Z">
        <w:r w:rsidR="00DB6CAD" w:rsidRPr="00A9549F" w:rsidDel="00A9549F">
          <w:rPr>
            <w:rPrChange w:id="2712" w:author="Sam Simpson" w:date="2011-09-13T07:25:00Z">
              <w:rPr>
                <w:highlight w:val="yellow"/>
              </w:rPr>
            </w:rPrChange>
          </w:rPr>
          <w:delText>t</w:delText>
        </w:r>
        <w:r w:rsidR="00A57CBD" w:rsidRPr="00A9549F" w:rsidDel="00A9549F">
          <w:rPr>
            <w:rPrChange w:id="2713" w:author="Sam Simpson" w:date="2011-09-13T07:25:00Z">
              <w:rPr>
                <w:highlight w:val="yellow"/>
              </w:rPr>
            </w:rPrChange>
          </w:rPr>
          <w:delText xml:space="preserve">he </w:delText>
        </w:r>
      </w:del>
      <w:r w:rsidR="00A57CBD" w:rsidRPr="00A9549F">
        <w:rPr>
          <w:rPrChange w:id="2714" w:author="Sam Simpson" w:date="2011-09-13T07:25:00Z">
            <w:rPr>
              <w:highlight w:val="yellow"/>
            </w:rPr>
          </w:rPrChange>
        </w:rPr>
        <w:t>research</w:t>
      </w:r>
      <w:del w:id="2715" w:author="Sam Simpson" w:date="2011-09-13T07:25:00Z">
        <w:r w:rsidR="00DB6CAD" w:rsidRPr="00A9549F" w:rsidDel="00A9549F">
          <w:rPr>
            <w:rPrChange w:id="2716" w:author="Sam Simpson" w:date="2011-09-13T07:25:00Z">
              <w:rPr>
                <w:highlight w:val="yellow"/>
              </w:rPr>
            </w:rPrChange>
          </w:rPr>
          <w:delText>es</w:delText>
        </w:r>
      </w:del>
      <w:ins w:id="2717" w:author="Sam Simpson" w:date="2011-09-13T07:25:00Z">
        <w:r w:rsidR="00A9549F">
          <w:t xml:space="preserve"> in the area</w:t>
        </w:r>
      </w:ins>
      <w:r w:rsidR="00A57CBD" w:rsidRPr="00A9549F">
        <w:rPr>
          <w:rPrChange w:id="2718" w:author="Sam Simpson" w:date="2011-09-13T07:25:00Z">
            <w:rPr>
              <w:highlight w:val="yellow"/>
            </w:rPr>
          </w:rPrChange>
        </w:rPr>
        <w:t xml:space="preserve"> of interaction design </w:t>
      </w:r>
      <w:del w:id="2719" w:author="Sam Simpson" w:date="2011-09-13T07:25:00Z">
        <w:r w:rsidR="00DB6CAD" w:rsidRPr="00A9549F" w:rsidDel="00DD333A">
          <w:rPr>
            <w:rPrChange w:id="2720" w:author="Sam Simpson" w:date="2011-09-13T07:25:00Z">
              <w:rPr>
                <w:highlight w:val="yellow"/>
              </w:rPr>
            </w:rPrChange>
          </w:rPr>
          <w:delText>are</w:delText>
        </w:r>
        <w:r w:rsidR="00A57CBD" w:rsidRPr="00A9549F" w:rsidDel="00DD333A">
          <w:rPr>
            <w:rPrChange w:id="2721" w:author="Sam Simpson" w:date="2011-09-13T07:25:00Z">
              <w:rPr>
                <w:highlight w:val="yellow"/>
              </w:rPr>
            </w:rPrChange>
          </w:rPr>
          <w:delText xml:space="preserve"> </w:delText>
        </w:r>
      </w:del>
      <w:r w:rsidR="00A57CBD" w:rsidRPr="00A9549F">
        <w:rPr>
          <w:rPrChange w:id="2722" w:author="Sam Simpson" w:date="2011-09-13T07:25:00Z">
            <w:rPr>
              <w:highlight w:val="yellow"/>
            </w:rPr>
          </w:rPrChange>
        </w:rPr>
        <w:t>focus</w:t>
      </w:r>
      <w:ins w:id="2723" w:author="Sam Simpson" w:date="2011-09-13T07:26:00Z">
        <w:r w:rsidR="00DD333A">
          <w:t>es</w:t>
        </w:r>
      </w:ins>
      <w:r w:rsidR="00A57CBD" w:rsidRPr="00A9549F">
        <w:rPr>
          <w:rPrChange w:id="2724" w:author="Sam Simpson" w:date="2011-09-13T07:25:00Z">
            <w:rPr>
              <w:highlight w:val="yellow"/>
            </w:rPr>
          </w:rPrChange>
        </w:rPr>
        <w:t xml:space="preserve"> on it</w:t>
      </w:r>
      <w:r w:rsidR="00DB6CAD" w:rsidRPr="00A9549F">
        <w:rPr>
          <w:rPrChange w:id="2725" w:author="Sam Simpson" w:date="2011-09-13T07:25:00Z">
            <w:rPr>
              <w:highlight w:val="yellow"/>
            </w:rPr>
          </w:rPrChange>
        </w:rPr>
        <w:t>s</w:t>
      </w:r>
      <w:r w:rsidR="00A57CBD" w:rsidRPr="00A9549F">
        <w:rPr>
          <w:rPrChange w:id="2726" w:author="Sam Simpson" w:date="2011-09-13T07:25:00Z">
            <w:rPr>
              <w:highlight w:val="yellow"/>
            </w:rPr>
          </w:rPrChange>
        </w:rPr>
        <w:t xml:space="preserve"> objective: </w:t>
      </w:r>
      <w:r w:rsidR="00DB6CAD" w:rsidRPr="00A9549F">
        <w:rPr>
          <w:rPrChange w:id="2727" w:author="Sam Simpson" w:date="2011-09-13T07:25:00Z">
            <w:rPr>
              <w:highlight w:val="yellow"/>
            </w:rPr>
          </w:rPrChange>
        </w:rPr>
        <w:t xml:space="preserve">to make </w:t>
      </w:r>
      <w:ins w:id="2728" w:author="Sam Simpson" w:date="2011-09-13T07:26:00Z">
        <w:r w:rsidR="00DD333A">
          <w:t xml:space="preserve">a </w:t>
        </w:r>
      </w:ins>
      <w:r w:rsidR="00DB6CAD" w:rsidRPr="00A9549F">
        <w:rPr>
          <w:rPrChange w:id="2729" w:author="Sam Simpson" w:date="2011-09-13T07:25:00Z">
            <w:rPr>
              <w:highlight w:val="yellow"/>
            </w:rPr>
          </w:rPrChange>
        </w:rPr>
        <w:t xml:space="preserve">product easy to </w:t>
      </w:r>
      <w:del w:id="2730" w:author="Sam Simpson" w:date="2011-09-13T07:26:00Z">
        <w:r w:rsidR="00DB6CAD" w:rsidRPr="00A9549F" w:rsidDel="00DD333A">
          <w:rPr>
            <w:rPrChange w:id="2731" w:author="Sam Simpson" w:date="2011-09-13T07:25:00Z">
              <w:rPr>
                <w:highlight w:val="yellow"/>
              </w:rPr>
            </w:rPrChange>
          </w:rPr>
          <w:delText xml:space="preserve">be </w:delText>
        </w:r>
      </w:del>
      <w:r w:rsidR="00DB6CAD" w:rsidRPr="00A9549F">
        <w:rPr>
          <w:rPrChange w:id="2732" w:author="Sam Simpson" w:date="2011-09-13T07:25:00Z">
            <w:rPr>
              <w:highlight w:val="yellow"/>
            </w:rPr>
          </w:rPrChange>
        </w:rPr>
        <w:t>use</w:t>
      </w:r>
      <w:del w:id="2733" w:author="Sam Simpson" w:date="2011-09-13T07:26:00Z">
        <w:r w:rsidR="00DB6CAD" w:rsidRPr="00A9549F" w:rsidDel="00DD333A">
          <w:rPr>
            <w:rPrChange w:id="2734" w:author="Sam Simpson" w:date="2011-09-13T07:25:00Z">
              <w:rPr>
                <w:highlight w:val="yellow"/>
              </w:rPr>
            </w:rPrChange>
          </w:rPr>
          <w:delText>d</w:delText>
        </w:r>
      </w:del>
      <w:ins w:id="2735" w:author="Sam Simpson" w:date="2011-09-13T12:15:00Z">
        <w:r w:rsidR="004404C5">
          <w:t xml:space="preserve"> and </w:t>
        </w:r>
      </w:ins>
      <w:del w:id="2736" w:author="Sam Simpson" w:date="2011-09-13T12:15:00Z">
        <w:r w:rsidR="00DB6CAD" w:rsidRPr="003E2C7B" w:rsidDel="004404C5">
          <w:rPr>
            <w:rPrChange w:id="2737" w:author="Sam Simpson" w:date="2011-09-13T12:15:00Z">
              <w:rPr>
                <w:highlight w:val="yellow"/>
              </w:rPr>
            </w:rPrChange>
          </w:rPr>
          <w:delText xml:space="preserve">; to </w:delText>
        </w:r>
      </w:del>
      <w:r w:rsidR="00DB6CAD" w:rsidRPr="003E2C7B">
        <w:rPr>
          <w:rPrChange w:id="2738" w:author="Sam Simpson" w:date="2011-09-13T12:15:00Z">
            <w:rPr>
              <w:highlight w:val="yellow"/>
            </w:rPr>
          </w:rPrChange>
        </w:rPr>
        <w:t>technology</w:t>
      </w:r>
      <w:ins w:id="2739" w:author="Sam Simpson" w:date="2011-09-13T07:26:00Z">
        <w:r w:rsidR="00DD333A" w:rsidRPr="00E248CC">
          <w:t xml:space="preserve"> which people are</w:t>
        </w:r>
      </w:ins>
      <w:r w:rsidR="00DB6CAD" w:rsidRPr="003E2C7B">
        <w:rPr>
          <w:rPrChange w:id="2740" w:author="Sam Simpson" w:date="2011-09-13T12:15:00Z">
            <w:rPr>
              <w:highlight w:val="yellow"/>
            </w:rPr>
          </w:rPrChange>
        </w:rPr>
        <w:t xml:space="preserve"> happy to </w:t>
      </w:r>
      <w:del w:id="2741" w:author="Sam Simpson" w:date="2011-09-13T07:26:00Z">
        <w:r w:rsidR="00DB6CAD" w:rsidRPr="00C13804" w:rsidDel="00DD333A">
          <w:rPr>
            <w:rFonts w:hint="eastAsia"/>
            <w:highlight w:val="yellow"/>
          </w:rPr>
          <w:delText xml:space="preserve">be </w:delText>
        </w:r>
      </w:del>
      <w:del w:id="2742" w:author="Sam Simpson" w:date="2011-09-13T12:16:00Z">
        <w:r w:rsidR="00DB6CAD" w:rsidRPr="001C3D30" w:rsidDel="003E2C7B">
          <w:rPr>
            <w:highlight w:val="yellow"/>
          </w:rPr>
          <w:delText>experience</w:delText>
        </w:r>
      </w:del>
      <w:ins w:id="2743" w:author="Sam Simpson" w:date="2011-09-13T12:16:00Z">
        <w:r w:rsidR="003E2C7B">
          <w:t>interact with</w:t>
        </w:r>
      </w:ins>
      <w:del w:id="2744" w:author="Sam Simpson" w:date="2011-09-13T07:26:00Z">
        <w:r w:rsidR="00DB6CAD" w:rsidRPr="00A9549F" w:rsidDel="00DD333A">
          <w:rPr>
            <w:rPrChange w:id="2745" w:author="Sam Simpson" w:date="2011-09-13T07:25:00Z">
              <w:rPr>
                <w:highlight w:val="yellow"/>
              </w:rPr>
            </w:rPrChange>
          </w:rPr>
          <w:delText>d</w:delText>
        </w:r>
      </w:del>
      <w:r w:rsidR="00DB6CAD" w:rsidRPr="00A9549F">
        <w:rPr>
          <w:rPrChange w:id="2746" w:author="Sam Simpson" w:date="2011-09-13T07:25:00Z">
            <w:rPr>
              <w:highlight w:val="yellow"/>
            </w:rPr>
          </w:rPrChange>
        </w:rPr>
        <w:t>. In order to achieve the objective</w:t>
      </w:r>
      <w:ins w:id="2747" w:author="Sam Simpson" w:date="2011-09-13T07:26:00Z">
        <w:r w:rsidR="00DD333A">
          <w:t>s</w:t>
        </w:r>
      </w:ins>
      <w:r w:rsidR="00DB6CAD" w:rsidRPr="00A9549F">
        <w:rPr>
          <w:rPrChange w:id="2748" w:author="Sam Simpson" w:date="2011-09-13T07:25:00Z">
            <w:rPr>
              <w:highlight w:val="yellow"/>
            </w:rPr>
          </w:rPrChange>
        </w:rPr>
        <w:t>, there are several things</w:t>
      </w:r>
      <w:ins w:id="2749" w:author="Sam Simpson" w:date="2011-09-13T07:27:00Z">
        <w:r w:rsidR="001B06D1">
          <w:t xml:space="preserve"> which need</w:t>
        </w:r>
      </w:ins>
      <w:r w:rsidR="00DB6CAD" w:rsidRPr="00A9549F">
        <w:rPr>
          <w:rPrChange w:id="2750" w:author="Sam Simpson" w:date="2011-09-13T07:25:00Z">
            <w:rPr>
              <w:highlight w:val="yellow"/>
            </w:rPr>
          </w:rPrChange>
        </w:rPr>
        <w:t xml:space="preserve"> to be finished in sequence: the </w:t>
      </w:r>
      <w:r w:rsidR="00A41E09" w:rsidRPr="00A9549F">
        <w:rPr>
          <w:rPrChange w:id="2751" w:author="Sam Simpson" w:date="2011-09-13T07:25:00Z">
            <w:rPr>
              <w:highlight w:val="yellow"/>
            </w:rPr>
          </w:rPrChange>
        </w:rPr>
        <w:t>expectation</w:t>
      </w:r>
      <w:r w:rsidR="00DB6CAD" w:rsidRPr="00A9549F">
        <w:rPr>
          <w:rPrChange w:id="2752" w:author="Sam Simpson" w:date="2011-09-13T07:25:00Z">
            <w:rPr>
              <w:highlight w:val="yellow"/>
            </w:rPr>
          </w:rPrChange>
        </w:rPr>
        <w:t xml:space="preserve"> of different kind</w:t>
      </w:r>
      <w:ins w:id="2753" w:author="Sam Simpson" w:date="2011-09-13T07:27:00Z">
        <w:r w:rsidR="001B06D1">
          <w:t>s</w:t>
        </w:r>
      </w:ins>
      <w:r w:rsidR="00DB6CAD" w:rsidRPr="00A9549F">
        <w:rPr>
          <w:rPrChange w:id="2754" w:author="Sam Simpson" w:date="2011-09-13T07:25:00Z">
            <w:rPr>
              <w:highlight w:val="yellow"/>
            </w:rPr>
          </w:rPrChange>
        </w:rPr>
        <w:t xml:space="preserve"> of user should be classified for analysis; understanding what </w:t>
      </w:r>
      <w:ins w:id="2755" w:author="Sam Simpson" w:date="2011-09-13T07:27:00Z">
        <w:r w:rsidR="001B06D1" w:rsidRPr="0056045E">
          <w:rPr>
            <w:rFonts w:hint="eastAsia"/>
          </w:rPr>
          <w:t xml:space="preserve">user </w:t>
        </w:r>
      </w:ins>
      <w:r w:rsidR="00DB6CAD" w:rsidRPr="00A9549F">
        <w:rPr>
          <w:rPrChange w:id="2756" w:author="Sam Simpson" w:date="2011-09-13T07:25:00Z">
            <w:rPr>
              <w:highlight w:val="yellow"/>
            </w:rPr>
          </w:rPrChange>
        </w:rPr>
        <w:t xml:space="preserve">behaviours </w:t>
      </w:r>
      <w:del w:id="2757" w:author="Sam Simpson" w:date="2011-09-13T07:27:00Z">
        <w:r w:rsidR="00DB6CAD" w:rsidRPr="00A9549F" w:rsidDel="001B06D1">
          <w:rPr>
            <w:rPrChange w:id="2758" w:author="Sam Simpson" w:date="2011-09-13T07:25:00Z">
              <w:rPr>
                <w:highlight w:val="yellow"/>
              </w:rPr>
            </w:rPrChange>
          </w:rPr>
          <w:delText xml:space="preserve">of user </w:delText>
        </w:r>
      </w:del>
      <w:r w:rsidR="00DB6CAD" w:rsidRPr="00A9549F">
        <w:rPr>
          <w:rPrChange w:id="2759" w:author="Sam Simpson" w:date="2011-09-13T07:25:00Z">
            <w:rPr>
              <w:highlight w:val="yellow"/>
            </w:rPr>
          </w:rPrChange>
        </w:rPr>
        <w:t xml:space="preserve">would do or </w:t>
      </w:r>
      <w:ins w:id="2760" w:author="Sam Simpson" w:date="2011-09-13T07:27:00Z">
        <w:r w:rsidR="001B06D1">
          <w:t>have done</w:t>
        </w:r>
      </w:ins>
      <w:del w:id="2761" w:author="Sam Simpson" w:date="2011-09-13T07:27:00Z">
        <w:r w:rsidR="00A41E09" w:rsidRPr="00A9549F" w:rsidDel="001B06D1">
          <w:rPr>
            <w:rPrChange w:id="2762" w:author="Sam Simpson" w:date="2011-09-13T07:25:00Z">
              <w:rPr>
                <w:highlight w:val="yellow"/>
              </w:rPr>
            </w:rPrChange>
          </w:rPr>
          <w:delText xml:space="preserve">already </w:delText>
        </w:r>
        <w:r w:rsidR="00DB6CAD" w:rsidRPr="00A9549F" w:rsidDel="001B06D1">
          <w:rPr>
            <w:rPrChange w:id="2763" w:author="Sam Simpson" w:date="2011-09-13T07:25:00Z">
              <w:rPr>
                <w:highlight w:val="yellow"/>
              </w:rPr>
            </w:rPrChange>
          </w:rPr>
          <w:delText>did</w:delText>
        </w:r>
      </w:del>
      <w:r w:rsidR="00DB6CAD" w:rsidRPr="00A9549F">
        <w:rPr>
          <w:rPrChange w:id="2764" w:author="Sam Simpson" w:date="2011-09-13T07:25:00Z">
            <w:rPr>
              <w:highlight w:val="yellow"/>
            </w:rPr>
          </w:rPrChange>
        </w:rPr>
        <w:t xml:space="preserve"> during their us</w:t>
      </w:r>
      <w:ins w:id="2765" w:author="Sam Simpson" w:date="2011-09-13T07:27:00Z">
        <w:r w:rsidR="001B06D1">
          <w:t>e</w:t>
        </w:r>
      </w:ins>
      <w:del w:id="2766" w:author="Sam Simpson" w:date="2011-09-13T07:27:00Z">
        <w:r w:rsidR="00DB6CAD" w:rsidRPr="00A9549F" w:rsidDel="001B06D1">
          <w:rPr>
            <w:rPrChange w:id="2767" w:author="Sam Simpson" w:date="2011-09-13T07:25:00Z">
              <w:rPr>
                <w:highlight w:val="yellow"/>
              </w:rPr>
            </w:rPrChange>
          </w:rPr>
          <w:delText>ing</w:delText>
        </w:r>
      </w:del>
      <w:ins w:id="2768" w:author="Sam Simpson" w:date="2011-09-13T07:27:00Z">
        <w:r w:rsidR="001B06D1">
          <w:t xml:space="preserve"> of</w:t>
        </w:r>
      </w:ins>
      <w:r w:rsidR="00DB6CAD" w:rsidRPr="00A9549F">
        <w:rPr>
          <w:rPrChange w:id="2769" w:author="Sam Simpson" w:date="2011-09-13T07:25:00Z">
            <w:rPr>
              <w:highlight w:val="yellow"/>
            </w:rPr>
          </w:rPrChange>
        </w:rPr>
        <w:t xml:space="preserve"> an interface; </w:t>
      </w:r>
      <w:r w:rsidR="007121FB" w:rsidRPr="00A9549F">
        <w:rPr>
          <w:rPrChange w:id="2770" w:author="Sam Simpson" w:date="2011-09-13T07:25:00Z">
            <w:rPr>
              <w:highlight w:val="yellow"/>
            </w:rPr>
          </w:rPrChange>
        </w:rPr>
        <w:t>understanding the</w:t>
      </w:r>
      <w:del w:id="2771" w:author="Sam Simpson" w:date="2011-09-13T07:28:00Z">
        <w:r w:rsidR="007121FB" w:rsidRPr="00A9549F" w:rsidDel="00B666FB">
          <w:rPr>
            <w:rPrChange w:id="2772" w:author="Sam Simpson" w:date="2011-09-13T07:25:00Z">
              <w:rPr>
                <w:highlight w:val="yellow"/>
              </w:rPr>
            </w:rPrChange>
          </w:rPr>
          <w:delText>ir</w:delText>
        </w:r>
      </w:del>
      <w:r w:rsidR="007121FB" w:rsidRPr="00A9549F">
        <w:rPr>
          <w:rPrChange w:id="2773" w:author="Sam Simpson" w:date="2011-09-13T07:25:00Z">
            <w:rPr>
              <w:highlight w:val="yellow"/>
            </w:rPr>
          </w:rPrChange>
        </w:rPr>
        <w:t xml:space="preserve"> psychological characteristics of using the interface. </w:t>
      </w:r>
      <w:r w:rsidR="000829F6" w:rsidRPr="00A9549F">
        <w:rPr>
          <w:rPrChange w:id="2774" w:author="Sam Simpson" w:date="2011-09-13T07:25:00Z">
            <w:rPr>
              <w:highlight w:val="yellow"/>
            </w:rPr>
          </w:rPrChange>
        </w:rPr>
        <w:t xml:space="preserve">The relationship between product and user </w:t>
      </w:r>
      <w:del w:id="2775" w:author="Sam Simpson" w:date="2011-09-13T07:28:00Z">
        <w:r w:rsidR="000829F6" w:rsidRPr="00A9549F" w:rsidDel="00B666FB">
          <w:rPr>
            <w:rPrChange w:id="2776" w:author="Sam Simpson" w:date="2011-09-13T07:25:00Z">
              <w:rPr>
                <w:highlight w:val="yellow"/>
              </w:rPr>
            </w:rPrChange>
          </w:rPr>
          <w:delText xml:space="preserve">would </w:delText>
        </w:r>
      </w:del>
      <w:ins w:id="2777" w:author="Sam Simpson" w:date="2011-09-13T07:28:00Z">
        <w:r w:rsidR="00B666FB">
          <w:t>is</w:t>
        </w:r>
        <w:r w:rsidR="00B666FB" w:rsidRPr="00A9549F">
          <w:rPr>
            <w:rPrChange w:id="2778" w:author="Sam Simpson" w:date="2011-09-13T07:25:00Z">
              <w:rPr>
                <w:highlight w:val="yellow"/>
              </w:rPr>
            </w:rPrChange>
          </w:rPr>
          <w:t xml:space="preserve"> </w:t>
        </w:r>
      </w:ins>
      <w:del w:id="2779" w:author="Sam Simpson" w:date="2011-09-13T07:28:00Z">
        <w:r w:rsidR="000829F6" w:rsidRPr="00A9549F" w:rsidDel="00B666FB">
          <w:rPr>
            <w:rPrChange w:id="2780" w:author="Sam Simpson" w:date="2011-09-13T07:25:00Z">
              <w:rPr>
                <w:highlight w:val="yellow"/>
              </w:rPr>
            </w:rPrChange>
          </w:rPr>
          <w:delText xml:space="preserve">be </w:delText>
        </w:r>
      </w:del>
      <w:r w:rsidR="000829F6" w:rsidRPr="00A9549F">
        <w:rPr>
          <w:rPrChange w:id="2781" w:author="Sam Simpson" w:date="2011-09-13T07:25:00Z">
            <w:rPr>
              <w:highlight w:val="yellow"/>
            </w:rPr>
          </w:rPrChange>
        </w:rPr>
        <w:t>built by the interaction design of</w:t>
      </w:r>
      <w:ins w:id="2782" w:author="Sam Simpson" w:date="2011-09-13T07:28:00Z">
        <w:r w:rsidR="00B666FB">
          <w:t xml:space="preserve"> the</w:t>
        </w:r>
      </w:ins>
      <w:r w:rsidR="000829F6" w:rsidRPr="00A9549F">
        <w:rPr>
          <w:rPrChange w:id="2783" w:author="Sam Simpson" w:date="2011-09-13T07:25:00Z">
            <w:rPr>
              <w:highlight w:val="yellow"/>
            </w:rPr>
          </w:rPrChange>
        </w:rPr>
        <w:t xml:space="preserve"> interface, to help user to do what he/she need</w:t>
      </w:r>
      <w:ins w:id="2784" w:author="Sam Simpson" w:date="2011-09-13T07:28:00Z">
        <w:r w:rsidR="00B666FB">
          <w:t>s</w:t>
        </w:r>
      </w:ins>
      <w:r w:rsidR="000829F6" w:rsidRPr="00A9549F">
        <w:rPr>
          <w:rPrChange w:id="2785" w:author="Sam Simpson" w:date="2011-09-13T07:25:00Z">
            <w:rPr>
              <w:highlight w:val="yellow"/>
            </w:rPr>
          </w:rPrChange>
        </w:rPr>
        <w:t xml:space="preserve"> via </w:t>
      </w:r>
      <w:ins w:id="2786" w:author="Sam Simpson" w:date="2011-09-13T07:29:00Z">
        <w:r w:rsidR="00B666FB">
          <w:t xml:space="preserve">an </w:t>
        </w:r>
      </w:ins>
      <w:del w:id="2787" w:author="Sam Simpson" w:date="2011-09-13T07:28:00Z">
        <w:r w:rsidR="000829F6" w:rsidRPr="00A9549F" w:rsidDel="00B666FB">
          <w:rPr>
            <w:rPrChange w:id="2788" w:author="Sam Simpson" w:date="2011-09-13T07:25:00Z">
              <w:rPr>
                <w:highlight w:val="yellow"/>
              </w:rPr>
            </w:rPrChange>
          </w:rPr>
          <w:delText xml:space="preserve">the interface </w:delText>
        </w:r>
      </w:del>
      <w:r w:rsidR="000829F6" w:rsidRPr="00A9549F">
        <w:rPr>
          <w:rPrChange w:id="2789" w:author="Sam Simpson" w:date="2011-09-13T07:25:00Z">
            <w:rPr>
              <w:highlight w:val="yellow"/>
            </w:rPr>
          </w:rPrChange>
        </w:rPr>
        <w:t xml:space="preserve">effective and </w:t>
      </w:r>
      <w:ins w:id="2790" w:author="Sam Simpson" w:date="2011-09-13T12:18:00Z">
        <w:r w:rsidR="00174BD4" w:rsidRPr="00174BD4">
          <w:rPr>
            <w:rPrChange w:id="2791" w:author="Sam Simpson" w:date="2011-09-13T12:18:00Z">
              <w:rPr>
                <w:highlight w:val="yellow"/>
              </w:rPr>
            </w:rPrChange>
          </w:rPr>
          <w:t>stress-free</w:t>
        </w:r>
        <w:r w:rsidR="00174BD4" w:rsidRPr="00174BD4" w:rsidDel="00174BD4">
          <w:rPr>
            <w:rPrChange w:id="2792" w:author="Sam Simpson" w:date="2011-09-13T12:18:00Z">
              <w:rPr>
                <w:highlight w:val="yellow"/>
              </w:rPr>
            </w:rPrChange>
          </w:rPr>
          <w:t xml:space="preserve"> </w:t>
        </w:r>
      </w:ins>
      <w:del w:id="2793" w:author="Sam Simpson" w:date="2011-09-13T12:18:00Z">
        <w:r w:rsidR="000829F6" w:rsidRPr="00C13804" w:rsidDel="00174BD4">
          <w:rPr>
            <w:highlight w:val="yellow"/>
          </w:rPr>
          <w:delText>relaxed</w:delText>
        </w:r>
      </w:del>
      <w:ins w:id="2794" w:author="Sam Simpson" w:date="2011-09-13T07:28:00Z">
        <w:r w:rsidR="00B666FB" w:rsidRPr="006763DA">
          <w:rPr>
            <w:rFonts w:hint="eastAsia"/>
          </w:rPr>
          <w:t xml:space="preserve">interface </w:t>
        </w:r>
      </w:ins>
      <w:sdt>
        <w:sdtPr>
          <w:id w:val="846061021"/>
          <w:citation/>
        </w:sdtPr>
        <w:sdtContent>
          <w:r w:rsidR="0057603F" w:rsidRPr="00A9549F">
            <w:rPr>
              <w:rPrChange w:id="2795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254087" w:rsidRPr="00A9549F">
            <w:rPr>
              <w:rPrChange w:id="2796" w:author="Sam Simpson" w:date="2011-09-13T07:25:00Z">
                <w:rPr>
                  <w:highlight w:val="yellow"/>
                </w:rPr>
              </w:rPrChange>
            </w:rPr>
            <w:instrText xml:space="preserve"> CITATION Sha07 \l 2052 </w:instrText>
          </w:r>
          <w:r w:rsidR="0057603F" w:rsidRPr="00A9549F">
            <w:rPr>
              <w:rPrChange w:id="2797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noProof/>
              <w:rPrChange w:id="2798" w:author="Sam Simpson" w:date="2011-09-13T07:25:00Z">
                <w:rPr>
                  <w:noProof/>
                  <w:highlight w:val="yellow"/>
                </w:rPr>
              </w:rPrChange>
            </w:rPr>
            <w:t xml:space="preserve"> [26]</w:t>
          </w:r>
          <w:r w:rsidR="0057603F" w:rsidRPr="00A9549F">
            <w:rPr>
              <w:rPrChange w:id="2799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0829F6" w:rsidRPr="00A9549F">
        <w:rPr>
          <w:rPrChange w:id="2800" w:author="Sam Simpson" w:date="2011-09-13T07:25:00Z">
            <w:rPr>
              <w:highlight w:val="yellow"/>
            </w:rPr>
          </w:rPrChange>
        </w:rPr>
        <w:t>.</w:t>
      </w:r>
      <w:r w:rsidR="00574759" w:rsidRPr="00A9549F">
        <w:rPr>
          <w:rPrChange w:id="2801" w:author="Sam Simpson" w:date="2011-09-13T07:25:00Z">
            <w:rPr>
              <w:highlight w:val="yellow"/>
            </w:rPr>
          </w:rPrChange>
        </w:rPr>
        <w:t xml:space="preserve"> </w:t>
      </w:r>
      <w:r w:rsidR="007E4E5A" w:rsidRPr="00A9549F">
        <w:rPr>
          <w:rPrChange w:id="2802" w:author="Sam Simpson" w:date="2011-09-13T07:25:00Z">
            <w:rPr>
              <w:highlight w:val="yellow"/>
            </w:rPr>
          </w:rPrChange>
        </w:rPr>
        <w:t xml:space="preserve">In measuring the usability of a </w:t>
      </w:r>
      <w:r w:rsidR="007E4E5A" w:rsidRPr="00A9549F">
        <w:rPr>
          <w:rPrChange w:id="2803" w:author="Sam Simpson" w:date="2011-09-13T07:25:00Z">
            <w:rPr>
              <w:highlight w:val="yellow"/>
            </w:rPr>
          </w:rPrChange>
        </w:rPr>
        <w:lastRenderedPageBreak/>
        <w:t xml:space="preserve">product and its interaction design result, </w:t>
      </w:r>
      <w:del w:id="2804" w:author="Sam Simpson" w:date="2011-09-13T07:29:00Z">
        <w:r w:rsidR="0063196B" w:rsidRPr="00A9549F" w:rsidDel="004B1562">
          <w:rPr>
            <w:rPrChange w:id="2805" w:author="Sam Simpson" w:date="2011-09-13T07:25:00Z">
              <w:rPr>
                <w:highlight w:val="yellow"/>
              </w:rPr>
            </w:rPrChange>
          </w:rPr>
          <w:delText xml:space="preserve">Jabok </w:delText>
        </w:r>
      </w:del>
      <w:r w:rsidR="0063196B" w:rsidRPr="00A9549F">
        <w:rPr>
          <w:rPrChange w:id="2806" w:author="Sam Simpson" w:date="2011-09-13T07:25:00Z">
            <w:rPr>
              <w:highlight w:val="yellow"/>
            </w:rPr>
          </w:rPrChange>
        </w:rPr>
        <w:t>Nielsen</w:t>
      </w:r>
      <w:del w:id="2807" w:author="Sam Simpson" w:date="2011-09-13T12:23:00Z">
        <w:r w:rsidR="00544268" w:rsidRPr="00A9549F" w:rsidDel="001A6AE2">
          <w:rPr>
            <w:rStyle w:val="aa"/>
            <w:rPrChange w:id="2808" w:author="Sam Simpson" w:date="2011-09-13T07:25:00Z">
              <w:rPr>
                <w:rStyle w:val="aa"/>
                <w:highlight w:val="yellow"/>
              </w:rPr>
            </w:rPrChange>
          </w:rPr>
          <w:footnoteReference w:id="14"/>
        </w:r>
      </w:del>
      <w:r w:rsidR="0063196B" w:rsidRPr="00A9549F">
        <w:rPr>
          <w:rPrChange w:id="2825" w:author="Sam Simpson" w:date="2011-09-13T07:25:00Z">
            <w:rPr>
              <w:highlight w:val="yellow"/>
            </w:rPr>
          </w:rPrChange>
        </w:rPr>
        <w:t xml:space="preserve"> </w:t>
      </w:r>
      <w:del w:id="2826" w:author="Sam Simpson" w:date="2011-09-13T07:29:00Z">
        <w:r w:rsidR="0063196B" w:rsidRPr="00A9549F" w:rsidDel="004B1562">
          <w:rPr>
            <w:rPrChange w:id="2827" w:author="Sam Simpson" w:date="2011-09-13T07:25:00Z">
              <w:rPr>
                <w:highlight w:val="yellow"/>
              </w:rPr>
            </w:rPrChange>
          </w:rPr>
          <w:delText>has written a</w:delText>
        </w:r>
      </w:del>
      <w:ins w:id="2828" w:author="Sam Simpson" w:date="2011-09-13T07:29:00Z">
        <w:r w:rsidR="004B1562">
          <w:t>introduces a</w:t>
        </w:r>
      </w:ins>
      <w:r w:rsidR="0063196B" w:rsidRPr="00A9549F">
        <w:rPr>
          <w:rPrChange w:id="2829" w:author="Sam Simpson" w:date="2011-09-13T07:25:00Z">
            <w:rPr>
              <w:highlight w:val="yellow"/>
            </w:rPr>
          </w:rPrChange>
        </w:rPr>
        <w:t xml:space="preserve"> framework of system acceptability</w:t>
      </w:r>
      <w:sdt>
        <w:sdtPr>
          <w:rPr>
            <w:rFonts w:hint="eastAsia"/>
          </w:rPr>
          <w:id w:val="-1166627809"/>
          <w:citation/>
        </w:sdtPr>
        <w:sdtContent>
          <w:r w:rsidR="0057603F" w:rsidRPr="00A9549F">
            <w:rPr>
              <w:rPrChange w:id="2830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63196B" w:rsidRPr="00A9549F">
            <w:rPr>
              <w:rPrChange w:id="2831" w:author="Sam Simpson" w:date="2011-09-13T07:25:00Z">
                <w:rPr>
                  <w:highlight w:val="yellow"/>
                </w:rPr>
              </w:rPrChange>
            </w:rPr>
            <w:instrText xml:space="preserve"> CITATION Jak11 \l 2052 </w:instrText>
          </w:r>
          <w:r w:rsidR="0057603F" w:rsidRPr="00A9549F">
            <w:rPr>
              <w:rPrChange w:id="2832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noProof/>
              <w:rPrChange w:id="2833" w:author="Sam Simpson" w:date="2011-09-13T07:25:00Z">
                <w:rPr>
                  <w:noProof/>
                  <w:highlight w:val="yellow"/>
                </w:rPr>
              </w:rPrChange>
            </w:rPr>
            <w:t xml:space="preserve"> [27]</w:t>
          </w:r>
          <w:r w:rsidR="0057603F" w:rsidRPr="00A9549F">
            <w:rPr>
              <w:rPrChange w:id="2834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63196B" w:rsidRPr="00A9549F">
        <w:rPr>
          <w:rPrChange w:id="2835" w:author="Sam Simpson" w:date="2011-09-13T07:25:00Z">
            <w:rPr>
              <w:highlight w:val="yellow"/>
            </w:rPr>
          </w:rPrChange>
        </w:rPr>
        <w:t>: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606"/>
        <w:gridCol w:w="6758"/>
        <w:tblGridChange w:id="2836">
          <w:tblGrid>
            <w:gridCol w:w="108"/>
            <w:gridCol w:w="1498"/>
            <w:gridCol w:w="108"/>
            <w:gridCol w:w="6650"/>
            <w:gridCol w:w="108"/>
          </w:tblGrid>
        </w:tblGridChange>
      </w:tblGrid>
      <w:tr w:rsidR="007326D7" w:rsidRPr="00A9549F" w:rsidTr="007326D7">
        <w:trPr>
          <w:trHeight w:val="631"/>
        </w:trPr>
        <w:tc>
          <w:tcPr>
            <w:tcW w:w="1606" w:type="dxa"/>
            <w:vAlign w:val="center"/>
          </w:tcPr>
          <w:p w:rsidR="007326D7" w:rsidRPr="00A9549F" w:rsidRDefault="007326D7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837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838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839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Learnability</w:t>
            </w:r>
          </w:p>
        </w:tc>
        <w:tc>
          <w:tcPr>
            <w:tcW w:w="6758" w:type="dxa"/>
          </w:tcPr>
          <w:p w:rsidR="007326D7" w:rsidRPr="00A9549F" w:rsidRDefault="007326D7">
            <w:pPr>
              <w:spacing w:after="0" w:line="240" w:lineRule="auto"/>
              <w:rPr>
                <w:sz w:val="20"/>
                <w:szCs w:val="20"/>
                <w:rPrChange w:id="2840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841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84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easy is it for users to accomplish basic tasks the first time they encounter the design?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843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380"/>
          <w:trPrChange w:id="2844" w:author="Sam Simpson" w:date="2011-09-13T07:31:00Z">
            <w:trPr>
              <w:gridAfter w:val="0"/>
            </w:trPr>
          </w:trPrChange>
        </w:trPr>
        <w:tc>
          <w:tcPr>
            <w:tcW w:w="1606" w:type="dxa"/>
            <w:vAlign w:val="center"/>
            <w:tcPrChange w:id="2845" w:author="Sam Simpson" w:date="2011-09-13T07:31:00Z">
              <w:tcPr>
                <w:tcW w:w="1606" w:type="dxa"/>
                <w:gridSpan w:val="2"/>
                <w:vAlign w:val="center"/>
              </w:tcPr>
            </w:tcPrChange>
          </w:tcPr>
          <w:p w:rsidR="007326D7" w:rsidRPr="00A9549F" w:rsidRDefault="007326D7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846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847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848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Efficiency</w:t>
            </w:r>
          </w:p>
        </w:tc>
        <w:tc>
          <w:tcPr>
            <w:tcW w:w="6758" w:type="dxa"/>
            <w:tcPrChange w:id="2849" w:author="Sam Simpson" w:date="2011-09-13T07:31:00Z">
              <w:tcPr>
                <w:tcW w:w="6758" w:type="dxa"/>
                <w:gridSpan w:val="2"/>
              </w:tcPr>
            </w:tcPrChange>
          </w:tcPr>
          <w:p w:rsidR="007326D7" w:rsidRPr="00A9549F" w:rsidRDefault="007326D7">
            <w:pPr>
              <w:spacing w:after="0" w:line="240" w:lineRule="auto"/>
              <w:rPr>
                <w:sz w:val="20"/>
                <w:szCs w:val="20"/>
                <w:rPrChange w:id="2850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851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85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Once users have learned the design, how quickly can they perform tasks?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853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555"/>
          <w:trPrChange w:id="2854" w:author="Sam Simpson" w:date="2011-09-13T07:31:00Z">
            <w:trPr>
              <w:gridAfter w:val="0"/>
            </w:trPr>
          </w:trPrChange>
        </w:trPr>
        <w:tc>
          <w:tcPr>
            <w:tcW w:w="1606" w:type="dxa"/>
            <w:vAlign w:val="center"/>
            <w:tcPrChange w:id="2855" w:author="Sam Simpson" w:date="2011-09-13T07:31:00Z">
              <w:tcPr>
                <w:tcW w:w="1606" w:type="dxa"/>
                <w:gridSpan w:val="2"/>
                <w:vAlign w:val="center"/>
              </w:tcPr>
            </w:tcPrChange>
          </w:tcPr>
          <w:p w:rsidR="007326D7" w:rsidRPr="00A9549F" w:rsidRDefault="007326D7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856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857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858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Memorability</w:t>
            </w:r>
          </w:p>
        </w:tc>
        <w:tc>
          <w:tcPr>
            <w:tcW w:w="6758" w:type="dxa"/>
            <w:tcPrChange w:id="2859" w:author="Sam Simpson" w:date="2011-09-13T07:31:00Z">
              <w:tcPr>
                <w:tcW w:w="6758" w:type="dxa"/>
                <w:gridSpan w:val="2"/>
              </w:tcPr>
            </w:tcPrChange>
          </w:tcPr>
          <w:p w:rsidR="007326D7" w:rsidRPr="00A9549F" w:rsidRDefault="007326D7">
            <w:pPr>
              <w:spacing w:after="0" w:line="240" w:lineRule="auto"/>
              <w:rPr>
                <w:sz w:val="20"/>
                <w:szCs w:val="20"/>
                <w:rPrChange w:id="2860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861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86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When users return to the design after a period of not using it, how easily can they are establish proficiency?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863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549"/>
          <w:trPrChange w:id="2864" w:author="Sam Simpson" w:date="2011-09-13T07:31:00Z">
            <w:trPr>
              <w:gridAfter w:val="0"/>
            </w:trPr>
          </w:trPrChange>
        </w:trPr>
        <w:tc>
          <w:tcPr>
            <w:tcW w:w="1606" w:type="dxa"/>
            <w:vAlign w:val="center"/>
            <w:tcPrChange w:id="2865" w:author="Sam Simpson" w:date="2011-09-13T07:31:00Z">
              <w:tcPr>
                <w:tcW w:w="1606" w:type="dxa"/>
                <w:gridSpan w:val="2"/>
                <w:vAlign w:val="center"/>
              </w:tcPr>
            </w:tcPrChange>
          </w:tcPr>
          <w:p w:rsidR="007326D7" w:rsidRPr="00A9549F" w:rsidRDefault="007326D7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866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867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868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Errors</w:t>
            </w:r>
          </w:p>
        </w:tc>
        <w:tc>
          <w:tcPr>
            <w:tcW w:w="6758" w:type="dxa"/>
            <w:tcPrChange w:id="2869" w:author="Sam Simpson" w:date="2011-09-13T07:31:00Z">
              <w:tcPr>
                <w:tcW w:w="6758" w:type="dxa"/>
                <w:gridSpan w:val="2"/>
              </w:tcPr>
            </w:tcPrChange>
          </w:tcPr>
          <w:p w:rsidR="007326D7" w:rsidRPr="00A9549F" w:rsidRDefault="007326D7">
            <w:pPr>
              <w:spacing w:after="0" w:line="240" w:lineRule="auto"/>
              <w:rPr>
                <w:sz w:val="20"/>
                <w:szCs w:val="20"/>
                <w:rPrChange w:id="2870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871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87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many errors do users make, how severe are these errors, and how easily can they recover from the errors?</w:t>
            </w:r>
          </w:p>
        </w:tc>
      </w:tr>
      <w:tr w:rsidR="007326D7" w:rsidRPr="00A9549F" w:rsidTr="007326D7">
        <w:trPr>
          <w:trHeight w:val="235"/>
        </w:trPr>
        <w:tc>
          <w:tcPr>
            <w:tcW w:w="1606" w:type="dxa"/>
            <w:vAlign w:val="center"/>
          </w:tcPr>
          <w:p w:rsidR="007326D7" w:rsidRPr="00A9549F" w:rsidRDefault="007326D7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873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874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875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Satisfaction</w:t>
            </w:r>
          </w:p>
        </w:tc>
        <w:tc>
          <w:tcPr>
            <w:tcW w:w="6758" w:type="dxa"/>
          </w:tcPr>
          <w:p w:rsidR="007326D7" w:rsidRPr="00A9549F" w:rsidRDefault="007326D7">
            <w:pPr>
              <w:keepNext/>
              <w:spacing w:after="0" w:line="240" w:lineRule="auto"/>
              <w:rPr>
                <w:sz w:val="20"/>
                <w:szCs w:val="20"/>
                <w:rPrChange w:id="2876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877" w:author="Sam Simpson" w:date="2011-09-13T07:31:00Z">
                <w:pPr>
                  <w:keepNext/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878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pleasant is it to use the design?</w:t>
            </w:r>
          </w:p>
        </w:tc>
      </w:tr>
    </w:tbl>
    <w:p w:rsidR="007326D7" w:rsidRPr="00A9549F" w:rsidRDefault="007326D7">
      <w:pPr>
        <w:pStyle w:val="af5"/>
        <w:spacing w:line="360" w:lineRule="auto"/>
        <w:rPr>
          <w:rPrChange w:id="2879" w:author="Sam Simpson" w:date="2011-09-13T07:25:00Z">
            <w:rPr>
              <w:highlight w:val="yellow"/>
            </w:rPr>
          </w:rPrChange>
        </w:rPr>
        <w:pPrChange w:id="2880" w:author="Sam" w:date="2011-09-12T19:53:00Z">
          <w:pPr>
            <w:pStyle w:val="af5"/>
          </w:pPr>
        </w:pPrChange>
      </w:pPr>
      <w:bookmarkStart w:id="2881" w:name="_Toc303543562"/>
      <w:r w:rsidRPr="00A9549F">
        <w:rPr>
          <w:rPrChange w:id="2882" w:author="Sam Simpson" w:date="2011-09-13T07:25:00Z">
            <w:rPr>
              <w:highlight w:val="yellow"/>
            </w:rPr>
          </w:rPrChange>
        </w:rPr>
        <w:t xml:space="preserve">Table </w:t>
      </w:r>
      <w:r w:rsidR="0057603F" w:rsidRPr="00A9549F">
        <w:rPr>
          <w:rPrChange w:id="2883" w:author="Sam Simpson" w:date="2011-09-13T07:25:00Z">
            <w:rPr>
              <w:highlight w:val="yellow"/>
            </w:rPr>
          </w:rPrChange>
        </w:rPr>
        <w:fldChar w:fldCharType="begin"/>
      </w:r>
      <w:r w:rsidR="004F25A9" w:rsidRPr="00A9549F">
        <w:rPr>
          <w:rPrChange w:id="2884" w:author="Sam Simpson" w:date="2011-09-13T07:25:00Z">
            <w:rPr>
              <w:highlight w:val="yellow"/>
            </w:rPr>
          </w:rPrChange>
        </w:rPr>
        <w:instrText xml:space="preserve"> SEQ Table \* ARABIC </w:instrText>
      </w:r>
      <w:r w:rsidR="0057603F" w:rsidRPr="00A9549F">
        <w:rPr>
          <w:rPrChange w:id="2885" w:author="Sam Simpson" w:date="2011-09-13T07:25:00Z">
            <w:rPr>
              <w:highlight w:val="yellow"/>
            </w:rPr>
          </w:rPrChange>
        </w:rPr>
        <w:fldChar w:fldCharType="separate"/>
      </w:r>
      <w:r w:rsidR="00707DEE" w:rsidRPr="00A9549F">
        <w:rPr>
          <w:noProof/>
          <w:rPrChange w:id="2886" w:author="Sam Simpson" w:date="2011-09-13T07:25:00Z">
            <w:rPr>
              <w:noProof/>
              <w:highlight w:val="yellow"/>
            </w:rPr>
          </w:rPrChange>
        </w:rPr>
        <w:t>1</w:t>
      </w:r>
      <w:r w:rsidR="0057603F" w:rsidRPr="00A9549F">
        <w:rPr>
          <w:rPrChange w:id="2887" w:author="Sam Simpson" w:date="2011-09-13T07:25:00Z">
            <w:rPr>
              <w:highlight w:val="yellow"/>
            </w:rPr>
          </w:rPrChange>
        </w:rPr>
        <w:fldChar w:fldCharType="end"/>
      </w:r>
      <w:r w:rsidRPr="00A9549F">
        <w:rPr>
          <w:rPrChange w:id="2888" w:author="Sam Simpson" w:date="2011-09-13T07:25:00Z">
            <w:rPr>
              <w:highlight w:val="yellow"/>
            </w:rPr>
          </w:rPrChange>
        </w:rPr>
        <w:t xml:space="preserve"> –</w:t>
      </w:r>
      <w:del w:id="2889" w:author="Sam Simpson" w:date="2011-09-13T12:18:00Z">
        <w:r w:rsidRPr="00A9549F" w:rsidDel="00514E1B">
          <w:rPr>
            <w:rPrChange w:id="2890" w:author="Sam Simpson" w:date="2011-09-13T07:25:00Z">
              <w:rPr>
                <w:highlight w:val="yellow"/>
              </w:rPr>
            </w:rPrChange>
          </w:rPr>
          <w:delText xml:space="preserve"> Jabok </w:delText>
        </w:r>
      </w:del>
      <w:ins w:id="2891" w:author="Sam Simpson" w:date="2011-09-13T12:18:00Z">
        <w:r w:rsidR="00514E1B">
          <w:t xml:space="preserve"> </w:t>
        </w:r>
      </w:ins>
      <w:r w:rsidRPr="00A9549F">
        <w:rPr>
          <w:rPrChange w:id="2892" w:author="Sam Simpson" w:date="2011-09-13T07:25:00Z">
            <w:rPr>
              <w:highlight w:val="yellow"/>
            </w:rPr>
          </w:rPrChange>
        </w:rPr>
        <w:t>Nielsen’s framework of system acceptability</w:t>
      </w:r>
      <w:sdt>
        <w:sdtPr>
          <w:rPr>
            <w:rFonts w:hint="eastAsia"/>
          </w:rPr>
          <w:id w:val="-212966432"/>
          <w:citation/>
        </w:sdtPr>
        <w:sdtContent>
          <w:r w:rsidR="0057603F" w:rsidRPr="00A9549F">
            <w:rPr>
              <w:rPrChange w:id="2893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Pr="00A9549F">
            <w:rPr>
              <w:rPrChange w:id="2894" w:author="Sam Simpson" w:date="2011-09-13T07:25:00Z">
                <w:rPr>
                  <w:highlight w:val="yellow"/>
                </w:rPr>
              </w:rPrChange>
            </w:rPr>
            <w:instrText xml:space="preserve"> CITATION Jak11 \l 2052 </w:instrText>
          </w:r>
          <w:r w:rsidR="0057603F" w:rsidRPr="00A9549F">
            <w:rPr>
              <w:rPrChange w:id="2895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noProof/>
              <w:rPrChange w:id="2896" w:author="Sam Simpson" w:date="2011-09-13T07:25:00Z">
                <w:rPr>
                  <w:noProof/>
                  <w:highlight w:val="yellow"/>
                </w:rPr>
              </w:rPrChange>
            </w:rPr>
            <w:t xml:space="preserve"> [27]</w:t>
          </w:r>
          <w:r w:rsidR="0057603F" w:rsidRPr="00A9549F">
            <w:rPr>
              <w:rPrChange w:id="2897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bookmarkEnd w:id="2881"/>
    </w:p>
    <w:p w:rsidR="00110C7D" w:rsidRPr="00A9549F" w:rsidRDefault="00110C7D">
      <w:pPr>
        <w:spacing w:line="360" w:lineRule="auto"/>
        <w:rPr>
          <w:rPrChange w:id="2898" w:author="Sam Simpson" w:date="2011-09-13T07:25:00Z">
            <w:rPr>
              <w:highlight w:val="yellow"/>
            </w:rPr>
          </w:rPrChange>
        </w:rPr>
        <w:pPrChange w:id="2899" w:author="Sam" w:date="2011-09-12T19:53:00Z">
          <w:pPr/>
        </w:pPrChange>
      </w:pPr>
      <w:r w:rsidRPr="00A9549F">
        <w:rPr>
          <w:rPrChange w:id="2900" w:author="Sam Simpson" w:date="2011-09-13T07:25:00Z">
            <w:rPr>
              <w:highlight w:val="yellow"/>
            </w:rPr>
          </w:rPrChange>
        </w:rPr>
        <w:t xml:space="preserve">The five points from </w:t>
      </w:r>
      <w:del w:id="2901" w:author="Sam Simpson" w:date="2011-09-13T07:30:00Z">
        <w:r w:rsidRPr="00A9549F" w:rsidDel="00BB7C74">
          <w:rPr>
            <w:rPrChange w:id="2902" w:author="Sam Simpson" w:date="2011-09-13T07:25:00Z">
              <w:rPr>
                <w:highlight w:val="yellow"/>
              </w:rPr>
            </w:rPrChange>
          </w:rPr>
          <w:delText xml:space="preserve">Jabok </w:delText>
        </w:r>
      </w:del>
      <w:r w:rsidRPr="00A9549F">
        <w:rPr>
          <w:rPrChange w:id="2903" w:author="Sam Simpson" w:date="2011-09-13T07:25:00Z">
            <w:rPr>
              <w:highlight w:val="yellow"/>
            </w:rPr>
          </w:rPrChange>
        </w:rPr>
        <w:t>Nielsen</w:t>
      </w:r>
      <w:r w:rsidR="00090C5B" w:rsidRPr="00A9549F">
        <w:rPr>
          <w:rPrChange w:id="2904" w:author="Sam Simpson" w:date="2011-09-13T07:25:00Z">
            <w:rPr>
              <w:highlight w:val="yellow"/>
            </w:rPr>
          </w:rPrChange>
        </w:rPr>
        <w:t xml:space="preserve"> describe</w:t>
      </w:r>
      <w:del w:id="2905" w:author="Sam Simpson" w:date="2011-09-13T07:31:00Z">
        <w:r w:rsidR="00090C5B" w:rsidRPr="00A9549F" w:rsidDel="00355598">
          <w:rPr>
            <w:rPrChange w:id="2906" w:author="Sam Simpson" w:date="2011-09-13T07:25:00Z">
              <w:rPr>
                <w:highlight w:val="yellow"/>
              </w:rPr>
            </w:rPrChange>
          </w:rPr>
          <w:delText>s</w:delText>
        </w:r>
      </w:del>
      <w:r w:rsidR="00090C5B" w:rsidRPr="00A9549F">
        <w:rPr>
          <w:rPrChange w:id="2907" w:author="Sam Simpson" w:date="2011-09-13T07:25:00Z">
            <w:rPr>
              <w:highlight w:val="yellow"/>
            </w:rPr>
          </w:rPrChange>
        </w:rPr>
        <w:t xml:space="preserve"> the measuring standard</w:t>
      </w:r>
      <w:ins w:id="2908" w:author="Sam Simpson" w:date="2011-09-13T07:31:00Z">
        <w:r w:rsidR="00355598">
          <w:t>s</w:t>
        </w:r>
      </w:ins>
      <w:r w:rsidR="00090C5B" w:rsidRPr="00A9549F">
        <w:rPr>
          <w:rPrChange w:id="2909" w:author="Sam Simpson" w:date="2011-09-13T07:25:00Z">
            <w:rPr>
              <w:highlight w:val="yellow"/>
            </w:rPr>
          </w:rPrChange>
        </w:rPr>
        <w:t xml:space="preserve"> of usability</w:t>
      </w:r>
      <w:ins w:id="2910" w:author="Sam Simpson" w:date="2011-09-13T07:32:00Z">
        <w:r w:rsidR="00355598">
          <w:t>. P</w:t>
        </w:r>
      </w:ins>
      <w:del w:id="2911" w:author="Sam Simpson" w:date="2011-09-13T07:32:00Z">
        <w:r w:rsidR="00090C5B" w:rsidRPr="00A9549F" w:rsidDel="00355598">
          <w:rPr>
            <w:rPrChange w:id="2912" w:author="Sam Simpson" w:date="2011-09-13T07:25:00Z">
              <w:rPr>
                <w:highlight w:val="yellow"/>
              </w:rPr>
            </w:rPrChange>
          </w:rPr>
          <w:delText>, also told p</w:delText>
        </w:r>
      </w:del>
      <w:r w:rsidR="00090C5B" w:rsidRPr="00A9549F">
        <w:rPr>
          <w:rPrChange w:id="2913" w:author="Sam Simpson" w:date="2011-09-13T07:25:00Z">
            <w:rPr>
              <w:highlight w:val="yellow"/>
            </w:rPr>
          </w:rPrChange>
        </w:rPr>
        <w:t>roduct designer</w:t>
      </w:r>
      <w:ins w:id="2914" w:author="Sam Simpson" w:date="2011-09-13T07:32:00Z">
        <w:r w:rsidR="00CD15BD">
          <w:t>s and</w:t>
        </w:r>
      </w:ins>
      <w:r w:rsidR="00090C5B" w:rsidRPr="00A9549F">
        <w:rPr>
          <w:rPrChange w:id="2915" w:author="Sam Simpson" w:date="2011-09-13T07:25:00Z">
            <w:rPr>
              <w:highlight w:val="yellow"/>
            </w:rPr>
          </w:rPrChange>
        </w:rPr>
        <w:t xml:space="preserve"> especially interface designer</w:t>
      </w:r>
      <w:ins w:id="2916" w:author="Sam Simpson" w:date="2011-09-13T07:32:00Z">
        <w:r w:rsidR="00CD15BD">
          <w:t>s should</w:t>
        </w:r>
      </w:ins>
      <w:r w:rsidR="00090C5B" w:rsidRPr="00A9549F">
        <w:rPr>
          <w:rPrChange w:id="2917" w:author="Sam Simpson" w:date="2011-09-13T07:25:00Z">
            <w:rPr>
              <w:highlight w:val="yellow"/>
            </w:rPr>
          </w:rPrChange>
        </w:rPr>
        <w:t xml:space="preserve"> make sure their work</w:t>
      </w:r>
      <w:del w:id="2918" w:author="Sam Simpson" w:date="2011-09-13T07:32:00Z">
        <w:r w:rsidR="00090C5B" w:rsidRPr="00A9549F" w:rsidDel="00CD15BD">
          <w:rPr>
            <w:rPrChange w:id="2919" w:author="Sam Simpson" w:date="2011-09-13T07:25:00Z">
              <w:rPr>
                <w:highlight w:val="yellow"/>
              </w:rPr>
            </w:rPrChange>
          </w:rPr>
          <w:delText>s</w:delText>
        </w:r>
      </w:del>
      <w:r w:rsidR="00090C5B" w:rsidRPr="00A9549F">
        <w:rPr>
          <w:rPrChange w:id="2920" w:author="Sam Simpson" w:date="2011-09-13T07:25:00Z">
            <w:rPr>
              <w:highlight w:val="yellow"/>
            </w:rPr>
          </w:rPrChange>
        </w:rPr>
        <w:t xml:space="preserve"> meets </w:t>
      </w:r>
      <w:r w:rsidR="00191873" w:rsidRPr="00A9549F">
        <w:rPr>
          <w:rPrChange w:id="2921" w:author="Sam Simpson" w:date="2011-09-13T07:25:00Z">
            <w:rPr>
              <w:highlight w:val="yellow"/>
            </w:rPr>
          </w:rPrChange>
        </w:rPr>
        <w:t>the five points</w:t>
      </w:r>
      <w:ins w:id="2922" w:author="Sam Simpson" w:date="2011-09-13T07:32:00Z">
        <w:r w:rsidR="00CD15BD">
          <w:t>,</w:t>
        </w:r>
      </w:ins>
      <w:r w:rsidR="00191873" w:rsidRPr="00A9549F">
        <w:rPr>
          <w:rPrChange w:id="2923" w:author="Sam Simpson" w:date="2011-09-13T07:25:00Z">
            <w:rPr>
              <w:highlight w:val="yellow"/>
            </w:rPr>
          </w:rPrChange>
        </w:rPr>
        <w:t xml:space="preserve"> to enable</w:t>
      </w:r>
      <w:ins w:id="2924" w:author="Sam Simpson" w:date="2011-09-13T07:32:00Z">
        <w:r w:rsidR="00CD15BD">
          <w:t xml:space="preserve"> a</w:t>
        </w:r>
      </w:ins>
      <w:r w:rsidR="00191873" w:rsidRPr="00A9549F">
        <w:rPr>
          <w:rPrChange w:id="2925" w:author="Sam Simpson" w:date="2011-09-13T07:25:00Z">
            <w:rPr>
              <w:highlight w:val="yellow"/>
            </w:rPr>
          </w:rPrChange>
        </w:rPr>
        <w:t xml:space="preserve"> good user experience.</w:t>
      </w:r>
    </w:p>
    <w:p w:rsidR="0085568E" w:rsidRPr="001A5888" w:rsidDel="00A929A2" w:rsidRDefault="00B62351">
      <w:pPr>
        <w:spacing w:line="360" w:lineRule="auto"/>
        <w:rPr>
          <w:del w:id="2926" w:author="Sam Simpson" w:date="2011-09-13T07:32:00Z"/>
          <w:highlight w:val="yellow"/>
        </w:rPr>
        <w:pPrChange w:id="2927" w:author="Sam" w:date="2011-09-12T19:53:00Z">
          <w:pPr/>
        </w:pPrChange>
      </w:pPr>
      <w:ins w:id="2928" w:author="Sam Simpson" w:date="2011-09-13T07:33:00Z">
        <w:r>
          <w:t>A</w:t>
        </w:r>
        <w:r w:rsidRPr="006D6923">
          <w:rPr>
            <w:rFonts w:hint="eastAsia"/>
          </w:rPr>
          <w:t>s the aim of the</w:t>
        </w:r>
        <w:r w:rsidRPr="006D6923">
          <w:t xml:space="preserve"> web application</w:t>
        </w:r>
        <w:r>
          <w:t xml:space="preserve"> developed in</w:t>
        </w:r>
      </w:ins>
      <w:del w:id="2929" w:author="Sam Simpson" w:date="2011-09-13T07:33:00Z">
        <w:r w:rsidR="0085568E" w:rsidRPr="00A9549F" w:rsidDel="00B62351">
          <w:rPr>
            <w:rPrChange w:id="2930" w:author="Sam Simpson" w:date="2011-09-13T07:25:00Z">
              <w:rPr>
                <w:highlight w:val="yellow"/>
              </w:rPr>
            </w:rPrChange>
          </w:rPr>
          <w:delText>In</w:delText>
        </w:r>
      </w:del>
      <w:r w:rsidR="0085568E" w:rsidRPr="00A9549F">
        <w:rPr>
          <w:rPrChange w:id="2931" w:author="Sam Simpson" w:date="2011-09-13T07:25:00Z">
            <w:rPr>
              <w:highlight w:val="yellow"/>
            </w:rPr>
          </w:rPrChange>
        </w:rPr>
        <w:t xml:space="preserve"> this project</w:t>
      </w:r>
      <w:del w:id="2932" w:author="Sam Simpson" w:date="2011-09-13T07:33:00Z">
        <w:r w:rsidR="0085568E" w:rsidRPr="00A9549F" w:rsidDel="00B62351">
          <w:rPr>
            <w:rPrChange w:id="2933" w:author="Sam Simpson" w:date="2011-09-13T07:25:00Z">
              <w:rPr>
                <w:highlight w:val="yellow"/>
              </w:rPr>
            </w:rPrChange>
          </w:rPr>
          <w:delText xml:space="preserve">, </w:delText>
        </w:r>
        <w:r w:rsidR="00AF5C57" w:rsidRPr="00A9549F" w:rsidDel="00B62351">
          <w:rPr>
            <w:rPrChange w:id="2934" w:author="Sam Simpson" w:date="2011-09-13T07:25:00Z">
              <w:rPr>
                <w:highlight w:val="yellow"/>
              </w:rPr>
            </w:rPrChange>
          </w:rPr>
          <w:delText xml:space="preserve">as </w:delText>
        </w:r>
        <w:r w:rsidR="0085568E" w:rsidRPr="00A9549F" w:rsidDel="00B62351">
          <w:rPr>
            <w:rPrChange w:id="2935" w:author="Sam Simpson" w:date="2011-09-13T07:25:00Z">
              <w:rPr>
                <w:highlight w:val="yellow"/>
              </w:rPr>
            </w:rPrChange>
          </w:rPr>
          <w:delText>the</w:delText>
        </w:r>
        <w:r w:rsidR="00AF5C57" w:rsidRPr="00A9549F" w:rsidDel="00B62351">
          <w:rPr>
            <w:rPrChange w:id="2936" w:author="Sam Simpson" w:date="2011-09-13T07:25:00Z">
              <w:rPr>
                <w:highlight w:val="yellow"/>
              </w:rPr>
            </w:rPrChange>
          </w:rPr>
          <w:delText xml:space="preserve"> aim of the</w:delText>
        </w:r>
        <w:r w:rsidR="0085568E" w:rsidRPr="00A9549F" w:rsidDel="00B62351">
          <w:rPr>
            <w:rPrChange w:id="2937" w:author="Sam Simpson" w:date="2011-09-13T07:25:00Z">
              <w:rPr>
                <w:highlight w:val="yellow"/>
              </w:rPr>
            </w:rPrChange>
          </w:rPr>
          <w:delText xml:space="preserve"> web application</w:delText>
        </w:r>
      </w:del>
      <w:r w:rsidR="0085568E" w:rsidRPr="00A9549F">
        <w:rPr>
          <w:rPrChange w:id="2938" w:author="Sam Simpson" w:date="2011-09-13T07:25:00Z">
            <w:rPr>
              <w:highlight w:val="yellow"/>
            </w:rPr>
          </w:rPrChange>
        </w:rPr>
        <w:t xml:space="preserve"> </w:t>
      </w:r>
      <w:r w:rsidR="00AF5C57" w:rsidRPr="00A9549F">
        <w:rPr>
          <w:rPrChange w:id="2939" w:author="Sam Simpson" w:date="2011-09-13T07:25:00Z">
            <w:rPr>
              <w:highlight w:val="yellow"/>
            </w:rPr>
          </w:rPrChange>
        </w:rPr>
        <w:t>is</w:t>
      </w:r>
      <w:r w:rsidR="0085568E" w:rsidRPr="00A9549F">
        <w:rPr>
          <w:rPrChange w:id="2940" w:author="Sam Simpson" w:date="2011-09-13T07:25:00Z">
            <w:rPr>
              <w:highlight w:val="yellow"/>
            </w:rPr>
          </w:rPrChange>
        </w:rPr>
        <w:t xml:space="preserve"> to provide an interface for</w:t>
      </w:r>
      <w:ins w:id="2941" w:author="Sam Simpson" w:date="2011-09-13T07:33:00Z">
        <w:r>
          <w:t xml:space="preserve"> the</w:t>
        </w:r>
      </w:ins>
      <w:r w:rsidR="0085568E" w:rsidRPr="00A9549F">
        <w:rPr>
          <w:rPrChange w:id="2942" w:author="Sam Simpson" w:date="2011-09-13T07:25:00Z">
            <w:rPr>
              <w:highlight w:val="yellow"/>
            </w:rPr>
          </w:rPrChange>
        </w:rPr>
        <w:t xml:space="preserve"> </w:t>
      </w:r>
      <w:r w:rsidR="00A65A9A" w:rsidRPr="00A9549F">
        <w:rPr>
          <w:rPrChange w:id="2943" w:author="Sam Simpson" w:date="2011-09-13T07:25:00Z">
            <w:rPr>
              <w:highlight w:val="yellow"/>
            </w:rPr>
          </w:rPrChange>
        </w:rPr>
        <w:t xml:space="preserve">user </w:t>
      </w:r>
      <w:ins w:id="2944" w:author="Sam Simpson" w:date="2011-09-13T07:33:00Z">
        <w:r>
          <w:t xml:space="preserve">to be able to </w:t>
        </w:r>
      </w:ins>
      <w:r w:rsidR="004F2AF9" w:rsidRPr="00A9549F">
        <w:rPr>
          <w:rPrChange w:id="2945" w:author="Sam Simpson" w:date="2011-09-13T07:25:00Z">
            <w:rPr>
              <w:highlight w:val="yellow"/>
            </w:rPr>
          </w:rPrChange>
        </w:rPr>
        <w:t>eas</w:t>
      </w:r>
      <w:ins w:id="2946" w:author="Sam Simpson" w:date="2011-09-13T07:33:00Z">
        <w:r>
          <w:t>il</w:t>
        </w:r>
      </w:ins>
      <w:r w:rsidR="004F2AF9" w:rsidRPr="00A9549F">
        <w:rPr>
          <w:rPrChange w:id="2947" w:author="Sam Simpson" w:date="2011-09-13T07:25:00Z">
            <w:rPr>
              <w:highlight w:val="yellow"/>
            </w:rPr>
          </w:rPrChange>
        </w:rPr>
        <w:t xml:space="preserve">y </w:t>
      </w:r>
      <w:del w:id="2948" w:author="Sam Simpson" w:date="2011-09-13T07:33:00Z">
        <w:r w:rsidR="004F2AF9" w:rsidRPr="00A9549F" w:rsidDel="00B62351">
          <w:rPr>
            <w:rPrChange w:id="2949" w:author="Sam Simpson" w:date="2011-09-13T07:25:00Z">
              <w:rPr>
                <w:highlight w:val="yellow"/>
              </w:rPr>
            </w:rPrChange>
          </w:rPr>
          <w:delText xml:space="preserve">to </w:delText>
        </w:r>
      </w:del>
      <w:del w:id="2950" w:author="Sam Simpson" w:date="2011-09-13T12:18:00Z">
        <w:r w:rsidR="0085568E" w:rsidRPr="00A9549F" w:rsidDel="00166DDC">
          <w:rPr>
            <w:rPrChange w:id="2951" w:author="Sam Simpson" w:date="2011-09-13T07:25:00Z">
              <w:rPr>
                <w:highlight w:val="yellow"/>
              </w:rPr>
            </w:rPrChange>
          </w:rPr>
          <w:delText>discover</w:delText>
        </w:r>
      </w:del>
      <w:ins w:id="2952" w:author="Sam Simpson" w:date="2011-09-13T12:18:00Z">
        <w:r w:rsidR="00166DDC">
          <w:t>find</w:t>
        </w:r>
      </w:ins>
      <w:r w:rsidR="004F2AF9" w:rsidRPr="00A9549F">
        <w:rPr>
          <w:rPrChange w:id="2953" w:author="Sam Simpson" w:date="2011-09-13T07:25:00Z">
            <w:rPr>
              <w:highlight w:val="yellow"/>
            </w:rPr>
          </w:rPrChange>
        </w:rPr>
        <w:t xml:space="preserve"> functions</w:t>
      </w:r>
      <w:r w:rsidR="0085568E" w:rsidRPr="00A9549F">
        <w:rPr>
          <w:rPrChange w:id="2954" w:author="Sam Simpson" w:date="2011-09-13T07:25:00Z">
            <w:rPr>
              <w:highlight w:val="yellow"/>
            </w:rPr>
          </w:rPrChange>
        </w:rPr>
        <w:t xml:space="preserve"> and</w:t>
      </w:r>
      <w:r w:rsidR="004F2AF9" w:rsidRPr="00A9549F">
        <w:rPr>
          <w:rPrChange w:id="2955" w:author="Sam Simpson" w:date="2011-09-13T07:25:00Z">
            <w:rPr>
              <w:highlight w:val="yellow"/>
            </w:rPr>
          </w:rPrChange>
        </w:rPr>
        <w:t xml:space="preserve"> feel</w:t>
      </w:r>
      <w:del w:id="2956" w:author="Sam Simpson" w:date="2011-09-13T07:33:00Z">
        <w:r w:rsidR="004F2AF9" w:rsidRPr="00A9549F" w:rsidDel="00B62351">
          <w:rPr>
            <w:rPrChange w:id="2957" w:author="Sam Simpson" w:date="2011-09-13T07:25:00Z">
              <w:rPr>
                <w:highlight w:val="yellow"/>
              </w:rPr>
            </w:rPrChange>
          </w:rPr>
          <w:delText>s</w:delText>
        </w:r>
      </w:del>
      <w:r w:rsidR="004F2AF9" w:rsidRPr="00A9549F">
        <w:rPr>
          <w:rPrChange w:id="2958" w:author="Sam Simpson" w:date="2011-09-13T07:25:00Z">
            <w:rPr>
              <w:highlight w:val="yellow"/>
            </w:rPr>
          </w:rPrChange>
        </w:rPr>
        <w:t xml:space="preserve"> </w:t>
      </w:r>
      <w:r w:rsidR="00AF5C57" w:rsidRPr="00166DDC">
        <w:rPr>
          <w:rPrChange w:id="2959" w:author="Sam Simpson" w:date="2011-09-13T12:19:00Z">
            <w:rPr>
              <w:highlight w:val="yellow"/>
            </w:rPr>
          </w:rPrChange>
        </w:rPr>
        <w:t>relax</w:t>
      </w:r>
      <w:ins w:id="2960" w:author="Sam Simpson" w:date="2011-09-13T07:34:00Z">
        <w:r w:rsidR="00C722B0">
          <w:t>ed</w:t>
        </w:r>
      </w:ins>
      <w:r w:rsidR="004F2AF9" w:rsidRPr="00A9549F">
        <w:rPr>
          <w:rPrChange w:id="2961" w:author="Sam Simpson" w:date="2011-09-13T07:25:00Z">
            <w:rPr>
              <w:highlight w:val="yellow"/>
            </w:rPr>
          </w:rPrChange>
        </w:rPr>
        <w:t xml:space="preserve"> </w:t>
      </w:r>
      <w:del w:id="2962" w:author="Sam Simpson" w:date="2011-09-13T07:33:00Z">
        <w:r w:rsidR="00AF5C57" w:rsidRPr="00A9549F" w:rsidDel="00B62351">
          <w:rPr>
            <w:rPrChange w:id="2963" w:author="Sam Simpson" w:date="2011-09-13T07:25:00Z">
              <w:rPr>
                <w:highlight w:val="yellow"/>
              </w:rPr>
            </w:rPrChange>
          </w:rPr>
          <w:delText xml:space="preserve">in </w:delText>
        </w:r>
      </w:del>
      <w:ins w:id="2964" w:author="Sam Simpson" w:date="2011-09-13T07:33:00Z">
        <w:r>
          <w:t xml:space="preserve">when </w:t>
        </w:r>
      </w:ins>
      <w:r w:rsidR="00AF5C57" w:rsidRPr="00A9549F">
        <w:rPr>
          <w:rPrChange w:id="2965" w:author="Sam Simpson" w:date="2011-09-13T07:25:00Z">
            <w:rPr>
              <w:highlight w:val="yellow"/>
            </w:rPr>
          </w:rPrChange>
        </w:rPr>
        <w:t>using</w:t>
      </w:r>
      <w:ins w:id="2966" w:author="Sam Simpson" w:date="2011-09-13T07:34:00Z">
        <w:r>
          <w:t xml:space="preserve"> it</w:t>
        </w:r>
      </w:ins>
      <w:r w:rsidR="00D61D71" w:rsidRPr="00A9549F">
        <w:rPr>
          <w:rPrChange w:id="2967" w:author="Sam Simpson" w:date="2011-09-13T07:25:00Z">
            <w:rPr>
              <w:highlight w:val="yellow"/>
            </w:rPr>
          </w:rPrChange>
        </w:rPr>
        <w:t>,</w:t>
      </w:r>
      <w:ins w:id="2968" w:author="Sam Simpson" w:date="2011-09-13T07:34:00Z">
        <w:r>
          <w:t xml:space="preserve"> the</w:t>
        </w:r>
      </w:ins>
      <w:r w:rsidR="00D61D71" w:rsidRPr="00A9549F">
        <w:rPr>
          <w:rPrChange w:id="2969" w:author="Sam Simpson" w:date="2011-09-13T07:25:00Z">
            <w:rPr>
              <w:highlight w:val="yellow"/>
            </w:rPr>
          </w:rPrChange>
        </w:rPr>
        <w:t xml:space="preserve"> </w:t>
      </w:r>
      <w:r w:rsidR="0085568E" w:rsidRPr="00A9549F">
        <w:rPr>
          <w:rPrChange w:id="2970" w:author="Sam Simpson" w:date="2011-09-13T07:25:00Z">
            <w:rPr>
              <w:highlight w:val="yellow"/>
            </w:rPr>
          </w:rPrChange>
        </w:rPr>
        <w:t xml:space="preserve">interaction design is an important part of </w:t>
      </w:r>
      <w:r w:rsidR="00196E10" w:rsidRPr="00A9549F">
        <w:rPr>
          <w:rPrChange w:id="2971" w:author="Sam Simpson" w:date="2011-09-13T07:25:00Z">
            <w:rPr>
              <w:highlight w:val="yellow"/>
            </w:rPr>
          </w:rPrChange>
        </w:rPr>
        <w:t>this project</w:t>
      </w:r>
      <w:ins w:id="2972" w:author="Sam Simpson" w:date="2011-09-13T07:34:00Z">
        <w:r w:rsidR="00C722B0">
          <w:t>. Additionally, it is important</w:t>
        </w:r>
      </w:ins>
      <w:del w:id="2973" w:author="Sam Simpson" w:date="2011-09-13T07:34:00Z">
        <w:r w:rsidR="00196E10" w:rsidRPr="00A9549F" w:rsidDel="00C722B0">
          <w:rPr>
            <w:rPrChange w:id="2974" w:author="Sam Simpson" w:date="2011-09-13T07:25:00Z">
              <w:rPr>
                <w:highlight w:val="yellow"/>
              </w:rPr>
            </w:rPrChange>
          </w:rPr>
          <w:delText>,</w:delText>
        </w:r>
      </w:del>
      <w:r w:rsidR="00196E10" w:rsidRPr="00A9549F">
        <w:rPr>
          <w:rPrChange w:id="2975" w:author="Sam Simpson" w:date="2011-09-13T07:25:00Z">
            <w:rPr>
              <w:highlight w:val="yellow"/>
            </w:rPr>
          </w:rPrChange>
        </w:rPr>
        <w:t xml:space="preserve"> because users may have </w:t>
      </w:r>
      <w:del w:id="2976" w:author="Sam Simpson" w:date="2011-09-13T07:35:00Z">
        <w:r w:rsidR="00196E10" w:rsidRPr="00A9549F" w:rsidDel="00C722B0">
          <w:rPr>
            <w:rPrChange w:id="2977" w:author="Sam Simpson" w:date="2011-09-13T07:25:00Z">
              <w:rPr>
                <w:highlight w:val="yellow"/>
              </w:rPr>
            </w:rPrChange>
          </w:rPr>
          <w:delText xml:space="preserve">less </w:delText>
        </w:r>
      </w:del>
      <w:ins w:id="2978" w:author="Sam Simpson" w:date="2011-09-13T07:35:00Z">
        <w:r w:rsidR="00C722B0" w:rsidRPr="00A9549F">
          <w:rPr>
            <w:rPrChange w:id="2979" w:author="Sam Simpson" w:date="2011-09-13T07:25:00Z">
              <w:rPr>
                <w:highlight w:val="yellow"/>
              </w:rPr>
            </w:rPrChange>
          </w:rPr>
          <w:t>l</w:t>
        </w:r>
        <w:r w:rsidR="00C722B0">
          <w:t>ittle</w:t>
        </w:r>
        <w:r w:rsidR="00C722B0" w:rsidRPr="00A9549F">
          <w:rPr>
            <w:rPrChange w:id="2980" w:author="Sam Simpson" w:date="2011-09-13T07:25:00Z">
              <w:rPr>
                <w:highlight w:val="yellow"/>
              </w:rPr>
            </w:rPrChange>
          </w:rPr>
          <w:t xml:space="preserve"> </w:t>
        </w:r>
      </w:ins>
      <w:r w:rsidR="00196E10" w:rsidRPr="00A9549F">
        <w:rPr>
          <w:rPrChange w:id="2981" w:author="Sam Simpson" w:date="2011-09-13T07:25:00Z">
            <w:rPr>
              <w:highlight w:val="yellow"/>
            </w:rPr>
          </w:rPrChange>
        </w:rPr>
        <w:t xml:space="preserve">experience in using the system. </w:t>
      </w:r>
      <w:r w:rsidR="009D1EE5" w:rsidRPr="00A9549F">
        <w:rPr>
          <w:rPrChange w:id="2982" w:author="Sam Simpson" w:date="2011-09-13T07:25:00Z">
            <w:rPr>
              <w:highlight w:val="yellow"/>
            </w:rPr>
          </w:rPrChange>
        </w:rPr>
        <w:t>Users</w:t>
      </w:r>
      <w:r w:rsidR="00196E10" w:rsidRPr="00A9549F">
        <w:rPr>
          <w:rPrChange w:id="2983" w:author="Sam Simpson" w:date="2011-09-13T07:25:00Z">
            <w:rPr>
              <w:highlight w:val="yellow"/>
            </w:rPr>
          </w:rPrChange>
        </w:rPr>
        <w:t xml:space="preserve"> may not</w:t>
      </w:r>
      <w:ins w:id="2984" w:author="Sam Simpson" w:date="2011-09-13T07:35:00Z">
        <w:r w:rsidR="00C722B0">
          <w:t xml:space="preserve"> be</w:t>
        </w:r>
      </w:ins>
      <w:r w:rsidR="00196E10" w:rsidRPr="00A9549F">
        <w:rPr>
          <w:rPrChange w:id="2985" w:author="Sam Simpson" w:date="2011-09-13T07:25:00Z">
            <w:rPr>
              <w:highlight w:val="yellow"/>
            </w:rPr>
          </w:rPrChange>
        </w:rPr>
        <w:t xml:space="preserve"> clear </w:t>
      </w:r>
      <w:r w:rsidR="00196E10" w:rsidRPr="00166DDC">
        <w:rPr>
          <w:rPrChange w:id="2986" w:author="Sam Simpson" w:date="2011-09-13T12:19:00Z">
            <w:rPr>
              <w:highlight w:val="yellow"/>
            </w:rPr>
          </w:rPrChange>
        </w:rPr>
        <w:t xml:space="preserve">how the </w:t>
      </w:r>
      <w:del w:id="2987" w:author="Sam Simpson" w:date="2011-09-13T12:21:00Z">
        <w:r w:rsidR="00196E10" w:rsidRPr="00166DDC" w:rsidDel="0044584E">
          <w:rPr>
            <w:rPrChange w:id="2988" w:author="Sam Simpson" w:date="2011-09-13T12:19:00Z">
              <w:rPr>
                <w:highlight w:val="yellow"/>
              </w:rPr>
            </w:rPrChange>
          </w:rPr>
          <w:delText xml:space="preserve">mechanism </w:delText>
        </w:r>
      </w:del>
      <w:ins w:id="2989" w:author="Sam Simpson" w:date="2011-09-13T12:21:00Z">
        <w:r w:rsidR="0044584E">
          <w:t>logic</w:t>
        </w:r>
        <w:r w:rsidR="0044584E" w:rsidRPr="00166DDC">
          <w:rPr>
            <w:rPrChange w:id="2990" w:author="Sam Simpson" w:date="2011-09-13T12:19:00Z">
              <w:rPr>
                <w:highlight w:val="yellow"/>
              </w:rPr>
            </w:rPrChange>
          </w:rPr>
          <w:t xml:space="preserve"> </w:t>
        </w:r>
      </w:ins>
      <w:r w:rsidR="00196E10" w:rsidRPr="00166DDC">
        <w:rPr>
          <w:rPrChange w:id="2991" w:author="Sam Simpson" w:date="2011-09-13T12:19:00Z">
            <w:rPr>
              <w:highlight w:val="yellow"/>
            </w:rPr>
          </w:rPrChange>
        </w:rPr>
        <w:t>work</w:t>
      </w:r>
      <w:ins w:id="2992" w:author="Sam Simpson" w:date="2011-09-13T07:35:00Z">
        <w:r w:rsidR="00C722B0" w:rsidRPr="00166DDC">
          <w:rPr>
            <w:rPrChange w:id="2993" w:author="Sam Simpson" w:date="2011-09-13T12:19:00Z">
              <w:rPr>
                <w:highlight w:val="yellow"/>
              </w:rPr>
            </w:rPrChange>
          </w:rPr>
          <w:t>s</w:t>
        </w:r>
      </w:ins>
      <w:r w:rsidR="00196E10" w:rsidRPr="00166DDC">
        <w:rPr>
          <w:rPrChange w:id="2994" w:author="Sam Simpson" w:date="2011-09-13T12:19:00Z">
            <w:rPr>
              <w:highlight w:val="yellow"/>
            </w:rPr>
          </w:rPrChange>
        </w:rPr>
        <w:t xml:space="preserve"> in the </w:t>
      </w:r>
      <w:proofErr w:type="gramStart"/>
      <w:r w:rsidR="00196E10" w:rsidRPr="00166DDC">
        <w:rPr>
          <w:rPrChange w:id="2995" w:author="Sam Simpson" w:date="2011-09-13T12:19:00Z">
            <w:rPr>
              <w:highlight w:val="yellow"/>
            </w:rPr>
          </w:rPrChange>
        </w:rPr>
        <w:t>system,</w:t>
      </w:r>
      <w:proofErr w:type="gramEnd"/>
      <w:r w:rsidR="00196E10" w:rsidRPr="00166DDC">
        <w:rPr>
          <w:rPrChange w:id="2996" w:author="Sam Simpson" w:date="2011-09-13T12:19:00Z">
            <w:rPr>
              <w:highlight w:val="yellow"/>
            </w:rPr>
          </w:rPrChange>
        </w:rPr>
        <w:t xml:space="preserve"> </w:t>
      </w:r>
      <w:r w:rsidR="00196E10" w:rsidRPr="0044584E">
        <w:rPr>
          <w:rPrChange w:id="2997" w:author="Sam Simpson" w:date="2011-09-13T12:21:00Z">
            <w:rPr>
              <w:highlight w:val="yellow"/>
            </w:rPr>
          </w:rPrChange>
        </w:rPr>
        <w:t>however</w:t>
      </w:r>
      <w:ins w:id="2998" w:author="Sam Simpson" w:date="2011-09-13T12:21:00Z">
        <w:r w:rsidR="0044584E" w:rsidRPr="0044584E">
          <w:rPr>
            <w:rPrChange w:id="2999" w:author="Sam Simpson" w:date="2011-09-13T12:21:00Z">
              <w:rPr>
                <w:highlight w:val="yellow"/>
              </w:rPr>
            </w:rPrChange>
          </w:rPr>
          <w:t>,</w:t>
        </w:r>
      </w:ins>
      <w:r w:rsidR="00196E10" w:rsidRPr="0044584E">
        <w:rPr>
          <w:rPrChange w:id="3000" w:author="Sam Simpson" w:date="2011-09-13T12:21:00Z">
            <w:rPr>
              <w:highlight w:val="yellow"/>
            </w:rPr>
          </w:rPrChange>
        </w:rPr>
        <w:t xml:space="preserve"> this project should make sure the</w:t>
      </w:r>
      <w:ins w:id="3001" w:author="Sam Simpson" w:date="2011-09-13T07:35:00Z">
        <w:r w:rsidR="00DE42EE" w:rsidRPr="00E248CC">
          <w:t>y</w:t>
        </w:r>
      </w:ins>
      <w:del w:id="3002" w:author="Sam Simpson" w:date="2011-09-13T07:35:00Z">
        <w:r w:rsidR="00196E10" w:rsidRPr="0044584E" w:rsidDel="00DE42EE">
          <w:rPr>
            <w:rPrChange w:id="3003" w:author="Sam Simpson" w:date="2011-09-13T12:21:00Z">
              <w:rPr>
                <w:highlight w:val="yellow"/>
              </w:rPr>
            </w:rPrChange>
          </w:rPr>
          <w:delText>m</w:delText>
        </w:r>
      </w:del>
      <w:r w:rsidR="00196E10" w:rsidRPr="0044584E">
        <w:rPr>
          <w:rPrChange w:id="3004" w:author="Sam Simpson" w:date="2011-09-13T12:21:00Z">
            <w:rPr>
              <w:highlight w:val="yellow"/>
            </w:rPr>
          </w:rPrChange>
        </w:rPr>
        <w:t xml:space="preserve"> </w:t>
      </w:r>
      <w:del w:id="3005" w:author="Sam Simpson" w:date="2011-09-13T12:21:00Z">
        <w:r w:rsidR="00196E10" w:rsidRPr="0044584E" w:rsidDel="0044584E">
          <w:rPr>
            <w:rPrChange w:id="3006" w:author="Sam Simpson" w:date="2011-09-13T12:21:00Z">
              <w:rPr>
                <w:highlight w:val="yellow"/>
              </w:rPr>
            </w:rPrChange>
          </w:rPr>
          <w:delText xml:space="preserve">can </w:delText>
        </w:r>
      </w:del>
      <w:r w:rsidR="00196E10" w:rsidRPr="0044584E">
        <w:rPr>
          <w:rPrChange w:id="3007" w:author="Sam Simpson" w:date="2011-09-13T12:21:00Z">
            <w:rPr>
              <w:highlight w:val="yellow"/>
            </w:rPr>
          </w:rPrChange>
        </w:rPr>
        <w:t xml:space="preserve">feel </w:t>
      </w:r>
      <w:ins w:id="3008" w:author="Sam Simpson" w:date="2011-09-13T12:22:00Z">
        <w:r w:rsidR="005B6C13">
          <w:t xml:space="preserve">that they can use the system </w:t>
        </w:r>
      </w:ins>
      <w:del w:id="3009" w:author="Sam Simpson" w:date="2011-09-13T12:22:00Z">
        <w:r w:rsidR="00196E10" w:rsidRPr="0044584E" w:rsidDel="005B6C13">
          <w:rPr>
            <w:rPrChange w:id="3010" w:author="Sam Simpson" w:date="2011-09-13T12:21:00Z">
              <w:rPr>
                <w:highlight w:val="yellow"/>
              </w:rPr>
            </w:rPrChange>
          </w:rPr>
          <w:delText>free in using</w:delText>
        </w:r>
        <w:r w:rsidR="009D1EE5" w:rsidRPr="0044584E" w:rsidDel="005B6C13">
          <w:rPr>
            <w:rPrChange w:id="3011" w:author="Sam Simpson" w:date="2011-09-13T12:21:00Z">
              <w:rPr>
                <w:highlight w:val="yellow"/>
              </w:rPr>
            </w:rPrChange>
          </w:rPr>
          <w:delText xml:space="preserve"> the</w:delText>
        </w:r>
      </w:del>
      <w:ins w:id="3012" w:author="Sam Simpson" w:date="2011-09-13T12:22:00Z">
        <w:r w:rsidR="005B6C13">
          <w:t>easily with few</w:t>
        </w:r>
      </w:ins>
      <w:del w:id="3013" w:author="Sam Simpson" w:date="2011-09-13T12:22:00Z">
        <w:r w:rsidR="009D1EE5" w:rsidRPr="0044584E" w:rsidDel="005B6C13">
          <w:rPr>
            <w:rPrChange w:id="3014" w:author="Sam Simpson" w:date="2011-09-13T12:21:00Z">
              <w:rPr>
                <w:highlight w:val="yellow"/>
              </w:rPr>
            </w:rPrChange>
          </w:rPr>
          <w:delText xml:space="preserve"> system with less</w:delText>
        </w:r>
      </w:del>
      <w:r w:rsidR="008513CD" w:rsidRPr="0044584E">
        <w:rPr>
          <w:rPrChange w:id="3015" w:author="Sam Simpson" w:date="2011-09-13T12:21:00Z">
            <w:rPr>
              <w:highlight w:val="yellow"/>
            </w:rPr>
          </w:rPrChange>
        </w:rPr>
        <w:t xml:space="preserve"> </w:t>
      </w:r>
      <w:r w:rsidR="00196E10" w:rsidRPr="0044584E">
        <w:rPr>
          <w:rPrChange w:id="3016" w:author="Sam Simpson" w:date="2011-09-13T12:21:00Z">
            <w:rPr>
              <w:highlight w:val="yellow"/>
            </w:rPr>
          </w:rPrChange>
        </w:rPr>
        <w:t>barriers.</w:t>
      </w:r>
      <w:r w:rsidR="00FB2907" w:rsidRPr="00C722B0">
        <w:rPr>
          <w:rPrChange w:id="3017" w:author="Sam Simpson" w:date="2011-09-13T07:35:00Z">
            <w:rPr>
              <w:highlight w:val="yellow"/>
            </w:rPr>
          </w:rPrChange>
        </w:rPr>
        <w:t xml:space="preserve"> </w:t>
      </w:r>
    </w:p>
    <w:p w:rsidR="006A1BD2" w:rsidRPr="001A5888" w:rsidDel="00A929A2" w:rsidRDefault="006A1BD2">
      <w:pPr>
        <w:spacing w:line="360" w:lineRule="auto"/>
        <w:rPr>
          <w:del w:id="3018" w:author="Sam Simpson" w:date="2011-09-13T07:32:00Z"/>
          <w:highlight w:val="yellow"/>
        </w:rPr>
        <w:pPrChange w:id="3019" w:author="Sam" w:date="2011-09-12T19:53:00Z">
          <w:pPr/>
        </w:pPrChange>
      </w:pPr>
    </w:p>
    <w:p w:rsidR="00785AB2" w:rsidRPr="001A5888" w:rsidDel="00A929A2" w:rsidRDefault="00785AB2">
      <w:pPr>
        <w:spacing w:line="360" w:lineRule="auto"/>
        <w:rPr>
          <w:del w:id="3020" w:author="Sam Simpson" w:date="2011-09-13T07:32:00Z"/>
          <w:highlight w:val="yellow"/>
        </w:rPr>
        <w:pPrChange w:id="3021" w:author="Sam" w:date="2011-09-12T19:53:00Z">
          <w:pPr/>
        </w:pPrChange>
      </w:pPr>
    </w:p>
    <w:p w:rsidR="00CF6381" w:rsidRPr="001A5888" w:rsidRDefault="00CF6381">
      <w:pPr>
        <w:spacing w:after="200" w:line="360" w:lineRule="auto"/>
        <w:jc w:val="left"/>
        <w:rPr>
          <w:highlight w:val="yellow"/>
        </w:rPr>
        <w:pPrChange w:id="3022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5B0FD3" w:rsidRPr="00DE42EE" w:rsidRDefault="00A77D45">
      <w:pPr>
        <w:pStyle w:val="1"/>
        <w:spacing w:line="360" w:lineRule="auto"/>
        <w:rPr>
          <w:lang w:val="en-GB" w:eastAsia="zh-CN"/>
          <w:rPrChange w:id="3023" w:author="Sam Simpson" w:date="2011-09-13T07:35:00Z">
            <w:rPr>
              <w:highlight w:val="yellow"/>
              <w:lang w:val="en-GB" w:eastAsia="zh-CN"/>
            </w:rPr>
          </w:rPrChange>
        </w:rPr>
        <w:pPrChange w:id="3024" w:author="Sam" w:date="2011-09-12T19:53:00Z">
          <w:pPr>
            <w:pStyle w:val="1"/>
          </w:pPr>
        </w:pPrChange>
      </w:pPr>
      <w:bookmarkStart w:id="3025" w:name="_Toc303574191"/>
      <w:r w:rsidRPr="00DE42EE">
        <w:rPr>
          <w:lang w:val="en-GB"/>
          <w:rPrChange w:id="3026" w:author="Sam Simpson" w:date="2011-09-13T07:35:00Z">
            <w:rPr>
              <w:highlight w:val="yellow"/>
              <w:lang w:val="en-GB"/>
            </w:rPr>
          </w:rPrChange>
        </w:rPr>
        <w:lastRenderedPageBreak/>
        <w:t>Requirement</w:t>
      </w:r>
      <w:r w:rsidR="006D3FF9" w:rsidRPr="00DE42EE">
        <w:rPr>
          <w:lang w:val="en-GB" w:eastAsia="zh-CN"/>
          <w:rPrChange w:id="3027" w:author="Sam Simpson" w:date="2011-09-13T07:35:00Z">
            <w:rPr>
              <w:highlight w:val="yellow"/>
              <w:lang w:val="en-GB" w:eastAsia="zh-CN"/>
            </w:rPr>
          </w:rPrChange>
        </w:rPr>
        <w:t>s</w:t>
      </w:r>
      <w:r w:rsidRPr="00DE42EE">
        <w:rPr>
          <w:lang w:val="en-GB"/>
          <w:rPrChange w:id="3028" w:author="Sam Simpson" w:date="2011-09-13T07:35:00Z">
            <w:rPr>
              <w:highlight w:val="yellow"/>
              <w:lang w:val="en-GB"/>
            </w:rPr>
          </w:rPrChange>
        </w:rPr>
        <w:t xml:space="preserve"> Analysis</w:t>
      </w:r>
      <w:bookmarkEnd w:id="3025"/>
    </w:p>
    <w:p w:rsidR="00DB0E6A" w:rsidRDefault="007B328A">
      <w:pPr>
        <w:spacing w:line="360" w:lineRule="auto"/>
        <w:rPr>
          <w:ins w:id="3029" w:author="Sam Simpson" w:date="2011-09-13T12:26:00Z"/>
        </w:rPr>
        <w:pPrChange w:id="3030" w:author="Sam" w:date="2011-09-12T19:53:00Z">
          <w:pPr/>
        </w:pPrChange>
      </w:pPr>
      <w:del w:id="3031" w:author="Sam Simpson" w:date="2011-09-13T07:35:00Z">
        <w:r w:rsidRPr="00DE42EE" w:rsidDel="00DE42EE">
          <w:rPr>
            <w:rPrChange w:id="3032" w:author="Sam Simpson" w:date="2011-09-13T07:35:00Z">
              <w:rPr>
                <w:highlight w:val="yellow"/>
              </w:rPr>
            </w:rPrChange>
          </w:rPr>
          <w:delText xml:space="preserve">In </w:delText>
        </w:r>
      </w:del>
      <w:ins w:id="3033" w:author="Sam Simpson" w:date="2011-09-13T07:35:00Z">
        <w:r w:rsidR="00DE42EE">
          <w:t>T</w:t>
        </w:r>
      </w:ins>
      <w:del w:id="3034" w:author="Sam Simpson" w:date="2011-09-13T07:35:00Z">
        <w:r w:rsidRPr="00DE42EE" w:rsidDel="00DE42EE">
          <w:rPr>
            <w:rPrChange w:id="3035" w:author="Sam Simpson" w:date="2011-09-13T07:35:00Z">
              <w:rPr>
                <w:highlight w:val="yellow"/>
              </w:rPr>
            </w:rPrChange>
          </w:rPr>
          <w:delText>t</w:delText>
        </w:r>
      </w:del>
      <w:r w:rsidRPr="00DE42EE">
        <w:rPr>
          <w:rPrChange w:id="3036" w:author="Sam Simpson" w:date="2011-09-13T07:35:00Z">
            <w:rPr>
              <w:highlight w:val="yellow"/>
            </w:rPr>
          </w:rPrChange>
        </w:rPr>
        <w:t>he requirement analysis section</w:t>
      </w:r>
      <w:del w:id="3037" w:author="Sam Simpson" w:date="2011-09-13T07:35:00Z">
        <w:r w:rsidR="00DB0E6A" w:rsidRPr="00DE42EE" w:rsidDel="00DE42EE">
          <w:rPr>
            <w:rPrChange w:id="3038" w:author="Sam Simpson" w:date="2011-09-13T07:35:00Z">
              <w:rPr>
                <w:highlight w:val="yellow"/>
              </w:rPr>
            </w:rPrChange>
          </w:rPr>
          <w:delText xml:space="preserve">, </w:delText>
        </w:r>
        <w:r w:rsidRPr="00DE42EE" w:rsidDel="00DE42EE">
          <w:rPr>
            <w:rPrChange w:id="3039" w:author="Sam Simpson" w:date="2011-09-13T07:35:00Z">
              <w:rPr>
                <w:highlight w:val="yellow"/>
              </w:rPr>
            </w:rPrChange>
          </w:rPr>
          <w:delText>it</w:delText>
        </w:r>
        <w:r w:rsidR="004357B0" w:rsidRPr="00DE42EE" w:rsidDel="00DE42EE">
          <w:rPr>
            <w:rPrChange w:id="3040" w:author="Sam Simpson" w:date="2011-09-13T07:35:00Z">
              <w:rPr>
                <w:highlight w:val="yellow"/>
              </w:rPr>
            </w:rPrChange>
          </w:rPr>
          <w:delText xml:space="preserve"> ha</w:delText>
        </w:r>
        <w:r w:rsidRPr="00DE42EE" w:rsidDel="00DE42EE">
          <w:rPr>
            <w:rPrChange w:id="3041" w:author="Sam Simpson" w:date="2011-09-13T07:35:00Z">
              <w:rPr>
                <w:highlight w:val="yellow"/>
              </w:rPr>
            </w:rPrChange>
          </w:rPr>
          <w:delText>s been</w:delText>
        </w:r>
      </w:del>
      <w:r w:rsidRPr="00DE42EE">
        <w:rPr>
          <w:rPrChange w:id="3042" w:author="Sam Simpson" w:date="2011-09-13T07:35:00Z">
            <w:rPr>
              <w:highlight w:val="yellow"/>
            </w:rPr>
          </w:rPrChange>
        </w:rPr>
        <w:t xml:space="preserve"> investigate</w:t>
      </w:r>
      <w:ins w:id="3043" w:author="Sam Simpson" w:date="2011-09-13T07:36:00Z">
        <w:r w:rsidR="00DE42EE">
          <w:t>s</w:t>
        </w:r>
      </w:ins>
      <w:del w:id="3044" w:author="Sam Simpson" w:date="2011-09-13T07:36:00Z">
        <w:r w:rsidRPr="00DE42EE" w:rsidDel="00DE42EE">
          <w:rPr>
            <w:rPrChange w:id="3045" w:author="Sam Simpson" w:date="2011-09-13T07:35:00Z">
              <w:rPr>
                <w:highlight w:val="yellow"/>
              </w:rPr>
            </w:rPrChange>
          </w:rPr>
          <w:delText xml:space="preserve">d in </w:delText>
        </w:r>
      </w:del>
      <w:ins w:id="3046" w:author="Sam Simpson" w:date="2011-09-13T07:36:00Z">
        <w:r w:rsidR="00DE42EE">
          <w:t xml:space="preserve"> </w:t>
        </w:r>
      </w:ins>
      <w:r w:rsidRPr="00DE42EE">
        <w:rPr>
          <w:rPrChange w:id="3047" w:author="Sam Simpson" w:date="2011-09-13T07:35:00Z">
            <w:rPr>
              <w:highlight w:val="yellow"/>
            </w:rPr>
          </w:rPrChange>
        </w:rPr>
        <w:t xml:space="preserve">areas </w:t>
      </w:r>
      <w:del w:id="3048" w:author="Sam Simpson" w:date="2011-09-13T07:36:00Z">
        <w:r w:rsidRPr="00DE42EE" w:rsidDel="00DE42EE">
          <w:rPr>
            <w:rPrChange w:id="3049" w:author="Sam Simpson" w:date="2011-09-13T07:35:00Z">
              <w:rPr>
                <w:highlight w:val="yellow"/>
              </w:rPr>
            </w:rPrChange>
          </w:rPr>
          <w:delText xml:space="preserve">about </w:delText>
        </w:r>
      </w:del>
      <w:ins w:id="3050" w:author="Sam Simpson" w:date="2011-09-13T07:36:00Z">
        <w:r w:rsidR="00DE42EE">
          <w:t>concerning the</w:t>
        </w:r>
        <w:r w:rsidR="00DE42EE" w:rsidRPr="00DE42EE">
          <w:rPr>
            <w:rPrChange w:id="3051" w:author="Sam Simpson" w:date="2011-09-13T07:35:00Z">
              <w:rPr>
                <w:highlight w:val="yellow"/>
              </w:rPr>
            </w:rPrChange>
          </w:rPr>
          <w:t xml:space="preserve"> </w:t>
        </w:r>
      </w:ins>
      <w:r w:rsidRPr="00DE42EE">
        <w:rPr>
          <w:rPrChange w:id="3052" w:author="Sam Simpson" w:date="2011-09-13T07:35:00Z">
            <w:rPr>
              <w:highlight w:val="yellow"/>
            </w:rPr>
          </w:rPrChange>
        </w:rPr>
        <w:t xml:space="preserve">requirements </w:t>
      </w:r>
      <w:r w:rsidR="00AF56C3" w:rsidRPr="00DE42EE">
        <w:rPr>
          <w:rPrChange w:id="3053" w:author="Sam Simpson" w:date="2011-09-13T07:35:00Z">
            <w:rPr>
              <w:highlight w:val="yellow"/>
            </w:rPr>
          </w:rPrChange>
        </w:rPr>
        <w:t xml:space="preserve">to be </w:t>
      </w:r>
      <w:r w:rsidR="00AD4A2C" w:rsidRPr="00DE42EE">
        <w:rPr>
          <w:rPrChange w:id="3054" w:author="Sam Simpson" w:date="2011-09-13T07:35:00Z">
            <w:rPr>
              <w:highlight w:val="yellow"/>
            </w:rPr>
          </w:rPrChange>
        </w:rPr>
        <w:t xml:space="preserve">considered in </w:t>
      </w:r>
      <w:del w:id="3055" w:author="Sam Simpson" w:date="2011-09-13T07:36:00Z">
        <w:r w:rsidR="00AD4A2C" w:rsidRPr="00DE42EE" w:rsidDel="00DE42EE">
          <w:rPr>
            <w:rPrChange w:id="3056" w:author="Sam Simpson" w:date="2011-09-13T07:35:00Z">
              <w:rPr>
                <w:highlight w:val="yellow"/>
              </w:rPr>
            </w:rPrChange>
          </w:rPr>
          <w:delText xml:space="preserve">to </w:delText>
        </w:r>
      </w:del>
      <w:ins w:id="3057" w:author="Sam Simpson" w:date="2011-09-13T07:36:00Z">
        <w:r w:rsidR="00DE42EE">
          <w:t>the</w:t>
        </w:r>
        <w:r w:rsidR="00DE42EE" w:rsidRPr="00DE42EE">
          <w:rPr>
            <w:rPrChange w:id="3058" w:author="Sam Simpson" w:date="2011-09-13T07:35:00Z">
              <w:rPr>
                <w:highlight w:val="yellow"/>
              </w:rPr>
            </w:rPrChange>
          </w:rPr>
          <w:t xml:space="preserve"> </w:t>
        </w:r>
      </w:ins>
      <w:r w:rsidR="00AD4A2C" w:rsidRPr="00DE42EE">
        <w:rPr>
          <w:rPrChange w:id="3059" w:author="Sam Simpson" w:date="2011-09-13T07:35:00Z">
            <w:rPr>
              <w:highlight w:val="yellow"/>
            </w:rPr>
          </w:rPrChange>
        </w:rPr>
        <w:t>design and implementation of</w:t>
      </w:r>
      <w:r w:rsidR="00AF56C3" w:rsidRPr="00DE42EE">
        <w:rPr>
          <w:rPrChange w:id="3060" w:author="Sam Simpson" w:date="2011-09-13T07:35:00Z">
            <w:rPr>
              <w:highlight w:val="yellow"/>
            </w:rPr>
          </w:rPrChange>
        </w:rPr>
        <w:t xml:space="preserve"> </w:t>
      </w:r>
      <w:r w:rsidRPr="00DE42EE">
        <w:rPr>
          <w:rPrChange w:id="3061" w:author="Sam Simpson" w:date="2011-09-13T07:35:00Z">
            <w:rPr>
              <w:highlight w:val="yellow"/>
            </w:rPr>
          </w:rPrChange>
        </w:rPr>
        <w:t>this project.</w:t>
      </w:r>
      <w:ins w:id="3062" w:author="Sam Simpson" w:date="2011-09-13T11:21:00Z">
        <w:r w:rsidR="00071887">
          <w:t xml:space="preserve"> </w:t>
        </w:r>
        <w:proofErr w:type="gramStart"/>
        <w:r w:rsidR="00071887" w:rsidRPr="00071887">
          <w:rPr>
            <w:highlight w:val="yellow"/>
            <w:rPrChange w:id="3063" w:author="Sam Simpson" w:date="2011-09-13T11:21:00Z">
              <w:rPr/>
            </w:rPrChange>
          </w:rPr>
          <w:t>[HOW??]</w:t>
        </w:r>
      </w:ins>
      <w:proofErr w:type="gramEnd"/>
    </w:p>
    <w:p w:rsidR="00866138" w:rsidRDefault="00712DAB">
      <w:pPr>
        <w:pStyle w:val="2"/>
        <w:jc w:val="left"/>
        <w:rPr>
          <w:ins w:id="3064" w:author="Sam Simpson" w:date="2011-09-13T12:26:00Z"/>
        </w:rPr>
        <w:pPrChange w:id="3065" w:author="Sam Simpson" w:date="2011-09-13T12:28:00Z">
          <w:pPr/>
        </w:pPrChange>
      </w:pPr>
      <w:ins w:id="3066" w:author="Sam Simpson" w:date="2011-09-13T12:27:00Z">
        <w:r>
          <w:t>The questionnaire</w:t>
        </w:r>
      </w:ins>
      <w:ins w:id="3067" w:author="Sam Simpson" w:date="2011-09-13T12:28:00Z">
        <w:r>
          <w:br/>
        </w:r>
      </w:ins>
    </w:p>
    <w:p w:rsidR="00866138" w:rsidRPr="00DE42EE" w:rsidRDefault="00866138">
      <w:pPr>
        <w:spacing w:line="360" w:lineRule="auto"/>
        <w:rPr>
          <w:rPrChange w:id="3068" w:author="Sam Simpson" w:date="2011-09-13T07:35:00Z">
            <w:rPr>
              <w:highlight w:val="yellow"/>
            </w:rPr>
          </w:rPrChange>
        </w:rPr>
        <w:pPrChange w:id="3069" w:author="Sam" w:date="2011-09-12T19:53:00Z">
          <w:pPr/>
        </w:pPrChange>
      </w:pPr>
      <w:ins w:id="3070" w:author="Sam Simpson" w:date="2011-09-13T12:26:00Z">
        <w:r>
          <w:t>Administer a questionnaire</w:t>
        </w:r>
      </w:ins>
      <w:ins w:id="3071" w:author="Sam Simpson" w:date="2011-09-13T12:28:00Z">
        <w:r w:rsidR="00712DAB">
          <w:t>….</w:t>
        </w:r>
      </w:ins>
    </w:p>
    <w:p w:rsidR="00E03402" w:rsidRPr="00DE42EE" w:rsidRDefault="00E03402">
      <w:pPr>
        <w:pStyle w:val="2"/>
        <w:spacing w:line="360" w:lineRule="auto"/>
        <w:rPr>
          <w:rPrChange w:id="3072" w:author="Sam Simpson" w:date="2011-09-13T07:35:00Z">
            <w:rPr>
              <w:highlight w:val="yellow"/>
            </w:rPr>
          </w:rPrChange>
        </w:rPr>
        <w:pPrChange w:id="3073" w:author="Sam" w:date="2011-09-12T19:53:00Z">
          <w:pPr>
            <w:pStyle w:val="2"/>
          </w:pPr>
        </w:pPrChange>
      </w:pPr>
      <w:bookmarkStart w:id="3074" w:name="_Toc303574192"/>
      <w:r w:rsidRPr="00DE42EE">
        <w:rPr>
          <w:rPrChange w:id="3075" w:author="Sam Simpson" w:date="2011-09-13T07:35:00Z">
            <w:rPr>
              <w:highlight w:val="yellow"/>
            </w:rPr>
          </w:rPrChange>
        </w:rPr>
        <w:t>Project goal</w:t>
      </w:r>
      <w:bookmarkEnd w:id="3074"/>
    </w:p>
    <w:p w:rsidR="00BE37C5" w:rsidRPr="00DE42EE" w:rsidRDefault="006F57AF">
      <w:pPr>
        <w:spacing w:line="360" w:lineRule="auto"/>
        <w:rPr>
          <w:rPrChange w:id="3076" w:author="Sam Simpson" w:date="2011-09-13T07:35:00Z">
            <w:rPr>
              <w:highlight w:val="yellow"/>
            </w:rPr>
          </w:rPrChange>
        </w:rPr>
        <w:pPrChange w:id="3077" w:author="Sam" w:date="2011-09-12T19:53:00Z">
          <w:pPr/>
        </w:pPrChange>
      </w:pPr>
      <w:r w:rsidRPr="00DE42EE">
        <w:rPr>
          <w:rPrChange w:id="3078" w:author="Sam Simpson" w:date="2011-09-13T07:35:00Z">
            <w:rPr>
              <w:highlight w:val="yellow"/>
            </w:rPr>
          </w:rPrChange>
        </w:rPr>
        <w:t xml:space="preserve">As described above, the </w:t>
      </w:r>
      <w:r w:rsidR="002E1C6A" w:rsidRPr="00DE42EE">
        <w:rPr>
          <w:rPrChange w:id="3079" w:author="Sam Simpson" w:date="2011-09-13T07:35:00Z">
            <w:rPr>
              <w:highlight w:val="yellow"/>
            </w:rPr>
          </w:rPrChange>
        </w:rPr>
        <w:t xml:space="preserve">goal of this project </w:t>
      </w:r>
      <w:del w:id="3080" w:author="Sam Simpson" w:date="2011-09-13T07:36:00Z">
        <w:r w:rsidR="002E1C6A" w:rsidRPr="00DE42EE" w:rsidDel="00DC632D">
          <w:rPr>
            <w:rPrChange w:id="3081" w:author="Sam Simpson" w:date="2011-09-13T07:35:00Z">
              <w:rPr>
                <w:highlight w:val="yellow"/>
              </w:rPr>
            </w:rPrChange>
          </w:rPr>
          <w:delText xml:space="preserve">was </w:delText>
        </w:r>
      </w:del>
      <w:ins w:id="3082" w:author="Sam Simpson" w:date="2011-09-13T07:36:00Z">
        <w:r w:rsidR="00DC632D">
          <w:t>is</w:t>
        </w:r>
        <w:r w:rsidR="00DC632D" w:rsidRPr="00DE42EE">
          <w:rPr>
            <w:rPrChange w:id="3083" w:author="Sam Simpson" w:date="2011-09-13T07:35:00Z">
              <w:rPr>
                <w:highlight w:val="yellow"/>
              </w:rPr>
            </w:rPrChange>
          </w:rPr>
          <w:t xml:space="preserve"> </w:t>
        </w:r>
      </w:ins>
      <w:del w:id="3084" w:author="Sam Simpson" w:date="2011-09-13T07:36:00Z">
        <w:r w:rsidR="002E1C6A" w:rsidRPr="00DE42EE" w:rsidDel="00DC632D">
          <w:rPr>
            <w:rPrChange w:id="3085" w:author="Sam Simpson" w:date="2011-09-13T07:35:00Z">
              <w:rPr>
                <w:highlight w:val="yellow"/>
              </w:rPr>
            </w:rPrChange>
          </w:rPr>
          <w:delText xml:space="preserve">about </w:delText>
        </w:r>
      </w:del>
      <w:ins w:id="3086" w:author="Sam Simpson" w:date="2011-09-13T07:36:00Z">
        <w:r w:rsidR="00DC632D">
          <w:t>to</w:t>
        </w:r>
        <w:r w:rsidR="00DC632D" w:rsidRPr="00DE42EE">
          <w:rPr>
            <w:rPrChange w:id="3087" w:author="Sam Simpson" w:date="2011-09-13T07:35:00Z">
              <w:rPr>
                <w:highlight w:val="yellow"/>
              </w:rPr>
            </w:rPrChange>
          </w:rPr>
          <w:t xml:space="preserve"> </w:t>
        </w:r>
      </w:ins>
      <w:r w:rsidR="002E1C6A" w:rsidRPr="00DE42EE">
        <w:rPr>
          <w:rPrChange w:id="3088" w:author="Sam Simpson" w:date="2011-09-13T07:35:00Z">
            <w:rPr>
              <w:highlight w:val="yellow"/>
            </w:rPr>
          </w:rPrChange>
        </w:rPr>
        <w:t>design</w:t>
      </w:r>
      <w:del w:id="3089" w:author="Sam Simpson" w:date="2011-09-13T07:36:00Z">
        <w:r w:rsidR="002E1C6A" w:rsidRPr="00DE42EE" w:rsidDel="00DC632D">
          <w:rPr>
            <w:rPrChange w:id="3090" w:author="Sam Simpson" w:date="2011-09-13T07:35:00Z">
              <w:rPr>
                <w:highlight w:val="yellow"/>
              </w:rPr>
            </w:rPrChange>
          </w:rPr>
          <w:delText>s</w:delText>
        </w:r>
      </w:del>
      <w:r w:rsidR="002E1C6A" w:rsidRPr="00DE42EE">
        <w:rPr>
          <w:rPrChange w:id="3091" w:author="Sam Simpson" w:date="2011-09-13T07:35:00Z">
            <w:rPr>
              <w:highlight w:val="yellow"/>
            </w:rPr>
          </w:rPrChange>
        </w:rPr>
        <w:t xml:space="preserve"> and develop</w:t>
      </w:r>
      <w:del w:id="3092" w:author="Sam Simpson" w:date="2011-09-13T07:36:00Z">
        <w:r w:rsidR="002E1C6A" w:rsidRPr="00DE42EE" w:rsidDel="00DC632D">
          <w:rPr>
            <w:rPrChange w:id="3093" w:author="Sam Simpson" w:date="2011-09-13T07:35:00Z">
              <w:rPr>
                <w:highlight w:val="yellow"/>
              </w:rPr>
            </w:rPrChange>
          </w:rPr>
          <w:delText>s</w:delText>
        </w:r>
      </w:del>
      <w:r w:rsidR="00DC25F5" w:rsidRPr="00DE42EE">
        <w:rPr>
          <w:rPrChange w:id="3094" w:author="Sam Simpson" w:date="2011-09-13T07:35:00Z">
            <w:rPr>
              <w:highlight w:val="yellow"/>
            </w:rPr>
          </w:rPrChange>
        </w:rPr>
        <w:t xml:space="preserve"> a version control system with task-oriented feature for groups and individuals to use it in </w:t>
      </w:r>
      <w:del w:id="3095" w:author="Sam Simpson" w:date="2011-09-13T07:36:00Z">
        <w:r w:rsidR="00DC25F5" w:rsidRPr="00DE42EE" w:rsidDel="00DC632D">
          <w:rPr>
            <w:rPrChange w:id="3096" w:author="Sam Simpson" w:date="2011-09-13T07:35:00Z">
              <w:rPr>
                <w:highlight w:val="yellow"/>
              </w:rPr>
            </w:rPrChange>
          </w:rPr>
          <w:delText xml:space="preserve">aiming </w:delText>
        </w:r>
      </w:del>
      <w:r w:rsidR="00DC25F5" w:rsidRPr="00DE42EE">
        <w:rPr>
          <w:rPrChange w:id="3097" w:author="Sam Simpson" w:date="2011-09-13T07:35:00Z">
            <w:rPr>
              <w:highlight w:val="yellow"/>
            </w:rPr>
          </w:rPrChange>
        </w:rPr>
        <w:t xml:space="preserve">their computer-based projects via </w:t>
      </w:r>
      <w:ins w:id="3098" w:author="Sam Simpson" w:date="2011-09-13T07:36:00Z">
        <w:r w:rsidR="00DC632D">
          <w:t xml:space="preserve">a </w:t>
        </w:r>
      </w:ins>
      <w:r w:rsidR="00DC25F5" w:rsidRPr="00DE42EE">
        <w:rPr>
          <w:rPrChange w:id="3099" w:author="Sam Simpson" w:date="2011-09-13T07:35:00Z">
            <w:rPr>
              <w:highlight w:val="yellow"/>
            </w:rPr>
          </w:rPrChange>
        </w:rPr>
        <w:t xml:space="preserve">web interface. </w:t>
      </w:r>
      <w:del w:id="3100" w:author="Sam Simpson" w:date="2011-09-13T07:36:00Z">
        <w:r w:rsidR="00DF606F" w:rsidRPr="00DE42EE" w:rsidDel="00DC632D">
          <w:rPr>
            <w:rPrChange w:id="3101" w:author="Sam Simpson" w:date="2011-09-13T07:35:00Z">
              <w:rPr>
                <w:highlight w:val="yellow"/>
              </w:rPr>
            </w:rPrChange>
          </w:rPr>
          <w:delText>In c</w:delText>
        </w:r>
      </w:del>
      <w:ins w:id="3102" w:author="Sam Simpson" w:date="2011-09-13T07:36:00Z">
        <w:r w:rsidR="00DC632D">
          <w:t>C</w:t>
        </w:r>
      </w:ins>
      <w:r w:rsidR="00DF606F" w:rsidRPr="00DE42EE">
        <w:rPr>
          <w:rPrChange w:id="3103" w:author="Sam Simpson" w:date="2011-09-13T07:35:00Z">
            <w:rPr>
              <w:highlight w:val="yellow"/>
            </w:rPr>
          </w:rPrChange>
        </w:rPr>
        <w:t>ompar</w:t>
      </w:r>
      <w:ins w:id="3104" w:author="Sam Simpson" w:date="2011-09-13T07:36:00Z">
        <w:r w:rsidR="00DC632D">
          <w:t>ed</w:t>
        </w:r>
      </w:ins>
      <w:del w:id="3105" w:author="Sam Simpson" w:date="2011-09-13T07:36:00Z">
        <w:r w:rsidR="00DF606F" w:rsidRPr="00DE42EE" w:rsidDel="00DC632D">
          <w:rPr>
            <w:rPrChange w:id="3106" w:author="Sam Simpson" w:date="2011-09-13T07:35:00Z">
              <w:rPr>
                <w:highlight w:val="yellow"/>
              </w:rPr>
            </w:rPrChange>
          </w:rPr>
          <w:delText>ing</w:delText>
        </w:r>
      </w:del>
      <w:r w:rsidR="00DF606F" w:rsidRPr="00DE42EE">
        <w:rPr>
          <w:rPrChange w:id="3107" w:author="Sam Simpson" w:date="2011-09-13T07:35:00Z">
            <w:rPr>
              <w:highlight w:val="yellow"/>
            </w:rPr>
          </w:rPrChange>
        </w:rPr>
        <w:t xml:space="preserve"> with </w:t>
      </w:r>
      <w:del w:id="3108" w:author="Sam Simpson" w:date="2011-09-13T07:37:00Z">
        <w:r w:rsidR="00DF606F" w:rsidRPr="00DE42EE" w:rsidDel="00DC632D">
          <w:rPr>
            <w:rPrChange w:id="3109" w:author="Sam Simpson" w:date="2011-09-13T07:35:00Z">
              <w:rPr>
                <w:highlight w:val="yellow"/>
              </w:rPr>
            </w:rPrChange>
          </w:rPr>
          <w:delText xml:space="preserve">the </w:delText>
        </w:r>
      </w:del>
      <w:r w:rsidR="00DF606F" w:rsidRPr="00DE42EE">
        <w:rPr>
          <w:rPrChange w:id="3110" w:author="Sam Simpson" w:date="2011-09-13T07:35:00Z">
            <w:rPr>
              <w:highlight w:val="yellow"/>
            </w:rPr>
          </w:rPrChange>
        </w:rPr>
        <w:t xml:space="preserve">existing version control systems, the most two important </w:t>
      </w:r>
      <w:ins w:id="3111" w:author="Sam Simpson" w:date="2011-09-13T07:37:00Z">
        <w:r w:rsidR="00135C95">
          <w:t>“</w:t>
        </w:r>
      </w:ins>
      <w:r w:rsidR="00DF606F" w:rsidRPr="00DE42EE">
        <w:rPr>
          <w:rPrChange w:id="3112" w:author="Sam Simpson" w:date="2011-09-13T07:35:00Z">
            <w:rPr>
              <w:highlight w:val="yellow"/>
            </w:rPr>
          </w:rPrChange>
        </w:rPr>
        <w:t>different</w:t>
      </w:r>
      <w:ins w:id="3113" w:author="Sam Simpson" w:date="2011-09-13T07:37:00Z">
        <w:r w:rsidR="00135C95">
          <w:t>”</w:t>
        </w:r>
      </w:ins>
      <w:r w:rsidR="00DF606F" w:rsidRPr="00DE42EE">
        <w:rPr>
          <w:rPrChange w:id="3114" w:author="Sam Simpson" w:date="2011-09-13T07:35:00Z">
            <w:rPr>
              <w:highlight w:val="yellow"/>
            </w:rPr>
          </w:rPrChange>
        </w:rPr>
        <w:t xml:space="preserve"> features of the</w:t>
      </w:r>
      <w:ins w:id="3115" w:author="Sam Simpson" w:date="2011-09-13T07:37:00Z">
        <w:r w:rsidR="00135C95">
          <w:t xml:space="preserve"> research</w:t>
        </w:r>
      </w:ins>
      <w:r w:rsidR="00DF606F" w:rsidRPr="00DE42EE">
        <w:rPr>
          <w:rPrChange w:id="3116" w:author="Sam Simpson" w:date="2011-09-13T07:35:00Z">
            <w:rPr>
              <w:highlight w:val="yellow"/>
            </w:rPr>
          </w:rPrChange>
        </w:rPr>
        <w:t xml:space="preserve"> </w:t>
      </w:r>
      <w:ins w:id="3117" w:author="Sam Simpson" w:date="2011-09-13T07:37:00Z">
        <w:r w:rsidR="00135C95" w:rsidRPr="00905F48">
          <w:rPr>
            <w:rFonts w:hint="eastAsia"/>
          </w:rPr>
          <w:t xml:space="preserve">project </w:t>
        </w:r>
      </w:ins>
      <w:r w:rsidR="00DF606F" w:rsidRPr="00DE42EE">
        <w:rPr>
          <w:rPrChange w:id="3118" w:author="Sam Simpson" w:date="2011-09-13T07:35:00Z">
            <w:rPr>
              <w:highlight w:val="yellow"/>
            </w:rPr>
          </w:rPrChange>
        </w:rPr>
        <w:t xml:space="preserve">system </w:t>
      </w:r>
      <w:del w:id="3119" w:author="Sam Simpson" w:date="2011-09-13T07:37:00Z">
        <w:r w:rsidR="00DF606F" w:rsidRPr="00DE42EE" w:rsidDel="00135C95">
          <w:rPr>
            <w:rPrChange w:id="3120" w:author="Sam Simpson" w:date="2011-09-13T07:35:00Z">
              <w:rPr>
                <w:highlight w:val="yellow"/>
              </w:rPr>
            </w:rPrChange>
          </w:rPr>
          <w:delText xml:space="preserve">of this project </w:delText>
        </w:r>
      </w:del>
      <w:r w:rsidR="00DF606F" w:rsidRPr="00DE42EE">
        <w:rPr>
          <w:rPrChange w:id="3121" w:author="Sam Simpson" w:date="2011-09-13T07:35:00Z">
            <w:rPr>
              <w:highlight w:val="yellow"/>
            </w:rPr>
          </w:rPrChange>
        </w:rPr>
        <w:t xml:space="preserve">are </w:t>
      </w:r>
      <w:ins w:id="3122" w:author="Sam Simpson" w:date="2011-09-13T07:37:00Z">
        <w:r w:rsidR="00135C95">
          <w:t xml:space="preserve">that it is </w:t>
        </w:r>
      </w:ins>
      <w:r w:rsidR="0085774A" w:rsidRPr="00DE42EE">
        <w:rPr>
          <w:rPrChange w:id="3123" w:author="Sam Simpson" w:date="2011-09-13T07:35:00Z">
            <w:rPr>
              <w:highlight w:val="yellow"/>
            </w:rPr>
          </w:rPrChange>
        </w:rPr>
        <w:t>web-based</w:t>
      </w:r>
      <w:r w:rsidR="00BE37C5" w:rsidRPr="00DE42EE">
        <w:rPr>
          <w:rPrChange w:id="3124" w:author="Sam Simpson" w:date="2011-09-13T07:35:00Z">
            <w:rPr>
              <w:highlight w:val="yellow"/>
            </w:rPr>
          </w:rPrChange>
        </w:rPr>
        <w:t xml:space="preserve"> and task-oriented</w:t>
      </w:r>
      <w:r w:rsidR="0085774A" w:rsidRPr="00DE42EE">
        <w:rPr>
          <w:rPrChange w:id="3125" w:author="Sam Simpson" w:date="2011-09-13T07:35:00Z">
            <w:rPr>
              <w:highlight w:val="yellow"/>
            </w:rPr>
          </w:rPrChange>
        </w:rPr>
        <w:t xml:space="preserve">. </w:t>
      </w:r>
    </w:p>
    <w:p w:rsidR="009863F5" w:rsidRPr="00DE42EE" w:rsidRDefault="009863F5">
      <w:pPr>
        <w:pStyle w:val="3"/>
        <w:spacing w:line="360" w:lineRule="auto"/>
        <w:rPr>
          <w:rPrChange w:id="3126" w:author="Sam Simpson" w:date="2011-09-13T07:35:00Z">
            <w:rPr>
              <w:highlight w:val="yellow"/>
            </w:rPr>
          </w:rPrChange>
        </w:rPr>
        <w:pPrChange w:id="3127" w:author="Sam" w:date="2011-09-12T19:53:00Z">
          <w:pPr>
            <w:pStyle w:val="3"/>
          </w:pPr>
        </w:pPrChange>
      </w:pPr>
      <w:bookmarkStart w:id="3128" w:name="_Toc303574193"/>
      <w:r w:rsidRPr="00DE42EE">
        <w:rPr>
          <w:rPrChange w:id="3129" w:author="Sam Simpson" w:date="2011-09-13T07:35:00Z">
            <w:rPr>
              <w:highlight w:val="yellow"/>
            </w:rPr>
          </w:rPrChange>
        </w:rPr>
        <w:t>Web-based</w:t>
      </w:r>
      <w:bookmarkEnd w:id="3128"/>
    </w:p>
    <w:p w:rsidR="006B5DDA" w:rsidRDefault="00BE37C5">
      <w:pPr>
        <w:spacing w:line="360" w:lineRule="auto"/>
        <w:rPr>
          <w:ins w:id="3130" w:author="Sam Simpson" w:date="2011-09-13T07:41:00Z"/>
        </w:rPr>
        <w:pPrChange w:id="3131" w:author="Sam" w:date="2011-09-12T19:53:00Z">
          <w:pPr/>
        </w:pPrChange>
      </w:pPr>
      <w:r w:rsidRPr="00135C95">
        <w:rPr>
          <w:rPrChange w:id="3132" w:author="Sam Simpson" w:date="2011-09-13T07:38:00Z">
            <w:rPr>
              <w:highlight w:val="yellow"/>
            </w:rPr>
          </w:rPrChange>
        </w:rPr>
        <w:t>The first feature</w:t>
      </w:r>
      <w:del w:id="3133" w:author="Sam Simpson" w:date="2011-09-13T07:38:00Z">
        <w:r w:rsidRPr="00135C95" w:rsidDel="00135C95">
          <w:rPr>
            <w:rPrChange w:id="3134" w:author="Sam Simpson" w:date="2011-09-13T07:38:00Z">
              <w:rPr>
                <w:highlight w:val="yellow"/>
              </w:rPr>
            </w:rPrChange>
          </w:rPr>
          <w:delText>s</w:delText>
        </w:r>
      </w:del>
      <w:r w:rsidRPr="00135C95">
        <w:rPr>
          <w:rPrChange w:id="3135" w:author="Sam Simpson" w:date="2011-09-13T07:38:00Z">
            <w:rPr>
              <w:highlight w:val="yellow"/>
            </w:rPr>
          </w:rPrChange>
        </w:rPr>
        <w:t>,</w:t>
      </w:r>
      <w:ins w:id="3136" w:author="Sam Simpson" w:date="2011-09-13T07:38:00Z">
        <w:r w:rsidR="00135C95">
          <w:t xml:space="preserve"> being</w:t>
        </w:r>
      </w:ins>
      <w:r w:rsidRPr="00135C95">
        <w:rPr>
          <w:rPrChange w:id="3137" w:author="Sam Simpson" w:date="2011-09-13T07:38:00Z">
            <w:rPr>
              <w:highlight w:val="yellow"/>
            </w:rPr>
          </w:rPrChange>
        </w:rPr>
        <w:t xml:space="preserve"> web-based, is influenced by </w:t>
      </w:r>
      <w:del w:id="3138" w:author="Sam Simpson" w:date="2011-09-13T07:38:00Z">
        <w:r w:rsidRPr="00135C95" w:rsidDel="00135C95">
          <w:rPr>
            <w:rPrChange w:id="3139" w:author="Sam Simpson" w:date="2011-09-13T07:38:00Z">
              <w:rPr>
                <w:highlight w:val="yellow"/>
              </w:rPr>
            </w:rPrChange>
          </w:rPr>
          <w:delText xml:space="preserve">the </w:delText>
        </w:r>
      </w:del>
      <w:r w:rsidRPr="00135C95">
        <w:rPr>
          <w:rPrChange w:id="3140" w:author="Sam Simpson" w:date="2011-09-13T07:38:00Z">
            <w:rPr>
              <w:highlight w:val="yellow"/>
            </w:rPr>
          </w:rPrChange>
        </w:rPr>
        <w:t xml:space="preserve">more and more popular cloud computing concepts. </w:t>
      </w:r>
      <w:r w:rsidR="00426561" w:rsidRPr="00135C95">
        <w:rPr>
          <w:rPrChange w:id="3141" w:author="Sam Simpson" w:date="2011-09-13T07:38:00Z">
            <w:rPr>
              <w:highlight w:val="yellow"/>
            </w:rPr>
          </w:rPrChange>
        </w:rPr>
        <w:t>In</w:t>
      </w:r>
      <w:r w:rsidR="0085774A" w:rsidRPr="00135C95">
        <w:rPr>
          <w:rPrChange w:id="3142" w:author="Sam Simpson" w:date="2011-09-13T07:38:00Z">
            <w:rPr>
              <w:highlight w:val="yellow"/>
            </w:rPr>
          </w:rPrChange>
        </w:rPr>
        <w:t xml:space="preserve"> </w:t>
      </w:r>
      <w:r w:rsidR="00426561" w:rsidRPr="00135C95">
        <w:rPr>
          <w:rPrChange w:id="3143" w:author="Sam Simpson" w:date="2011-09-13T07:38:00Z">
            <w:rPr>
              <w:highlight w:val="yellow"/>
            </w:rPr>
          </w:rPrChange>
        </w:rPr>
        <w:t>this</w:t>
      </w:r>
      <w:r w:rsidR="0085774A" w:rsidRPr="00135C95">
        <w:rPr>
          <w:rPrChange w:id="3144" w:author="Sam Simpson" w:date="2011-09-13T07:38:00Z">
            <w:rPr>
              <w:highlight w:val="yellow"/>
            </w:rPr>
          </w:rPrChange>
        </w:rPr>
        <w:t xml:space="preserve"> </w:t>
      </w:r>
      <w:r w:rsidR="00426561" w:rsidRPr="00135C95">
        <w:rPr>
          <w:rPrChange w:id="3145" w:author="Sam Simpson" w:date="2011-09-13T07:38:00Z">
            <w:rPr>
              <w:highlight w:val="yellow"/>
            </w:rPr>
          </w:rPrChange>
        </w:rPr>
        <w:t>era</w:t>
      </w:r>
      <w:ins w:id="3146" w:author="Sam Simpson" w:date="2011-09-13T07:38:00Z">
        <w:r w:rsidR="009E1B65">
          <w:t xml:space="preserve"> which is becoming</w:t>
        </w:r>
      </w:ins>
      <w:r w:rsidR="0085774A" w:rsidRPr="00135C95">
        <w:rPr>
          <w:rPrChange w:id="3147" w:author="Sam Simpson" w:date="2011-09-13T07:38:00Z">
            <w:rPr>
              <w:highlight w:val="yellow"/>
            </w:rPr>
          </w:rPrChange>
        </w:rPr>
        <w:t xml:space="preserve"> full of cloud</w:t>
      </w:r>
      <w:r w:rsidR="00426561" w:rsidRPr="00135C95">
        <w:rPr>
          <w:rPrChange w:id="3148" w:author="Sam Simpson" w:date="2011-09-13T07:38:00Z">
            <w:rPr>
              <w:highlight w:val="yellow"/>
            </w:rPr>
          </w:rPrChange>
        </w:rPr>
        <w:t xml:space="preserve"> computing, </w:t>
      </w:r>
      <w:ins w:id="3149" w:author="Sam Simpson" w:date="2011-09-13T07:38:00Z">
        <w:r w:rsidR="009E1B65">
          <w:t xml:space="preserve">the </w:t>
        </w:r>
      </w:ins>
      <w:r w:rsidR="00426561" w:rsidRPr="00135C95">
        <w:rPr>
          <w:rPrChange w:id="3150" w:author="Sam Simpson" w:date="2011-09-13T07:38:00Z">
            <w:rPr>
              <w:highlight w:val="yellow"/>
            </w:rPr>
          </w:rPrChange>
        </w:rPr>
        <w:t xml:space="preserve">computer is becoming a tool </w:t>
      </w:r>
      <w:del w:id="3151" w:author="Sam Simpson" w:date="2011-09-13T07:38:00Z">
        <w:r w:rsidR="00426561" w:rsidRPr="00135C95" w:rsidDel="009E1B65">
          <w:rPr>
            <w:rPrChange w:id="3152" w:author="Sam Simpson" w:date="2011-09-13T07:38:00Z">
              <w:rPr>
                <w:highlight w:val="yellow"/>
              </w:rPr>
            </w:rPrChange>
          </w:rPr>
          <w:delText xml:space="preserve">of </w:delText>
        </w:r>
      </w:del>
      <w:ins w:id="3153" w:author="Sam Simpson" w:date="2011-09-13T07:38:00Z">
        <w:r w:rsidR="009E1B65">
          <w:t>for</w:t>
        </w:r>
        <w:r w:rsidR="009E1B65" w:rsidRPr="00135C95">
          <w:rPr>
            <w:rPrChange w:id="3154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85761C" w:rsidRPr="00135C95">
        <w:rPr>
          <w:rPrChange w:id="3155" w:author="Sam Simpson" w:date="2011-09-13T07:38:00Z">
            <w:rPr>
              <w:highlight w:val="yellow"/>
            </w:rPr>
          </w:rPrChange>
        </w:rPr>
        <w:t>using cloud services</w:t>
      </w:r>
      <w:r w:rsidR="00C37C72" w:rsidRPr="00135C95">
        <w:rPr>
          <w:rPrChange w:id="3156" w:author="Sam Simpson" w:date="2011-09-13T07:38:00Z">
            <w:rPr>
              <w:highlight w:val="yellow"/>
            </w:rPr>
          </w:rPrChange>
        </w:rPr>
        <w:t>.</w:t>
      </w:r>
      <w:r w:rsidR="007A0512" w:rsidRPr="00135C95">
        <w:rPr>
          <w:rPrChange w:id="3157" w:author="Sam Simpson" w:date="2011-09-13T07:38:00Z">
            <w:rPr>
              <w:highlight w:val="yellow"/>
            </w:rPr>
          </w:rPrChange>
        </w:rPr>
        <w:t xml:space="preserve"> </w:t>
      </w:r>
      <w:r w:rsidR="00C37C72" w:rsidRPr="00135C95">
        <w:rPr>
          <w:rPrChange w:id="3158" w:author="Sam Simpson" w:date="2011-09-13T07:38:00Z">
            <w:rPr>
              <w:highlight w:val="yellow"/>
            </w:rPr>
          </w:rPrChange>
        </w:rPr>
        <w:t>The wide</w:t>
      </w:r>
      <w:del w:id="3159" w:author="Sam Simpson" w:date="2011-09-13T07:39:00Z">
        <w:r w:rsidR="00C37C72" w:rsidRPr="00135C95" w:rsidDel="009E1B65">
          <w:rPr>
            <w:rPrChange w:id="3160" w:author="Sam Simpson" w:date="2011-09-13T07:38:00Z">
              <w:rPr>
                <w:highlight w:val="yellow"/>
              </w:rPr>
            </w:rPrChange>
          </w:rPr>
          <w:delText>ly</w:delText>
        </w:r>
      </w:del>
      <w:r w:rsidR="00C37C72" w:rsidRPr="00135C95">
        <w:rPr>
          <w:rPrChange w:id="3161" w:author="Sam Simpson" w:date="2011-09-13T07:38:00Z">
            <w:rPr>
              <w:highlight w:val="yellow"/>
            </w:rPr>
          </w:rPrChange>
        </w:rPr>
        <w:t xml:space="preserve"> use of</w:t>
      </w:r>
      <w:ins w:id="3162" w:author="Sam Simpson" w:date="2011-09-13T07:39:00Z">
        <w:r w:rsidR="009E1B65">
          <w:t xml:space="preserve"> the</w:t>
        </w:r>
      </w:ins>
      <w:r w:rsidR="00C37C72" w:rsidRPr="00135C95">
        <w:rPr>
          <w:rPrChange w:id="3163" w:author="Sam Simpson" w:date="2011-09-13T07:38:00Z">
            <w:rPr>
              <w:highlight w:val="yellow"/>
            </w:rPr>
          </w:rPrChange>
        </w:rPr>
        <w:t xml:space="preserve"> internet provides many favourable factors for</w:t>
      </w:r>
      <w:ins w:id="3164" w:author="Sam Simpson" w:date="2011-09-13T07:39:00Z">
        <w:r w:rsidR="009E1B65">
          <w:t xml:space="preserve"> people’s</w:t>
        </w:r>
      </w:ins>
      <w:r w:rsidR="00C37C72" w:rsidRPr="00135C95">
        <w:rPr>
          <w:rPrChange w:id="3165" w:author="Sam Simpson" w:date="2011-09-13T07:38:00Z">
            <w:rPr>
              <w:highlight w:val="yellow"/>
            </w:rPr>
          </w:rPrChange>
        </w:rPr>
        <w:t xml:space="preserve"> </w:t>
      </w:r>
      <w:r w:rsidR="007A0512" w:rsidRPr="00135C95">
        <w:rPr>
          <w:rPrChange w:id="3166" w:author="Sam Simpson" w:date="2011-09-13T07:38:00Z">
            <w:rPr>
              <w:highlight w:val="yellow"/>
            </w:rPr>
          </w:rPrChange>
        </w:rPr>
        <w:t>collaboration as</w:t>
      </w:r>
      <w:ins w:id="3167" w:author="Sam Simpson" w:date="2011-09-13T07:39:00Z">
        <w:r w:rsidR="009E1B65">
          <w:t xml:space="preserve"> a</w:t>
        </w:r>
      </w:ins>
      <w:r w:rsidR="007A0512" w:rsidRPr="00135C95">
        <w:rPr>
          <w:rPrChange w:id="3168" w:author="Sam Simpson" w:date="2011-09-13T07:38:00Z">
            <w:rPr>
              <w:highlight w:val="yellow"/>
            </w:rPr>
          </w:rPrChange>
        </w:rPr>
        <w:t xml:space="preserve"> </w:t>
      </w:r>
      <w:r w:rsidR="00C37C72" w:rsidRPr="00135C95">
        <w:rPr>
          <w:rPrChange w:id="3169" w:author="Sam Simpson" w:date="2011-09-13T07:38:00Z">
            <w:rPr>
              <w:highlight w:val="yellow"/>
            </w:rPr>
          </w:rPrChange>
        </w:rPr>
        <w:t>group</w:t>
      </w:r>
      <w:sdt>
        <w:sdtPr>
          <w:rPr>
            <w:rFonts w:hint="eastAsia"/>
          </w:rPr>
          <w:id w:val="605704047"/>
          <w:citation/>
        </w:sdtPr>
        <w:sdtContent>
          <w:r w:rsidR="0057603F" w:rsidRPr="00135C95">
            <w:rPr>
              <w:rPrChange w:id="3170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C37C72" w:rsidRPr="00135C95">
            <w:rPr>
              <w:rPrChange w:id="3171" w:author="Sam Simpson" w:date="2011-09-13T07:38:00Z">
                <w:rPr>
                  <w:highlight w:val="yellow"/>
                </w:rPr>
              </w:rPrChange>
            </w:rPr>
            <w:instrText xml:space="preserve"> CITATION Mic08 \l 2052 </w:instrText>
          </w:r>
          <w:r w:rsidR="0057603F" w:rsidRPr="00135C95">
            <w:rPr>
              <w:rPrChange w:id="3172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noProof/>
              <w:rPrChange w:id="3173" w:author="Sam Simpson" w:date="2011-09-13T07:38:00Z">
                <w:rPr>
                  <w:noProof/>
                  <w:highlight w:val="yellow"/>
                </w:rPr>
              </w:rPrChange>
            </w:rPr>
            <w:t xml:space="preserve"> [28]</w:t>
          </w:r>
          <w:r w:rsidR="0057603F" w:rsidRPr="00135C95">
            <w:rPr>
              <w:rPrChange w:id="3174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761C" w:rsidRPr="00135C95">
        <w:rPr>
          <w:rPrChange w:id="3175" w:author="Sam Simpson" w:date="2011-09-13T07:38:00Z">
            <w:rPr>
              <w:highlight w:val="yellow"/>
            </w:rPr>
          </w:rPrChange>
        </w:rPr>
        <w:t xml:space="preserve">. For example, in </w:t>
      </w:r>
      <w:ins w:id="3176" w:author="Sam Simpson" w:date="2011-09-13T07:39:00Z">
        <w:r w:rsidR="002C63D0">
          <w:t xml:space="preserve">the </w:t>
        </w:r>
      </w:ins>
      <w:r w:rsidR="0085761C" w:rsidRPr="00135C95">
        <w:rPr>
          <w:rPrChange w:id="3177" w:author="Sam Simpson" w:date="2011-09-13T07:38:00Z">
            <w:rPr>
              <w:highlight w:val="yellow"/>
            </w:rPr>
          </w:rPrChange>
        </w:rPr>
        <w:t>Google</w:t>
      </w:r>
      <w:del w:id="3178" w:author="Sam Simpson" w:date="2011-09-13T07:39:00Z">
        <w:r w:rsidR="0085761C" w:rsidRPr="00135C95" w:rsidDel="002C63D0">
          <w:rPr>
            <w:rPrChange w:id="3179" w:author="Sam Simpson" w:date="2011-09-13T07:38:00Z">
              <w:rPr>
                <w:highlight w:val="yellow"/>
              </w:rPr>
            </w:rPrChange>
          </w:rPr>
          <w:delText>’s</w:delText>
        </w:r>
      </w:del>
      <w:r w:rsidR="0085761C" w:rsidRPr="00135C95">
        <w:rPr>
          <w:rPrChange w:id="3180" w:author="Sam Simpson" w:date="2011-09-13T07:38:00Z">
            <w:rPr>
              <w:highlight w:val="yellow"/>
            </w:rPr>
          </w:rPrChange>
        </w:rPr>
        <w:t xml:space="preserve"> </w:t>
      </w:r>
      <w:del w:id="3181" w:author="Sam Simpson" w:date="2011-09-13T07:39:00Z">
        <w:r w:rsidR="0085761C" w:rsidRPr="00135C95" w:rsidDel="002C63D0">
          <w:rPr>
            <w:rPrChange w:id="3182" w:author="Sam Simpson" w:date="2011-09-13T07:38:00Z">
              <w:rPr>
                <w:highlight w:val="yellow"/>
              </w:rPr>
            </w:rPrChange>
          </w:rPr>
          <w:delText xml:space="preserve">design of </w:delText>
        </w:r>
      </w:del>
      <w:r w:rsidR="0085761C" w:rsidRPr="00135C95">
        <w:rPr>
          <w:rPrChange w:id="3183" w:author="Sam Simpson" w:date="2011-09-13T07:38:00Z">
            <w:rPr>
              <w:highlight w:val="yellow"/>
            </w:rPr>
          </w:rPrChange>
        </w:rPr>
        <w:t>cloud computing</w:t>
      </w:r>
      <w:ins w:id="3184" w:author="Sam Simpson" w:date="2011-09-13T07:39:00Z">
        <w:r w:rsidR="002C63D0" w:rsidRPr="002C63D0">
          <w:rPr>
            <w:rFonts w:hint="eastAsia"/>
          </w:rPr>
          <w:t xml:space="preserve"> </w:t>
        </w:r>
        <w:r w:rsidR="002C63D0" w:rsidRPr="00FD4936">
          <w:rPr>
            <w:rFonts w:hint="eastAsia"/>
          </w:rPr>
          <w:t>design</w:t>
        </w:r>
      </w:ins>
      <w:r w:rsidR="0085761C" w:rsidRPr="00135C95">
        <w:rPr>
          <w:rPrChange w:id="3185" w:author="Sam Simpson" w:date="2011-09-13T07:38:00Z">
            <w:rPr>
              <w:highlight w:val="yellow"/>
            </w:rPr>
          </w:rPrChange>
        </w:rPr>
        <w:t xml:space="preserve">, </w:t>
      </w:r>
      <w:ins w:id="3186" w:author="Sam Simpson" w:date="2011-09-13T07:39:00Z">
        <w:r w:rsidR="002C63D0">
          <w:t xml:space="preserve">the </w:t>
        </w:r>
      </w:ins>
      <w:r w:rsidR="0085761C" w:rsidRPr="00135C95">
        <w:rPr>
          <w:rPrChange w:id="3187" w:author="Sam Simpson" w:date="2011-09-13T07:38:00Z">
            <w:rPr>
              <w:highlight w:val="yellow"/>
            </w:rPr>
          </w:rPrChange>
        </w:rPr>
        <w:t xml:space="preserve">user </w:t>
      </w:r>
      <w:del w:id="3188" w:author="Sam Simpson" w:date="2011-09-13T07:39:00Z">
        <w:r w:rsidR="0085761C" w:rsidRPr="00135C95" w:rsidDel="002C63D0">
          <w:rPr>
            <w:rPrChange w:id="3189" w:author="Sam Simpson" w:date="2011-09-13T07:38:00Z">
              <w:rPr>
                <w:highlight w:val="yellow"/>
              </w:rPr>
            </w:rPrChange>
          </w:rPr>
          <w:delText xml:space="preserve">just </w:delText>
        </w:r>
      </w:del>
      <w:ins w:id="3190" w:author="Sam Simpson" w:date="2011-09-13T07:39:00Z">
        <w:r w:rsidR="002C63D0">
          <w:t>only</w:t>
        </w:r>
        <w:r w:rsidR="002C63D0" w:rsidRPr="00135C95">
          <w:rPr>
            <w:rPrChange w:id="3191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85761C" w:rsidRPr="00135C95">
        <w:rPr>
          <w:rPrChange w:id="3192" w:author="Sam Simpson" w:date="2011-09-13T07:38:00Z">
            <w:rPr>
              <w:highlight w:val="yellow"/>
            </w:rPr>
          </w:rPrChange>
        </w:rPr>
        <w:t>need</w:t>
      </w:r>
      <w:ins w:id="3193" w:author="Sam Simpson" w:date="2011-09-13T07:39:00Z">
        <w:r w:rsidR="002C63D0">
          <w:t>s</w:t>
        </w:r>
      </w:ins>
      <w:r w:rsidR="0085761C" w:rsidRPr="00135C95">
        <w:rPr>
          <w:rPrChange w:id="3194" w:author="Sam Simpson" w:date="2011-09-13T07:38:00Z">
            <w:rPr>
              <w:highlight w:val="yellow"/>
            </w:rPr>
          </w:rPrChange>
        </w:rPr>
        <w:t xml:space="preserve"> a device with </w:t>
      </w:r>
      <w:ins w:id="3195" w:author="Sam Simpson" w:date="2011-09-13T07:39:00Z">
        <w:r w:rsidR="002C63D0">
          <w:t xml:space="preserve">a </w:t>
        </w:r>
      </w:ins>
      <w:r w:rsidR="0085761C" w:rsidRPr="00135C95">
        <w:rPr>
          <w:rPrChange w:id="3196" w:author="Sam Simpson" w:date="2011-09-13T07:38:00Z">
            <w:rPr>
              <w:highlight w:val="yellow"/>
            </w:rPr>
          </w:rPrChange>
        </w:rPr>
        <w:t xml:space="preserve">web browser to use </w:t>
      </w:r>
      <w:del w:id="3197" w:author="Sam Simpson" w:date="2011-09-13T07:39:00Z">
        <w:r w:rsidR="0085761C" w:rsidRPr="00135C95" w:rsidDel="002C63D0">
          <w:rPr>
            <w:rPrChange w:id="3198" w:author="Sam Simpson" w:date="2011-09-13T07:38:00Z">
              <w:rPr>
                <w:highlight w:val="yellow"/>
              </w:rPr>
            </w:rPrChange>
          </w:rPr>
          <w:delText xml:space="preserve">nearly </w:delText>
        </w:r>
      </w:del>
      <w:r w:rsidR="0085761C" w:rsidRPr="00135C95">
        <w:rPr>
          <w:rPrChange w:id="3199" w:author="Sam Simpson" w:date="2011-09-13T07:38:00Z">
            <w:rPr>
              <w:highlight w:val="yellow"/>
            </w:rPr>
          </w:rPrChange>
        </w:rPr>
        <w:t>all the Google services, no matter what device</w:t>
      </w:r>
      <w:del w:id="3200" w:author="Sam Simpson" w:date="2011-09-13T07:39:00Z">
        <w:r w:rsidR="0085761C" w:rsidRPr="00135C95" w:rsidDel="002C63D0">
          <w:rPr>
            <w:rPrChange w:id="3201" w:author="Sam Simpson" w:date="2011-09-13T07:38:00Z">
              <w:rPr>
                <w:highlight w:val="yellow"/>
              </w:rPr>
            </w:rPrChange>
          </w:rPr>
          <w:delText>s</w:delText>
        </w:r>
      </w:del>
      <w:r w:rsidR="0085761C" w:rsidRPr="00135C95">
        <w:rPr>
          <w:rPrChange w:id="3202" w:author="Sam Simpson" w:date="2011-09-13T07:38:00Z">
            <w:rPr>
              <w:highlight w:val="yellow"/>
            </w:rPr>
          </w:rPrChange>
        </w:rPr>
        <w:t xml:space="preserve"> </w:t>
      </w:r>
      <w:del w:id="3203" w:author="Sam Simpson" w:date="2011-09-13T07:40:00Z">
        <w:r w:rsidR="0085761C" w:rsidRPr="00135C95" w:rsidDel="002C63D0">
          <w:rPr>
            <w:rPrChange w:id="3204" w:author="Sam Simpson" w:date="2011-09-13T07:38:00Z">
              <w:rPr>
                <w:highlight w:val="yellow"/>
              </w:rPr>
            </w:rPrChange>
          </w:rPr>
          <w:delText xml:space="preserve">you </w:delText>
        </w:r>
      </w:del>
      <w:ins w:id="3205" w:author="Sam Simpson" w:date="2011-09-13T07:40:00Z">
        <w:r w:rsidR="002C63D0">
          <w:t>they</w:t>
        </w:r>
        <w:r w:rsidR="002C63D0" w:rsidRPr="00135C95">
          <w:rPr>
            <w:rPrChange w:id="3206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85761C" w:rsidRPr="00135C95">
        <w:rPr>
          <w:rPrChange w:id="3207" w:author="Sam Simpson" w:date="2011-09-13T07:38:00Z">
            <w:rPr>
              <w:highlight w:val="yellow"/>
            </w:rPr>
          </w:rPrChange>
        </w:rPr>
        <w:t xml:space="preserve">have </w:t>
      </w:r>
      <w:del w:id="3208" w:author="Sam Simpson" w:date="2011-09-13T07:40:00Z">
        <w:r w:rsidR="0085761C" w:rsidRPr="00135C95" w:rsidDel="002C63D0">
          <w:rPr>
            <w:rPrChange w:id="3209" w:author="Sam Simpson" w:date="2011-09-13T07:38:00Z">
              <w:rPr>
                <w:highlight w:val="yellow"/>
              </w:rPr>
            </w:rPrChange>
          </w:rPr>
          <w:delText xml:space="preserve">and </w:delText>
        </w:r>
      </w:del>
      <w:ins w:id="3210" w:author="Sam Simpson" w:date="2011-09-13T07:40:00Z">
        <w:r w:rsidR="002C63D0">
          <w:t>or</w:t>
        </w:r>
        <w:r w:rsidR="002C63D0" w:rsidRPr="00135C95">
          <w:rPr>
            <w:rPrChange w:id="3211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85761C" w:rsidRPr="00135C95">
        <w:rPr>
          <w:rPrChange w:id="3212" w:author="Sam Simpson" w:date="2011-09-13T07:38:00Z">
            <w:rPr>
              <w:highlight w:val="yellow"/>
            </w:rPr>
          </w:rPrChange>
        </w:rPr>
        <w:t xml:space="preserve">where </w:t>
      </w:r>
      <w:del w:id="3213" w:author="Sam Simpson" w:date="2011-09-13T07:40:00Z">
        <w:r w:rsidR="0085761C" w:rsidRPr="00135C95" w:rsidDel="002C63D0">
          <w:rPr>
            <w:rPrChange w:id="3214" w:author="Sam Simpson" w:date="2011-09-13T07:38:00Z">
              <w:rPr>
                <w:highlight w:val="yellow"/>
              </w:rPr>
            </w:rPrChange>
          </w:rPr>
          <w:delText xml:space="preserve">you </w:delText>
        </w:r>
      </w:del>
      <w:ins w:id="3215" w:author="Sam Simpson" w:date="2011-09-13T07:40:00Z">
        <w:r w:rsidR="002C63D0">
          <w:t>they</w:t>
        </w:r>
        <w:r w:rsidR="002C63D0" w:rsidRPr="00135C95">
          <w:rPr>
            <w:rPrChange w:id="3216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85761C" w:rsidRPr="00135C95">
        <w:rPr>
          <w:rPrChange w:id="3217" w:author="Sam Simpson" w:date="2011-09-13T07:38:00Z">
            <w:rPr>
              <w:highlight w:val="yellow"/>
            </w:rPr>
          </w:rPrChange>
        </w:rPr>
        <w:t>are</w:t>
      </w:r>
      <w:sdt>
        <w:sdtPr>
          <w:rPr>
            <w:rFonts w:hint="eastAsia"/>
          </w:rPr>
          <w:id w:val="183872485"/>
          <w:citation/>
        </w:sdtPr>
        <w:sdtContent>
          <w:r w:rsidR="0057603F" w:rsidRPr="00135C95">
            <w:rPr>
              <w:rPrChange w:id="3218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9863F5" w:rsidRPr="00135C95">
            <w:rPr>
              <w:rPrChange w:id="3219" w:author="Sam Simpson" w:date="2011-09-13T07:38:00Z">
                <w:rPr>
                  <w:highlight w:val="yellow"/>
                </w:rPr>
              </w:rPrChange>
            </w:rPr>
            <w:instrText xml:space="preserve"> CITATION Top11 \l 2052 </w:instrText>
          </w:r>
          <w:r w:rsidR="0057603F" w:rsidRPr="00135C95">
            <w:rPr>
              <w:rPrChange w:id="3220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noProof/>
              <w:rPrChange w:id="3221" w:author="Sam Simpson" w:date="2011-09-13T07:38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135C95">
            <w:rPr>
              <w:rPrChange w:id="3222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761C" w:rsidRPr="00135C95">
        <w:rPr>
          <w:rPrChange w:id="3223" w:author="Sam Simpson" w:date="2011-09-13T07:38:00Z">
            <w:rPr>
              <w:highlight w:val="yellow"/>
            </w:rPr>
          </w:rPrChange>
        </w:rPr>
        <w:t xml:space="preserve">. </w:t>
      </w:r>
    </w:p>
    <w:p w:rsidR="00971404" w:rsidDel="005E26D6" w:rsidRDefault="00280EB0">
      <w:pPr>
        <w:spacing w:line="360" w:lineRule="auto"/>
        <w:rPr>
          <w:ins w:id="3224" w:author="Sam Simpson" w:date="2011-09-13T07:44:00Z"/>
          <w:del w:id="3225" w:author="Sheng Yu" w:date="2011-09-14T08:33:00Z"/>
        </w:rPr>
        <w:pPrChange w:id="3226" w:author="Sam" w:date="2011-09-12T19:53:00Z">
          <w:pPr/>
        </w:pPrChange>
      </w:pPr>
      <w:r w:rsidRPr="00135C95">
        <w:rPr>
          <w:rPrChange w:id="3227" w:author="Sam Simpson" w:date="2011-09-13T07:38:00Z">
            <w:rPr>
              <w:highlight w:val="yellow"/>
            </w:rPr>
          </w:rPrChange>
        </w:rPr>
        <w:t>Google Apps is an int</w:t>
      </w:r>
      <w:r w:rsidR="008E6B60" w:rsidRPr="00135C95">
        <w:rPr>
          <w:rPrChange w:id="3228" w:author="Sam Simpson" w:date="2011-09-13T07:38:00Z">
            <w:rPr>
              <w:highlight w:val="yellow"/>
            </w:rPr>
          </w:rPrChange>
        </w:rPr>
        <w:t>erest</w:t>
      </w:r>
      <w:ins w:id="3229" w:author="Sam Simpson" w:date="2011-09-13T07:40:00Z">
        <w:r w:rsidR="002C63D0">
          <w:t>ing</w:t>
        </w:r>
      </w:ins>
      <w:r w:rsidR="008E6B60" w:rsidRPr="00135C95">
        <w:rPr>
          <w:rPrChange w:id="3230" w:author="Sam Simpson" w:date="2011-09-13T07:38:00Z">
            <w:rPr>
              <w:highlight w:val="yellow"/>
            </w:rPr>
          </w:rPrChange>
        </w:rPr>
        <w:t xml:space="preserve"> product</w:t>
      </w:r>
      <w:ins w:id="3231" w:author="Sam Simpson" w:date="2011-09-13T07:40:00Z">
        <w:r w:rsidR="002C63D0">
          <w:t xml:space="preserve"> which</w:t>
        </w:r>
      </w:ins>
      <w:r w:rsidR="008E6B60" w:rsidRPr="00135C95">
        <w:rPr>
          <w:rPrChange w:id="3232" w:author="Sam Simpson" w:date="2011-09-13T07:38:00Z">
            <w:rPr>
              <w:highlight w:val="yellow"/>
            </w:rPr>
          </w:rPrChange>
        </w:rPr>
        <w:t xml:space="preserve"> should be noted. I</w:t>
      </w:r>
      <w:r w:rsidRPr="00135C95">
        <w:rPr>
          <w:rPrChange w:id="3233" w:author="Sam Simpson" w:date="2011-09-13T07:38:00Z">
            <w:rPr>
              <w:highlight w:val="yellow"/>
            </w:rPr>
          </w:rPrChange>
        </w:rPr>
        <w:t>t is a</w:t>
      </w:r>
      <w:r w:rsidR="0085761C" w:rsidRPr="00135C95">
        <w:rPr>
          <w:rPrChange w:id="3234" w:author="Sam Simpson" w:date="2011-09-13T07:38:00Z">
            <w:rPr>
              <w:highlight w:val="yellow"/>
            </w:rPr>
          </w:rPrChange>
        </w:rPr>
        <w:t xml:space="preserve"> fully web-based enterprise office solution, which contains enough tools for companies to </w:t>
      </w:r>
      <w:r w:rsidR="0085761C" w:rsidRPr="00647F4D">
        <w:rPr>
          <w:rPrChange w:id="3235" w:author="Sam Simpson" w:date="2011-09-13T12:29:00Z">
            <w:rPr>
              <w:highlight w:val="yellow"/>
            </w:rPr>
          </w:rPrChange>
        </w:rPr>
        <w:t>wor</w:t>
      </w:r>
      <w:ins w:id="3236" w:author="Sam Simpson" w:date="2011-09-13T12:29:00Z">
        <w:r w:rsidR="00647F4D" w:rsidRPr="00647F4D">
          <w:rPr>
            <w:rPrChange w:id="3237" w:author="Sam Simpson" w:date="2011-09-13T12:29:00Z">
              <w:rPr>
                <w:highlight w:val="yellow"/>
              </w:rPr>
            </w:rPrChange>
          </w:rPr>
          <w:t>k</w:t>
        </w:r>
      </w:ins>
      <w:del w:id="3238" w:author="Sam Simpson" w:date="2011-09-13T12:29:00Z">
        <w:r w:rsidR="0085761C" w:rsidRPr="00647F4D" w:rsidDel="00647F4D">
          <w:rPr>
            <w:rPrChange w:id="3239" w:author="Sam Simpson" w:date="2011-09-13T12:29:00Z">
              <w:rPr>
                <w:highlight w:val="yellow"/>
              </w:rPr>
            </w:rPrChange>
          </w:rPr>
          <w:delText>d</w:delText>
        </w:r>
      </w:del>
      <w:r w:rsidR="0085761C" w:rsidRPr="00135C95">
        <w:rPr>
          <w:rPrChange w:id="3240" w:author="Sam Simpson" w:date="2011-09-13T07:38:00Z">
            <w:rPr>
              <w:highlight w:val="yellow"/>
            </w:rPr>
          </w:rPrChange>
        </w:rPr>
        <w:t xml:space="preserve"> with it</w:t>
      </w:r>
      <w:ins w:id="3241" w:author="Sam Simpson" w:date="2011-09-13T07:40:00Z">
        <w:r w:rsidR="00454F8C">
          <w:t>. It is also</w:t>
        </w:r>
      </w:ins>
      <w:r w:rsidR="0085761C" w:rsidRPr="00135C95">
        <w:rPr>
          <w:rPrChange w:id="3242" w:author="Sam Simpson" w:date="2011-09-13T07:38:00Z">
            <w:rPr>
              <w:highlight w:val="yellow"/>
            </w:rPr>
          </w:rPrChange>
        </w:rPr>
        <w:t xml:space="preserve"> more flexible than using local software. </w:t>
      </w:r>
      <w:ins w:id="3243" w:author="Sam Simpson" w:date="2011-09-13T07:40:00Z">
        <w:r w:rsidR="00454F8C">
          <w:t>The u</w:t>
        </w:r>
      </w:ins>
      <w:del w:id="3244" w:author="Sam Simpson" w:date="2011-09-13T07:40:00Z">
        <w:r w:rsidR="0085761C" w:rsidRPr="00135C95" w:rsidDel="00454F8C">
          <w:rPr>
            <w:rPrChange w:id="3245" w:author="Sam Simpson" w:date="2011-09-13T07:38:00Z">
              <w:rPr>
                <w:highlight w:val="yellow"/>
              </w:rPr>
            </w:rPrChange>
          </w:rPr>
          <w:delText>U</w:delText>
        </w:r>
      </w:del>
      <w:r w:rsidR="0085761C" w:rsidRPr="00135C95">
        <w:rPr>
          <w:rPrChange w:id="3246" w:author="Sam Simpson" w:date="2011-09-13T07:38:00Z">
            <w:rPr>
              <w:highlight w:val="yellow"/>
            </w:rPr>
          </w:rPrChange>
        </w:rPr>
        <w:t>ser do</w:t>
      </w:r>
      <w:ins w:id="3247" w:author="Sam Simpson" w:date="2011-09-13T07:40:00Z">
        <w:r w:rsidR="00454F8C">
          <w:t>es</w:t>
        </w:r>
      </w:ins>
      <w:r w:rsidR="0085761C" w:rsidRPr="00135C95">
        <w:rPr>
          <w:rPrChange w:id="3248" w:author="Sam Simpson" w:date="2011-09-13T07:38:00Z">
            <w:rPr>
              <w:highlight w:val="yellow"/>
            </w:rPr>
          </w:rPrChange>
        </w:rPr>
        <w:t xml:space="preserve"> not need to </w:t>
      </w:r>
      <w:del w:id="3249" w:author="Sam Simpson" w:date="2011-09-13T07:40:00Z">
        <w:r w:rsidR="0085761C" w:rsidRPr="00135C95" w:rsidDel="00454F8C">
          <w:rPr>
            <w:rPrChange w:id="3250" w:author="Sam Simpson" w:date="2011-09-13T07:38:00Z">
              <w:rPr>
                <w:highlight w:val="yellow"/>
              </w:rPr>
            </w:rPrChange>
          </w:rPr>
          <w:delText xml:space="preserve">do </w:delText>
        </w:r>
      </w:del>
      <w:r w:rsidR="0085761C" w:rsidRPr="00135C95">
        <w:rPr>
          <w:rPrChange w:id="3251" w:author="Sam Simpson" w:date="2011-09-13T07:38:00Z">
            <w:rPr>
              <w:highlight w:val="yellow"/>
            </w:rPr>
          </w:rPrChange>
        </w:rPr>
        <w:t>install</w:t>
      </w:r>
      <w:del w:id="3252" w:author="Sam Simpson" w:date="2011-09-13T07:40:00Z">
        <w:r w:rsidR="0085761C" w:rsidRPr="00135C95" w:rsidDel="00454F8C">
          <w:rPr>
            <w:rPrChange w:id="3253" w:author="Sam Simpson" w:date="2011-09-13T07:38:00Z">
              <w:rPr>
                <w:highlight w:val="yellow"/>
              </w:rPr>
            </w:rPrChange>
          </w:rPr>
          <w:delText>ation of</w:delText>
        </w:r>
      </w:del>
      <w:r w:rsidR="0085761C" w:rsidRPr="00135C95">
        <w:rPr>
          <w:rPrChange w:id="3254" w:author="Sam Simpson" w:date="2011-09-13T07:38:00Z">
            <w:rPr>
              <w:highlight w:val="yellow"/>
            </w:rPr>
          </w:rPrChange>
        </w:rPr>
        <w:t xml:space="preserve"> any programme</w:t>
      </w:r>
      <w:ins w:id="3255" w:author="Sam Simpson" w:date="2011-09-13T07:41:00Z">
        <w:r w:rsidR="00454F8C">
          <w:t>s or</w:t>
        </w:r>
      </w:ins>
      <w:del w:id="3256" w:author="Sam Simpson" w:date="2011-09-13T07:41:00Z">
        <w:r w:rsidR="0085761C" w:rsidRPr="00135C95" w:rsidDel="00454F8C">
          <w:rPr>
            <w:rPrChange w:id="3257" w:author="Sam Simpson" w:date="2011-09-13T07:38:00Z">
              <w:rPr>
                <w:highlight w:val="yellow"/>
              </w:rPr>
            </w:rPrChange>
          </w:rPr>
          <w:delText>, and do not need to</w:delText>
        </w:r>
      </w:del>
      <w:r w:rsidR="0085761C" w:rsidRPr="00135C95">
        <w:rPr>
          <w:rPrChange w:id="3258" w:author="Sam Simpson" w:date="2011-09-13T07:38:00Z">
            <w:rPr>
              <w:highlight w:val="yellow"/>
            </w:rPr>
          </w:rPrChange>
        </w:rPr>
        <w:t xml:space="preserve"> waste time in considering </w:t>
      </w:r>
      <w:r w:rsidR="00813971" w:rsidRPr="00135C95">
        <w:rPr>
          <w:rPrChange w:id="3259" w:author="Sam Simpson" w:date="2011-09-13T07:38:00Z">
            <w:rPr>
              <w:highlight w:val="yellow"/>
            </w:rPr>
          </w:rPrChange>
        </w:rPr>
        <w:t>software compatibility between different hardware and software combination</w:t>
      </w:r>
      <w:ins w:id="3260" w:author="Sam Simpson" w:date="2011-09-13T07:41:00Z">
        <w:r w:rsidR="00454F8C">
          <w:t>s</w:t>
        </w:r>
      </w:ins>
      <w:r w:rsidR="00813971" w:rsidRPr="00135C95">
        <w:rPr>
          <w:rPrChange w:id="3261" w:author="Sam Simpson" w:date="2011-09-13T07:38:00Z">
            <w:rPr>
              <w:highlight w:val="yellow"/>
            </w:rPr>
          </w:rPrChange>
        </w:rPr>
        <w:t xml:space="preserve">. To run an online web-based programme, </w:t>
      </w:r>
      <w:r w:rsidR="00D44126" w:rsidRPr="00135C95">
        <w:rPr>
          <w:rPrChange w:id="3262" w:author="Sam Simpson" w:date="2011-09-13T07:38:00Z">
            <w:rPr>
              <w:highlight w:val="yellow"/>
            </w:rPr>
          </w:rPrChange>
        </w:rPr>
        <w:t>users just need</w:t>
      </w:r>
      <w:r w:rsidR="00813971" w:rsidRPr="00135C95">
        <w:rPr>
          <w:rPrChange w:id="3263" w:author="Sam Simpson" w:date="2011-09-13T07:38:00Z">
            <w:rPr>
              <w:highlight w:val="yellow"/>
            </w:rPr>
          </w:rPrChange>
        </w:rPr>
        <w:t xml:space="preserve"> a </w:t>
      </w:r>
      <w:r w:rsidR="00D44126" w:rsidRPr="00135C95">
        <w:rPr>
          <w:rPrChange w:id="3264" w:author="Sam Simpson" w:date="2011-09-13T07:38:00Z">
            <w:rPr>
              <w:highlight w:val="yellow"/>
            </w:rPr>
          </w:rPrChange>
        </w:rPr>
        <w:t xml:space="preserve">mainstream web browser, even </w:t>
      </w:r>
      <w:del w:id="3265" w:author="Sam Simpson" w:date="2011-09-13T07:41:00Z">
        <w:r w:rsidR="00D44126" w:rsidRPr="00135C95" w:rsidDel="006B5DDA">
          <w:rPr>
            <w:rPrChange w:id="3266" w:author="Sam Simpson" w:date="2011-09-13T07:38:00Z">
              <w:rPr>
                <w:highlight w:val="yellow"/>
              </w:rPr>
            </w:rPrChange>
          </w:rPr>
          <w:delText xml:space="preserve">though </w:delText>
        </w:r>
      </w:del>
      <w:r w:rsidR="00D44126" w:rsidRPr="00135C95">
        <w:rPr>
          <w:rPrChange w:id="3267" w:author="Sam Simpson" w:date="2011-09-13T07:38:00Z">
            <w:rPr>
              <w:highlight w:val="yellow"/>
            </w:rPr>
          </w:rPrChange>
        </w:rPr>
        <w:t>on a tablet or mobile phone</w:t>
      </w:r>
      <w:r w:rsidR="003B4032" w:rsidRPr="00135C95">
        <w:rPr>
          <w:rPrChange w:id="3268" w:author="Sam Simpson" w:date="2011-09-13T07:38:00Z">
            <w:rPr>
              <w:highlight w:val="yellow"/>
            </w:rPr>
          </w:rPrChange>
        </w:rPr>
        <w:t xml:space="preserve">, without requirement of hardware </w:t>
      </w:r>
      <w:r w:rsidR="00BE37C5" w:rsidRPr="00135C95">
        <w:rPr>
          <w:rPrChange w:id="3269" w:author="Sam Simpson" w:date="2011-09-13T07:38:00Z">
            <w:rPr>
              <w:highlight w:val="yellow"/>
            </w:rPr>
          </w:rPrChange>
        </w:rPr>
        <w:t>or software configuration</w:t>
      </w:r>
      <w:sdt>
        <w:sdtPr>
          <w:rPr>
            <w:rFonts w:hint="eastAsia"/>
          </w:rPr>
          <w:id w:val="1991597790"/>
          <w:citation/>
        </w:sdtPr>
        <w:sdtContent>
          <w:r w:rsidR="0057603F" w:rsidRPr="00135C95">
            <w:rPr>
              <w:rPrChange w:id="3270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9863F5" w:rsidRPr="00135C95">
            <w:rPr>
              <w:rPrChange w:id="3271" w:author="Sam Simpson" w:date="2011-09-13T07:38:00Z">
                <w:rPr>
                  <w:highlight w:val="yellow"/>
                </w:rPr>
              </w:rPrChange>
            </w:rPr>
            <w:instrText xml:space="preserve"> CITATION Top11 \l 2052 </w:instrText>
          </w:r>
          <w:r w:rsidR="0057603F" w:rsidRPr="00135C95">
            <w:rPr>
              <w:rPrChange w:id="3272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noProof/>
              <w:rPrChange w:id="3273" w:author="Sam Simpson" w:date="2011-09-13T07:38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135C95">
            <w:rPr>
              <w:rPrChange w:id="3274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BE37C5" w:rsidRPr="00135C95">
        <w:rPr>
          <w:rPrChange w:id="3275" w:author="Sam Simpson" w:date="2011-09-13T07:38:00Z">
            <w:rPr>
              <w:highlight w:val="yellow"/>
            </w:rPr>
          </w:rPrChange>
        </w:rPr>
        <w:t>.</w:t>
      </w:r>
      <w:r w:rsidR="009863F5" w:rsidRPr="00135C95">
        <w:rPr>
          <w:rPrChange w:id="3276" w:author="Sam Simpson" w:date="2011-09-13T07:38:00Z">
            <w:rPr>
              <w:highlight w:val="yellow"/>
            </w:rPr>
          </w:rPrChange>
        </w:rPr>
        <w:t xml:space="preserve"> In Google Apps, users </w:t>
      </w:r>
      <w:del w:id="3277" w:author="Sam Simpson" w:date="2011-09-13T07:41:00Z">
        <w:r w:rsidR="009863F5" w:rsidRPr="00135C95" w:rsidDel="00837D46">
          <w:rPr>
            <w:rPrChange w:id="3278" w:author="Sam Simpson" w:date="2011-09-13T07:38:00Z">
              <w:rPr>
                <w:highlight w:val="yellow"/>
              </w:rPr>
            </w:rPrChange>
          </w:rPr>
          <w:delText xml:space="preserve">could </w:delText>
        </w:r>
      </w:del>
      <w:ins w:id="3279" w:author="Sam Simpson" w:date="2011-09-13T07:41:00Z">
        <w:r w:rsidR="00837D46">
          <w:t>can</w:t>
        </w:r>
        <w:r w:rsidR="00837D46" w:rsidRPr="00135C95">
          <w:rPr>
            <w:rPrChange w:id="3280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9863F5" w:rsidRPr="00135C95">
        <w:rPr>
          <w:rPrChange w:id="3281" w:author="Sam Simpson" w:date="2011-09-13T07:38:00Z">
            <w:rPr>
              <w:highlight w:val="yellow"/>
            </w:rPr>
          </w:rPrChange>
        </w:rPr>
        <w:t xml:space="preserve">work together without sending </w:t>
      </w:r>
      <w:ins w:id="3282" w:author="Sam Simpson" w:date="2011-09-13T07:41:00Z">
        <w:r w:rsidR="00837D46">
          <w:t xml:space="preserve">the </w:t>
        </w:r>
      </w:ins>
      <w:r w:rsidR="009863F5" w:rsidRPr="00135C95">
        <w:rPr>
          <w:rPrChange w:id="3283" w:author="Sam Simpson" w:date="2011-09-13T07:38:00Z">
            <w:rPr>
              <w:highlight w:val="yellow"/>
            </w:rPr>
          </w:rPrChange>
        </w:rPr>
        <w:t>work</w:t>
      </w:r>
      <w:del w:id="3284" w:author="Sam Simpson" w:date="2011-09-13T07:41:00Z">
        <w:r w:rsidR="009863F5" w:rsidRPr="00135C95" w:rsidDel="00837D46">
          <w:rPr>
            <w:rPrChange w:id="3285" w:author="Sam Simpson" w:date="2011-09-13T07:38:00Z">
              <w:rPr>
                <w:highlight w:val="yellow"/>
              </w:rPr>
            </w:rPrChange>
          </w:rPr>
          <w:delText>s</w:delText>
        </w:r>
      </w:del>
      <w:r w:rsidR="009863F5" w:rsidRPr="00135C95">
        <w:rPr>
          <w:rPrChange w:id="3286" w:author="Sam Simpson" w:date="2011-09-13T07:38:00Z">
            <w:rPr>
              <w:highlight w:val="yellow"/>
            </w:rPr>
          </w:rPrChange>
        </w:rPr>
        <w:t xml:space="preserve"> anywhere. They </w:t>
      </w:r>
      <w:del w:id="3287" w:author="Sam Simpson" w:date="2011-09-13T07:41:00Z">
        <w:r w:rsidR="009863F5" w:rsidRPr="00135C95" w:rsidDel="00837D46">
          <w:rPr>
            <w:rPrChange w:id="3288" w:author="Sam Simpson" w:date="2011-09-13T07:38:00Z">
              <w:rPr>
                <w:highlight w:val="yellow"/>
              </w:rPr>
            </w:rPrChange>
          </w:rPr>
          <w:delText xml:space="preserve">just </w:delText>
        </w:r>
      </w:del>
      <w:ins w:id="3289" w:author="Sam Simpson" w:date="2011-09-13T07:41:00Z">
        <w:r w:rsidR="00837D46">
          <w:t>only</w:t>
        </w:r>
        <w:r w:rsidR="00837D46" w:rsidRPr="00135C95">
          <w:rPr>
            <w:rPrChange w:id="3290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9863F5" w:rsidRPr="00135C95">
        <w:rPr>
          <w:rPrChange w:id="3291" w:author="Sam Simpson" w:date="2011-09-13T07:38:00Z">
            <w:rPr>
              <w:highlight w:val="yellow"/>
            </w:rPr>
          </w:rPrChange>
        </w:rPr>
        <w:t xml:space="preserve">need to create or upload </w:t>
      </w:r>
      <w:del w:id="3292" w:author="Sam Simpson" w:date="2011-09-13T07:41:00Z">
        <w:r w:rsidR="009863F5" w:rsidRPr="00135C95" w:rsidDel="00837D46">
          <w:rPr>
            <w:rPrChange w:id="3293" w:author="Sam Simpson" w:date="2011-09-13T07:38:00Z">
              <w:rPr>
                <w:highlight w:val="yellow"/>
              </w:rPr>
            </w:rPrChange>
          </w:rPr>
          <w:delText xml:space="preserve">a </w:delText>
        </w:r>
      </w:del>
      <w:r w:rsidR="009863F5" w:rsidRPr="00135C95">
        <w:rPr>
          <w:rPrChange w:id="3294" w:author="Sam Simpson" w:date="2011-09-13T07:38:00Z">
            <w:rPr>
              <w:highlight w:val="yellow"/>
            </w:rPr>
          </w:rPrChange>
        </w:rPr>
        <w:t xml:space="preserve">previous work into Google Docs, and ask the group members to sign in </w:t>
      </w:r>
      <w:r w:rsidR="009863F5" w:rsidRPr="00135C95">
        <w:rPr>
          <w:rPrChange w:id="3295" w:author="Sam Simpson" w:date="2011-09-13T07:38:00Z">
            <w:rPr>
              <w:highlight w:val="yellow"/>
            </w:rPr>
          </w:rPrChange>
        </w:rPr>
        <w:lastRenderedPageBreak/>
        <w:t>with th</w:t>
      </w:r>
      <w:r w:rsidR="00305720" w:rsidRPr="00135C95">
        <w:rPr>
          <w:rPrChange w:id="3296" w:author="Sam Simpson" w:date="2011-09-13T07:38:00Z">
            <w:rPr>
              <w:highlight w:val="yellow"/>
            </w:rPr>
          </w:rPrChange>
        </w:rPr>
        <w:t xml:space="preserve">eir </w:t>
      </w:r>
      <w:del w:id="3297" w:author="Sam Simpson" w:date="2011-09-13T07:42:00Z">
        <w:r w:rsidR="00305720" w:rsidRPr="00135C95" w:rsidDel="00837D46">
          <w:rPr>
            <w:rPrChange w:id="3298" w:author="Sam Simpson" w:date="2011-09-13T07:38:00Z">
              <w:rPr>
                <w:highlight w:val="yellow"/>
              </w:rPr>
            </w:rPrChange>
          </w:rPr>
          <w:delText xml:space="preserve">own </w:delText>
        </w:r>
      </w:del>
      <w:ins w:id="3299" w:author="Sam Simpson" w:date="2011-09-13T07:42:00Z">
        <w:r w:rsidR="00837D46">
          <w:t>Google</w:t>
        </w:r>
        <w:r w:rsidR="00837D46" w:rsidRPr="00135C95">
          <w:rPr>
            <w:rPrChange w:id="3300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305720" w:rsidRPr="00135C95">
        <w:rPr>
          <w:rPrChange w:id="3301" w:author="Sam Simpson" w:date="2011-09-13T07:38:00Z">
            <w:rPr>
              <w:highlight w:val="yellow"/>
            </w:rPr>
          </w:rPrChange>
        </w:rPr>
        <w:t>accounts</w:t>
      </w:r>
      <w:ins w:id="3302" w:author="Sam Simpson" w:date="2011-09-13T07:42:00Z">
        <w:r w:rsidR="00837D46">
          <w:t>. Once this is done,</w:t>
        </w:r>
      </w:ins>
      <w:del w:id="3303" w:author="Sam Simpson" w:date="2011-09-13T07:42:00Z">
        <w:r w:rsidR="00305720" w:rsidRPr="00135C95" w:rsidDel="00837D46">
          <w:rPr>
            <w:rPrChange w:id="3304" w:author="Sam Simpson" w:date="2011-09-13T07:38:00Z">
              <w:rPr>
                <w:highlight w:val="yellow"/>
              </w:rPr>
            </w:rPrChange>
          </w:rPr>
          <w:delText xml:space="preserve">, after that, </w:delText>
        </w:r>
      </w:del>
      <w:ins w:id="3305" w:author="Sam Simpson" w:date="2011-09-13T07:42:00Z">
        <w:r w:rsidR="00837D46">
          <w:t xml:space="preserve"> </w:t>
        </w:r>
      </w:ins>
      <w:r w:rsidR="00305720" w:rsidRPr="00135C95">
        <w:rPr>
          <w:rPrChange w:id="3306" w:author="Sam Simpson" w:date="2011-09-13T07:38:00Z">
            <w:rPr>
              <w:highlight w:val="yellow"/>
            </w:rPr>
          </w:rPrChange>
        </w:rPr>
        <w:t xml:space="preserve">all the group members can see the entire </w:t>
      </w:r>
      <w:del w:id="3307" w:author="Sam Simpson" w:date="2011-09-13T07:42:00Z">
        <w:r w:rsidR="00305720" w:rsidRPr="00135C95" w:rsidDel="00837D46">
          <w:rPr>
            <w:rPrChange w:id="3308" w:author="Sam Simpson" w:date="2011-09-13T07:38:00Z">
              <w:rPr>
                <w:highlight w:val="yellow"/>
              </w:rPr>
            </w:rPrChange>
          </w:rPr>
          <w:delText xml:space="preserve">work </w:delText>
        </w:r>
      </w:del>
      <w:ins w:id="3309" w:author="Sam Simpson" w:date="2011-09-13T07:42:00Z">
        <w:r w:rsidR="00837D46">
          <w:t>document</w:t>
        </w:r>
        <w:r w:rsidR="00837D46" w:rsidRPr="00135C95">
          <w:rPr>
            <w:rPrChange w:id="3310" w:author="Sam Simpson" w:date="2011-09-13T07:38:00Z">
              <w:rPr>
                <w:highlight w:val="yellow"/>
              </w:rPr>
            </w:rPrChange>
          </w:rPr>
          <w:t xml:space="preserve"> </w:t>
        </w:r>
      </w:ins>
      <w:r w:rsidR="00305720" w:rsidRPr="00135C95">
        <w:rPr>
          <w:rPrChange w:id="3311" w:author="Sam Simpson" w:date="2011-09-13T07:38:00Z">
            <w:rPr>
              <w:highlight w:val="yellow"/>
            </w:rPr>
          </w:rPrChange>
        </w:rPr>
        <w:t>and the</w:t>
      </w:r>
      <w:ins w:id="3312" w:author="Sam Simpson" w:date="2011-09-13T07:42:00Z">
        <w:r w:rsidR="003D1539">
          <w:t>y</w:t>
        </w:r>
      </w:ins>
      <w:del w:id="3313" w:author="Sam Simpson" w:date="2011-09-13T07:42:00Z">
        <w:r w:rsidR="00305720" w:rsidRPr="00135C95" w:rsidDel="003D1539">
          <w:rPr>
            <w:rPrChange w:id="3314" w:author="Sam Simpson" w:date="2011-09-13T07:38:00Z">
              <w:rPr>
                <w:highlight w:val="yellow"/>
              </w:rPr>
            </w:rPrChange>
          </w:rPr>
          <w:delText>ir</w:delText>
        </w:r>
      </w:del>
      <w:r w:rsidR="00305720" w:rsidRPr="00135C95">
        <w:rPr>
          <w:rPrChange w:id="3315" w:author="Sam Simpson" w:date="2011-09-13T07:38:00Z">
            <w:rPr>
              <w:highlight w:val="yellow"/>
            </w:rPr>
          </w:rPrChange>
        </w:rPr>
        <w:t xml:space="preserve"> can </w:t>
      </w:r>
      <w:r w:rsidR="001C31B9" w:rsidRPr="00135C95">
        <w:rPr>
          <w:rPrChange w:id="3316" w:author="Sam Simpson" w:date="2011-09-13T07:38:00Z">
            <w:rPr>
              <w:highlight w:val="yellow"/>
            </w:rPr>
          </w:rPrChange>
        </w:rPr>
        <w:t>modify</w:t>
      </w:r>
      <w:ins w:id="3317" w:author="Sam Simpson" w:date="2011-09-13T07:42:00Z">
        <w:r w:rsidR="003D1539">
          <w:t xml:space="preserve"> it,</w:t>
        </w:r>
      </w:ins>
      <w:del w:id="3318" w:author="Sam Simpson" w:date="2011-09-13T07:42:00Z">
        <w:r w:rsidR="00305720" w:rsidRPr="00135C95" w:rsidDel="003D1539">
          <w:rPr>
            <w:rPrChange w:id="3319" w:author="Sam Simpson" w:date="2011-09-13T07:38:00Z">
              <w:rPr>
                <w:highlight w:val="yellow"/>
              </w:rPr>
            </w:rPrChange>
          </w:rPr>
          <w:delText xml:space="preserve"> or</w:delText>
        </w:r>
      </w:del>
      <w:r w:rsidR="00305720" w:rsidRPr="00135C95">
        <w:rPr>
          <w:rPrChange w:id="3320" w:author="Sam Simpson" w:date="2011-09-13T07:38:00Z">
            <w:rPr>
              <w:highlight w:val="yellow"/>
            </w:rPr>
          </w:rPrChange>
        </w:rPr>
        <w:t xml:space="preserve"> add new things</w:t>
      </w:r>
      <w:del w:id="3321" w:author="Sam Simpson" w:date="2011-09-13T07:42:00Z">
        <w:r w:rsidR="00305720" w:rsidRPr="00135C95" w:rsidDel="003D1539">
          <w:rPr>
            <w:rPrChange w:id="3322" w:author="Sam Simpson" w:date="2011-09-13T07:38:00Z">
              <w:rPr>
                <w:highlight w:val="yellow"/>
              </w:rPr>
            </w:rPrChange>
          </w:rPr>
          <w:delText>,</w:delText>
        </w:r>
      </w:del>
      <w:r w:rsidR="00305720" w:rsidRPr="00135C95">
        <w:rPr>
          <w:rPrChange w:id="3323" w:author="Sam Simpson" w:date="2011-09-13T07:38:00Z">
            <w:rPr>
              <w:highlight w:val="yellow"/>
            </w:rPr>
          </w:rPrChange>
        </w:rPr>
        <w:t xml:space="preserve"> or comment </w:t>
      </w:r>
      <w:del w:id="3324" w:author="Sam Simpson" w:date="2011-09-13T07:42:00Z">
        <w:r w:rsidR="00305720" w:rsidRPr="00135C95" w:rsidDel="00837D46">
          <w:rPr>
            <w:rPrChange w:id="3325" w:author="Sam Simpson" w:date="2011-09-13T07:38:00Z">
              <w:rPr>
                <w:highlight w:val="yellow"/>
              </w:rPr>
            </w:rPrChange>
          </w:rPr>
          <w:delText xml:space="preserve">of </w:delText>
        </w:r>
      </w:del>
      <w:ins w:id="3326" w:author="Sam Simpson" w:date="2011-09-13T07:42:00Z">
        <w:r w:rsidR="00837D46">
          <w:t>on</w:t>
        </w:r>
        <w:r w:rsidR="00837D46" w:rsidRPr="00135C95">
          <w:rPr>
            <w:rPrChange w:id="3327" w:author="Sam Simpson" w:date="2011-09-13T07:38:00Z">
              <w:rPr>
                <w:highlight w:val="yellow"/>
              </w:rPr>
            </w:rPrChange>
          </w:rPr>
          <w:t xml:space="preserve"> </w:t>
        </w:r>
      </w:ins>
      <w:del w:id="3328" w:author="Sam Simpson" w:date="2011-09-13T07:42:00Z">
        <w:r w:rsidR="00305720" w:rsidRPr="00135C95" w:rsidDel="00837D46">
          <w:rPr>
            <w:rPrChange w:id="3329" w:author="Sam Simpson" w:date="2011-09-13T07:38:00Z">
              <w:rPr>
                <w:highlight w:val="yellow"/>
              </w:rPr>
            </w:rPrChange>
          </w:rPr>
          <w:delText xml:space="preserve">some </w:delText>
        </w:r>
      </w:del>
      <w:r w:rsidR="00305720" w:rsidRPr="00135C95">
        <w:rPr>
          <w:rPrChange w:id="3330" w:author="Sam Simpson" w:date="2011-09-13T07:38:00Z">
            <w:rPr>
              <w:highlight w:val="yellow"/>
            </w:rPr>
          </w:rPrChange>
        </w:rPr>
        <w:t>paragraphs</w:t>
      </w:r>
      <w:ins w:id="3331" w:author="Sam Simpson" w:date="2011-09-13T07:42:00Z">
        <w:r w:rsidR="00837D46">
          <w:t xml:space="preserve"> etc</w:t>
        </w:r>
      </w:ins>
      <w:r w:rsidR="00305720" w:rsidRPr="00135C95">
        <w:rPr>
          <w:rPrChange w:id="3332" w:author="Sam Simpson" w:date="2011-09-13T07:38:00Z">
            <w:rPr>
              <w:highlight w:val="yellow"/>
            </w:rPr>
          </w:rPrChange>
        </w:rPr>
        <w:t xml:space="preserve">. When a user </w:t>
      </w:r>
      <w:ins w:id="3333" w:author="Sam Simpson" w:date="2011-09-13T07:43:00Z">
        <w:r w:rsidR="003D1539">
          <w:t xml:space="preserve">makes a </w:t>
        </w:r>
      </w:ins>
      <w:del w:id="3334" w:author="Sam Simpson" w:date="2011-09-13T07:43:00Z">
        <w:r w:rsidR="00305720" w:rsidRPr="00135C95" w:rsidDel="003D1539">
          <w:rPr>
            <w:rPrChange w:id="3335" w:author="Sam Simpson" w:date="2011-09-13T07:38:00Z">
              <w:rPr>
                <w:highlight w:val="yellow"/>
              </w:rPr>
            </w:rPrChange>
          </w:rPr>
          <w:delText xml:space="preserve">did his/her </w:delText>
        </w:r>
      </w:del>
      <w:r w:rsidR="00305720" w:rsidRPr="00135C95">
        <w:rPr>
          <w:rPrChange w:id="3336" w:author="Sam Simpson" w:date="2011-09-13T07:38:00Z">
            <w:rPr>
              <w:highlight w:val="yellow"/>
            </w:rPr>
          </w:rPrChange>
        </w:rPr>
        <w:t>chang</w:t>
      </w:r>
      <w:ins w:id="3337" w:author="Sam Simpson" w:date="2011-09-13T07:43:00Z">
        <w:r w:rsidR="003D1539">
          <w:t>e to</w:t>
        </w:r>
      </w:ins>
      <w:del w:id="3338" w:author="Sam Simpson" w:date="2011-09-13T07:43:00Z">
        <w:r w:rsidR="00305720" w:rsidRPr="00135C95" w:rsidDel="003D1539">
          <w:rPr>
            <w:rPrChange w:id="3339" w:author="Sam Simpson" w:date="2011-09-13T07:38:00Z">
              <w:rPr>
                <w:highlight w:val="yellow"/>
              </w:rPr>
            </w:rPrChange>
          </w:rPr>
          <w:delText>ing of</w:delText>
        </w:r>
      </w:del>
      <w:r w:rsidR="00305720" w:rsidRPr="00135C95">
        <w:rPr>
          <w:rPrChange w:id="3340" w:author="Sam Simpson" w:date="2011-09-13T07:38:00Z">
            <w:rPr>
              <w:highlight w:val="yellow"/>
            </w:rPr>
          </w:rPrChange>
        </w:rPr>
        <w:t xml:space="preserve"> the </w:t>
      </w:r>
      <w:r w:rsidR="00305720" w:rsidRPr="003D1539">
        <w:rPr>
          <w:rPrChange w:id="3341" w:author="Sam Simpson" w:date="2011-09-13T07:43:00Z">
            <w:rPr>
              <w:highlight w:val="yellow"/>
            </w:rPr>
          </w:rPrChange>
        </w:rPr>
        <w:t xml:space="preserve">work, the old version </w:t>
      </w:r>
      <w:del w:id="3342" w:author="Sam Simpson" w:date="2011-09-13T07:43:00Z">
        <w:r w:rsidR="00305720" w:rsidRPr="003D1539" w:rsidDel="003D1539">
          <w:rPr>
            <w:rPrChange w:id="3343" w:author="Sam Simpson" w:date="2011-09-13T07:43:00Z">
              <w:rPr>
                <w:highlight w:val="yellow"/>
              </w:rPr>
            </w:rPrChange>
          </w:rPr>
          <w:delText xml:space="preserve">would </w:delText>
        </w:r>
      </w:del>
      <w:ins w:id="3344" w:author="Sam Simpson" w:date="2011-09-13T07:43:00Z">
        <w:r w:rsidR="003D1539">
          <w:t>is</w:t>
        </w:r>
      </w:ins>
      <w:del w:id="3345" w:author="Sam Simpson" w:date="2011-09-13T07:43:00Z">
        <w:r w:rsidR="00305720" w:rsidRPr="003D1539" w:rsidDel="003D1539">
          <w:rPr>
            <w:rPrChange w:id="3346" w:author="Sam Simpson" w:date="2011-09-13T07:43:00Z">
              <w:rPr>
                <w:highlight w:val="yellow"/>
              </w:rPr>
            </w:rPrChange>
          </w:rPr>
          <w:delText>be</w:delText>
        </w:r>
      </w:del>
      <w:r w:rsidR="00305720" w:rsidRPr="003D1539">
        <w:rPr>
          <w:rPrChange w:id="3347" w:author="Sam Simpson" w:date="2011-09-13T07:43:00Z">
            <w:rPr>
              <w:highlight w:val="yellow"/>
            </w:rPr>
          </w:rPrChange>
        </w:rPr>
        <w:t xml:space="preserve"> archived </w:t>
      </w:r>
      <w:r w:rsidR="00305720" w:rsidRPr="00C56A1D">
        <w:rPr>
          <w:rPrChange w:id="3348" w:author="Sam Simpson" w:date="2011-09-13T12:31:00Z">
            <w:rPr>
              <w:highlight w:val="yellow"/>
            </w:rPr>
          </w:rPrChange>
        </w:rPr>
        <w:t>a</w:t>
      </w:r>
      <w:ins w:id="3349" w:author="Sam Simpson" w:date="2011-09-13T07:43:00Z">
        <w:r w:rsidR="003D1539" w:rsidRPr="00E248CC">
          <w:t>s</w:t>
        </w:r>
      </w:ins>
      <w:del w:id="3350" w:author="Sam Simpson" w:date="2011-09-13T07:43:00Z">
        <w:r w:rsidR="00305720" w:rsidRPr="00C56A1D" w:rsidDel="003D1539">
          <w:rPr>
            <w:rPrChange w:id="3351" w:author="Sam Simpson" w:date="2011-09-13T12:31:00Z">
              <w:rPr>
                <w:highlight w:val="yellow"/>
              </w:rPr>
            </w:rPrChange>
          </w:rPr>
          <w:delText>s</w:delText>
        </w:r>
      </w:del>
      <w:r w:rsidR="00305720" w:rsidRPr="00C56A1D">
        <w:rPr>
          <w:rPrChange w:id="3352" w:author="Sam Simpson" w:date="2011-09-13T12:31:00Z">
            <w:rPr>
              <w:highlight w:val="yellow"/>
            </w:rPr>
          </w:rPrChange>
        </w:rPr>
        <w:t xml:space="preserve"> “version control</w:t>
      </w:r>
      <w:r w:rsidR="00305720" w:rsidRPr="003D1539">
        <w:rPr>
          <w:rPrChange w:id="3353" w:author="Sam Simpson" w:date="2011-09-13T07:43:00Z">
            <w:rPr>
              <w:highlight w:val="yellow"/>
            </w:rPr>
          </w:rPrChange>
        </w:rPr>
        <w:t xml:space="preserve">”, in case </w:t>
      </w:r>
      <w:ins w:id="3354" w:author="Sam Simpson" w:date="2011-09-13T07:43:00Z">
        <w:r w:rsidR="00971404">
          <w:t xml:space="preserve">there is a need to </w:t>
        </w:r>
      </w:ins>
      <w:r w:rsidR="00305720" w:rsidRPr="003D1539">
        <w:rPr>
          <w:rPrChange w:id="3355" w:author="Sam Simpson" w:date="2011-09-13T07:43:00Z">
            <w:rPr>
              <w:highlight w:val="yellow"/>
            </w:rPr>
          </w:rPrChange>
        </w:rPr>
        <w:t xml:space="preserve">roll back to </w:t>
      </w:r>
      <w:ins w:id="3356" w:author="Sam Simpson" w:date="2011-09-13T07:44:00Z">
        <w:r w:rsidR="00971404">
          <w:t xml:space="preserve">an </w:t>
        </w:r>
      </w:ins>
      <w:r w:rsidR="00305720" w:rsidRPr="003D1539">
        <w:rPr>
          <w:rPrChange w:id="3357" w:author="Sam Simpson" w:date="2011-09-13T07:43:00Z">
            <w:rPr>
              <w:highlight w:val="yellow"/>
            </w:rPr>
          </w:rPrChange>
        </w:rPr>
        <w:t>old version</w:t>
      </w:r>
      <w:del w:id="3358" w:author="Sam Simpson" w:date="2011-09-13T07:44:00Z">
        <w:r w:rsidR="00305720" w:rsidRPr="003D1539" w:rsidDel="00971404">
          <w:rPr>
            <w:rPrChange w:id="3359" w:author="Sam Simpson" w:date="2011-09-13T07:43:00Z">
              <w:rPr>
                <w:highlight w:val="yellow"/>
              </w:rPr>
            </w:rPrChange>
          </w:rPr>
          <w:delText>s</w:delText>
        </w:r>
      </w:del>
      <w:ins w:id="3360" w:author="Sam Simpson" w:date="2011-09-13T07:44:00Z">
        <w:r w:rsidR="00971404">
          <w:t>,</w:t>
        </w:r>
      </w:ins>
      <w:r w:rsidR="00305720" w:rsidRPr="003D1539">
        <w:rPr>
          <w:rPrChange w:id="3361" w:author="Sam Simpson" w:date="2011-09-13T07:43:00Z">
            <w:rPr>
              <w:highlight w:val="yellow"/>
            </w:rPr>
          </w:rPrChange>
        </w:rPr>
        <w:t xml:space="preserve"> if the </w:t>
      </w:r>
      <w:r w:rsidR="001C31B9" w:rsidRPr="003D1539">
        <w:rPr>
          <w:rPrChange w:id="3362" w:author="Sam Simpson" w:date="2011-09-13T07:43:00Z">
            <w:rPr>
              <w:highlight w:val="yellow"/>
            </w:rPr>
          </w:rPrChange>
        </w:rPr>
        <w:t>modification</w:t>
      </w:r>
      <w:r w:rsidR="00305720" w:rsidRPr="003D1539">
        <w:rPr>
          <w:rPrChange w:id="3363" w:author="Sam Simpson" w:date="2011-09-13T07:43:00Z">
            <w:rPr>
              <w:highlight w:val="yellow"/>
            </w:rPr>
          </w:rPrChange>
        </w:rPr>
        <w:t xml:space="preserve"> is </w:t>
      </w:r>
      <w:del w:id="3364" w:author="Sam Simpson" w:date="2011-09-13T07:44:00Z">
        <w:r w:rsidR="00305720" w:rsidRPr="003D1539" w:rsidDel="00971404">
          <w:rPr>
            <w:rPrChange w:id="3365" w:author="Sam Simpson" w:date="2011-09-13T07:43:00Z">
              <w:rPr>
                <w:highlight w:val="yellow"/>
              </w:rPr>
            </w:rPrChange>
          </w:rPr>
          <w:delText>harmful</w:delText>
        </w:r>
      </w:del>
      <w:ins w:id="3366" w:author="Sam Simpson" w:date="2011-09-13T07:44:00Z">
        <w:r w:rsidR="00971404">
          <w:t>not wanted</w:t>
        </w:r>
      </w:ins>
      <w:r w:rsidR="00305720" w:rsidRPr="003D1539">
        <w:rPr>
          <w:rPrChange w:id="3367" w:author="Sam Simpson" w:date="2011-09-13T07:43:00Z">
            <w:rPr>
              <w:highlight w:val="yellow"/>
            </w:rPr>
          </w:rPrChange>
        </w:rPr>
        <w:t>.</w:t>
      </w:r>
      <w:r w:rsidR="008D23C3" w:rsidRPr="003D1539">
        <w:rPr>
          <w:rPrChange w:id="3368" w:author="Sam Simpson" w:date="2011-09-13T07:43:00Z">
            <w:rPr>
              <w:highlight w:val="yellow"/>
            </w:rPr>
          </w:rPrChange>
        </w:rPr>
        <w:t xml:space="preserve"> Users </w:t>
      </w:r>
      <w:del w:id="3369" w:author="Sam Simpson" w:date="2011-09-13T07:44:00Z">
        <w:r w:rsidR="008D23C3" w:rsidRPr="003D1539" w:rsidDel="00971404">
          <w:rPr>
            <w:rPrChange w:id="3370" w:author="Sam Simpson" w:date="2011-09-13T07:43:00Z">
              <w:rPr>
                <w:highlight w:val="yellow"/>
              </w:rPr>
            </w:rPrChange>
          </w:rPr>
          <w:delText xml:space="preserve">could </w:delText>
        </w:r>
      </w:del>
      <w:ins w:id="3371" w:author="Sam Simpson" w:date="2011-09-13T07:44:00Z">
        <w:r w:rsidR="00971404">
          <w:t>can</w:t>
        </w:r>
        <w:r w:rsidR="00971404" w:rsidRPr="003D1539">
          <w:rPr>
            <w:rPrChange w:id="3372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8D23C3" w:rsidRPr="003D1539">
        <w:rPr>
          <w:rPrChange w:id="3373" w:author="Sam Simpson" w:date="2011-09-13T07:43:00Z">
            <w:rPr>
              <w:highlight w:val="yellow"/>
            </w:rPr>
          </w:rPrChange>
        </w:rPr>
        <w:t>work</w:t>
      </w:r>
      <w:del w:id="3374" w:author="Sam Simpson" w:date="2011-09-13T07:44:00Z">
        <w:r w:rsidR="008D23C3" w:rsidRPr="003D1539" w:rsidDel="00971404">
          <w:rPr>
            <w:rPrChange w:id="3375" w:author="Sam Simpson" w:date="2011-09-13T07:43:00Z">
              <w:rPr>
                <w:highlight w:val="yellow"/>
              </w:rPr>
            </w:rPrChange>
          </w:rPr>
          <w:delText xml:space="preserve">ing </w:delText>
        </w:r>
      </w:del>
      <w:ins w:id="3376" w:author="Sam Simpson" w:date="2011-09-13T07:44:00Z">
        <w:r w:rsidR="00971404">
          <w:t xml:space="preserve"> </w:t>
        </w:r>
      </w:ins>
      <w:r w:rsidR="008D23C3" w:rsidRPr="003D1539">
        <w:rPr>
          <w:rPrChange w:id="3377" w:author="Sam Simpson" w:date="2011-09-13T07:43:00Z">
            <w:rPr>
              <w:highlight w:val="yellow"/>
            </w:rPr>
          </w:rPrChange>
        </w:rPr>
        <w:t>together at their own computers</w:t>
      </w:r>
      <w:r w:rsidR="002D0A07" w:rsidRPr="003D1539">
        <w:rPr>
          <w:rPrChange w:id="3378" w:author="Sam Simpson" w:date="2011-09-13T07:43:00Z">
            <w:rPr>
              <w:highlight w:val="yellow"/>
            </w:rPr>
          </w:rPrChange>
        </w:rPr>
        <w:t xml:space="preserve"> by sign</w:t>
      </w:r>
      <w:ins w:id="3379" w:author="Sam Simpson" w:date="2011-09-13T07:44:00Z">
        <w:r w:rsidR="00971404">
          <w:t>ing</w:t>
        </w:r>
      </w:ins>
      <w:r w:rsidR="002D0A07" w:rsidRPr="003D1539">
        <w:rPr>
          <w:rPrChange w:id="3380" w:author="Sam Simpson" w:date="2011-09-13T07:43:00Z">
            <w:rPr>
              <w:highlight w:val="yellow"/>
            </w:rPr>
          </w:rPrChange>
        </w:rPr>
        <w:t xml:space="preserve"> in to </w:t>
      </w:r>
      <w:del w:id="3381" w:author="Sam Simpson" w:date="2011-09-13T07:44:00Z">
        <w:r w:rsidR="002D0A07" w:rsidRPr="003D1539" w:rsidDel="00971404">
          <w:rPr>
            <w:rPrChange w:id="3382" w:author="Sam Simpson" w:date="2011-09-13T07:43:00Z">
              <w:rPr>
                <w:highlight w:val="yellow"/>
              </w:rPr>
            </w:rPrChange>
          </w:rPr>
          <w:delText xml:space="preserve">a </w:delText>
        </w:r>
      </w:del>
      <w:ins w:id="3383" w:author="Sam Simpson" w:date="2011-09-13T07:44:00Z">
        <w:r w:rsidR="00971404">
          <w:t>the</w:t>
        </w:r>
        <w:r w:rsidR="00971404" w:rsidRPr="003D1539">
          <w:rPr>
            <w:rPrChange w:id="3384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2D0A07" w:rsidRPr="003D1539">
        <w:rPr>
          <w:rPrChange w:id="3385" w:author="Sam Simpson" w:date="2011-09-13T07:43:00Z">
            <w:rPr>
              <w:highlight w:val="yellow"/>
            </w:rPr>
          </w:rPrChange>
        </w:rPr>
        <w:t>same system</w:t>
      </w:r>
      <w:r w:rsidR="008D23C3" w:rsidRPr="003D1539">
        <w:rPr>
          <w:rPrChange w:id="3386" w:author="Sam Simpson" w:date="2011-09-13T07:43:00Z">
            <w:rPr>
              <w:highlight w:val="yellow"/>
            </w:rPr>
          </w:rPrChange>
        </w:rPr>
        <w:t xml:space="preserve"> without need of sending their work to</w:t>
      </w:r>
      <w:r w:rsidR="00036637" w:rsidRPr="003D1539">
        <w:rPr>
          <w:rPrChange w:id="3387" w:author="Sam Simpson" w:date="2011-09-13T07:43:00Z">
            <w:rPr>
              <w:highlight w:val="yellow"/>
            </w:rPr>
          </w:rPrChange>
        </w:rPr>
        <w:t xml:space="preserve"> each other, as well as prevent</w:t>
      </w:r>
      <w:ins w:id="3388" w:author="Sam Simpson" w:date="2011-09-13T07:44:00Z">
        <w:r w:rsidR="00971404">
          <w:t>ing</w:t>
        </w:r>
      </w:ins>
      <w:r w:rsidR="008D23C3" w:rsidRPr="003D1539">
        <w:rPr>
          <w:rPrChange w:id="3389" w:author="Sam Simpson" w:date="2011-09-13T07:43:00Z">
            <w:rPr>
              <w:highlight w:val="yellow"/>
            </w:rPr>
          </w:rPrChange>
        </w:rPr>
        <w:t xml:space="preserve"> the </w:t>
      </w:r>
      <w:r w:rsidR="008C3E0C" w:rsidRPr="003D1539">
        <w:rPr>
          <w:rPrChange w:id="3390" w:author="Sam Simpson" w:date="2011-09-13T07:43:00Z">
            <w:rPr>
              <w:highlight w:val="yellow"/>
            </w:rPr>
          </w:rPrChange>
        </w:rPr>
        <w:t xml:space="preserve">confusion of </w:t>
      </w:r>
      <w:ins w:id="3391" w:author="Sam Simpson" w:date="2011-09-13T07:44:00Z">
        <w:r w:rsidR="00971404">
          <w:t xml:space="preserve">different </w:t>
        </w:r>
      </w:ins>
      <w:r w:rsidR="008C3E0C" w:rsidRPr="003D1539">
        <w:rPr>
          <w:rPrChange w:id="3392" w:author="Sam Simpson" w:date="2011-09-13T07:43:00Z">
            <w:rPr>
              <w:highlight w:val="yellow"/>
            </w:rPr>
          </w:rPrChange>
        </w:rPr>
        <w:t xml:space="preserve">versions of </w:t>
      </w:r>
      <w:del w:id="3393" w:author="Sam Simpson" w:date="2011-09-13T07:44:00Z">
        <w:r w:rsidR="008C3E0C" w:rsidRPr="003D1539" w:rsidDel="00971404">
          <w:rPr>
            <w:rPrChange w:id="3394" w:author="Sam Simpson" w:date="2011-09-13T07:43:00Z">
              <w:rPr>
                <w:highlight w:val="yellow"/>
              </w:rPr>
            </w:rPrChange>
          </w:rPr>
          <w:delText>works</w:delText>
        </w:r>
      </w:del>
      <w:ins w:id="3395" w:author="Sam Simpson" w:date="2011-09-13T07:44:00Z">
        <w:r w:rsidR="00971404">
          <w:t>a document</w:t>
        </w:r>
      </w:ins>
      <w:sdt>
        <w:sdtPr>
          <w:rPr>
            <w:rFonts w:hint="eastAsia"/>
          </w:rPr>
          <w:id w:val="-347491351"/>
          <w:citation/>
        </w:sdtPr>
        <w:sdtContent>
          <w:r w:rsidR="0057603F" w:rsidRPr="003D1539">
            <w:rPr>
              <w:rPrChange w:id="3396" w:author="Sam Simpson" w:date="2011-09-13T07:43:00Z">
                <w:rPr>
                  <w:highlight w:val="yellow"/>
                </w:rPr>
              </w:rPrChange>
            </w:rPr>
            <w:fldChar w:fldCharType="begin"/>
          </w:r>
          <w:r w:rsidR="008C3E0C" w:rsidRPr="003D1539">
            <w:rPr>
              <w:rPrChange w:id="3397" w:author="Sam Simpson" w:date="2011-09-13T07:43:00Z">
                <w:rPr>
                  <w:highlight w:val="yellow"/>
                </w:rPr>
              </w:rPrChange>
            </w:rPr>
            <w:instrText xml:space="preserve"> CITATION Goo11 \l 2052 </w:instrText>
          </w:r>
          <w:r w:rsidR="0057603F" w:rsidRPr="003D1539">
            <w:rPr>
              <w:rPrChange w:id="3398" w:author="Sam Simpson" w:date="2011-09-13T07:43:00Z">
                <w:rPr>
                  <w:highlight w:val="yellow"/>
                </w:rPr>
              </w:rPrChange>
            </w:rPr>
            <w:fldChar w:fldCharType="separate"/>
          </w:r>
          <w:r w:rsidR="004705C6" w:rsidRPr="003D1539">
            <w:rPr>
              <w:noProof/>
              <w:rPrChange w:id="3399" w:author="Sam Simpson" w:date="2011-09-13T07:43:00Z">
                <w:rPr>
                  <w:noProof/>
                  <w:highlight w:val="yellow"/>
                </w:rPr>
              </w:rPrChange>
            </w:rPr>
            <w:t xml:space="preserve"> [29]</w:t>
          </w:r>
          <w:r w:rsidR="0057603F" w:rsidRPr="003D1539">
            <w:rPr>
              <w:rPrChange w:id="3400" w:author="Sam Simpson" w:date="2011-09-13T07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8C3E0C" w:rsidRPr="003D1539">
        <w:rPr>
          <w:rPrChange w:id="3401" w:author="Sam Simpson" w:date="2011-09-13T07:43:00Z">
            <w:rPr>
              <w:highlight w:val="yellow"/>
            </w:rPr>
          </w:rPrChange>
        </w:rPr>
        <w:t>.</w:t>
      </w:r>
      <w:r w:rsidR="008E6B60" w:rsidRPr="003D1539">
        <w:rPr>
          <w:rPrChange w:id="3402" w:author="Sam Simpson" w:date="2011-09-13T07:43:00Z">
            <w:rPr>
              <w:highlight w:val="yellow"/>
            </w:rPr>
          </w:rPrChange>
        </w:rPr>
        <w:t xml:space="preserve"> </w:t>
      </w:r>
    </w:p>
    <w:p w:rsidR="00971404" w:rsidRDefault="00971404">
      <w:pPr>
        <w:spacing w:line="360" w:lineRule="auto"/>
        <w:rPr>
          <w:ins w:id="3403" w:author="Sam Simpson" w:date="2011-09-13T07:45:00Z"/>
        </w:rPr>
        <w:pPrChange w:id="3404" w:author="Sam" w:date="2011-09-12T19:53:00Z">
          <w:pPr/>
        </w:pPrChange>
      </w:pPr>
    </w:p>
    <w:p w:rsidR="008E6B60" w:rsidRPr="003D1539" w:rsidRDefault="008E6B60">
      <w:pPr>
        <w:spacing w:line="360" w:lineRule="auto"/>
        <w:rPr>
          <w:rPrChange w:id="3405" w:author="Sam Simpson" w:date="2011-09-13T07:43:00Z">
            <w:rPr>
              <w:highlight w:val="yellow"/>
            </w:rPr>
          </w:rPrChange>
        </w:rPr>
        <w:pPrChange w:id="3406" w:author="Sam" w:date="2011-09-12T19:53:00Z">
          <w:pPr/>
        </w:pPrChange>
      </w:pPr>
      <w:r w:rsidRPr="003D1539">
        <w:rPr>
          <w:rPrChange w:id="3407" w:author="Sam Simpson" w:date="2011-09-13T07:43:00Z">
            <w:rPr>
              <w:highlight w:val="yellow"/>
            </w:rPr>
          </w:rPrChange>
        </w:rPr>
        <w:t xml:space="preserve">Another product </w:t>
      </w:r>
      <w:ins w:id="3408" w:author="Sam Simpson" w:date="2011-09-13T07:45:00Z">
        <w:r w:rsidR="00971404">
          <w:t xml:space="preserve">which </w:t>
        </w:r>
      </w:ins>
      <w:r w:rsidRPr="003D1539">
        <w:rPr>
          <w:rPrChange w:id="3409" w:author="Sam Simpson" w:date="2011-09-13T07:43:00Z">
            <w:rPr>
              <w:highlight w:val="yellow"/>
            </w:rPr>
          </w:rPrChange>
        </w:rPr>
        <w:t xml:space="preserve">should be noted is Google Chrome OS. It is the result of a pure web-based cloud computing concept. </w:t>
      </w:r>
      <w:del w:id="3410" w:author="Sam Simpson" w:date="2011-09-13T07:45:00Z">
        <w:r w:rsidRPr="003D1539" w:rsidDel="00BF6BA6">
          <w:rPr>
            <w:rPrChange w:id="3411" w:author="Sam Simpson" w:date="2011-09-13T07:43:00Z">
              <w:rPr>
                <w:highlight w:val="yellow"/>
              </w:rPr>
            </w:rPrChange>
          </w:rPr>
          <w:delText xml:space="preserve">The </w:delText>
        </w:r>
      </w:del>
      <w:r w:rsidRPr="003D1539">
        <w:rPr>
          <w:rPrChange w:id="3412" w:author="Sam Simpson" w:date="2011-09-13T07:43:00Z">
            <w:rPr>
              <w:highlight w:val="yellow"/>
            </w:rPr>
          </w:rPrChange>
        </w:rPr>
        <w:t>Chrome OS only ha</w:t>
      </w:r>
      <w:ins w:id="3413" w:author="Sam Simpson" w:date="2011-09-13T07:45:00Z">
        <w:r w:rsidR="00BF6BA6">
          <w:t>s</w:t>
        </w:r>
      </w:ins>
      <w:del w:id="3414" w:author="Sam Simpson" w:date="2011-09-13T07:45:00Z">
        <w:r w:rsidRPr="003D1539" w:rsidDel="00BF6BA6">
          <w:rPr>
            <w:rPrChange w:id="3415" w:author="Sam Simpson" w:date="2011-09-13T07:43:00Z">
              <w:rPr>
                <w:highlight w:val="yellow"/>
              </w:rPr>
            </w:rPrChange>
          </w:rPr>
          <w:delText>ve</w:delText>
        </w:r>
      </w:del>
      <w:r w:rsidRPr="003D1539">
        <w:rPr>
          <w:rPrChange w:id="3416" w:author="Sam Simpson" w:date="2011-09-13T07:43:00Z">
            <w:rPr>
              <w:highlight w:val="yellow"/>
            </w:rPr>
          </w:rPrChange>
        </w:rPr>
        <w:t xml:space="preserve"> a web </w:t>
      </w:r>
      <w:proofErr w:type="gramStart"/>
      <w:r w:rsidRPr="003D1539">
        <w:rPr>
          <w:rPrChange w:id="3417" w:author="Sam Simpson" w:date="2011-09-13T07:43:00Z">
            <w:rPr>
              <w:highlight w:val="yellow"/>
            </w:rPr>
          </w:rPrChange>
        </w:rPr>
        <w:t xml:space="preserve">browser, and </w:t>
      </w:r>
      <w:del w:id="3418" w:author="Sam Simpson" w:date="2011-09-13T07:45:00Z">
        <w:r w:rsidRPr="003D1539" w:rsidDel="00BF6BA6">
          <w:rPr>
            <w:rPrChange w:id="3419" w:author="Sam Simpson" w:date="2011-09-13T07:43:00Z">
              <w:rPr>
                <w:highlight w:val="yellow"/>
              </w:rPr>
            </w:rPrChange>
          </w:rPr>
          <w:delText xml:space="preserve">the </w:delText>
        </w:r>
      </w:del>
      <w:r w:rsidRPr="003D1539">
        <w:rPr>
          <w:rPrChange w:id="3420" w:author="Sam Simpson" w:date="2011-09-13T07:43:00Z">
            <w:rPr>
              <w:highlight w:val="yellow"/>
            </w:rPr>
          </w:rPrChange>
        </w:rPr>
        <w:t>applications</w:t>
      </w:r>
      <w:proofErr w:type="gramEnd"/>
      <w:r w:rsidRPr="003D1539">
        <w:rPr>
          <w:rPrChange w:id="3421" w:author="Sam Simpson" w:date="2011-09-13T07:43:00Z">
            <w:rPr>
              <w:highlight w:val="yellow"/>
            </w:rPr>
          </w:rPrChange>
        </w:rPr>
        <w:t xml:space="preserve"> running in the OS are all web-based. </w:t>
      </w:r>
      <w:del w:id="3422" w:author="Sam Simpson" w:date="2011-09-13T07:45:00Z">
        <w:r w:rsidR="007C018C" w:rsidRPr="003D1539" w:rsidDel="00BF6BA6">
          <w:rPr>
            <w:rPrChange w:id="3423" w:author="Sam Simpson" w:date="2011-09-13T07:43:00Z">
              <w:rPr>
                <w:highlight w:val="yellow"/>
              </w:rPr>
            </w:rPrChange>
          </w:rPr>
          <w:delText xml:space="preserve">The </w:delText>
        </w:r>
      </w:del>
      <w:ins w:id="3424" w:author="Sam Simpson" w:date="2011-09-13T07:45:00Z">
        <w:r w:rsidR="00BF6BA6">
          <w:t>A</w:t>
        </w:r>
        <w:r w:rsidR="00BF6BA6" w:rsidRPr="003D1539">
          <w:rPr>
            <w:rPrChange w:id="3425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7C018C" w:rsidRPr="003D1539">
        <w:rPr>
          <w:rPrChange w:id="3426" w:author="Sam Simpson" w:date="2011-09-13T07:43:00Z">
            <w:rPr>
              <w:highlight w:val="yellow"/>
            </w:rPr>
          </w:rPrChange>
        </w:rPr>
        <w:t>netbook loaded with Chrome OS do</w:t>
      </w:r>
      <w:ins w:id="3427" w:author="Sam Simpson" w:date="2011-09-13T07:45:00Z">
        <w:r w:rsidR="00BF6BA6">
          <w:t>es</w:t>
        </w:r>
      </w:ins>
      <w:r w:rsidR="007C018C" w:rsidRPr="003D1539">
        <w:rPr>
          <w:rPrChange w:id="3428" w:author="Sam Simpson" w:date="2011-09-13T07:43:00Z">
            <w:rPr>
              <w:highlight w:val="yellow"/>
            </w:rPr>
          </w:rPrChange>
        </w:rPr>
        <w:t xml:space="preserve"> not need </w:t>
      </w:r>
      <w:ins w:id="3429" w:author="Sam Simpson" w:date="2011-09-13T07:45:00Z">
        <w:r w:rsidR="00BF6BA6">
          <w:t xml:space="preserve">to have </w:t>
        </w:r>
      </w:ins>
      <w:r w:rsidR="007C018C" w:rsidRPr="003D1539">
        <w:rPr>
          <w:rPrChange w:id="3430" w:author="Sam Simpson" w:date="2011-09-13T07:43:00Z">
            <w:rPr>
              <w:highlight w:val="yellow"/>
            </w:rPr>
          </w:rPrChange>
        </w:rPr>
        <w:t>powerful processing capacity</w:t>
      </w:r>
      <w:ins w:id="3431" w:author="Sam Simpson" w:date="2011-09-13T07:46:00Z">
        <w:r w:rsidR="002E5C37">
          <w:t>. The</w:t>
        </w:r>
      </w:ins>
      <w:del w:id="3432" w:author="Sam Simpson" w:date="2011-09-13T07:46:00Z">
        <w:r w:rsidR="007C018C" w:rsidRPr="003D1539" w:rsidDel="002E5C37">
          <w:rPr>
            <w:rPrChange w:id="3433" w:author="Sam Simpson" w:date="2011-09-13T07:43:00Z">
              <w:rPr>
                <w:highlight w:val="yellow"/>
              </w:rPr>
            </w:rPrChange>
          </w:rPr>
          <w:delText>, just</w:delText>
        </w:r>
      </w:del>
      <w:ins w:id="3434" w:author="Sam Simpson" w:date="2011-09-13T07:45:00Z">
        <w:r w:rsidR="00BF6BA6">
          <w:t xml:space="preserve"> </w:t>
        </w:r>
      </w:ins>
      <w:ins w:id="3435" w:author="Sam Simpson" w:date="2011-09-13T07:46:00Z">
        <w:r w:rsidR="00BF6BA6" w:rsidRPr="007E1B96">
          <w:rPr>
            <w:rFonts w:hint="eastAsia"/>
          </w:rPr>
          <w:t>power</w:t>
        </w:r>
        <w:r w:rsidR="00BF6BA6">
          <w:t xml:space="preserve"> for </w:t>
        </w:r>
      </w:ins>
      <w:del w:id="3436" w:author="Sam Simpson" w:date="2011-09-13T07:45:00Z">
        <w:r w:rsidR="007C018C" w:rsidRPr="003D1539" w:rsidDel="00BF6BA6">
          <w:rPr>
            <w:rPrChange w:id="3437" w:author="Sam Simpson" w:date="2011-09-13T07:43:00Z">
              <w:rPr>
                <w:highlight w:val="yellow"/>
              </w:rPr>
            </w:rPrChange>
          </w:rPr>
          <w:delText xml:space="preserve"> few </w:delText>
        </w:r>
      </w:del>
      <w:r w:rsidR="007C018C" w:rsidRPr="003D1539">
        <w:rPr>
          <w:rPrChange w:id="3438" w:author="Sam Simpson" w:date="2011-09-13T07:43:00Z">
            <w:rPr>
              <w:highlight w:val="yellow"/>
            </w:rPr>
          </w:rPrChange>
        </w:rPr>
        <w:t xml:space="preserve">basic processing </w:t>
      </w:r>
      <w:del w:id="3439" w:author="Sam Simpson" w:date="2011-09-13T07:46:00Z">
        <w:r w:rsidR="007C018C" w:rsidRPr="003D1539" w:rsidDel="00BF6BA6">
          <w:rPr>
            <w:rPrChange w:id="3440" w:author="Sam Simpson" w:date="2011-09-13T07:43:00Z">
              <w:rPr>
                <w:highlight w:val="yellow"/>
              </w:rPr>
            </w:rPrChange>
          </w:rPr>
          <w:delText xml:space="preserve">power </w:delText>
        </w:r>
      </w:del>
      <w:r w:rsidR="007C018C" w:rsidRPr="003D1539">
        <w:rPr>
          <w:rPrChange w:id="3441" w:author="Sam Simpson" w:date="2011-09-13T07:43:00Z">
            <w:rPr>
              <w:highlight w:val="yellow"/>
            </w:rPr>
          </w:rPrChange>
        </w:rPr>
        <w:t xml:space="preserve">of web content is enough, because the core of </w:t>
      </w:r>
      <w:ins w:id="3442" w:author="Sam Simpson" w:date="2011-09-13T07:46:00Z">
        <w:r w:rsidR="002E5C37">
          <w:t xml:space="preserve">the </w:t>
        </w:r>
      </w:ins>
      <w:r w:rsidR="007C018C" w:rsidRPr="003D1539">
        <w:rPr>
          <w:rPrChange w:id="3443" w:author="Sam Simpson" w:date="2011-09-13T07:43:00Z">
            <w:rPr>
              <w:highlight w:val="yellow"/>
            </w:rPr>
          </w:rPrChange>
        </w:rPr>
        <w:t>web-based cloud application</w:t>
      </w:r>
      <w:ins w:id="3444" w:author="Sam Simpson" w:date="2011-09-13T07:46:00Z">
        <w:r w:rsidR="002E5C37">
          <w:t>s is</w:t>
        </w:r>
      </w:ins>
      <w:del w:id="3445" w:author="Sam Simpson" w:date="2011-09-13T07:46:00Z">
        <w:r w:rsidR="007C018C" w:rsidRPr="003D1539" w:rsidDel="002E5C37">
          <w:rPr>
            <w:rPrChange w:id="3446" w:author="Sam Simpson" w:date="2011-09-13T07:43:00Z">
              <w:rPr>
                <w:highlight w:val="yellow"/>
              </w:rPr>
            </w:rPrChange>
          </w:rPr>
          <w:delText xml:space="preserve"> is</w:delText>
        </w:r>
      </w:del>
      <w:r w:rsidR="007C018C" w:rsidRPr="003D1539">
        <w:rPr>
          <w:rPrChange w:id="3447" w:author="Sam Simpson" w:date="2011-09-13T07:43:00Z">
            <w:rPr>
              <w:highlight w:val="yellow"/>
            </w:rPr>
          </w:rPrChange>
        </w:rPr>
        <w:t xml:space="preserve"> running </w:t>
      </w:r>
      <w:del w:id="3448" w:author="Sam Simpson" w:date="2011-09-13T07:46:00Z">
        <w:r w:rsidR="007C018C" w:rsidRPr="003D1539" w:rsidDel="002E5C37">
          <w:rPr>
            <w:rPrChange w:id="3449" w:author="Sam Simpson" w:date="2011-09-13T07:43:00Z">
              <w:rPr>
                <w:highlight w:val="yellow"/>
              </w:rPr>
            </w:rPrChange>
          </w:rPr>
          <w:delText xml:space="preserve">in </w:delText>
        </w:r>
      </w:del>
      <w:ins w:id="3450" w:author="Sam Simpson" w:date="2011-09-13T07:46:00Z">
        <w:r w:rsidR="002E5C37">
          <w:t>on</w:t>
        </w:r>
        <w:r w:rsidR="002E5C37" w:rsidRPr="003D1539">
          <w:rPr>
            <w:rPrChange w:id="3451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7C018C" w:rsidRPr="003D1539">
        <w:rPr>
          <w:rPrChange w:id="3452" w:author="Sam Simpson" w:date="2011-09-13T07:43:00Z">
            <w:rPr>
              <w:highlight w:val="yellow"/>
            </w:rPr>
          </w:rPrChange>
        </w:rPr>
        <w:t xml:space="preserve">the cloud side </w:t>
      </w:r>
      <w:ins w:id="3453" w:author="Sam Simpson" w:date="2011-09-13T07:46:00Z">
        <w:r w:rsidR="002E5C37">
          <w:t>(</w:t>
        </w:r>
      </w:ins>
      <w:r w:rsidR="007C018C" w:rsidRPr="003D1539">
        <w:rPr>
          <w:rPrChange w:id="3454" w:author="Sam Simpson" w:date="2011-09-13T07:43:00Z">
            <w:rPr>
              <w:highlight w:val="yellow"/>
            </w:rPr>
          </w:rPrChange>
        </w:rPr>
        <w:t>or server side</w:t>
      </w:r>
      <w:ins w:id="3455" w:author="Sam Simpson" w:date="2011-09-13T07:46:00Z">
        <w:r w:rsidR="002E5C37">
          <w:t>)</w:t>
        </w:r>
      </w:ins>
      <w:r w:rsidR="007C018C" w:rsidRPr="003D1539">
        <w:rPr>
          <w:rPrChange w:id="3456" w:author="Sam Simpson" w:date="2011-09-13T07:43:00Z">
            <w:rPr>
              <w:highlight w:val="yellow"/>
            </w:rPr>
          </w:rPrChange>
        </w:rPr>
        <w:t xml:space="preserve">, the user side or client side computer </w:t>
      </w:r>
      <w:ins w:id="3457" w:author="Sam Simpson" w:date="2011-09-13T07:46:00Z">
        <w:r w:rsidR="002E5C37">
          <w:t xml:space="preserve">in </w:t>
        </w:r>
      </w:ins>
      <w:r w:rsidR="007C018C" w:rsidRPr="003D1539">
        <w:rPr>
          <w:rPrChange w:id="3458" w:author="Sam Simpson" w:date="2011-09-13T07:43:00Z">
            <w:rPr>
              <w:highlight w:val="yellow"/>
            </w:rPr>
          </w:rPrChange>
        </w:rPr>
        <w:t xml:space="preserve">just in </w:t>
      </w:r>
      <w:ins w:id="3459" w:author="Sam Simpson" w:date="2011-09-13T07:46:00Z">
        <w:r w:rsidR="002E5C37">
          <w:t xml:space="preserve">the </w:t>
        </w:r>
      </w:ins>
      <w:r w:rsidR="007C018C" w:rsidRPr="003D1539">
        <w:rPr>
          <w:rPrChange w:id="3460" w:author="Sam Simpson" w:date="2011-09-13T07:43:00Z">
            <w:rPr>
              <w:highlight w:val="yellow"/>
            </w:rPr>
          </w:rPrChange>
        </w:rPr>
        <w:t xml:space="preserve">role of helping </w:t>
      </w:r>
      <w:ins w:id="3461" w:author="Sam Simpson" w:date="2011-09-13T07:46:00Z">
        <w:r w:rsidR="002E5C37">
          <w:t xml:space="preserve">the </w:t>
        </w:r>
      </w:ins>
      <w:r w:rsidR="007C018C" w:rsidRPr="003D1539">
        <w:rPr>
          <w:rPrChange w:id="3462" w:author="Sam Simpson" w:date="2011-09-13T07:43:00Z">
            <w:rPr>
              <w:highlight w:val="yellow"/>
            </w:rPr>
          </w:rPrChange>
        </w:rPr>
        <w:t xml:space="preserve">user </w:t>
      </w:r>
      <w:ins w:id="3463" w:author="Sam Simpson" w:date="2011-09-13T07:47:00Z">
        <w:r w:rsidR="002E5C37">
          <w:t>to</w:t>
        </w:r>
      </w:ins>
      <w:del w:id="3464" w:author="Sam Simpson" w:date="2011-09-13T07:47:00Z">
        <w:r w:rsidR="006D382A" w:rsidRPr="003D1539" w:rsidDel="002E5C37">
          <w:rPr>
            <w:rPrChange w:id="3465" w:author="Sam Simpson" w:date="2011-09-13T07:43:00Z">
              <w:rPr>
                <w:highlight w:val="yellow"/>
              </w:rPr>
            </w:rPrChange>
          </w:rPr>
          <w:delText>in</w:delText>
        </w:r>
      </w:del>
      <w:r w:rsidR="006D382A" w:rsidRPr="003D1539">
        <w:rPr>
          <w:rPrChange w:id="3466" w:author="Sam Simpson" w:date="2011-09-13T07:43:00Z">
            <w:rPr>
              <w:highlight w:val="yellow"/>
            </w:rPr>
          </w:rPrChange>
        </w:rPr>
        <w:t xml:space="preserve"> interact</w:t>
      </w:r>
      <w:del w:id="3467" w:author="Sam Simpson" w:date="2011-09-13T07:47:00Z">
        <w:r w:rsidR="006D382A" w:rsidRPr="003D1539" w:rsidDel="002E5C37">
          <w:rPr>
            <w:rPrChange w:id="3468" w:author="Sam Simpson" w:date="2011-09-13T07:43:00Z">
              <w:rPr>
                <w:highlight w:val="yellow"/>
              </w:rPr>
            </w:rPrChange>
          </w:rPr>
          <w:delText>ing</w:delText>
        </w:r>
      </w:del>
      <w:r w:rsidR="006D382A" w:rsidRPr="003D1539">
        <w:rPr>
          <w:rPrChange w:id="3469" w:author="Sam Simpson" w:date="2011-09-13T07:43:00Z">
            <w:rPr>
              <w:highlight w:val="yellow"/>
            </w:rPr>
          </w:rPrChange>
        </w:rPr>
        <w:t xml:space="preserve"> with</w:t>
      </w:r>
      <w:ins w:id="3470" w:author="Sam Simpson" w:date="2011-09-13T07:47:00Z">
        <w:r w:rsidR="002E5C37">
          <w:t xml:space="preserve"> the</w:t>
        </w:r>
      </w:ins>
      <w:r w:rsidR="006D382A" w:rsidRPr="003D1539">
        <w:rPr>
          <w:rPrChange w:id="3471" w:author="Sam Simpson" w:date="2011-09-13T07:43:00Z">
            <w:rPr>
              <w:highlight w:val="yellow"/>
            </w:rPr>
          </w:rPrChange>
        </w:rPr>
        <w:t xml:space="preserve"> user interface of the application</w:t>
      </w:r>
      <w:sdt>
        <w:sdtPr>
          <w:rPr>
            <w:rFonts w:hint="eastAsia"/>
          </w:rPr>
          <w:id w:val="2014637406"/>
          <w:citation/>
        </w:sdtPr>
        <w:sdtContent>
          <w:r w:rsidR="0057603F" w:rsidRPr="003D1539">
            <w:rPr>
              <w:rPrChange w:id="3472" w:author="Sam Simpson" w:date="2011-09-13T07:43:00Z">
                <w:rPr>
                  <w:highlight w:val="yellow"/>
                </w:rPr>
              </w:rPrChange>
            </w:rPr>
            <w:fldChar w:fldCharType="begin"/>
          </w:r>
          <w:r w:rsidR="00BC5D83" w:rsidRPr="003D1539">
            <w:rPr>
              <w:rPrChange w:id="3473" w:author="Sam Simpson" w:date="2011-09-13T07:43:00Z">
                <w:rPr>
                  <w:highlight w:val="yellow"/>
                </w:rPr>
              </w:rPrChange>
            </w:rPr>
            <w:instrText xml:space="preserve"> CITATION Sun09 \l 2052 </w:instrText>
          </w:r>
          <w:r w:rsidR="0057603F" w:rsidRPr="003D1539">
            <w:rPr>
              <w:rPrChange w:id="3474" w:author="Sam Simpson" w:date="2011-09-13T07:43:00Z">
                <w:rPr>
                  <w:highlight w:val="yellow"/>
                </w:rPr>
              </w:rPrChange>
            </w:rPr>
            <w:fldChar w:fldCharType="separate"/>
          </w:r>
          <w:r w:rsidR="004705C6" w:rsidRPr="003D1539">
            <w:rPr>
              <w:noProof/>
              <w:rPrChange w:id="3475" w:author="Sam Simpson" w:date="2011-09-13T07:43:00Z">
                <w:rPr>
                  <w:noProof/>
                  <w:highlight w:val="yellow"/>
                </w:rPr>
              </w:rPrChange>
            </w:rPr>
            <w:t xml:space="preserve"> [30]</w:t>
          </w:r>
          <w:r w:rsidR="0057603F" w:rsidRPr="003D1539">
            <w:rPr>
              <w:rPrChange w:id="3476" w:author="Sam Simpson" w:date="2011-09-13T07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6D382A" w:rsidRPr="003D1539">
        <w:rPr>
          <w:rPrChange w:id="3477" w:author="Sam Simpson" w:date="2011-09-13T07:43:00Z">
            <w:rPr>
              <w:highlight w:val="yellow"/>
            </w:rPr>
          </w:rPrChange>
        </w:rPr>
        <w:t xml:space="preserve">. </w:t>
      </w:r>
      <w:del w:id="3478" w:author="Sam Simpson" w:date="2011-09-13T07:47:00Z">
        <w:r w:rsidR="00345515" w:rsidRPr="003D1539" w:rsidDel="003B06B1">
          <w:rPr>
            <w:rPrChange w:id="3479" w:author="Sam Simpson" w:date="2011-09-13T07:43:00Z">
              <w:rPr>
                <w:highlight w:val="yellow"/>
              </w:rPr>
            </w:rPrChange>
          </w:rPr>
          <w:delText>By experience</w:delText>
        </w:r>
      </w:del>
      <w:ins w:id="3480" w:author="Sam Simpson" w:date="2011-09-13T07:48:00Z">
        <w:r w:rsidR="003224D0">
          <w:t>Based on</w:t>
        </w:r>
      </w:ins>
      <w:r w:rsidR="00345515" w:rsidRPr="003D1539">
        <w:rPr>
          <w:rPrChange w:id="3481" w:author="Sam Simpson" w:date="2011-09-13T07:43:00Z">
            <w:rPr>
              <w:highlight w:val="yellow"/>
            </w:rPr>
          </w:rPrChange>
        </w:rPr>
        <w:t xml:space="preserve"> </w:t>
      </w:r>
      <w:del w:id="3482" w:author="Sam Simpson" w:date="2011-09-13T07:47:00Z">
        <w:r w:rsidR="00345515" w:rsidRPr="003D1539" w:rsidDel="003B06B1">
          <w:rPr>
            <w:rPrChange w:id="3483" w:author="Sam Simpson" w:date="2011-09-13T07:43:00Z">
              <w:rPr>
                <w:highlight w:val="yellow"/>
              </w:rPr>
            </w:rPrChange>
          </w:rPr>
          <w:delText xml:space="preserve">of </w:delText>
        </w:r>
      </w:del>
      <w:r w:rsidR="00345515" w:rsidRPr="003D1539">
        <w:rPr>
          <w:rPrChange w:id="3484" w:author="Sam Simpson" w:date="2011-09-13T07:43:00Z">
            <w:rPr>
              <w:highlight w:val="yellow"/>
            </w:rPr>
          </w:rPrChange>
        </w:rPr>
        <w:t>the plentiful advantages of cloud computing, a</w:t>
      </w:r>
      <w:r w:rsidR="00B3623F" w:rsidRPr="003D1539">
        <w:rPr>
          <w:rPrChange w:id="3485" w:author="Sam Simpson" w:date="2011-09-13T07:43:00Z">
            <w:rPr>
              <w:highlight w:val="yellow"/>
            </w:rPr>
          </w:rPrChange>
        </w:rPr>
        <w:t xml:space="preserve">s a trend </w:t>
      </w:r>
      <w:del w:id="3486" w:author="Sam Simpson" w:date="2011-09-13T07:47:00Z">
        <w:r w:rsidR="00B3623F" w:rsidRPr="003D1539" w:rsidDel="003B06B1">
          <w:rPr>
            <w:rPrChange w:id="3487" w:author="Sam Simpson" w:date="2011-09-13T07:43:00Z">
              <w:rPr>
                <w:highlight w:val="yellow"/>
              </w:rPr>
            </w:rPrChange>
          </w:rPr>
          <w:delText xml:space="preserve">of </w:delText>
        </w:r>
      </w:del>
      <w:ins w:id="3488" w:author="Sam Simpson" w:date="2011-09-13T07:47:00Z">
        <w:r w:rsidR="003B06B1">
          <w:t>towards</w:t>
        </w:r>
        <w:r w:rsidR="003B06B1" w:rsidRPr="003D1539">
          <w:rPr>
            <w:rPrChange w:id="3489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345515" w:rsidRPr="003D1539">
        <w:rPr>
          <w:rPrChange w:id="3490" w:author="Sam Simpson" w:date="2011-09-13T07:43:00Z">
            <w:rPr>
              <w:highlight w:val="yellow"/>
            </w:rPr>
          </w:rPrChange>
        </w:rPr>
        <w:t>moving from traditional software-based application</w:t>
      </w:r>
      <w:ins w:id="3491" w:author="Sam Simpson" w:date="2011-09-13T07:47:00Z">
        <w:r w:rsidR="003B06B1">
          <w:t>s</w:t>
        </w:r>
      </w:ins>
      <w:r w:rsidR="00345515" w:rsidRPr="003D1539">
        <w:rPr>
          <w:rPrChange w:id="3492" w:author="Sam Simpson" w:date="2011-09-13T07:43:00Z">
            <w:rPr>
              <w:highlight w:val="yellow"/>
            </w:rPr>
          </w:rPrChange>
        </w:rPr>
        <w:t xml:space="preserve"> to web-based application</w:t>
      </w:r>
      <w:ins w:id="3493" w:author="Sam Simpson" w:date="2011-09-13T07:47:00Z">
        <w:r w:rsidR="003B06B1">
          <w:t>s</w:t>
        </w:r>
      </w:ins>
      <w:r w:rsidR="00345515" w:rsidRPr="003D1539">
        <w:rPr>
          <w:rPrChange w:id="3494" w:author="Sam Simpson" w:date="2011-09-13T07:43:00Z">
            <w:rPr>
              <w:highlight w:val="yellow"/>
            </w:rPr>
          </w:rPrChange>
        </w:rPr>
        <w:t xml:space="preserve">, this project is aiming </w:t>
      </w:r>
      <w:del w:id="3495" w:author="Sam Simpson" w:date="2011-09-13T07:47:00Z">
        <w:r w:rsidR="00345515" w:rsidRPr="003D1539" w:rsidDel="003B06B1">
          <w:rPr>
            <w:rPrChange w:id="3496" w:author="Sam Simpson" w:date="2011-09-13T07:43:00Z">
              <w:rPr>
                <w:highlight w:val="yellow"/>
              </w:rPr>
            </w:rPrChange>
          </w:rPr>
          <w:delText xml:space="preserve">in </w:delText>
        </w:r>
      </w:del>
      <w:ins w:id="3497" w:author="Sam Simpson" w:date="2011-09-13T07:47:00Z">
        <w:r w:rsidR="003B06B1">
          <w:t>to</w:t>
        </w:r>
        <w:r w:rsidR="003B06B1" w:rsidRPr="003D1539">
          <w:rPr>
            <w:rPrChange w:id="3498" w:author="Sam Simpson" w:date="2011-09-13T07:43:00Z">
              <w:rPr>
                <w:highlight w:val="yellow"/>
              </w:rPr>
            </w:rPrChange>
          </w:rPr>
          <w:t xml:space="preserve"> </w:t>
        </w:r>
      </w:ins>
      <w:r w:rsidR="00830936" w:rsidRPr="003D1539">
        <w:rPr>
          <w:rPrChange w:id="3499" w:author="Sam Simpson" w:date="2011-09-13T07:43:00Z">
            <w:rPr>
              <w:highlight w:val="yellow"/>
            </w:rPr>
          </w:rPrChange>
        </w:rPr>
        <w:t>design</w:t>
      </w:r>
      <w:del w:id="3500" w:author="Sam Simpson" w:date="2011-09-13T07:47:00Z">
        <w:r w:rsidR="00830936" w:rsidRPr="003D1539" w:rsidDel="003B06B1">
          <w:rPr>
            <w:rPrChange w:id="3501" w:author="Sam Simpson" w:date="2011-09-13T07:43:00Z">
              <w:rPr>
                <w:highlight w:val="yellow"/>
              </w:rPr>
            </w:rPrChange>
          </w:rPr>
          <w:delText>ing</w:delText>
        </w:r>
      </w:del>
      <w:r w:rsidR="00830936" w:rsidRPr="003D1539">
        <w:rPr>
          <w:rPrChange w:id="3502" w:author="Sam Simpson" w:date="2011-09-13T07:43:00Z">
            <w:rPr>
              <w:highlight w:val="yellow"/>
            </w:rPr>
          </w:rPrChange>
        </w:rPr>
        <w:t xml:space="preserve"> and </w:t>
      </w:r>
      <w:r w:rsidR="00345515" w:rsidRPr="003D1539">
        <w:rPr>
          <w:rPrChange w:id="3503" w:author="Sam Simpson" w:date="2011-09-13T07:43:00Z">
            <w:rPr>
              <w:highlight w:val="yellow"/>
            </w:rPr>
          </w:rPrChange>
        </w:rPr>
        <w:t>develop</w:t>
      </w:r>
      <w:del w:id="3504" w:author="Sam Simpson" w:date="2011-09-13T07:47:00Z">
        <w:r w:rsidR="00345515" w:rsidRPr="003D1539" w:rsidDel="003B06B1">
          <w:rPr>
            <w:rPrChange w:id="3505" w:author="Sam Simpson" w:date="2011-09-13T07:43:00Z">
              <w:rPr>
                <w:highlight w:val="yellow"/>
              </w:rPr>
            </w:rPrChange>
          </w:rPr>
          <w:delText>ing</w:delText>
        </w:r>
      </w:del>
      <w:r w:rsidR="00345515" w:rsidRPr="003D1539">
        <w:rPr>
          <w:rPrChange w:id="3506" w:author="Sam Simpson" w:date="2011-09-13T07:43:00Z">
            <w:rPr>
              <w:highlight w:val="yellow"/>
            </w:rPr>
          </w:rPrChange>
        </w:rPr>
        <w:t xml:space="preserve"> </w:t>
      </w:r>
      <w:r w:rsidR="0042402A" w:rsidRPr="003D1539">
        <w:rPr>
          <w:rPrChange w:id="3507" w:author="Sam Simpson" w:date="2011-09-13T07:43:00Z">
            <w:rPr>
              <w:highlight w:val="yellow"/>
            </w:rPr>
          </w:rPrChange>
        </w:rPr>
        <w:t xml:space="preserve">an easy to use </w:t>
      </w:r>
      <w:r w:rsidR="008F3C0F" w:rsidRPr="003D1539">
        <w:rPr>
          <w:rPrChange w:id="3508" w:author="Sam Simpson" w:date="2011-09-13T07:43:00Z">
            <w:rPr>
              <w:highlight w:val="yellow"/>
            </w:rPr>
          </w:rPrChange>
        </w:rPr>
        <w:t>version control system</w:t>
      </w:r>
      <w:ins w:id="3509" w:author="Sam Simpson" w:date="2011-09-13T07:48:00Z">
        <w:r w:rsidR="003B06B1">
          <w:t>,</w:t>
        </w:r>
      </w:ins>
      <w:r w:rsidR="008F3C0F" w:rsidRPr="003D1539">
        <w:rPr>
          <w:rPrChange w:id="3510" w:author="Sam Simpson" w:date="2011-09-13T07:43:00Z">
            <w:rPr>
              <w:highlight w:val="yellow"/>
            </w:rPr>
          </w:rPrChange>
        </w:rPr>
        <w:t xml:space="preserve"> </w:t>
      </w:r>
      <w:del w:id="3511" w:author="Sam Simpson" w:date="2011-09-13T07:48:00Z">
        <w:r w:rsidR="008F3C0F" w:rsidRPr="003D1539" w:rsidDel="003B06B1">
          <w:rPr>
            <w:rPrChange w:id="3512" w:author="Sam Simpson" w:date="2011-09-13T07:43:00Z">
              <w:rPr>
                <w:highlight w:val="yellow"/>
              </w:rPr>
            </w:rPrChange>
          </w:rPr>
          <w:delText xml:space="preserve">in </w:delText>
        </w:r>
      </w:del>
      <w:r w:rsidR="008F3C0F" w:rsidRPr="003D1539">
        <w:rPr>
          <w:rPrChange w:id="3513" w:author="Sam Simpson" w:date="2011-09-13T07:43:00Z">
            <w:rPr>
              <w:highlight w:val="yellow"/>
            </w:rPr>
          </w:rPrChange>
        </w:rPr>
        <w:t>providing a fully web-based interface for</w:t>
      </w:r>
      <w:r w:rsidR="00720EC9" w:rsidRPr="003D1539">
        <w:rPr>
          <w:rPrChange w:id="3514" w:author="Sam Simpson" w:date="2011-09-13T07:43:00Z">
            <w:rPr>
              <w:highlight w:val="yellow"/>
            </w:rPr>
          </w:rPrChange>
        </w:rPr>
        <w:t xml:space="preserve"> users</w:t>
      </w:r>
      <w:ins w:id="3515" w:author="Sam Simpson" w:date="2011-09-13T07:48:00Z">
        <w:r w:rsidR="003B06B1">
          <w:t xml:space="preserve"> which</w:t>
        </w:r>
      </w:ins>
      <w:r w:rsidR="00720EC9" w:rsidRPr="003D1539">
        <w:rPr>
          <w:rPrChange w:id="3516" w:author="Sam Simpson" w:date="2011-09-13T07:43:00Z">
            <w:rPr>
              <w:highlight w:val="yellow"/>
            </w:rPr>
          </w:rPrChange>
        </w:rPr>
        <w:t xml:space="preserve"> can be used </w:t>
      </w:r>
      <w:del w:id="3517" w:author="Sam Simpson" w:date="2011-09-13T07:48:00Z">
        <w:r w:rsidR="00720EC9" w:rsidRPr="003D1539" w:rsidDel="003B06B1">
          <w:rPr>
            <w:rPrChange w:id="3518" w:author="Sam Simpson" w:date="2011-09-13T07:43:00Z">
              <w:rPr>
                <w:highlight w:val="yellow"/>
              </w:rPr>
            </w:rPrChange>
          </w:rPr>
          <w:delText xml:space="preserve">at </w:delText>
        </w:r>
      </w:del>
      <w:r w:rsidR="00720EC9" w:rsidRPr="003D1539">
        <w:rPr>
          <w:rPrChange w:id="3519" w:author="Sam Simpson" w:date="2011-09-13T07:43:00Z">
            <w:rPr>
              <w:highlight w:val="yellow"/>
            </w:rPr>
          </w:rPrChange>
        </w:rPr>
        <w:t xml:space="preserve">anywhere. </w:t>
      </w:r>
    </w:p>
    <w:p w:rsidR="007B328A" w:rsidRPr="003D1539" w:rsidRDefault="007B328A">
      <w:pPr>
        <w:pStyle w:val="3"/>
        <w:spacing w:line="360" w:lineRule="auto"/>
        <w:rPr>
          <w:rPrChange w:id="3520" w:author="Sam Simpson" w:date="2011-09-13T07:43:00Z">
            <w:rPr>
              <w:highlight w:val="yellow"/>
            </w:rPr>
          </w:rPrChange>
        </w:rPr>
        <w:pPrChange w:id="3521" w:author="Sam" w:date="2011-09-12T19:53:00Z">
          <w:pPr>
            <w:pStyle w:val="3"/>
          </w:pPr>
        </w:pPrChange>
      </w:pPr>
      <w:bookmarkStart w:id="3522" w:name="_Toc303574194"/>
      <w:r w:rsidRPr="003D1539">
        <w:rPr>
          <w:rPrChange w:id="3523" w:author="Sam Simpson" w:date="2011-09-13T07:43:00Z">
            <w:rPr>
              <w:highlight w:val="yellow"/>
            </w:rPr>
          </w:rPrChange>
        </w:rPr>
        <w:t>Task-oriented</w:t>
      </w:r>
      <w:bookmarkEnd w:id="3522"/>
    </w:p>
    <w:p w:rsidR="007B328A" w:rsidRPr="00DB11A3" w:rsidRDefault="007C1C9E">
      <w:pPr>
        <w:spacing w:line="360" w:lineRule="auto"/>
        <w:rPr>
          <w:rPrChange w:id="3524" w:author="Sam Simpson" w:date="2011-09-13T07:48:00Z">
            <w:rPr>
              <w:highlight w:val="yellow"/>
            </w:rPr>
          </w:rPrChange>
        </w:rPr>
        <w:pPrChange w:id="3525" w:author="Sam" w:date="2011-09-12T19:53:00Z">
          <w:pPr/>
        </w:pPrChange>
      </w:pPr>
      <w:r w:rsidRPr="00DB11A3">
        <w:rPr>
          <w:rPrChange w:id="3526" w:author="Sam Simpson" w:date="2011-09-13T07:48:00Z">
            <w:rPr>
              <w:highlight w:val="yellow"/>
            </w:rPr>
          </w:rPrChange>
        </w:rPr>
        <w:t xml:space="preserve">In </w:t>
      </w:r>
      <w:r w:rsidR="00193470" w:rsidRPr="00DB11A3">
        <w:rPr>
          <w:rPrChange w:id="3527" w:author="Sam Simpson" w:date="2011-09-13T07:48:00Z">
            <w:rPr>
              <w:highlight w:val="yellow"/>
            </w:rPr>
          </w:rPrChange>
        </w:rPr>
        <w:t xml:space="preserve">the </w:t>
      </w:r>
      <w:r w:rsidR="0094649C" w:rsidRPr="00DB11A3">
        <w:rPr>
          <w:rPrChange w:id="3528" w:author="Sam Simpson" w:date="2011-09-13T07:48:00Z">
            <w:rPr>
              <w:highlight w:val="yellow"/>
            </w:rPr>
          </w:rPrChange>
        </w:rPr>
        <w:t>existing</w:t>
      </w:r>
      <w:r w:rsidR="00193470" w:rsidRPr="00DB11A3">
        <w:rPr>
          <w:rPrChange w:id="3529" w:author="Sam Simpson" w:date="2011-09-13T07:48:00Z">
            <w:rPr>
              <w:highlight w:val="yellow"/>
            </w:rPr>
          </w:rPrChange>
        </w:rPr>
        <w:t xml:space="preserve"> version control systems, flies </w:t>
      </w:r>
      <w:r w:rsidR="006E79C8" w:rsidRPr="00DB11A3">
        <w:rPr>
          <w:rPrChange w:id="3530" w:author="Sam Simpson" w:date="2011-09-13T07:48:00Z">
            <w:rPr>
              <w:highlight w:val="yellow"/>
            </w:rPr>
          </w:rPrChange>
        </w:rPr>
        <w:t>are</w:t>
      </w:r>
      <w:r w:rsidR="00193470" w:rsidRPr="00DB11A3">
        <w:rPr>
          <w:rPrChange w:id="3531" w:author="Sam Simpson" w:date="2011-09-13T07:48:00Z">
            <w:rPr>
              <w:highlight w:val="yellow"/>
            </w:rPr>
          </w:rPrChange>
        </w:rPr>
        <w:t xml:space="preserve"> base un</w:t>
      </w:r>
      <w:r w:rsidR="006A3203" w:rsidRPr="00DB11A3">
        <w:rPr>
          <w:rPrChange w:id="3532" w:author="Sam Simpson" w:date="2011-09-13T07:48:00Z">
            <w:rPr>
              <w:highlight w:val="yellow"/>
            </w:rPr>
          </w:rPrChange>
        </w:rPr>
        <w:t>its to be version controlled by project.</w:t>
      </w:r>
      <w:r w:rsidR="006F008C" w:rsidRPr="00DB11A3">
        <w:rPr>
          <w:rPrChange w:id="3533" w:author="Sam Simpson" w:date="2011-09-13T07:48:00Z">
            <w:rPr>
              <w:highlight w:val="yellow"/>
            </w:rPr>
          </w:rPrChange>
        </w:rPr>
        <w:t xml:space="preserve"> </w:t>
      </w:r>
      <w:r w:rsidR="006E79C8" w:rsidRPr="00DB11A3">
        <w:rPr>
          <w:rPrChange w:id="3534" w:author="Sam Simpson" w:date="2011-09-13T07:48:00Z">
            <w:rPr>
              <w:highlight w:val="yellow"/>
            </w:rPr>
          </w:rPrChange>
        </w:rPr>
        <w:t xml:space="preserve">When commit </w:t>
      </w:r>
      <w:r w:rsidR="001C31B9" w:rsidRPr="00DB11A3">
        <w:rPr>
          <w:rPrChange w:id="3535" w:author="Sam Simpson" w:date="2011-09-13T07:48:00Z">
            <w:rPr>
              <w:highlight w:val="yellow"/>
            </w:rPr>
          </w:rPrChange>
        </w:rPr>
        <w:t>modification</w:t>
      </w:r>
      <w:r w:rsidR="006E79C8" w:rsidRPr="00DB11A3">
        <w:rPr>
          <w:rPrChange w:id="3536" w:author="Sam Simpson" w:date="2011-09-13T07:48:00Z">
            <w:rPr>
              <w:highlight w:val="yellow"/>
            </w:rPr>
          </w:rPrChange>
        </w:rPr>
        <w:t>s, a</w:t>
      </w:r>
      <w:r w:rsidR="006F008C" w:rsidRPr="00DB11A3">
        <w:rPr>
          <w:rPrChange w:id="3537" w:author="Sam Simpson" w:date="2011-09-13T07:48:00Z">
            <w:rPr>
              <w:highlight w:val="yellow"/>
            </w:rPr>
          </w:rPrChange>
        </w:rPr>
        <w:t xml:space="preserve">ll files </w:t>
      </w:r>
      <w:r w:rsidR="001C31B9" w:rsidRPr="00DB11A3">
        <w:rPr>
          <w:rPrChange w:id="3538" w:author="Sam Simpson" w:date="2011-09-13T07:48:00Z">
            <w:rPr>
              <w:highlight w:val="yellow"/>
            </w:rPr>
          </w:rPrChange>
        </w:rPr>
        <w:t>modifie</w:t>
      </w:r>
      <w:r w:rsidR="00ED3488" w:rsidRPr="00DB11A3">
        <w:rPr>
          <w:rPrChange w:id="3539" w:author="Sam Simpson" w:date="2011-09-13T07:48:00Z">
            <w:rPr>
              <w:highlight w:val="yellow"/>
            </w:rPr>
          </w:rPrChange>
        </w:rPr>
        <w:t>d</w:t>
      </w:r>
      <w:r w:rsidR="006F008C" w:rsidRPr="00DB11A3">
        <w:rPr>
          <w:rPrChange w:id="3540" w:author="Sam Simpson" w:date="2011-09-13T07:48:00Z">
            <w:rPr>
              <w:highlight w:val="yellow"/>
            </w:rPr>
          </w:rPrChange>
        </w:rPr>
        <w:t xml:space="preserve"> in </w:t>
      </w:r>
      <w:r w:rsidR="00765220" w:rsidRPr="00DB11A3">
        <w:rPr>
          <w:rPrChange w:id="3541" w:author="Sam Simpson" w:date="2011-09-13T07:48:00Z">
            <w:rPr>
              <w:highlight w:val="yellow"/>
            </w:rPr>
          </w:rPrChange>
        </w:rPr>
        <w:t>once</w:t>
      </w:r>
      <w:r w:rsidR="006F008C" w:rsidRPr="00DB11A3">
        <w:rPr>
          <w:rPrChange w:id="3542" w:author="Sam Simpson" w:date="2011-09-13T07:48:00Z">
            <w:rPr>
              <w:highlight w:val="yellow"/>
            </w:rPr>
          </w:rPrChange>
        </w:rPr>
        <w:t xml:space="preserve"> would be counted as one version of </w:t>
      </w:r>
      <w:r w:rsidR="001C7CA5" w:rsidRPr="00DB11A3">
        <w:rPr>
          <w:rPrChange w:id="3543" w:author="Sam Simpson" w:date="2011-09-13T07:48:00Z">
            <w:rPr>
              <w:highlight w:val="yellow"/>
            </w:rPr>
          </w:rPrChange>
        </w:rPr>
        <w:t xml:space="preserve">a </w:t>
      </w:r>
      <w:r w:rsidR="006F008C" w:rsidRPr="00DB11A3">
        <w:rPr>
          <w:rPrChange w:id="3544" w:author="Sam Simpson" w:date="2011-09-13T07:48:00Z">
            <w:rPr>
              <w:highlight w:val="yellow"/>
            </w:rPr>
          </w:rPrChange>
        </w:rPr>
        <w:t>project</w:t>
      </w:r>
      <w:sdt>
        <w:sdtPr>
          <w:rPr>
            <w:rFonts w:hint="eastAsia"/>
          </w:rPr>
          <w:id w:val="833501668"/>
          <w:citation/>
        </w:sdtPr>
        <w:sdtContent>
          <w:r w:rsidR="0057603F" w:rsidRPr="00DB11A3">
            <w:rPr>
              <w:rPrChange w:id="3545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0D527B" w:rsidRPr="00DB11A3">
            <w:rPr>
              <w:rPrChange w:id="3546" w:author="Sam Simpson" w:date="2011-09-13T07:48:00Z">
                <w:rPr>
                  <w:highlight w:val="yellow"/>
                </w:rPr>
              </w:rPrChange>
            </w:rPr>
            <w:instrText xml:space="preserve"> CITATION Pri08 \l 2052 </w:instrText>
          </w:r>
          <w:r w:rsidR="0057603F" w:rsidRPr="00DB11A3">
            <w:rPr>
              <w:rPrChange w:id="3547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noProof/>
              <w:rPrChange w:id="3548" w:author="Sam Simpson" w:date="2011-09-13T07:48:00Z">
                <w:rPr>
                  <w:noProof/>
                  <w:highlight w:val="yellow"/>
                </w:rPr>
              </w:rPrChange>
            </w:rPr>
            <w:t xml:space="preserve"> [3]</w:t>
          </w:r>
          <w:r w:rsidR="0057603F" w:rsidRPr="00DB11A3">
            <w:rPr>
              <w:rPrChange w:id="3549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6F008C" w:rsidRPr="00DB11A3">
        <w:rPr>
          <w:rPrChange w:id="3550" w:author="Sam Simpson" w:date="2011-09-13T07:48:00Z">
            <w:rPr>
              <w:highlight w:val="yellow"/>
            </w:rPr>
          </w:rPrChange>
        </w:rPr>
        <w:t xml:space="preserve">. </w:t>
      </w:r>
      <w:r w:rsidR="00A51BA0" w:rsidRPr="00DB11A3">
        <w:rPr>
          <w:rPrChange w:id="3551" w:author="Sam Simpson" w:date="2011-09-13T07:48:00Z">
            <w:rPr>
              <w:highlight w:val="yellow"/>
            </w:rPr>
          </w:rPrChange>
        </w:rPr>
        <w:t xml:space="preserve">In the common group working for </w:t>
      </w:r>
      <w:r w:rsidR="00571DEE" w:rsidRPr="00DB11A3">
        <w:rPr>
          <w:rPrChange w:id="3552" w:author="Sam Simpson" w:date="2011-09-13T07:48:00Z">
            <w:rPr>
              <w:highlight w:val="yellow"/>
            </w:rPr>
          </w:rPrChange>
        </w:rPr>
        <w:t xml:space="preserve">a computer based project, they may have several members </w:t>
      </w:r>
      <w:r w:rsidR="005D10BB" w:rsidRPr="00DB11A3">
        <w:rPr>
          <w:rPrChange w:id="3553" w:author="Sam Simpson" w:date="2011-09-13T07:48:00Z">
            <w:rPr>
              <w:highlight w:val="yellow"/>
            </w:rPr>
          </w:rPrChange>
        </w:rPr>
        <w:t>working together</w:t>
      </w:r>
      <w:r w:rsidR="00946D8B" w:rsidRPr="00DB11A3">
        <w:rPr>
          <w:rPrChange w:id="3554" w:author="Sam Simpson" w:date="2011-09-13T07:48:00Z">
            <w:rPr>
              <w:highlight w:val="yellow"/>
            </w:rPr>
          </w:rPrChange>
        </w:rPr>
        <w:t>.</w:t>
      </w:r>
      <w:r w:rsidR="005D10BB" w:rsidRPr="00DB11A3">
        <w:rPr>
          <w:rPrChange w:id="3555" w:author="Sam Simpson" w:date="2011-09-13T07:48:00Z">
            <w:rPr>
              <w:highlight w:val="yellow"/>
            </w:rPr>
          </w:rPrChange>
        </w:rPr>
        <w:t xml:space="preserve"> </w:t>
      </w:r>
      <w:r w:rsidR="00A802E2" w:rsidRPr="00DB11A3">
        <w:rPr>
          <w:rPrChange w:id="3556" w:author="Sam Simpson" w:date="2011-09-13T07:48:00Z">
            <w:rPr>
              <w:highlight w:val="yellow"/>
            </w:rPr>
          </w:rPrChange>
        </w:rPr>
        <w:t>In most cases</w:t>
      </w:r>
      <w:r w:rsidR="00F24614" w:rsidRPr="00DB11A3">
        <w:rPr>
          <w:rPrChange w:id="3557" w:author="Sam Simpson" w:date="2011-09-13T07:48:00Z">
            <w:rPr>
              <w:highlight w:val="yellow"/>
            </w:rPr>
          </w:rPrChange>
        </w:rPr>
        <w:t xml:space="preserve"> of computer based project</w:t>
      </w:r>
      <w:r w:rsidR="00A802E2" w:rsidRPr="00DB11A3">
        <w:rPr>
          <w:rPrChange w:id="3558" w:author="Sam Simpson" w:date="2011-09-13T07:48:00Z">
            <w:rPr>
              <w:highlight w:val="yellow"/>
            </w:rPr>
          </w:rPrChange>
        </w:rPr>
        <w:t xml:space="preserve">, members in a group are working </w:t>
      </w:r>
      <w:r w:rsidR="00F24614" w:rsidRPr="00DB11A3">
        <w:rPr>
          <w:rPrChange w:id="3559" w:author="Sam Simpson" w:date="2011-09-13T07:48:00Z">
            <w:rPr>
              <w:highlight w:val="yellow"/>
            </w:rPr>
          </w:rPrChange>
        </w:rPr>
        <w:t>their</w:t>
      </w:r>
      <w:r w:rsidR="00A802E2" w:rsidRPr="00DB11A3">
        <w:rPr>
          <w:rPrChange w:id="3560" w:author="Sam Simpson" w:date="2011-09-13T07:48:00Z">
            <w:rPr>
              <w:highlight w:val="yellow"/>
            </w:rPr>
          </w:rPrChange>
        </w:rPr>
        <w:t xml:space="preserve"> works paralleled</w:t>
      </w:r>
      <w:r w:rsidR="00F24614" w:rsidRPr="00DB11A3">
        <w:rPr>
          <w:rPrChange w:id="3561" w:author="Sam Simpson" w:date="2011-09-13T07:48:00Z">
            <w:rPr>
              <w:highlight w:val="yellow"/>
            </w:rPr>
          </w:rPrChange>
        </w:rPr>
        <w:t>, and</w:t>
      </w:r>
      <w:r w:rsidR="00A802E2" w:rsidRPr="00DB11A3">
        <w:rPr>
          <w:rPrChange w:id="3562" w:author="Sam Simpson" w:date="2011-09-13T07:48:00Z">
            <w:rPr>
              <w:highlight w:val="yellow"/>
            </w:rPr>
          </w:rPrChange>
        </w:rPr>
        <w:t xml:space="preserve"> </w:t>
      </w:r>
      <w:r w:rsidR="00B6759D" w:rsidRPr="00DB11A3">
        <w:rPr>
          <w:rPrChange w:id="3563" w:author="Sam Simpson" w:date="2011-09-13T07:48:00Z">
            <w:rPr>
              <w:highlight w:val="yellow"/>
            </w:rPr>
          </w:rPrChange>
        </w:rPr>
        <w:t>combined/merged at the end when finished working.</w:t>
      </w:r>
      <w:r w:rsidR="00F24614" w:rsidRPr="00DB11A3">
        <w:rPr>
          <w:rPrChange w:id="3564" w:author="Sam Simpson" w:date="2011-09-13T07:48:00Z">
            <w:rPr>
              <w:highlight w:val="yellow"/>
            </w:rPr>
          </w:rPrChange>
        </w:rPr>
        <w:t xml:space="preserve"> During the working, they are </w:t>
      </w:r>
      <w:r w:rsidR="00FB5465" w:rsidRPr="00DB11A3">
        <w:rPr>
          <w:rPrChange w:id="3565" w:author="Sam Simpson" w:date="2011-09-13T07:48:00Z">
            <w:rPr>
              <w:highlight w:val="yellow"/>
            </w:rPr>
          </w:rPrChange>
        </w:rPr>
        <w:t>communicating</w:t>
      </w:r>
      <w:r w:rsidR="00F24614" w:rsidRPr="00DB11A3">
        <w:rPr>
          <w:rPrChange w:id="3566" w:author="Sam Simpson" w:date="2011-09-13T07:48:00Z">
            <w:rPr>
              <w:highlight w:val="yellow"/>
            </w:rPr>
          </w:rPrChange>
        </w:rPr>
        <w:t xml:space="preserve"> with each other, </w:t>
      </w:r>
      <w:r w:rsidR="00FB5465" w:rsidRPr="00DB11A3">
        <w:rPr>
          <w:rPrChange w:id="3567" w:author="Sam Simpson" w:date="2011-09-13T07:48:00Z">
            <w:rPr>
              <w:highlight w:val="yellow"/>
            </w:rPr>
          </w:rPrChange>
        </w:rPr>
        <w:t>and then</w:t>
      </w:r>
      <w:r w:rsidR="00FD7557" w:rsidRPr="00DB11A3">
        <w:rPr>
          <w:rPrChange w:id="3568" w:author="Sam Simpson" w:date="2011-09-13T07:48:00Z">
            <w:rPr>
              <w:highlight w:val="yellow"/>
            </w:rPr>
          </w:rPrChange>
        </w:rPr>
        <w:t xml:space="preserve"> continue</w:t>
      </w:r>
      <w:r w:rsidR="00F24614" w:rsidRPr="00DB11A3">
        <w:rPr>
          <w:rPrChange w:id="3569" w:author="Sam Simpson" w:date="2011-09-13T07:48:00Z">
            <w:rPr>
              <w:highlight w:val="yellow"/>
            </w:rPr>
          </w:rPrChange>
        </w:rPr>
        <w:t xml:space="preserve"> do</w:t>
      </w:r>
      <w:r w:rsidR="00FD7557" w:rsidRPr="00DB11A3">
        <w:rPr>
          <w:rPrChange w:id="3570" w:author="Sam Simpson" w:date="2011-09-13T07:48:00Z">
            <w:rPr>
              <w:highlight w:val="yellow"/>
            </w:rPr>
          </w:rPrChange>
        </w:rPr>
        <w:t>ing</w:t>
      </w:r>
      <w:r w:rsidR="00F24614" w:rsidRPr="00DB11A3">
        <w:rPr>
          <w:rPrChange w:id="3571" w:author="Sam Simpson" w:date="2011-09-13T07:48:00Z">
            <w:rPr>
              <w:highlight w:val="yellow"/>
            </w:rPr>
          </w:rPrChange>
        </w:rPr>
        <w:t xml:space="preserve"> their work </w:t>
      </w:r>
      <w:r w:rsidR="00FB5465" w:rsidRPr="00DB11A3">
        <w:rPr>
          <w:rPrChange w:id="3572" w:author="Sam Simpson" w:date="2011-09-13T07:48:00Z">
            <w:rPr>
              <w:highlight w:val="yellow"/>
            </w:rPr>
          </w:rPrChange>
        </w:rPr>
        <w:t xml:space="preserve">in files. </w:t>
      </w:r>
      <w:r w:rsidR="009B6284" w:rsidRPr="00DB11A3">
        <w:rPr>
          <w:rPrChange w:id="3573" w:author="Sam Simpson" w:date="2011-09-13T07:48:00Z">
            <w:rPr>
              <w:highlight w:val="yellow"/>
            </w:rPr>
          </w:rPrChange>
        </w:rPr>
        <w:t xml:space="preserve">To improve efficiency of a computer based group work, a better way is to </w:t>
      </w:r>
      <w:r w:rsidR="007D0FE8" w:rsidRPr="00DB11A3">
        <w:rPr>
          <w:rPrChange w:id="3574" w:author="Sam Simpson" w:date="2011-09-13T07:48:00Z">
            <w:rPr>
              <w:highlight w:val="yellow"/>
            </w:rPr>
          </w:rPrChange>
        </w:rPr>
        <w:t>clearly define and design tasks within a project and assign them to group members by analyses points their good at or not, because distinct task assignment can maximum uses group psychosocial traits</w:t>
      </w:r>
      <w:r w:rsidR="00EF5554" w:rsidRPr="00DB11A3">
        <w:rPr>
          <w:rPrChange w:id="3575" w:author="Sam Simpson" w:date="2011-09-13T07:48:00Z">
            <w:rPr>
              <w:highlight w:val="yellow"/>
            </w:rPr>
          </w:rPrChange>
        </w:rPr>
        <w:t>,</w:t>
      </w:r>
      <w:r w:rsidR="003D496C" w:rsidRPr="00DB11A3">
        <w:rPr>
          <w:rPrChange w:id="3576" w:author="Sam Simpson" w:date="2011-09-13T07:48:00Z">
            <w:rPr>
              <w:highlight w:val="yellow"/>
            </w:rPr>
          </w:rPrChange>
        </w:rPr>
        <w:t xml:space="preserve"> as well as </w:t>
      </w:r>
      <w:r w:rsidR="00EF5554" w:rsidRPr="00DB11A3">
        <w:rPr>
          <w:rPrChange w:id="3577" w:author="Sam Simpson" w:date="2011-09-13T07:48:00Z">
            <w:rPr>
              <w:highlight w:val="yellow"/>
            </w:rPr>
          </w:rPrChange>
        </w:rPr>
        <w:t>give</w:t>
      </w:r>
      <w:r w:rsidR="003D496C" w:rsidRPr="00DB11A3">
        <w:rPr>
          <w:rPrChange w:id="3578" w:author="Sam Simpson" w:date="2011-09-13T07:48:00Z">
            <w:rPr>
              <w:highlight w:val="yellow"/>
            </w:rPr>
          </w:rPrChange>
        </w:rPr>
        <w:t xml:space="preserve"> pressure </w:t>
      </w:r>
      <w:r w:rsidR="00EF5554" w:rsidRPr="00DB11A3">
        <w:rPr>
          <w:rPrChange w:id="3579" w:author="Sam Simpson" w:date="2011-09-13T07:48:00Z">
            <w:rPr>
              <w:highlight w:val="yellow"/>
            </w:rPr>
          </w:rPrChange>
        </w:rPr>
        <w:t xml:space="preserve">for member for motivation </w:t>
      </w:r>
      <w:r w:rsidR="00EF5554" w:rsidRPr="00DB11A3">
        <w:rPr>
          <w:rPrChange w:id="3580" w:author="Sam Simpson" w:date="2011-09-13T07:48:00Z">
            <w:rPr>
              <w:highlight w:val="yellow"/>
            </w:rPr>
          </w:rPrChange>
        </w:rPr>
        <w:lastRenderedPageBreak/>
        <w:t>by compare progress and quality of tasks</w:t>
      </w:r>
      <w:sdt>
        <w:sdtPr>
          <w:rPr>
            <w:rFonts w:hint="eastAsia"/>
          </w:rPr>
          <w:id w:val="-1729373610"/>
          <w:citation/>
        </w:sdtPr>
        <w:sdtContent>
          <w:r w:rsidR="0057603F" w:rsidRPr="00DB11A3">
            <w:rPr>
              <w:rPrChange w:id="3581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7D0FE8" w:rsidRPr="00DB11A3">
            <w:rPr>
              <w:rPrChange w:id="3582" w:author="Sam Simpson" w:date="2011-09-13T07:48:00Z">
                <w:rPr>
                  <w:highlight w:val="yellow"/>
                </w:rPr>
              </w:rPrChange>
            </w:rPr>
            <w:instrText xml:space="preserve"> CITATION Coh77 \l 2052 </w:instrText>
          </w:r>
          <w:r w:rsidR="0057603F" w:rsidRPr="00DB11A3">
            <w:rPr>
              <w:rPrChange w:id="3583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noProof/>
              <w:rPrChange w:id="3584" w:author="Sam Simpson" w:date="2011-09-13T07:48:00Z">
                <w:rPr>
                  <w:noProof/>
                  <w:highlight w:val="yellow"/>
                </w:rPr>
              </w:rPrChange>
            </w:rPr>
            <w:t xml:space="preserve"> [31]</w:t>
          </w:r>
          <w:r w:rsidR="0057603F" w:rsidRPr="00DB11A3">
            <w:rPr>
              <w:rPrChange w:id="3585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7D0FE8" w:rsidRPr="00DB11A3">
        <w:rPr>
          <w:rPrChange w:id="3586" w:author="Sam Simpson" w:date="2011-09-13T07:48:00Z">
            <w:rPr>
              <w:highlight w:val="yellow"/>
            </w:rPr>
          </w:rPrChange>
        </w:rPr>
        <w:t>.</w:t>
      </w:r>
      <w:r w:rsidR="00A55882" w:rsidRPr="00DB11A3">
        <w:rPr>
          <w:rPrChange w:id="3587" w:author="Sam Simpson" w:date="2011-09-13T07:48:00Z">
            <w:rPr>
              <w:highlight w:val="yellow"/>
            </w:rPr>
          </w:rPrChange>
        </w:rPr>
        <w:t xml:space="preserve"> In the existing file based version control mechanism, group members working in a same project </w:t>
      </w:r>
      <w:r w:rsidR="008520D0" w:rsidRPr="00DB11A3">
        <w:rPr>
          <w:rPrChange w:id="3588" w:author="Sam Simpson" w:date="2011-09-13T07:48:00Z">
            <w:rPr>
              <w:highlight w:val="yellow"/>
            </w:rPr>
          </w:rPrChange>
        </w:rPr>
        <w:t xml:space="preserve">may </w:t>
      </w:r>
      <w:r w:rsidR="00A55882" w:rsidRPr="00DB11A3">
        <w:rPr>
          <w:rPrChange w:id="3589" w:author="Sam Simpson" w:date="2011-09-13T07:48:00Z">
            <w:rPr>
              <w:highlight w:val="yellow"/>
            </w:rPr>
          </w:rPrChange>
        </w:rPr>
        <w:t xml:space="preserve">usually </w:t>
      </w:r>
      <w:r w:rsidR="008520D0" w:rsidRPr="00DB11A3">
        <w:rPr>
          <w:rPrChange w:id="3590" w:author="Sam Simpson" w:date="2011-09-13T07:48:00Z">
            <w:rPr>
              <w:highlight w:val="yellow"/>
            </w:rPr>
          </w:rPrChange>
        </w:rPr>
        <w:t>confuse</w:t>
      </w:r>
      <w:r w:rsidR="00A55882" w:rsidRPr="00DB11A3">
        <w:rPr>
          <w:rPrChange w:id="3591" w:author="Sam Simpson" w:date="2011-09-13T07:48:00Z">
            <w:rPr>
              <w:highlight w:val="yellow"/>
            </w:rPr>
          </w:rPrChange>
        </w:rPr>
        <w:t xml:space="preserve"> in </w:t>
      </w:r>
      <w:r w:rsidR="008520D0" w:rsidRPr="00DB11A3">
        <w:rPr>
          <w:rPrChange w:id="3592" w:author="Sam Simpson" w:date="2011-09-13T07:48:00Z">
            <w:rPr>
              <w:highlight w:val="yellow"/>
            </w:rPr>
          </w:rPrChange>
        </w:rPr>
        <w:t>identify</w:t>
      </w:r>
      <w:r w:rsidR="00A55882" w:rsidRPr="00DB11A3">
        <w:rPr>
          <w:rPrChange w:id="3593" w:author="Sam Simpson" w:date="2011-09-13T07:48:00Z">
            <w:rPr>
              <w:highlight w:val="yellow"/>
            </w:rPr>
          </w:rPrChange>
        </w:rPr>
        <w:t xml:space="preserve"> duty of files</w:t>
      </w:r>
      <w:sdt>
        <w:sdtPr>
          <w:rPr>
            <w:rFonts w:hint="eastAsia"/>
          </w:rPr>
          <w:id w:val="820158246"/>
          <w:citation/>
        </w:sdtPr>
        <w:sdtContent>
          <w:r w:rsidR="0057603F" w:rsidRPr="00DB11A3">
            <w:rPr>
              <w:rPrChange w:id="3594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1449D1" w:rsidRPr="00DB11A3">
            <w:rPr>
              <w:rPrChange w:id="3595" w:author="Sam Simpson" w:date="2011-09-13T07:48:00Z">
                <w:rPr>
                  <w:highlight w:val="yellow"/>
                </w:rPr>
              </w:rPrChange>
            </w:rPr>
            <w:instrText xml:space="preserve"> CITATION jbc09 \l 2052 </w:instrText>
          </w:r>
          <w:r w:rsidR="0057603F" w:rsidRPr="00DB11A3">
            <w:rPr>
              <w:rPrChange w:id="3596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noProof/>
              <w:rPrChange w:id="3597" w:author="Sam Simpson" w:date="2011-09-13T07:48:00Z">
                <w:rPr>
                  <w:noProof/>
                  <w:highlight w:val="yellow"/>
                </w:rPr>
              </w:rPrChange>
            </w:rPr>
            <w:t xml:space="preserve"> [7]</w:t>
          </w:r>
          <w:r w:rsidR="0057603F" w:rsidRPr="00DB11A3">
            <w:rPr>
              <w:rPrChange w:id="3598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20D0" w:rsidRPr="00DB11A3">
        <w:rPr>
          <w:rPrChange w:id="3599" w:author="Sam Simpson" w:date="2011-09-13T07:48:00Z">
            <w:rPr>
              <w:highlight w:val="yellow"/>
            </w:rPr>
          </w:rPrChange>
        </w:rPr>
        <w:t>.</w:t>
      </w:r>
      <w:r w:rsidR="001449D1" w:rsidRPr="00DB11A3">
        <w:rPr>
          <w:rPrChange w:id="3600" w:author="Sam Simpson" w:date="2011-09-13T07:48:00Z">
            <w:rPr>
              <w:highlight w:val="yellow"/>
            </w:rPr>
          </w:rPrChange>
        </w:rPr>
        <w:t xml:space="preserve"> T</w:t>
      </w:r>
      <w:r w:rsidR="004D4D48" w:rsidRPr="00DB11A3">
        <w:rPr>
          <w:rPrChange w:id="3601" w:author="Sam Simpson" w:date="2011-09-13T07:48:00Z">
            <w:rPr>
              <w:highlight w:val="yellow"/>
            </w:rPr>
          </w:rPrChange>
        </w:rPr>
        <w:t>o make the “task” can be a part of the version control system, i</w:t>
      </w:r>
      <w:r w:rsidR="008520D0" w:rsidRPr="00DB11A3">
        <w:rPr>
          <w:rPrChange w:id="3602" w:author="Sam Simpson" w:date="2011-09-13T07:48:00Z">
            <w:rPr>
              <w:highlight w:val="yellow"/>
            </w:rPr>
          </w:rPrChange>
        </w:rPr>
        <w:t xml:space="preserve">n this project, the system was focus on build </w:t>
      </w:r>
      <w:r w:rsidR="00FC7F15" w:rsidRPr="00DB11A3">
        <w:rPr>
          <w:rPrChange w:id="3603" w:author="Sam Simpson" w:date="2011-09-13T07:48:00Z">
            <w:rPr>
              <w:highlight w:val="yellow"/>
            </w:rPr>
          </w:rPrChange>
        </w:rPr>
        <w:t>a task based mechanism</w:t>
      </w:r>
      <w:r w:rsidR="000007BB" w:rsidRPr="00DB11A3">
        <w:rPr>
          <w:rPrChange w:id="3604" w:author="Sam Simpson" w:date="2011-09-13T07:48:00Z">
            <w:rPr>
              <w:highlight w:val="yellow"/>
            </w:rPr>
          </w:rPrChange>
        </w:rPr>
        <w:t xml:space="preserve"> in order to tracking </w:t>
      </w:r>
      <w:r w:rsidR="005B40FF" w:rsidRPr="00DB11A3">
        <w:rPr>
          <w:rPrChange w:id="3605" w:author="Sam Simpson" w:date="2011-09-13T07:48:00Z">
            <w:rPr>
              <w:highlight w:val="yellow"/>
            </w:rPr>
          </w:rPrChange>
        </w:rPr>
        <w:t>two level of version</w:t>
      </w:r>
      <w:r w:rsidR="00C025A2" w:rsidRPr="00DB11A3">
        <w:rPr>
          <w:rPrChange w:id="3606" w:author="Sam Simpson" w:date="2011-09-13T07:48:00Z">
            <w:rPr>
              <w:highlight w:val="yellow"/>
            </w:rPr>
          </w:rPrChange>
        </w:rPr>
        <w:t>s</w:t>
      </w:r>
      <w:r w:rsidR="005B40FF" w:rsidRPr="00DB11A3">
        <w:rPr>
          <w:rPrChange w:id="3607" w:author="Sam Simpson" w:date="2011-09-13T07:48:00Z">
            <w:rPr>
              <w:highlight w:val="yellow"/>
            </w:rPr>
          </w:rPrChange>
        </w:rPr>
        <w:t xml:space="preserve"> in a project: task level version</w:t>
      </w:r>
      <w:r w:rsidR="00C025A2" w:rsidRPr="00DB11A3">
        <w:rPr>
          <w:rPrChange w:id="3608" w:author="Sam Simpson" w:date="2011-09-13T07:48:00Z">
            <w:rPr>
              <w:highlight w:val="yellow"/>
            </w:rPr>
          </w:rPrChange>
        </w:rPr>
        <w:t>s</w:t>
      </w:r>
      <w:r w:rsidR="005B40FF" w:rsidRPr="00DB11A3">
        <w:rPr>
          <w:rPrChange w:id="3609" w:author="Sam Simpson" w:date="2011-09-13T07:48:00Z">
            <w:rPr>
              <w:highlight w:val="yellow"/>
            </w:rPr>
          </w:rPrChange>
        </w:rPr>
        <w:t>, directory and file level version</w:t>
      </w:r>
      <w:r w:rsidR="00C025A2" w:rsidRPr="00DB11A3">
        <w:rPr>
          <w:rPrChange w:id="3610" w:author="Sam Simpson" w:date="2011-09-13T07:48:00Z">
            <w:rPr>
              <w:highlight w:val="yellow"/>
            </w:rPr>
          </w:rPrChange>
        </w:rPr>
        <w:t>s, for tracking directory and file within task assignment.</w:t>
      </w:r>
    </w:p>
    <w:p w:rsidR="00E03402" w:rsidRPr="00DB11A3" w:rsidRDefault="00DC7F44">
      <w:pPr>
        <w:pStyle w:val="2"/>
        <w:spacing w:line="360" w:lineRule="auto"/>
        <w:rPr>
          <w:rPrChange w:id="3611" w:author="Sam Simpson" w:date="2011-09-13T07:49:00Z">
            <w:rPr>
              <w:highlight w:val="yellow"/>
            </w:rPr>
          </w:rPrChange>
        </w:rPr>
        <w:pPrChange w:id="3612" w:author="Sam" w:date="2011-09-12T19:53:00Z">
          <w:pPr>
            <w:pStyle w:val="2"/>
          </w:pPr>
        </w:pPrChange>
      </w:pPr>
      <w:bookmarkStart w:id="3613" w:name="_Toc303574195"/>
      <w:r w:rsidRPr="00DB11A3">
        <w:rPr>
          <w:rPrChange w:id="3614" w:author="Sam Simpson" w:date="2011-09-13T07:49:00Z">
            <w:rPr>
              <w:highlight w:val="yellow"/>
            </w:rPr>
          </w:rPrChange>
        </w:rPr>
        <w:t>U</w:t>
      </w:r>
      <w:r w:rsidR="00100158" w:rsidRPr="00DB11A3">
        <w:rPr>
          <w:rPrChange w:id="3615" w:author="Sam Simpson" w:date="2011-09-13T07:49:00Z">
            <w:rPr>
              <w:highlight w:val="yellow"/>
            </w:rPr>
          </w:rPrChange>
        </w:rPr>
        <w:t>ser needs</w:t>
      </w:r>
      <w:bookmarkEnd w:id="3613"/>
    </w:p>
    <w:p w:rsidR="00214289" w:rsidRPr="00DB11A3" w:rsidRDefault="00C60BCF">
      <w:pPr>
        <w:spacing w:line="360" w:lineRule="auto"/>
        <w:rPr>
          <w:rPrChange w:id="3616" w:author="Sam Simpson" w:date="2011-09-13T07:49:00Z">
            <w:rPr>
              <w:highlight w:val="yellow"/>
            </w:rPr>
          </w:rPrChange>
        </w:rPr>
        <w:pPrChange w:id="3617" w:author="Sam" w:date="2011-09-12T19:53:00Z">
          <w:pPr/>
        </w:pPrChange>
      </w:pPr>
      <w:ins w:id="3618" w:author="Sam Simpson" w:date="2011-09-13T07:49:00Z">
        <w:r>
          <w:t xml:space="preserve">The </w:t>
        </w:r>
      </w:ins>
      <w:del w:id="3619" w:author="Sam Simpson" w:date="2011-09-13T07:49:00Z">
        <w:r w:rsidR="00214289" w:rsidRPr="00DB11A3" w:rsidDel="00C60BCF">
          <w:rPr>
            <w:rPrChange w:id="3620" w:author="Sam Simpson" w:date="2011-09-13T07:49:00Z">
              <w:rPr>
                <w:highlight w:val="yellow"/>
              </w:rPr>
            </w:rPrChange>
          </w:rPr>
          <w:delText>As an application</w:delText>
        </w:r>
        <w:r w:rsidR="00A52201" w:rsidRPr="00DB11A3" w:rsidDel="00C60BCF">
          <w:rPr>
            <w:rPrChange w:id="3621" w:author="Sam Simpson" w:date="2011-09-13T07:49:00Z">
              <w:rPr>
                <w:highlight w:val="yellow"/>
              </w:rPr>
            </w:rPrChange>
          </w:rPr>
          <w:delText xml:space="preserve"> for people</w:delText>
        </w:r>
        <w:r w:rsidR="00214289" w:rsidRPr="00DB11A3" w:rsidDel="00C60BCF">
          <w:rPr>
            <w:rPrChange w:id="3622" w:author="Sam Simpson" w:date="2011-09-13T07:49:00Z">
              <w:rPr>
                <w:highlight w:val="yellow"/>
              </w:rPr>
            </w:rPrChange>
          </w:rPr>
          <w:delText xml:space="preserve">, </w:delText>
        </w:r>
      </w:del>
      <w:r w:rsidR="00214289" w:rsidRPr="00DB11A3">
        <w:rPr>
          <w:rPrChange w:id="3623" w:author="Sam Simpson" w:date="2011-09-13T07:49:00Z">
            <w:rPr>
              <w:highlight w:val="yellow"/>
            </w:rPr>
          </w:rPrChange>
        </w:rPr>
        <w:t xml:space="preserve">user is one of the most important things </w:t>
      </w:r>
      <w:ins w:id="3624" w:author="Sam Simpson" w:date="2011-09-13T07:50:00Z">
        <w:r>
          <w:t xml:space="preserve">on </w:t>
        </w:r>
      </w:ins>
      <w:r w:rsidR="002E01B3" w:rsidRPr="00DB11A3">
        <w:rPr>
          <w:rPrChange w:id="3625" w:author="Sam Simpson" w:date="2011-09-13T07:49:00Z">
            <w:rPr>
              <w:highlight w:val="yellow"/>
            </w:rPr>
          </w:rPrChange>
        </w:rPr>
        <w:t xml:space="preserve">which </w:t>
      </w:r>
      <w:r w:rsidR="00214289" w:rsidRPr="00DB11A3">
        <w:rPr>
          <w:rPrChange w:id="3626" w:author="Sam Simpson" w:date="2011-09-13T07:49:00Z">
            <w:rPr>
              <w:highlight w:val="yellow"/>
            </w:rPr>
          </w:rPrChange>
        </w:rPr>
        <w:t>this project should be focused.</w:t>
      </w:r>
      <w:r w:rsidR="002E01B3" w:rsidRPr="00DB11A3">
        <w:rPr>
          <w:rPrChange w:id="3627" w:author="Sam Simpson" w:date="2011-09-13T07:49:00Z">
            <w:rPr>
              <w:highlight w:val="yellow"/>
            </w:rPr>
          </w:rPrChange>
        </w:rPr>
        <w:t xml:space="preserve"> As defined in the project title, this system is for</w:t>
      </w:r>
      <w:ins w:id="3628" w:author="Sam Simpson" w:date="2011-09-13T07:50:00Z">
        <w:r>
          <w:t xml:space="preserve"> developing</w:t>
        </w:r>
      </w:ins>
      <w:r w:rsidR="002E01B3" w:rsidRPr="00DB11A3">
        <w:rPr>
          <w:rPrChange w:id="3629" w:author="Sam Simpson" w:date="2011-09-13T07:49:00Z">
            <w:rPr>
              <w:highlight w:val="yellow"/>
            </w:rPr>
          </w:rPrChange>
        </w:rPr>
        <w:t xml:space="preserve"> computer</w:t>
      </w:r>
      <w:del w:id="3630" w:author="Sam Simpson" w:date="2011-09-13T07:50:00Z">
        <w:r w:rsidR="002E01B3" w:rsidRPr="00DB11A3" w:rsidDel="00C60BCF">
          <w:rPr>
            <w:rPrChange w:id="3631" w:author="Sam Simpson" w:date="2011-09-13T07:49:00Z">
              <w:rPr>
                <w:highlight w:val="yellow"/>
              </w:rPr>
            </w:rPrChange>
          </w:rPr>
          <w:delText xml:space="preserve"> </w:delText>
        </w:r>
      </w:del>
      <w:ins w:id="3632" w:author="Sam Simpson" w:date="2011-09-13T07:50:00Z">
        <w:r>
          <w:t>-</w:t>
        </w:r>
      </w:ins>
      <w:r w:rsidR="002E01B3" w:rsidRPr="00DB11A3">
        <w:rPr>
          <w:rPrChange w:id="3633" w:author="Sam Simpson" w:date="2011-09-13T07:49:00Z">
            <w:rPr>
              <w:highlight w:val="yellow"/>
            </w:rPr>
          </w:rPrChange>
        </w:rPr>
        <w:t>based group and personal projects</w:t>
      </w:r>
      <w:r w:rsidR="00757544" w:rsidRPr="00DB11A3">
        <w:rPr>
          <w:rPrChange w:id="3634" w:author="Sam Simpson" w:date="2011-09-13T07:49:00Z">
            <w:rPr>
              <w:highlight w:val="yellow"/>
            </w:rPr>
          </w:rPrChange>
        </w:rPr>
        <w:t xml:space="preserve"> with version control</w:t>
      </w:r>
      <w:r w:rsidR="002E01B3" w:rsidRPr="00DB11A3">
        <w:rPr>
          <w:rPrChange w:id="3635" w:author="Sam Simpson" w:date="2011-09-13T07:49:00Z">
            <w:rPr>
              <w:highlight w:val="yellow"/>
            </w:rPr>
          </w:rPrChange>
        </w:rPr>
        <w:t>.</w:t>
      </w:r>
      <w:r w:rsidR="00757544" w:rsidRPr="00DB11A3">
        <w:rPr>
          <w:rPrChange w:id="3636" w:author="Sam Simpson" w:date="2011-09-13T07:49:00Z">
            <w:rPr>
              <w:highlight w:val="yellow"/>
            </w:rPr>
          </w:rPrChange>
        </w:rPr>
        <w:t xml:space="preserve"> </w:t>
      </w:r>
      <w:del w:id="3637" w:author="Sam Simpson" w:date="2011-09-13T07:50:00Z">
        <w:r w:rsidR="0069712B" w:rsidRPr="00DB11A3" w:rsidDel="00B319B1">
          <w:rPr>
            <w:rPrChange w:id="3638" w:author="Sam Simpson" w:date="2011-09-13T07:49:00Z">
              <w:rPr>
                <w:highlight w:val="yellow"/>
              </w:rPr>
            </w:rPrChange>
          </w:rPr>
          <w:delText xml:space="preserve">According to </w:delText>
        </w:r>
        <w:r w:rsidR="0019134D" w:rsidRPr="00DB11A3" w:rsidDel="00B319B1">
          <w:rPr>
            <w:rPrChange w:id="3639" w:author="Sam Simpson" w:date="2011-09-13T07:49:00Z">
              <w:rPr>
                <w:highlight w:val="yellow"/>
              </w:rPr>
            </w:rPrChange>
          </w:rPr>
          <w:delText>my</w:delText>
        </w:r>
      </w:del>
      <w:ins w:id="3640" w:author="Sam Simpson" w:date="2011-09-13T07:50:00Z">
        <w:r w:rsidR="00B319B1">
          <w:t>It is observed that</w:t>
        </w:r>
      </w:ins>
      <w:del w:id="3641" w:author="Sam Simpson" w:date="2011-09-13T07:50:00Z">
        <w:r w:rsidR="0069712B" w:rsidRPr="00DB11A3" w:rsidDel="00B319B1">
          <w:rPr>
            <w:rPrChange w:id="3642" w:author="Sam Simpson" w:date="2011-09-13T07:49:00Z">
              <w:rPr>
                <w:highlight w:val="yellow"/>
              </w:rPr>
            </w:rPrChange>
          </w:rPr>
          <w:delText xml:space="preserve"> observations,</w:delText>
        </w:r>
      </w:del>
      <w:r w:rsidR="0069712B" w:rsidRPr="00DB11A3">
        <w:rPr>
          <w:rPrChange w:id="3643" w:author="Sam Simpson" w:date="2011-09-13T07:49:00Z">
            <w:rPr>
              <w:highlight w:val="yellow"/>
            </w:rPr>
          </w:rPrChange>
        </w:rPr>
        <w:t xml:space="preserve"> p</w:t>
      </w:r>
      <w:r w:rsidR="00D9679D" w:rsidRPr="00DB11A3">
        <w:rPr>
          <w:rPrChange w:id="3644" w:author="Sam Simpson" w:date="2011-09-13T07:49:00Z">
            <w:rPr>
              <w:highlight w:val="yellow"/>
            </w:rPr>
          </w:rPrChange>
        </w:rPr>
        <w:t xml:space="preserve">eople </w:t>
      </w:r>
      <w:r w:rsidR="00B21253" w:rsidRPr="00DB11A3">
        <w:rPr>
          <w:rPrChange w:id="3645" w:author="Sam Simpson" w:date="2011-09-13T07:49:00Z">
            <w:rPr>
              <w:highlight w:val="yellow"/>
            </w:rPr>
          </w:rPrChange>
        </w:rPr>
        <w:t>who do</w:t>
      </w:r>
      <w:del w:id="3646" w:author="Sam Simpson" w:date="2011-09-13T07:50:00Z">
        <w:r w:rsidR="00B21253" w:rsidRPr="00DB11A3" w:rsidDel="00B319B1">
          <w:rPr>
            <w:rPrChange w:id="3647" w:author="Sam Simpson" w:date="2011-09-13T07:49:00Z">
              <w:rPr>
                <w:highlight w:val="yellow"/>
              </w:rPr>
            </w:rPrChange>
          </w:rPr>
          <w:delText>ing</w:delText>
        </w:r>
      </w:del>
      <w:r w:rsidR="00C2380E" w:rsidRPr="00DB11A3">
        <w:rPr>
          <w:rPrChange w:id="3648" w:author="Sam Simpson" w:date="2011-09-13T07:49:00Z">
            <w:rPr>
              <w:highlight w:val="yellow"/>
            </w:rPr>
          </w:rPrChange>
        </w:rPr>
        <w:t xml:space="preserve"> </w:t>
      </w:r>
      <w:r w:rsidR="00D9679D" w:rsidRPr="00DB11A3">
        <w:rPr>
          <w:rPrChange w:id="3649" w:author="Sam Simpson" w:date="2011-09-13T07:49:00Z">
            <w:rPr>
              <w:highlight w:val="yellow"/>
            </w:rPr>
          </w:rPrChange>
        </w:rPr>
        <w:t xml:space="preserve">documentation writing </w:t>
      </w:r>
      <w:r w:rsidR="003852B3" w:rsidRPr="00DB11A3">
        <w:rPr>
          <w:rPrChange w:id="3650" w:author="Sam Simpson" w:date="2011-09-13T07:49:00Z">
            <w:rPr>
              <w:highlight w:val="yellow"/>
            </w:rPr>
          </w:rPrChange>
        </w:rPr>
        <w:t>or</w:t>
      </w:r>
      <w:r w:rsidR="00D9679D" w:rsidRPr="00DB11A3">
        <w:rPr>
          <w:rPrChange w:id="3651" w:author="Sam Simpson" w:date="2011-09-13T07:49:00Z">
            <w:rPr>
              <w:highlight w:val="yellow"/>
            </w:rPr>
          </w:rPrChange>
        </w:rPr>
        <w:t xml:space="preserve"> </w:t>
      </w:r>
      <w:r w:rsidR="00B21253" w:rsidRPr="00DB11A3">
        <w:rPr>
          <w:rPrChange w:id="3652" w:author="Sam Simpson" w:date="2011-09-13T07:49:00Z">
            <w:rPr>
              <w:highlight w:val="yellow"/>
            </w:rPr>
          </w:rPrChange>
        </w:rPr>
        <w:t xml:space="preserve">programming may focus on version control in aiming </w:t>
      </w:r>
      <w:del w:id="3653" w:author="Sam Simpson" w:date="2011-09-13T07:51:00Z">
        <w:r w:rsidR="00B21253" w:rsidRPr="00DB11A3" w:rsidDel="00B319B1">
          <w:rPr>
            <w:rPrChange w:id="3654" w:author="Sam Simpson" w:date="2011-09-13T07:49:00Z">
              <w:rPr>
                <w:highlight w:val="yellow"/>
              </w:rPr>
            </w:rPrChange>
          </w:rPr>
          <w:delText xml:space="preserve">their </w:delText>
        </w:r>
      </w:del>
      <w:ins w:id="3655" w:author="Sam Simpson" w:date="2011-09-13T07:51:00Z">
        <w:r w:rsidR="00B319B1">
          <w:t xml:space="preserve">to </w:t>
        </w:r>
      </w:ins>
      <w:del w:id="3656" w:author="Sam Simpson" w:date="2011-09-13T07:51:00Z">
        <w:r w:rsidR="00B21253" w:rsidRPr="00DB11A3" w:rsidDel="00B319B1">
          <w:rPr>
            <w:rPrChange w:id="3657" w:author="Sam Simpson" w:date="2011-09-13T07:49:00Z">
              <w:rPr>
                <w:highlight w:val="yellow"/>
              </w:rPr>
            </w:rPrChange>
          </w:rPr>
          <w:delText>work</w:delText>
        </w:r>
        <w:r w:rsidR="00273291" w:rsidRPr="00DB11A3" w:rsidDel="00B319B1">
          <w:rPr>
            <w:rPrChange w:id="3658" w:author="Sam Simpson" w:date="2011-09-13T07:49:00Z">
              <w:rPr>
                <w:highlight w:val="yellow"/>
              </w:rPr>
            </w:rPrChange>
          </w:rPr>
          <w:delText xml:space="preserve"> of </w:delText>
        </w:r>
      </w:del>
      <w:r w:rsidR="00273291" w:rsidRPr="00DB11A3">
        <w:rPr>
          <w:rPrChange w:id="3659" w:author="Sam Simpson" w:date="2011-09-13T07:49:00Z">
            <w:rPr>
              <w:highlight w:val="yellow"/>
            </w:rPr>
          </w:rPrChange>
        </w:rPr>
        <w:t>keep work</w:t>
      </w:r>
      <w:del w:id="3660" w:author="Sam Simpson" w:date="2011-09-13T07:51:00Z">
        <w:r w:rsidR="00273291" w:rsidRPr="00DB11A3" w:rsidDel="00B319B1">
          <w:rPr>
            <w:rPrChange w:id="3661" w:author="Sam Simpson" w:date="2011-09-13T07:49:00Z">
              <w:rPr>
                <w:highlight w:val="yellow"/>
              </w:rPr>
            </w:rPrChange>
          </w:rPr>
          <w:delText>ing</w:delText>
        </w:r>
      </w:del>
      <w:r w:rsidR="00273291" w:rsidRPr="00DB11A3">
        <w:rPr>
          <w:rPrChange w:id="3662" w:author="Sam Simpson" w:date="2011-09-13T07:49:00Z">
            <w:rPr>
              <w:highlight w:val="yellow"/>
            </w:rPr>
          </w:rPrChange>
        </w:rPr>
        <w:t xml:space="preserve"> safe or </w:t>
      </w:r>
      <w:r w:rsidR="00F46A65" w:rsidRPr="00DB11A3">
        <w:rPr>
          <w:rPrChange w:id="3663" w:author="Sam Simpson" w:date="2011-09-13T07:49:00Z">
            <w:rPr>
              <w:highlight w:val="yellow"/>
            </w:rPr>
          </w:rPrChange>
        </w:rPr>
        <w:t>make collaboration eas</w:t>
      </w:r>
      <w:ins w:id="3664" w:author="Sam Simpson" w:date="2011-09-13T07:51:00Z">
        <w:r w:rsidR="00B319B1">
          <w:t>ier</w:t>
        </w:r>
      </w:ins>
      <w:del w:id="3665" w:author="Sam Simpson" w:date="2011-09-13T07:51:00Z">
        <w:r w:rsidR="00F46A65" w:rsidRPr="00DB11A3" w:rsidDel="00B319B1">
          <w:rPr>
            <w:rPrChange w:id="3666" w:author="Sam Simpson" w:date="2011-09-13T07:49:00Z">
              <w:rPr>
                <w:highlight w:val="yellow"/>
              </w:rPr>
            </w:rPrChange>
          </w:rPr>
          <w:delText>y</w:delText>
        </w:r>
      </w:del>
      <w:r w:rsidR="00B21253" w:rsidRPr="00DB11A3">
        <w:rPr>
          <w:rPrChange w:id="3667" w:author="Sam Simpson" w:date="2011-09-13T07:49:00Z">
            <w:rPr>
              <w:highlight w:val="yellow"/>
            </w:rPr>
          </w:rPrChange>
        </w:rPr>
        <w:t>.</w:t>
      </w:r>
    </w:p>
    <w:p w:rsidR="003E5E47" w:rsidRPr="00DB11A3" w:rsidRDefault="003E5E47">
      <w:pPr>
        <w:pStyle w:val="3"/>
        <w:spacing w:line="360" w:lineRule="auto"/>
        <w:rPr>
          <w:rPrChange w:id="3668" w:author="Sam Simpson" w:date="2011-09-13T07:49:00Z">
            <w:rPr>
              <w:highlight w:val="yellow"/>
            </w:rPr>
          </w:rPrChange>
        </w:rPr>
        <w:pPrChange w:id="3669" w:author="Sam" w:date="2011-09-12T19:53:00Z">
          <w:pPr>
            <w:pStyle w:val="3"/>
          </w:pPr>
        </w:pPrChange>
      </w:pPr>
      <w:bookmarkStart w:id="3670" w:name="_Toc303574196"/>
      <w:r w:rsidRPr="00DB11A3">
        <w:rPr>
          <w:rPrChange w:id="3671" w:author="Sam Simpson" w:date="2011-09-13T07:49:00Z">
            <w:rPr>
              <w:highlight w:val="yellow"/>
            </w:rPr>
          </w:rPrChange>
        </w:rPr>
        <w:t>D</w:t>
      </w:r>
      <w:r w:rsidR="004F5597" w:rsidRPr="00DB11A3">
        <w:rPr>
          <w:rPrChange w:id="3672" w:author="Sam Simpson" w:date="2011-09-13T07:49:00Z">
            <w:rPr>
              <w:highlight w:val="yellow"/>
            </w:rPr>
          </w:rPrChange>
        </w:rPr>
        <w:t>e</w:t>
      </w:r>
      <w:r w:rsidRPr="00DB11A3">
        <w:rPr>
          <w:rPrChange w:id="3673" w:author="Sam Simpson" w:date="2011-09-13T07:49:00Z">
            <w:rPr>
              <w:highlight w:val="yellow"/>
            </w:rPr>
          </w:rPrChange>
        </w:rPr>
        <w:t>ployment</w:t>
      </w:r>
      <w:r w:rsidR="0011038F" w:rsidRPr="00DB11A3">
        <w:rPr>
          <w:rPrChange w:id="3674" w:author="Sam Simpson" w:date="2011-09-13T07:49:00Z">
            <w:rPr>
              <w:highlight w:val="yellow"/>
            </w:rPr>
          </w:rPrChange>
        </w:rPr>
        <w:t xml:space="preserve"> and Portability</w:t>
      </w:r>
      <w:bookmarkEnd w:id="3670"/>
    </w:p>
    <w:p w:rsidR="003B7C52" w:rsidRPr="00B319B1" w:rsidRDefault="00A636DD">
      <w:pPr>
        <w:spacing w:line="360" w:lineRule="auto"/>
        <w:rPr>
          <w:rPrChange w:id="3675" w:author="Sam Simpson" w:date="2011-09-13T07:51:00Z">
            <w:rPr>
              <w:highlight w:val="yellow"/>
            </w:rPr>
          </w:rPrChange>
        </w:rPr>
        <w:pPrChange w:id="3676" w:author="Sam" w:date="2011-09-12T19:53:00Z">
          <w:pPr/>
        </w:pPrChange>
      </w:pPr>
      <w:del w:id="3677" w:author="Sam Simpson" w:date="2011-09-13T07:51:00Z">
        <w:r w:rsidRPr="00B319B1" w:rsidDel="0057394B">
          <w:rPr>
            <w:rPrChange w:id="3678" w:author="Sam Simpson" w:date="2011-09-13T07:51:00Z">
              <w:rPr>
                <w:highlight w:val="yellow"/>
              </w:rPr>
            </w:rPrChange>
          </w:rPr>
          <w:delText>For s</w:delText>
        </w:r>
      </w:del>
      <w:ins w:id="3679" w:author="Sam Simpson" w:date="2011-09-13T07:51:00Z">
        <w:r w:rsidR="0057394B">
          <w:t>S</w:t>
        </w:r>
      </w:ins>
      <w:r w:rsidRPr="00B319B1">
        <w:rPr>
          <w:rPrChange w:id="3680" w:author="Sam Simpson" w:date="2011-09-13T07:51:00Z">
            <w:rPr>
              <w:highlight w:val="yellow"/>
            </w:rPr>
          </w:rPrChange>
        </w:rPr>
        <w:t xml:space="preserve">ome </w:t>
      </w:r>
      <w:del w:id="3681" w:author="Sam Simpson" w:date="2011-09-13T07:51:00Z">
        <w:r w:rsidRPr="00B319B1" w:rsidDel="00B319B1">
          <w:rPr>
            <w:rPrChange w:id="3682" w:author="Sam Simpson" w:date="2011-09-13T07:51:00Z">
              <w:rPr>
                <w:highlight w:val="yellow"/>
              </w:rPr>
            </w:rPrChange>
          </w:rPr>
          <w:delText xml:space="preserve">kind of </w:delText>
        </w:r>
      </w:del>
      <w:r w:rsidRPr="00B319B1">
        <w:rPr>
          <w:rPrChange w:id="3683" w:author="Sam Simpson" w:date="2011-09-13T07:51:00Z">
            <w:rPr>
              <w:highlight w:val="yellow"/>
            </w:rPr>
          </w:rPrChange>
        </w:rPr>
        <w:t>users</w:t>
      </w:r>
      <w:del w:id="3684" w:author="Sam Simpson" w:date="2011-09-13T07:51:00Z">
        <w:r w:rsidRPr="00B319B1" w:rsidDel="0057394B">
          <w:rPr>
            <w:rPrChange w:id="3685" w:author="Sam Simpson" w:date="2011-09-13T07:51:00Z">
              <w:rPr>
                <w:highlight w:val="yellow"/>
              </w:rPr>
            </w:rPrChange>
          </w:rPr>
          <w:delText>, they</w:delText>
        </w:r>
      </w:del>
      <w:r w:rsidRPr="00B319B1">
        <w:rPr>
          <w:rPrChange w:id="3686" w:author="Sam Simpson" w:date="2011-09-13T07:51:00Z">
            <w:rPr>
              <w:highlight w:val="yellow"/>
            </w:rPr>
          </w:rPrChange>
        </w:rPr>
        <w:t xml:space="preserve"> may be used to working in </w:t>
      </w:r>
      <w:ins w:id="3687" w:author="Sam Simpson" w:date="2011-09-13T07:51:00Z">
        <w:r w:rsidR="0057394B">
          <w:t xml:space="preserve">a </w:t>
        </w:r>
      </w:ins>
      <w:r w:rsidRPr="00B319B1">
        <w:rPr>
          <w:rPrChange w:id="3688" w:author="Sam Simpson" w:date="2011-09-13T07:51:00Z">
            <w:rPr>
              <w:highlight w:val="yellow"/>
            </w:rPr>
          </w:rPrChange>
        </w:rPr>
        <w:t xml:space="preserve">computer lab or </w:t>
      </w:r>
      <w:del w:id="3689" w:author="Sam Simpson" w:date="2011-09-13T07:51:00Z">
        <w:r w:rsidRPr="00B319B1" w:rsidDel="0057394B">
          <w:rPr>
            <w:rPrChange w:id="3690" w:author="Sam Simpson" w:date="2011-09-13T07:51:00Z">
              <w:rPr>
                <w:highlight w:val="yellow"/>
              </w:rPr>
            </w:rPrChange>
          </w:rPr>
          <w:delText xml:space="preserve">with </w:delText>
        </w:r>
      </w:del>
      <w:ins w:id="3691" w:author="Sam Simpson" w:date="2011-09-13T07:51:00Z">
        <w:r w:rsidR="0057394B">
          <w:t>on</w:t>
        </w:r>
        <w:r w:rsidR="0057394B" w:rsidRPr="00B319B1">
          <w:rPr>
            <w:rPrChange w:id="3692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Pr="00B319B1">
        <w:rPr>
          <w:rPrChange w:id="3693" w:author="Sam Simpson" w:date="2011-09-13T07:51:00Z">
            <w:rPr>
              <w:highlight w:val="yellow"/>
            </w:rPr>
          </w:rPrChange>
        </w:rPr>
        <w:t xml:space="preserve">public computers </w:t>
      </w:r>
      <w:del w:id="3694" w:author="Sam Simpson" w:date="2011-09-13T07:52:00Z">
        <w:r w:rsidRPr="00B319B1" w:rsidDel="0057394B">
          <w:rPr>
            <w:rPrChange w:id="3695" w:author="Sam Simpson" w:date="2011-09-13T07:51:00Z">
              <w:rPr>
                <w:highlight w:val="yellow"/>
              </w:rPr>
            </w:rPrChange>
          </w:rPr>
          <w:delText xml:space="preserve">which </w:delText>
        </w:r>
      </w:del>
      <w:ins w:id="3696" w:author="Sam Simpson" w:date="2011-09-13T07:52:00Z">
        <w:r w:rsidR="0057394B">
          <w:t>and therefore do</w:t>
        </w:r>
        <w:r w:rsidR="0057394B" w:rsidRPr="00B319B1">
          <w:rPr>
            <w:rPrChange w:id="3697" w:author="Sam Simpson" w:date="2011-09-13T07:51:00Z">
              <w:rPr>
                <w:highlight w:val="yellow"/>
              </w:rPr>
            </w:rPrChange>
          </w:rPr>
          <w:t xml:space="preserve"> </w:t>
        </w:r>
      </w:ins>
      <w:del w:id="3698" w:author="Sam Simpson" w:date="2011-09-13T07:52:00Z">
        <w:r w:rsidRPr="00B319B1" w:rsidDel="0057394B">
          <w:rPr>
            <w:rPrChange w:id="3699" w:author="Sam Simpson" w:date="2011-09-13T07:51:00Z">
              <w:rPr>
                <w:highlight w:val="yellow"/>
              </w:rPr>
            </w:rPrChange>
          </w:rPr>
          <w:delText xml:space="preserve">have </w:delText>
        </w:r>
      </w:del>
      <w:r w:rsidRPr="00B319B1">
        <w:rPr>
          <w:rPrChange w:id="3700" w:author="Sam Simpson" w:date="2011-09-13T07:51:00Z">
            <w:rPr>
              <w:highlight w:val="yellow"/>
            </w:rPr>
          </w:rPrChange>
        </w:rPr>
        <w:t xml:space="preserve">not </w:t>
      </w:r>
      <w:ins w:id="3701" w:author="Sam Simpson" w:date="2011-09-13T07:52:00Z">
        <w:r w:rsidR="0057394B" w:rsidRPr="00731948">
          <w:rPr>
            <w:rFonts w:hint="eastAsia"/>
          </w:rPr>
          <w:t xml:space="preserve">have </w:t>
        </w:r>
      </w:ins>
      <w:r w:rsidRPr="00B319B1">
        <w:rPr>
          <w:rPrChange w:id="3702" w:author="Sam Simpson" w:date="2011-09-13T07:51:00Z">
            <w:rPr>
              <w:highlight w:val="yellow"/>
            </w:rPr>
          </w:rPrChange>
        </w:rPr>
        <w:t>administrator privilege</w:t>
      </w:r>
      <w:ins w:id="3703" w:author="Sam Simpson" w:date="2011-09-13T07:52:00Z">
        <w:r w:rsidR="0057394B">
          <w:t>s, therefore</w:t>
        </w:r>
      </w:ins>
      <w:del w:id="3704" w:author="Sam Simpson" w:date="2011-09-13T07:52:00Z">
        <w:r w:rsidRPr="00B319B1" w:rsidDel="0057394B">
          <w:rPr>
            <w:rPrChange w:id="3705" w:author="Sam Simpson" w:date="2011-09-13T07:51:00Z">
              <w:rPr>
                <w:highlight w:val="yellow"/>
              </w:rPr>
            </w:rPrChange>
          </w:rPr>
          <w:delText xml:space="preserve">. </w:delText>
        </w:r>
        <w:r w:rsidR="006C7D14" w:rsidRPr="00B319B1" w:rsidDel="0057394B">
          <w:rPr>
            <w:rPrChange w:id="3706" w:author="Sam Simpson" w:date="2011-09-13T07:51:00Z">
              <w:rPr>
                <w:highlight w:val="yellow"/>
              </w:rPr>
            </w:rPrChange>
          </w:rPr>
          <w:delText>In using that kind of computer for work</w:delText>
        </w:r>
      </w:del>
      <w:r w:rsidR="006C7D14" w:rsidRPr="00B319B1">
        <w:rPr>
          <w:rPrChange w:id="3707" w:author="Sam Simpson" w:date="2011-09-13T07:51:00Z">
            <w:rPr>
              <w:highlight w:val="yellow"/>
            </w:rPr>
          </w:rPrChange>
        </w:rPr>
        <w:t>, a big problem is th</w:t>
      </w:r>
      <w:ins w:id="3708" w:author="Sam Simpson" w:date="2011-09-13T07:52:00Z">
        <w:r w:rsidR="007F326F">
          <w:t>at the</w:t>
        </w:r>
      </w:ins>
      <w:del w:id="3709" w:author="Sam Simpson" w:date="2011-09-13T07:52:00Z">
        <w:r w:rsidR="006C7D14" w:rsidRPr="00B319B1" w:rsidDel="007F326F">
          <w:rPr>
            <w:rPrChange w:id="3710" w:author="Sam Simpson" w:date="2011-09-13T07:51:00Z">
              <w:rPr>
                <w:highlight w:val="yellow"/>
              </w:rPr>
            </w:rPrChange>
          </w:rPr>
          <w:delText>e</w:delText>
        </w:r>
      </w:del>
      <w:r w:rsidR="006C7D14" w:rsidRPr="00B319B1">
        <w:rPr>
          <w:rPrChange w:id="3711" w:author="Sam Simpson" w:date="2011-09-13T07:51:00Z">
            <w:rPr>
              <w:highlight w:val="yellow"/>
            </w:rPr>
          </w:rPrChange>
        </w:rPr>
        <w:t xml:space="preserve"> </w:t>
      </w:r>
      <w:r w:rsidR="00C326CD" w:rsidRPr="00B319B1">
        <w:rPr>
          <w:rPrChange w:id="3712" w:author="Sam Simpson" w:date="2011-09-13T07:51:00Z">
            <w:rPr>
              <w:highlight w:val="yellow"/>
            </w:rPr>
          </w:rPrChange>
        </w:rPr>
        <w:t>user does</w:t>
      </w:r>
      <w:r w:rsidR="006C7D14" w:rsidRPr="00B319B1">
        <w:rPr>
          <w:rPrChange w:id="3713" w:author="Sam Simpson" w:date="2011-09-13T07:51:00Z">
            <w:rPr>
              <w:highlight w:val="yellow"/>
            </w:rPr>
          </w:rPrChange>
        </w:rPr>
        <w:t xml:space="preserve"> not </w:t>
      </w:r>
      <w:r w:rsidR="00C326CD" w:rsidRPr="00B319B1">
        <w:rPr>
          <w:rPrChange w:id="3714" w:author="Sam Simpson" w:date="2011-09-13T07:51:00Z">
            <w:rPr>
              <w:highlight w:val="yellow"/>
            </w:rPr>
          </w:rPrChange>
        </w:rPr>
        <w:t>have</w:t>
      </w:r>
      <w:r w:rsidR="006C7D14" w:rsidRPr="00B319B1">
        <w:rPr>
          <w:rPrChange w:id="3715" w:author="Sam Simpson" w:date="2011-09-13T07:51:00Z">
            <w:rPr>
              <w:highlight w:val="yellow"/>
            </w:rPr>
          </w:rPrChange>
        </w:rPr>
        <w:t xml:space="preserve"> an</w:t>
      </w:r>
      <w:r w:rsidR="00C326CD" w:rsidRPr="00B319B1">
        <w:rPr>
          <w:rPrChange w:id="3716" w:author="Sam Simpson" w:date="2011-09-13T07:51:00Z">
            <w:rPr>
              <w:highlight w:val="yellow"/>
            </w:rPr>
          </w:rPrChange>
        </w:rPr>
        <w:t>y right</w:t>
      </w:r>
      <w:ins w:id="3717" w:author="Sam Simpson" w:date="2011-09-13T07:52:00Z">
        <w:r w:rsidR="007F326F">
          <w:t xml:space="preserve"> to</w:t>
        </w:r>
      </w:ins>
      <w:del w:id="3718" w:author="Sam Simpson" w:date="2011-09-13T07:52:00Z">
        <w:r w:rsidR="00C326CD" w:rsidRPr="00B319B1" w:rsidDel="007F326F">
          <w:rPr>
            <w:rPrChange w:id="3719" w:author="Sam Simpson" w:date="2011-09-13T07:51:00Z">
              <w:rPr>
                <w:highlight w:val="yellow"/>
              </w:rPr>
            </w:rPrChange>
          </w:rPr>
          <w:delText xml:space="preserve"> in</w:delText>
        </w:r>
      </w:del>
      <w:r w:rsidR="00C326CD" w:rsidRPr="00B319B1">
        <w:rPr>
          <w:rPrChange w:id="3720" w:author="Sam Simpson" w:date="2011-09-13T07:51:00Z">
            <w:rPr>
              <w:highlight w:val="yellow"/>
            </w:rPr>
          </w:rPrChange>
        </w:rPr>
        <w:t xml:space="preserve"> install</w:t>
      </w:r>
      <w:del w:id="3721" w:author="Sam Simpson" w:date="2011-09-13T07:52:00Z">
        <w:r w:rsidR="00C326CD" w:rsidRPr="00B319B1" w:rsidDel="007F326F">
          <w:rPr>
            <w:rPrChange w:id="3722" w:author="Sam Simpson" w:date="2011-09-13T07:51:00Z">
              <w:rPr>
                <w:highlight w:val="yellow"/>
              </w:rPr>
            </w:rPrChange>
          </w:rPr>
          <w:delText>ing</w:delText>
        </w:r>
      </w:del>
      <w:r w:rsidR="00C326CD" w:rsidRPr="00B319B1">
        <w:rPr>
          <w:rPrChange w:id="3723" w:author="Sam Simpson" w:date="2011-09-13T07:51:00Z">
            <w:rPr>
              <w:highlight w:val="yellow"/>
            </w:rPr>
          </w:rPrChange>
        </w:rPr>
        <w:t xml:space="preserve"> software. </w:t>
      </w:r>
      <w:r w:rsidR="00E46C27" w:rsidRPr="00B319B1">
        <w:rPr>
          <w:rPrChange w:id="3724" w:author="Sam Simpson" w:date="2011-09-13T07:51:00Z">
            <w:rPr>
              <w:highlight w:val="yellow"/>
            </w:rPr>
          </w:rPrChange>
        </w:rPr>
        <w:t xml:space="preserve">If the user is </w:t>
      </w:r>
      <w:del w:id="3725" w:author="Sam Simpson" w:date="2011-09-13T07:52:00Z">
        <w:r w:rsidR="00E46C27" w:rsidRPr="00B319B1" w:rsidDel="007F326F">
          <w:rPr>
            <w:rPrChange w:id="3726" w:author="Sam Simpson" w:date="2011-09-13T07:51:00Z">
              <w:rPr>
                <w:highlight w:val="yellow"/>
              </w:rPr>
            </w:rPrChange>
          </w:rPr>
          <w:delText xml:space="preserve">also </w:delText>
        </w:r>
      </w:del>
      <w:r w:rsidR="00E46C27" w:rsidRPr="00B319B1">
        <w:rPr>
          <w:rPrChange w:id="3727" w:author="Sam Simpson" w:date="2011-09-13T07:51:00Z">
            <w:rPr>
              <w:highlight w:val="yellow"/>
            </w:rPr>
          </w:rPrChange>
        </w:rPr>
        <w:t>rely</w:t>
      </w:r>
      <w:ins w:id="3728" w:author="Sam Simpson" w:date="2011-09-13T07:53:00Z">
        <w:r w:rsidR="007F326F">
          <w:t>ing</w:t>
        </w:r>
      </w:ins>
      <w:r w:rsidR="00E46C27" w:rsidRPr="00B319B1">
        <w:rPr>
          <w:rPrChange w:id="3729" w:author="Sam Simpson" w:date="2011-09-13T07:51:00Z">
            <w:rPr>
              <w:highlight w:val="yellow"/>
            </w:rPr>
          </w:rPrChange>
        </w:rPr>
        <w:t xml:space="preserve"> on using </w:t>
      </w:r>
      <w:ins w:id="3730" w:author="Sam Simpson" w:date="2011-09-13T07:53:00Z">
        <w:r w:rsidR="007F326F">
          <w:t xml:space="preserve">a </w:t>
        </w:r>
      </w:ins>
      <w:r w:rsidR="00FC045F" w:rsidRPr="00B319B1">
        <w:rPr>
          <w:rPrChange w:id="3731" w:author="Sam Simpson" w:date="2011-09-13T07:51:00Z">
            <w:rPr>
              <w:highlight w:val="yellow"/>
            </w:rPr>
          </w:rPrChange>
        </w:rPr>
        <w:t xml:space="preserve">version control system </w:t>
      </w:r>
      <w:del w:id="3732" w:author="Sam Simpson" w:date="2011-09-13T07:53:00Z">
        <w:r w:rsidR="00FC045F" w:rsidRPr="00B319B1" w:rsidDel="007F326F">
          <w:rPr>
            <w:rPrChange w:id="3733" w:author="Sam Simpson" w:date="2011-09-13T07:51:00Z">
              <w:rPr>
                <w:highlight w:val="yellow"/>
              </w:rPr>
            </w:rPrChange>
          </w:rPr>
          <w:delText xml:space="preserve">in </w:delText>
        </w:r>
      </w:del>
      <w:ins w:id="3734" w:author="Sam Simpson" w:date="2011-09-13T07:53:00Z">
        <w:r w:rsidR="007F326F">
          <w:t>to</w:t>
        </w:r>
        <w:r w:rsidR="007F326F" w:rsidRPr="00B319B1">
          <w:rPr>
            <w:rPrChange w:id="3735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="00FC045F" w:rsidRPr="00B319B1">
        <w:rPr>
          <w:rPrChange w:id="3736" w:author="Sam Simpson" w:date="2011-09-13T07:51:00Z">
            <w:rPr>
              <w:highlight w:val="yellow"/>
            </w:rPr>
          </w:rPrChange>
        </w:rPr>
        <w:t>help</w:t>
      </w:r>
      <w:del w:id="3737" w:author="Sam Simpson" w:date="2011-09-13T07:53:00Z">
        <w:r w:rsidR="00FC045F" w:rsidRPr="00B319B1" w:rsidDel="007F326F">
          <w:rPr>
            <w:rPrChange w:id="3738" w:author="Sam Simpson" w:date="2011-09-13T07:51:00Z">
              <w:rPr>
                <w:highlight w:val="yellow"/>
              </w:rPr>
            </w:rPrChange>
          </w:rPr>
          <w:delText>ing</w:delText>
        </w:r>
      </w:del>
      <w:r w:rsidR="00FC045F" w:rsidRPr="00B319B1">
        <w:rPr>
          <w:rPrChange w:id="3739" w:author="Sam Simpson" w:date="2011-09-13T07:51:00Z">
            <w:rPr>
              <w:highlight w:val="yellow"/>
            </w:rPr>
          </w:rPrChange>
        </w:rPr>
        <w:t xml:space="preserve"> </w:t>
      </w:r>
      <w:del w:id="3740" w:author="Sam Simpson" w:date="2011-09-13T07:53:00Z">
        <w:r w:rsidR="00FC045F" w:rsidRPr="00B319B1" w:rsidDel="007F326F">
          <w:rPr>
            <w:rPrChange w:id="3741" w:author="Sam Simpson" w:date="2011-09-13T07:51:00Z">
              <w:rPr>
                <w:highlight w:val="yellow"/>
              </w:rPr>
            </w:rPrChange>
          </w:rPr>
          <w:delText>his/her</w:delText>
        </w:r>
      </w:del>
      <w:ins w:id="3742" w:author="Sam Simpson" w:date="2011-09-13T07:53:00Z">
        <w:r w:rsidR="007F326F">
          <w:t>with</w:t>
        </w:r>
      </w:ins>
      <w:r w:rsidR="00FC045F" w:rsidRPr="00B319B1">
        <w:rPr>
          <w:rPrChange w:id="3743" w:author="Sam Simpson" w:date="2011-09-13T07:51:00Z">
            <w:rPr>
              <w:highlight w:val="yellow"/>
            </w:rPr>
          </w:rPrChange>
        </w:rPr>
        <w:t xml:space="preserve"> work, </w:t>
      </w:r>
      <w:del w:id="3744" w:author="Sam Simpson" w:date="2011-09-13T07:53:00Z">
        <w:r w:rsidR="00FC045F" w:rsidRPr="00B319B1" w:rsidDel="007F326F">
          <w:rPr>
            <w:rPrChange w:id="3745" w:author="Sam Simpson" w:date="2011-09-13T07:51:00Z">
              <w:rPr>
                <w:highlight w:val="yellow"/>
              </w:rPr>
            </w:rPrChange>
          </w:rPr>
          <w:delText>he/she</w:delText>
        </w:r>
      </w:del>
      <w:ins w:id="3746" w:author="Sam Simpson" w:date="2011-09-13T07:53:00Z">
        <w:r w:rsidR="007F326F">
          <w:t xml:space="preserve">they may become frustrated at the </w:t>
        </w:r>
      </w:ins>
      <w:del w:id="3747" w:author="Sam Simpson" w:date="2011-09-13T07:53:00Z">
        <w:r w:rsidR="00FC045F" w:rsidRPr="00B319B1" w:rsidDel="007F326F">
          <w:rPr>
            <w:rPrChange w:id="3748" w:author="Sam Simpson" w:date="2011-09-13T07:51:00Z">
              <w:rPr>
                <w:highlight w:val="yellow"/>
              </w:rPr>
            </w:rPrChange>
          </w:rPr>
          <w:delText xml:space="preserve"> may crazy in </w:delText>
        </w:r>
        <w:r w:rsidR="003B7C52" w:rsidRPr="00B319B1" w:rsidDel="007F326F">
          <w:rPr>
            <w:rPrChange w:id="3749" w:author="Sam Simpson" w:date="2011-09-13T07:51:00Z">
              <w:rPr>
                <w:highlight w:val="yellow"/>
              </w:rPr>
            </w:rPrChange>
          </w:rPr>
          <w:delText xml:space="preserve">the truth of no </w:delText>
        </w:r>
      </w:del>
      <w:ins w:id="3750" w:author="Sam Simpson" w:date="2011-09-13T07:53:00Z">
        <w:r w:rsidR="007F326F">
          <w:t xml:space="preserve">lack of </w:t>
        </w:r>
      </w:ins>
      <w:r w:rsidR="003B7C52" w:rsidRPr="00B319B1">
        <w:rPr>
          <w:rPrChange w:id="3751" w:author="Sam Simpson" w:date="2011-09-13T07:51:00Z">
            <w:rPr>
              <w:highlight w:val="yellow"/>
            </w:rPr>
          </w:rPrChange>
        </w:rPr>
        <w:t xml:space="preserve">version control client software available for use. </w:t>
      </w:r>
    </w:p>
    <w:p w:rsidR="00A636DD" w:rsidRPr="00B319B1" w:rsidRDefault="003B7C52">
      <w:pPr>
        <w:spacing w:line="360" w:lineRule="auto"/>
        <w:rPr>
          <w:rPrChange w:id="3752" w:author="Sam Simpson" w:date="2011-09-13T07:51:00Z">
            <w:rPr>
              <w:highlight w:val="yellow"/>
            </w:rPr>
          </w:rPrChange>
        </w:rPr>
        <w:pPrChange w:id="3753" w:author="Sam" w:date="2011-09-12T19:53:00Z">
          <w:pPr/>
        </w:pPrChange>
      </w:pPr>
      <w:r w:rsidRPr="00B319B1">
        <w:rPr>
          <w:rPrChange w:id="3754" w:author="Sam Simpson" w:date="2011-09-13T07:51:00Z">
            <w:rPr>
              <w:highlight w:val="yellow"/>
            </w:rPr>
          </w:rPrChange>
        </w:rPr>
        <w:t xml:space="preserve">In order to help this </w:t>
      </w:r>
      <w:del w:id="3755" w:author="Sam Simpson" w:date="2011-09-13T07:53:00Z">
        <w:r w:rsidRPr="00B319B1" w:rsidDel="0025650C">
          <w:rPr>
            <w:rPrChange w:id="3756" w:author="Sam Simpson" w:date="2011-09-13T07:51:00Z">
              <w:rPr>
                <w:highlight w:val="yellow"/>
              </w:rPr>
            </w:rPrChange>
          </w:rPr>
          <w:delText xml:space="preserve">kind </w:delText>
        </w:r>
      </w:del>
      <w:ins w:id="3757" w:author="Sam Simpson" w:date="2011-09-13T07:53:00Z">
        <w:r w:rsidR="0025650C">
          <w:t>type</w:t>
        </w:r>
        <w:r w:rsidR="0025650C" w:rsidRPr="00B319B1">
          <w:rPr>
            <w:rPrChange w:id="3758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Pr="00B319B1">
        <w:rPr>
          <w:rPrChange w:id="3759" w:author="Sam Simpson" w:date="2011-09-13T07:51:00Z">
            <w:rPr>
              <w:highlight w:val="yellow"/>
            </w:rPr>
          </w:rPrChange>
        </w:rPr>
        <w:t xml:space="preserve">of user </w:t>
      </w:r>
      <w:del w:id="3760" w:author="Sam Simpson" w:date="2011-09-13T07:53:00Z">
        <w:r w:rsidRPr="00B319B1" w:rsidDel="0025650C">
          <w:rPr>
            <w:rPrChange w:id="3761" w:author="Sam Simpson" w:date="2011-09-13T07:51:00Z">
              <w:rPr>
                <w:highlight w:val="yellow"/>
              </w:rPr>
            </w:rPrChange>
          </w:rPr>
          <w:delText xml:space="preserve">can </w:delText>
        </w:r>
      </w:del>
      <w:ins w:id="3762" w:author="Sam Simpson" w:date="2011-09-13T07:53:00Z">
        <w:r w:rsidR="0025650C">
          <w:t xml:space="preserve">be able to </w:t>
        </w:r>
      </w:ins>
      <w:r w:rsidRPr="00B319B1">
        <w:rPr>
          <w:rPrChange w:id="3763" w:author="Sam Simpson" w:date="2011-09-13T07:51:00Z">
            <w:rPr>
              <w:highlight w:val="yellow"/>
            </w:rPr>
          </w:rPrChange>
        </w:rPr>
        <w:t xml:space="preserve">use </w:t>
      </w:r>
      <w:del w:id="3764" w:author="Sam Simpson" w:date="2011-09-13T07:54:00Z">
        <w:r w:rsidRPr="00B319B1" w:rsidDel="0025650C">
          <w:rPr>
            <w:rPrChange w:id="3765" w:author="Sam Simpson" w:date="2011-09-13T07:51:00Z">
              <w:rPr>
                <w:highlight w:val="yellow"/>
              </w:rPr>
            </w:rPrChange>
          </w:rPr>
          <w:delText xml:space="preserve">the </w:delText>
        </w:r>
      </w:del>
      <w:ins w:id="3766" w:author="Sam Simpson" w:date="2011-09-13T07:54:00Z">
        <w:r w:rsidR="0025650C">
          <w:t>a</w:t>
        </w:r>
        <w:r w:rsidR="0025650C" w:rsidRPr="00B319B1">
          <w:rPr>
            <w:rPrChange w:id="3767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Pr="00B319B1">
        <w:rPr>
          <w:rPrChange w:id="3768" w:author="Sam Simpson" w:date="2011-09-13T07:51:00Z">
            <w:rPr>
              <w:highlight w:val="yellow"/>
            </w:rPr>
          </w:rPrChange>
        </w:rPr>
        <w:t>version contro</w:t>
      </w:r>
      <w:r w:rsidR="00673B4E" w:rsidRPr="00B319B1">
        <w:rPr>
          <w:rPrChange w:id="3769" w:author="Sam Simpson" w:date="2011-09-13T07:51:00Z">
            <w:rPr>
              <w:highlight w:val="yellow"/>
            </w:rPr>
          </w:rPrChange>
        </w:rPr>
        <w:t>l system</w:t>
      </w:r>
      <w:del w:id="3770" w:author="Sam Simpson" w:date="2011-09-13T07:54:00Z">
        <w:r w:rsidR="00673B4E" w:rsidRPr="00B319B1" w:rsidDel="0025650C">
          <w:rPr>
            <w:rPrChange w:id="3771" w:author="Sam Simpson" w:date="2011-09-13T07:51:00Z">
              <w:rPr>
                <w:highlight w:val="yellow"/>
              </w:rPr>
            </w:rPrChange>
          </w:rPr>
          <w:delText xml:space="preserve"> as usual</w:delText>
        </w:r>
      </w:del>
      <w:r w:rsidR="00673B4E" w:rsidRPr="00B319B1">
        <w:rPr>
          <w:rPrChange w:id="3772" w:author="Sam Simpson" w:date="2011-09-13T07:51:00Z">
            <w:rPr>
              <w:highlight w:val="yellow"/>
            </w:rPr>
          </w:rPrChange>
        </w:rPr>
        <w:t xml:space="preserve">, the deployment of the system especially </w:t>
      </w:r>
      <w:del w:id="3773" w:author="Sam Simpson" w:date="2011-09-13T07:54:00Z">
        <w:r w:rsidR="00673B4E" w:rsidRPr="00B319B1" w:rsidDel="0025650C">
          <w:rPr>
            <w:rPrChange w:id="3774" w:author="Sam Simpson" w:date="2011-09-13T07:51:00Z">
              <w:rPr>
                <w:highlight w:val="yellow"/>
              </w:rPr>
            </w:rPrChange>
          </w:rPr>
          <w:delText xml:space="preserve">at </w:delText>
        </w:r>
      </w:del>
      <w:ins w:id="3775" w:author="Sam Simpson" w:date="2011-09-13T07:54:00Z">
        <w:r w:rsidR="0025650C">
          <w:t>on the</w:t>
        </w:r>
        <w:r w:rsidR="0025650C" w:rsidRPr="00B319B1">
          <w:rPr>
            <w:rPrChange w:id="3776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="00673B4E" w:rsidRPr="00B319B1">
        <w:rPr>
          <w:rPrChange w:id="3777" w:author="Sam Simpson" w:date="2011-09-13T07:51:00Z">
            <w:rPr>
              <w:highlight w:val="yellow"/>
            </w:rPr>
          </w:rPrChange>
        </w:rPr>
        <w:t xml:space="preserve">client side </w:t>
      </w:r>
      <w:del w:id="3778" w:author="Sam Simpson" w:date="2011-09-13T07:54:00Z">
        <w:r w:rsidR="00673B4E" w:rsidRPr="00B319B1" w:rsidDel="0025650C">
          <w:rPr>
            <w:rPrChange w:id="3779" w:author="Sam Simpson" w:date="2011-09-13T07:51:00Z">
              <w:rPr>
                <w:highlight w:val="yellow"/>
              </w:rPr>
            </w:rPrChange>
          </w:rPr>
          <w:delText xml:space="preserve">may </w:delText>
        </w:r>
      </w:del>
      <w:ins w:id="3780" w:author="Sam Simpson" w:date="2011-09-13T07:54:00Z">
        <w:r w:rsidR="0025650C">
          <w:t>should</w:t>
        </w:r>
        <w:r w:rsidR="0025650C" w:rsidRPr="00B319B1">
          <w:rPr>
            <w:rPrChange w:id="3781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="00673B4E" w:rsidRPr="00B319B1">
        <w:rPr>
          <w:rPrChange w:id="3782" w:author="Sam Simpson" w:date="2011-09-13T07:51:00Z">
            <w:rPr>
              <w:highlight w:val="yellow"/>
            </w:rPr>
          </w:rPrChange>
        </w:rPr>
        <w:t>not require administrator privilege</w:t>
      </w:r>
      <w:ins w:id="3783" w:author="Sam Simpson" w:date="2011-09-13T07:54:00Z">
        <w:r w:rsidR="0025650C">
          <w:t>s</w:t>
        </w:r>
      </w:ins>
      <w:r w:rsidR="00673B4E" w:rsidRPr="00B319B1">
        <w:rPr>
          <w:rPrChange w:id="3784" w:author="Sam Simpson" w:date="2011-09-13T07:51:00Z">
            <w:rPr>
              <w:highlight w:val="yellow"/>
            </w:rPr>
          </w:rPrChange>
        </w:rPr>
        <w:t xml:space="preserve">. </w:t>
      </w:r>
      <w:r w:rsidR="008416B8" w:rsidRPr="00B319B1">
        <w:rPr>
          <w:rPrChange w:id="3785" w:author="Sam Simpson" w:date="2011-09-13T07:51:00Z">
            <w:rPr>
              <w:highlight w:val="yellow"/>
            </w:rPr>
          </w:rPrChange>
        </w:rPr>
        <w:t xml:space="preserve">At the same time, if the client side software </w:t>
      </w:r>
      <w:ins w:id="3786" w:author="Sam Simpson" w:date="2011-09-13T07:54:00Z">
        <w:r w:rsidR="00570F16">
          <w:t xml:space="preserve">is </w:t>
        </w:r>
      </w:ins>
      <w:r w:rsidR="008416B8" w:rsidRPr="00B319B1">
        <w:rPr>
          <w:rPrChange w:id="3787" w:author="Sam Simpson" w:date="2011-09-13T07:51:00Z">
            <w:rPr>
              <w:highlight w:val="yellow"/>
            </w:rPr>
          </w:rPrChange>
        </w:rPr>
        <w:t>not support</w:t>
      </w:r>
      <w:ins w:id="3788" w:author="Sam Simpson" w:date="2011-09-13T07:54:00Z">
        <w:r w:rsidR="00570F16">
          <w:t>ed to</w:t>
        </w:r>
      </w:ins>
      <w:r w:rsidR="008416B8" w:rsidRPr="00B319B1">
        <w:rPr>
          <w:rPrChange w:id="3789" w:author="Sam Simpson" w:date="2011-09-13T07:51:00Z">
            <w:rPr>
              <w:highlight w:val="yellow"/>
            </w:rPr>
          </w:rPrChange>
        </w:rPr>
        <w:t xml:space="preserve"> </w:t>
      </w:r>
      <w:del w:id="3790" w:author="Sam Simpson" w:date="2011-09-13T07:54:00Z">
        <w:r w:rsidR="008416B8" w:rsidRPr="00B319B1" w:rsidDel="0025650C">
          <w:rPr>
            <w:rPrChange w:id="3791" w:author="Sam Simpson" w:date="2011-09-13T07:51:00Z">
              <w:rPr>
                <w:highlight w:val="yellow"/>
              </w:rPr>
            </w:rPrChange>
          </w:rPr>
          <w:delText xml:space="preserve">in </w:delText>
        </w:r>
      </w:del>
      <w:r w:rsidR="008416B8" w:rsidRPr="00B319B1">
        <w:rPr>
          <w:rPrChange w:id="3792" w:author="Sam Simpson" w:date="2011-09-13T07:51:00Z">
            <w:rPr>
              <w:highlight w:val="yellow"/>
            </w:rPr>
          </w:rPrChange>
        </w:rPr>
        <w:t>run</w:t>
      </w:r>
      <w:del w:id="3793" w:author="Sam Simpson" w:date="2011-09-13T07:54:00Z">
        <w:r w:rsidR="008416B8" w:rsidRPr="00B319B1" w:rsidDel="00570F16">
          <w:rPr>
            <w:rPrChange w:id="3794" w:author="Sam Simpson" w:date="2011-09-13T07:51:00Z">
              <w:rPr>
                <w:highlight w:val="yellow"/>
              </w:rPr>
            </w:rPrChange>
          </w:rPr>
          <w:delText>ning</w:delText>
        </w:r>
      </w:del>
      <w:r w:rsidR="008416B8" w:rsidRPr="00B319B1">
        <w:rPr>
          <w:rPrChange w:id="3795" w:author="Sam Simpson" w:date="2011-09-13T07:51:00Z">
            <w:rPr>
              <w:highlight w:val="yellow"/>
            </w:rPr>
          </w:rPrChange>
        </w:rPr>
        <w:t xml:space="preserve"> </w:t>
      </w:r>
      <w:del w:id="3796" w:author="Sam Simpson" w:date="2011-09-13T07:54:00Z">
        <w:r w:rsidR="008416B8" w:rsidRPr="00B319B1" w:rsidDel="0025650C">
          <w:rPr>
            <w:rPrChange w:id="3797" w:author="Sam Simpson" w:date="2011-09-13T07:51:00Z">
              <w:rPr>
                <w:highlight w:val="yellow"/>
              </w:rPr>
            </w:rPrChange>
          </w:rPr>
          <w:delText xml:space="preserve">at </w:delText>
        </w:r>
      </w:del>
      <w:ins w:id="3798" w:author="Sam Simpson" w:date="2011-09-13T07:54:00Z">
        <w:r w:rsidR="0025650C">
          <w:t>on</w:t>
        </w:r>
        <w:r w:rsidR="0025650C" w:rsidRPr="00B319B1">
          <w:rPr>
            <w:rPrChange w:id="3799" w:author="Sam Simpson" w:date="2011-09-13T07:51:00Z">
              <w:rPr>
                <w:highlight w:val="yellow"/>
              </w:rPr>
            </w:rPrChange>
          </w:rPr>
          <w:t xml:space="preserve"> </w:t>
        </w:r>
      </w:ins>
      <w:r w:rsidR="008416B8" w:rsidRPr="00B319B1">
        <w:rPr>
          <w:rPrChange w:id="3800" w:author="Sam Simpson" w:date="2011-09-13T07:51:00Z">
            <w:rPr>
              <w:highlight w:val="yellow"/>
            </w:rPr>
          </w:rPrChange>
        </w:rPr>
        <w:t xml:space="preserve">different </w:t>
      </w:r>
      <w:del w:id="3801" w:author="Sam Simpson" w:date="2011-09-13T07:54:00Z">
        <w:r w:rsidR="008416B8" w:rsidRPr="00B319B1" w:rsidDel="0025650C">
          <w:rPr>
            <w:rPrChange w:id="3802" w:author="Sam Simpson" w:date="2011-09-13T07:51:00Z">
              <w:rPr>
                <w:highlight w:val="yellow"/>
              </w:rPr>
            </w:rPrChange>
          </w:rPr>
          <w:delText xml:space="preserve">kind of </w:delText>
        </w:r>
      </w:del>
      <w:r w:rsidR="008416B8" w:rsidRPr="00B319B1">
        <w:rPr>
          <w:rPrChange w:id="3803" w:author="Sam Simpson" w:date="2011-09-13T07:51:00Z">
            <w:rPr>
              <w:highlight w:val="yellow"/>
            </w:rPr>
          </w:rPrChange>
        </w:rPr>
        <w:t xml:space="preserve">operating systems, </w:t>
      </w:r>
      <w:r w:rsidR="00C578FF" w:rsidRPr="00B319B1">
        <w:rPr>
          <w:rPrChange w:id="3804" w:author="Sam Simpson" w:date="2011-09-13T07:51:00Z">
            <w:rPr>
              <w:highlight w:val="yellow"/>
            </w:rPr>
          </w:rPrChange>
        </w:rPr>
        <w:t xml:space="preserve">it may </w:t>
      </w:r>
      <w:r w:rsidR="00751058" w:rsidRPr="00B319B1">
        <w:rPr>
          <w:rPrChange w:id="3805" w:author="Sam Simpson" w:date="2011-09-13T07:51:00Z">
            <w:rPr>
              <w:highlight w:val="yellow"/>
            </w:rPr>
          </w:rPrChange>
        </w:rPr>
        <w:t>limit</w:t>
      </w:r>
      <w:del w:id="3806" w:author="Sam Simpson" w:date="2011-09-13T07:55:00Z">
        <w:r w:rsidR="00751058" w:rsidRPr="00B319B1" w:rsidDel="00570F16">
          <w:rPr>
            <w:rPrChange w:id="3807" w:author="Sam Simpson" w:date="2011-09-13T07:51:00Z">
              <w:rPr>
                <w:highlight w:val="yellow"/>
              </w:rPr>
            </w:rPrChange>
          </w:rPr>
          <w:delText>s</w:delText>
        </w:r>
      </w:del>
      <w:r w:rsidR="00751058" w:rsidRPr="00B319B1">
        <w:rPr>
          <w:rPrChange w:id="3808" w:author="Sam Simpson" w:date="2011-09-13T07:51:00Z">
            <w:rPr>
              <w:highlight w:val="yellow"/>
            </w:rPr>
          </w:rPrChange>
        </w:rPr>
        <w:t xml:space="preserve"> the usage of the system, so it should support different kinds of operating systems. </w:t>
      </w:r>
    </w:p>
    <w:p w:rsidR="00751058" w:rsidRPr="00570F16" w:rsidRDefault="00751058">
      <w:pPr>
        <w:spacing w:line="360" w:lineRule="auto"/>
        <w:rPr>
          <w:rPrChange w:id="3809" w:author="Sam Simpson" w:date="2011-09-13T07:55:00Z">
            <w:rPr>
              <w:highlight w:val="yellow"/>
            </w:rPr>
          </w:rPrChange>
        </w:rPr>
        <w:pPrChange w:id="3810" w:author="Sam" w:date="2011-09-12T19:53:00Z">
          <w:pPr/>
        </w:pPrChange>
      </w:pPr>
      <w:r w:rsidRPr="00570F16">
        <w:rPr>
          <w:rPrChange w:id="3811" w:author="Sam Simpson" w:date="2011-09-13T07:55:00Z">
            <w:rPr>
              <w:highlight w:val="yellow"/>
            </w:rPr>
          </w:rPrChange>
        </w:rPr>
        <w:t>For people who</w:t>
      </w:r>
      <w:ins w:id="3812" w:author="Sam Simpson" w:date="2011-09-13T07:55:00Z">
        <w:r w:rsidR="00570F16">
          <w:t xml:space="preserve"> </w:t>
        </w:r>
      </w:ins>
      <w:del w:id="3813" w:author="Sam Simpson" w:date="2011-09-13T07:55:00Z">
        <w:r w:rsidRPr="00570F16" w:rsidDel="00570F16">
          <w:rPr>
            <w:rPrChange w:id="3814" w:author="Sam Simpson" w:date="2011-09-13T07:55:00Z">
              <w:rPr>
                <w:highlight w:val="yellow"/>
              </w:rPr>
            </w:rPrChange>
          </w:rPr>
          <w:delText xml:space="preserve"> </w:delText>
        </w:r>
      </w:del>
      <w:r w:rsidRPr="00570F16">
        <w:rPr>
          <w:rPrChange w:id="3815" w:author="Sam Simpson" w:date="2011-09-13T07:55:00Z">
            <w:rPr>
              <w:highlight w:val="yellow"/>
            </w:rPr>
          </w:rPrChange>
        </w:rPr>
        <w:t>like to use</w:t>
      </w:r>
      <w:ins w:id="3816" w:author="Sam Simpson" w:date="2011-09-13T07:55:00Z">
        <w:r w:rsidR="00570F16">
          <w:t xml:space="preserve"> a</w:t>
        </w:r>
      </w:ins>
      <w:r w:rsidRPr="00570F16">
        <w:rPr>
          <w:rPrChange w:id="3817" w:author="Sam Simpson" w:date="2011-09-13T07:55:00Z">
            <w:rPr>
              <w:highlight w:val="yellow"/>
            </w:rPr>
          </w:rPrChange>
        </w:rPr>
        <w:t xml:space="preserve"> version control system on a mobile device, such as </w:t>
      </w:r>
      <w:del w:id="3818" w:author="Sam Simpson" w:date="2011-09-13T07:55:00Z">
        <w:r w:rsidRPr="00570F16" w:rsidDel="00570F16">
          <w:rPr>
            <w:rPrChange w:id="3819" w:author="Sam Simpson" w:date="2011-09-13T07:55:00Z">
              <w:rPr>
                <w:highlight w:val="yellow"/>
              </w:rPr>
            </w:rPrChange>
          </w:rPr>
          <w:delText xml:space="preserve">on </w:delText>
        </w:r>
      </w:del>
      <w:ins w:id="3820" w:author="Sam Simpson" w:date="2011-09-13T07:55:00Z">
        <w:r w:rsidR="00570F16">
          <w:t xml:space="preserve">a </w:t>
        </w:r>
      </w:ins>
      <w:r w:rsidRPr="00570F16">
        <w:rPr>
          <w:rPrChange w:id="3821" w:author="Sam Simpson" w:date="2011-09-13T07:55:00Z">
            <w:rPr>
              <w:highlight w:val="yellow"/>
            </w:rPr>
          </w:rPrChange>
        </w:rPr>
        <w:t xml:space="preserve">netbook, tablet or mobile phone, </w:t>
      </w:r>
      <w:r w:rsidR="0080267F" w:rsidRPr="00570F16">
        <w:rPr>
          <w:rPrChange w:id="3822" w:author="Sam Simpson" w:date="2011-09-13T07:55:00Z">
            <w:rPr>
              <w:highlight w:val="yellow"/>
            </w:rPr>
          </w:rPrChange>
        </w:rPr>
        <w:t xml:space="preserve">they may wish to get </w:t>
      </w:r>
      <w:del w:id="3823" w:author="Sam Simpson" w:date="2011-09-13T07:55:00Z">
        <w:r w:rsidR="0080267F" w:rsidRPr="00570F16" w:rsidDel="00570F16">
          <w:rPr>
            <w:rPrChange w:id="3824" w:author="Sam Simpson" w:date="2011-09-13T07:55:00Z">
              <w:rPr>
                <w:highlight w:val="yellow"/>
              </w:rPr>
            </w:rPrChange>
          </w:rPr>
          <w:delText xml:space="preserve">the </w:delText>
        </w:r>
      </w:del>
      <w:ins w:id="3825" w:author="Sam Simpson" w:date="2011-09-13T07:55:00Z">
        <w:r w:rsidR="00570F16">
          <w:t>a</w:t>
        </w:r>
        <w:r w:rsidR="00570F16" w:rsidRPr="00570F16">
          <w:rPr>
            <w:rPrChange w:id="3826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="0080267F" w:rsidRPr="00570F16">
        <w:rPr>
          <w:rPrChange w:id="3827" w:author="Sam Simpson" w:date="2011-09-13T07:55:00Z">
            <w:rPr>
              <w:highlight w:val="yellow"/>
            </w:rPr>
          </w:rPrChange>
        </w:rPr>
        <w:t>similar experience or</w:t>
      </w:r>
      <w:ins w:id="3828" w:author="Sam Simpson" w:date="2011-09-13T07:55:00Z">
        <w:r w:rsidR="00570F16">
          <w:t xml:space="preserve"> </w:t>
        </w:r>
      </w:ins>
      <w:del w:id="3829" w:author="Sam Simpson" w:date="2011-09-13T07:55:00Z">
        <w:r w:rsidR="0080267F" w:rsidRPr="00570F16" w:rsidDel="00570F16">
          <w:rPr>
            <w:rPrChange w:id="3830" w:author="Sam Simpson" w:date="2011-09-13T07:55:00Z">
              <w:rPr>
                <w:highlight w:val="yellow"/>
              </w:rPr>
            </w:rPrChange>
          </w:rPr>
          <w:delText xml:space="preserve"> </w:delText>
        </w:r>
      </w:del>
      <w:r w:rsidR="0080267F" w:rsidRPr="00570F16">
        <w:rPr>
          <w:rPrChange w:id="3831" w:author="Sam Simpson" w:date="2011-09-13T07:55:00Z">
            <w:rPr>
              <w:highlight w:val="yellow"/>
            </w:rPr>
          </w:rPrChange>
        </w:rPr>
        <w:t xml:space="preserve">familiar interface </w:t>
      </w:r>
      <w:del w:id="3832" w:author="Sam Simpson" w:date="2011-09-13T07:55:00Z">
        <w:r w:rsidR="0080267F" w:rsidRPr="00570F16" w:rsidDel="00570F16">
          <w:rPr>
            <w:rPrChange w:id="3833" w:author="Sam Simpson" w:date="2011-09-13T07:55:00Z">
              <w:rPr>
                <w:highlight w:val="yellow"/>
              </w:rPr>
            </w:rPrChange>
          </w:rPr>
          <w:delText xml:space="preserve">of </w:delText>
        </w:r>
      </w:del>
      <w:ins w:id="3834" w:author="Sam Simpson" w:date="2011-09-13T07:55:00Z">
        <w:r w:rsidR="00570F16">
          <w:t>as</w:t>
        </w:r>
        <w:r w:rsidR="005B646B">
          <w:t xml:space="preserve"> </w:t>
        </w:r>
      </w:ins>
      <w:r w:rsidR="0080267F" w:rsidRPr="00570F16">
        <w:rPr>
          <w:rPrChange w:id="3835" w:author="Sam Simpson" w:date="2011-09-13T07:55:00Z">
            <w:rPr>
              <w:highlight w:val="yellow"/>
            </w:rPr>
          </w:rPrChange>
        </w:rPr>
        <w:t>when they use it on a regular desktop</w:t>
      </w:r>
      <w:r w:rsidR="00A7638D" w:rsidRPr="00570F16">
        <w:rPr>
          <w:rPrChange w:id="3836" w:author="Sam Simpson" w:date="2011-09-13T07:55:00Z">
            <w:rPr>
              <w:highlight w:val="yellow"/>
            </w:rPr>
          </w:rPrChange>
        </w:rPr>
        <w:t xml:space="preserve"> PC. If </w:t>
      </w:r>
      <w:ins w:id="3837" w:author="Sam Simpson" w:date="2011-09-13T07:56:00Z">
        <w:r w:rsidR="005B646B">
          <w:t xml:space="preserve">the </w:t>
        </w:r>
      </w:ins>
      <w:r w:rsidR="00A7638D" w:rsidRPr="00570F16">
        <w:rPr>
          <w:rPrChange w:id="3838" w:author="Sam Simpson" w:date="2011-09-13T07:55:00Z">
            <w:rPr>
              <w:highlight w:val="yellow"/>
            </w:rPr>
          </w:rPrChange>
        </w:rPr>
        <w:t xml:space="preserve">user can access the system </w:t>
      </w:r>
      <w:del w:id="3839" w:author="Sam Simpson" w:date="2011-09-13T07:56:00Z">
        <w:r w:rsidR="00A7638D" w:rsidRPr="00570F16" w:rsidDel="005B646B">
          <w:rPr>
            <w:rPrChange w:id="3840" w:author="Sam Simpson" w:date="2011-09-13T07:55:00Z">
              <w:rPr>
                <w:highlight w:val="yellow"/>
              </w:rPr>
            </w:rPrChange>
          </w:rPr>
          <w:delText xml:space="preserve">at </w:delText>
        </w:r>
      </w:del>
      <w:ins w:id="3841" w:author="Sam Simpson" w:date="2011-09-13T07:56:00Z">
        <w:r w:rsidR="005B646B">
          <w:t>on</w:t>
        </w:r>
        <w:r w:rsidR="005B646B" w:rsidRPr="00570F16">
          <w:rPr>
            <w:rPrChange w:id="3842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="00A7638D" w:rsidRPr="00570F16">
        <w:rPr>
          <w:rPrChange w:id="3843" w:author="Sam Simpson" w:date="2011-09-13T07:55:00Z">
            <w:rPr>
              <w:highlight w:val="yellow"/>
            </w:rPr>
          </w:rPrChange>
        </w:rPr>
        <w:t xml:space="preserve">any platform with </w:t>
      </w:r>
      <w:ins w:id="3844" w:author="Sam Simpson" w:date="2011-09-13T07:56:00Z">
        <w:r w:rsidR="005B646B">
          <w:t xml:space="preserve">the </w:t>
        </w:r>
      </w:ins>
      <w:r w:rsidR="00A7638D" w:rsidRPr="00570F16">
        <w:rPr>
          <w:rPrChange w:id="3845" w:author="Sam Simpson" w:date="2011-09-13T07:55:00Z">
            <w:rPr>
              <w:highlight w:val="yellow"/>
            </w:rPr>
          </w:rPrChange>
        </w:rPr>
        <w:t xml:space="preserve">same or similar </w:t>
      </w:r>
      <w:del w:id="3846" w:author="Sam Simpson" w:date="2011-09-13T12:31:00Z">
        <w:r w:rsidR="00A7638D" w:rsidRPr="00C13804" w:rsidDel="00B82487">
          <w:rPr>
            <w:rFonts w:hint="eastAsia"/>
            <w:highlight w:val="yellow"/>
          </w:rPr>
          <w:delText>feeling</w:delText>
        </w:r>
        <w:r w:rsidR="00A7638D" w:rsidRPr="00570F16" w:rsidDel="00B82487">
          <w:rPr>
            <w:rPrChange w:id="3847" w:author="Sam Simpson" w:date="2011-09-13T07:55:00Z">
              <w:rPr>
                <w:highlight w:val="yellow"/>
              </w:rPr>
            </w:rPrChange>
          </w:rPr>
          <w:delText xml:space="preserve"> and </w:delText>
        </w:r>
        <w:r w:rsidR="00A7638D" w:rsidRPr="00C13804" w:rsidDel="00B82487">
          <w:rPr>
            <w:rFonts w:hint="eastAsia"/>
            <w:highlight w:val="yellow"/>
          </w:rPr>
          <w:delText>process</w:delText>
        </w:r>
      </w:del>
      <w:ins w:id="3848" w:author="Sam Simpson" w:date="2011-09-13T12:31:00Z">
        <w:r w:rsidR="00B82487">
          <w:t>“</w:t>
        </w:r>
      </w:ins>
      <w:ins w:id="3849" w:author="Sam Simpson" w:date="2011-09-13T12:32:00Z">
        <w:r w:rsidR="00B82487">
          <w:t>look</w:t>
        </w:r>
      </w:ins>
      <w:ins w:id="3850" w:author="Sam Simpson" w:date="2011-09-13T12:31:00Z">
        <w:r w:rsidR="00B82487">
          <w:t xml:space="preserve"> and feel</w:t>
        </w:r>
      </w:ins>
      <w:ins w:id="3851" w:author="Sam Simpson" w:date="2011-09-13T12:32:00Z">
        <w:r w:rsidR="00B82487">
          <w:t>”</w:t>
        </w:r>
      </w:ins>
      <w:r w:rsidR="00A7638D" w:rsidRPr="00570F16">
        <w:rPr>
          <w:rPrChange w:id="3852" w:author="Sam Simpson" w:date="2011-09-13T07:55:00Z">
            <w:rPr>
              <w:highlight w:val="yellow"/>
            </w:rPr>
          </w:rPrChange>
        </w:rPr>
        <w:t xml:space="preserve">, the system would </w:t>
      </w:r>
      <w:del w:id="3853" w:author="Sam Simpson" w:date="2011-09-13T07:56:00Z">
        <w:r w:rsidR="00A7638D" w:rsidRPr="00570F16" w:rsidDel="005B646B">
          <w:rPr>
            <w:rPrChange w:id="3854" w:author="Sam Simpson" w:date="2011-09-13T07:55:00Z">
              <w:rPr>
                <w:highlight w:val="yellow"/>
              </w:rPr>
            </w:rPrChange>
          </w:rPr>
          <w:delText xml:space="preserve">get </w:delText>
        </w:r>
      </w:del>
      <w:ins w:id="3855" w:author="Sam Simpson" w:date="2011-09-13T07:56:00Z">
        <w:r w:rsidR="005B646B">
          <w:t xml:space="preserve">score </w:t>
        </w:r>
      </w:ins>
      <w:r w:rsidR="00A7638D" w:rsidRPr="00570F16">
        <w:rPr>
          <w:rPrChange w:id="3856" w:author="Sam Simpson" w:date="2011-09-13T07:55:00Z">
            <w:rPr>
              <w:highlight w:val="yellow"/>
            </w:rPr>
          </w:rPrChange>
        </w:rPr>
        <w:t xml:space="preserve">better </w:t>
      </w:r>
      <w:del w:id="3857" w:author="Sam Simpson" w:date="2011-09-13T07:56:00Z">
        <w:r w:rsidR="00A7638D" w:rsidRPr="00570F16" w:rsidDel="005B646B">
          <w:rPr>
            <w:rPrChange w:id="3858" w:author="Sam Simpson" w:date="2011-09-13T07:55:00Z">
              <w:rPr>
                <w:highlight w:val="yellow"/>
              </w:rPr>
            </w:rPrChange>
          </w:rPr>
          <w:delText xml:space="preserve">result in Jabok </w:delText>
        </w:r>
      </w:del>
      <w:ins w:id="3859" w:author="Sam Simpson" w:date="2011-09-13T07:56:00Z">
        <w:r w:rsidR="005B646B">
          <w:t xml:space="preserve">on </w:t>
        </w:r>
      </w:ins>
      <w:r w:rsidR="00A7638D" w:rsidRPr="00570F16">
        <w:rPr>
          <w:rPrChange w:id="3860" w:author="Sam Simpson" w:date="2011-09-13T07:55:00Z">
            <w:rPr>
              <w:highlight w:val="yellow"/>
            </w:rPr>
          </w:rPrChange>
        </w:rPr>
        <w:t>Nielsen’s framework of system acceptability</w:t>
      </w:r>
      <w:sdt>
        <w:sdtPr>
          <w:id w:val="-2147036240"/>
          <w:citation/>
        </w:sdtPr>
        <w:sdtContent>
          <w:r w:rsidR="0057603F" w:rsidRPr="00570F16">
            <w:rPr>
              <w:rPrChange w:id="3861" w:author="Sam Simpson" w:date="2011-09-13T07:55:00Z">
                <w:rPr>
                  <w:highlight w:val="yellow"/>
                </w:rPr>
              </w:rPrChange>
            </w:rPr>
            <w:fldChar w:fldCharType="begin"/>
          </w:r>
          <w:r w:rsidR="00A7638D" w:rsidRPr="00570F16">
            <w:rPr>
              <w:rPrChange w:id="3862" w:author="Sam Simpson" w:date="2011-09-13T07:55:00Z">
                <w:rPr>
                  <w:highlight w:val="yellow"/>
                </w:rPr>
              </w:rPrChange>
            </w:rPr>
            <w:instrText xml:space="preserve"> CITATION Jak11 \l 2052 </w:instrText>
          </w:r>
          <w:r w:rsidR="0057603F" w:rsidRPr="00570F16">
            <w:rPr>
              <w:rPrChange w:id="3863" w:author="Sam Simpson" w:date="2011-09-13T07:55:00Z">
                <w:rPr>
                  <w:highlight w:val="yellow"/>
                </w:rPr>
              </w:rPrChange>
            </w:rPr>
            <w:fldChar w:fldCharType="separate"/>
          </w:r>
          <w:r w:rsidR="004705C6" w:rsidRPr="00570F16">
            <w:rPr>
              <w:noProof/>
              <w:rPrChange w:id="3864" w:author="Sam Simpson" w:date="2011-09-13T07:55:00Z">
                <w:rPr>
                  <w:noProof/>
                  <w:highlight w:val="yellow"/>
                </w:rPr>
              </w:rPrChange>
            </w:rPr>
            <w:t xml:space="preserve"> [27]</w:t>
          </w:r>
          <w:r w:rsidR="0057603F" w:rsidRPr="00570F16">
            <w:rPr>
              <w:rPrChange w:id="3865" w:author="Sam Simpson" w:date="2011-09-13T07:55:00Z">
                <w:rPr>
                  <w:highlight w:val="yellow"/>
                </w:rPr>
              </w:rPrChange>
            </w:rPr>
            <w:fldChar w:fldCharType="end"/>
          </w:r>
        </w:sdtContent>
      </w:sdt>
      <w:ins w:id="3866" w:author="Sam Simpson" w:date="2011-09-13T12:35:00Z">
        <w:r w:rsidR="0039303A">
          <w:t>. This</w:t>
        </w:r>
      </w:ins>
      <w:del w:id="3867" w:author="Sam Simpson" w:date="2011-09-13T12:35:00Z">
        <w:r w:rsidR="00A7638D" w:rsidRPr="00570F16" w:rsidDel="0039303A">
          <w:rPr>
            <w:rPrChange w:id="3868" w:author="Sam Simpson" w:date="2011-09-13T07:55:00Z">
              <w:rPr>
                <w:highlight w:val="yellow"/>
              </w:rPr>
            </w:rPrChange>
          </w:rPr>
          <w:delText>,</w:delText>
        </w:r>
      </w:del>
      <w:del w:id="3869" w:author="Sam Simpson" w:date="2011-09-13T12:36:00Z">
        <w:r w:rsidR="00A7638D" w:rsidRPr="00570F16" w:rsidDel="0039303A">
          <w:rPr>
            <w:rPrChange w:id="3870" w:author="Sam Simpson" w:date="2011-09-13T07:55:00Z">
              <w:rPr>
                <w:highlight w:val="yellow"/>
              </w:rPr>
            </w:rPrChange>
          </w:rPr>
          <w:delText xml:space="preserve"> </w:delText>
        </w:r>
        <w:r w:rsidR="00A7638D" w:rsidRPr="00B82487" w:rsidDel="0039303A">
          <w:rPr>
            <w:rPrChange w:id="3871" w:author="Sam Simpson" w:date="2011-09-13T12:32:00Z">
              <w:rPr>
                <w:highlight w:val="yellow"/>
              </w:rPr>
            </w:rPrChange>
          </w:rPr>
          <w:delText>which</w:delText>
        </w:r>
      </w:del>
      <w:r w:rsidR="00A7638D" w:rsidRPr="00B82487">
        <w:rPr>
          <w:rPrChange w:id="3872" w:author="Sam Simpson" w:date="2011-09-13T12:32:00Z">
            <w:rPr>
              <w:highlight w:val="yellow"/>
            </w:rPr>
          </w:rPrChange>
        </w:rPr>
        <w:t xml:space="preserve"> means the system </w:t>
      </w:r>
      <w:ins w:id="3873" w:author="Sam Simpson" w:date="2011-09-13T07:56:00Z">
        <w:r w:rsidR="005B646B" w:rsidRPr="00E248CC">
          <w:t xml:space="preserve">would </w:t>
        </w:r>
      </w:ins>
      <w:r w:rsidR="00A7638D" w:rsidRPr="00B82487">
        <w:rPr>
          <w:rPrChange w:id="3874" w:author="Sam Simpson" w:date="2011-09-13T12:32:00Z">
            <w:rPr>
              <w:highlight w:val="yellow"/>
            </w:rPr>
          </w:rPrChange>
        </w:rPr>
        <w:t xml:space="preserve">have better learnability for users </w:t>
      </w:r>
      <w:del w:id="3875" w:author="Sam Simpson" w:date="2011-09-13T12:34:00Z">
        <w:r w:rsidR="00A7638D" w:rsidRPr="00792A49" w:rsidDel="004742D9">
          <w:rPr>
            <w:rPrChange w:id="3876" w:author="Sam Simpson" w:date="2011-09-13T12:36:00Z">
              <w:rPr>
                <w:highlight w:val="yellow"/>
              </w:rPr>
            </w:rPrChange>
          </w:rPr>
          <w:delText xml:space="preserve">to </w:delText>
        </w:r>
      </w:del>
      <w:del w:id="3877" w:author="Sam Simpson" w:date="2011-09-13T12:33:00Z">
        <w:r w:rsidR="00A7638D" w:rsidRPr="00792A49" w:rsidDel="00C95142">
          <w:rPr>
            <w:rPrChange w:id="3878" w:author="Sam Simpson" w:date="2011-09-13T12:36:00Z">
              <w:rPr>
                <w:highlight w:val="yellow"/>
              </w:rPr>
            </w:rPrChange>
          </w:rPr>
          <w:delText xml:space="preserve">found </w:delText>
        </w:r>
      </w:del>
      <w:del w:id="3879" w:author="Sam Simpson" w:date="2011-09-13T12:34:00Z">
        <w:r w:rsidR="00A7638D" w:rsidRPr="00792A49" w:rsidDel="004742D9">
          <w:rPr>
            <w:rPrChange w:id="3880" w:author="Sam Simpson" w:date="2011-09-13T12:36:00Z">
              <w:rPr>
                <w:highlight w:val="yellow"/>
              </w:rPr>
            </w:rPrChange>
          </w:rPr>
          <w:delText xml:space="preserve">how to use </w:delText>
        </w:r>
        <w:r w:rsidR="00A7638D" w:rsidRPr="00792A49" w:rsidDel="004742D9">
          <w:rPr>
            <w:rPrChange w:id="3881" w:author="Sam Simpson" w:date="2011-09-13T12:36:00Z">
              <w:rPr>
                <w:highlight w:val="yellow"/>
              </w:rPr>
            </w:rPrChange>
          </w:rPr>
          <w:lastRenderedPageBreak/>
          <w:delText>the system</w:delText>
        </w:r>
      </w:del>
      <w:del w:id="3882" w:author="Sam Simpson" w:date="2011-09-13T12:33:00Z">
        <w:r w:rsidR="00A7638D" w:rsidRPr="00792A49" w:rsidDel="00C95142">
          <w:rPr>
            <w:rPrChange w:id="3883" w:author="Sam Simpson" w:date="2011-09-13T12:36:00Z">
              <w:rPr>
                <w:highlight w:val="yellow"/>
              </w:rPr>
            </w:rPrChange>
          </w:rPr>
          <w:delText>s</w:delText>
        </w:r>
      </w:del>
      <w:del w:id="3884" w:author="Sam Simpson" w:date="2011-09-13T12:34:00Z">
        <w:r w:rsidR="00A7638D" w:rsidRPr="00792A49" w:rsidDel="004742D9">
          <w:rPr>
            <w:rPrChange w:id="3885" w:author="Sam Simpson" w:date="2011-09-13T12:36:00Z">
              <w:rPr>
                <w:highlight w:val="yellow"/>
              </w:rPr>
            </w:rPrChange>
          </w:rPr>
          <w:delText xml:space="preserve"> </w:delText>
        </w:r>
      </w:del>
      <w:r w:rsidR="00A7638D" w:rsidRPr="00792A49">
        <w:rPr>
          <w:rPrChange w:id="3886" w:author="Sam Simpson" w:date="2011-09-13T12:36:00Z">
            <w:rPr>
              <w:highlight w:val="yellow"/>
            </w:rPr>
          </w:rPrChange>
        </w:rPr>
        <w:t>when</w:t>
      </w:r>
      <w:ins w:id="3887" w:author="Sam Simpson" w:date="2011-09-13T12:33:00Z">
        <w:r w:rsidR="00C95142" w:rsidRPr="00792A49">
          <w:rPr>
            <w:rPrChange w:id="3888" w:author="Sam Simpson" w:date="2011-09-13T12:36:00Z">
              <w:rPr>
                <w:highlight w:val="yellow"/>
              </w:rPr>
            </w:rPrChange>
          </w:rPr>
          <w:t xml:space="preserve"> they first use </w:t>
        </w:r>
      </w:ins>
      <w:ins w:id="3889" w:author="Sam Simpson" w:date="2011-09-13T12:36:00Z">
        <w:r w:rsidR="0039303A" w:rsidRPr="00792A49">
          <w:rPr>
            <w:rPrChange w:id="3890" w:author="Sam Simpson" w:date="2011-09-13T12:36:00Z">
              <w:rPr>
                <w:highlight w:val="yellow"/>
              </w:rPr>
            </w:rPrChange>
          </w:rPr>
          <w:t xml:space="preserve">the </w:t>
        </w:r>
      </w:ins>
      <w:ins w:id="3891" w:author="Sam Simpson" w:date="2011-09-13T12:33:00Z">
        <w:r w:rsidR="00C95142" w:rsidRPr="00792A49">
          <w:rPr>
            <w:rPrChange w:id="3892" w:author="Sam Simpson" w:date="2011-09-13T12:36:00Z">
              <w:rPr>
                <w:highlight w:val="yellow"/>
              </w:rPr>
            </w:rPrChange>
          </w:rPr>
          <w:t>new platform</w:t>
        </w:r>
      </w:ins>
      <w:r w:rsidR="00A7638D" w:rsidRPr="00792A49">
        <w:rPr>
          <w:rPrChange w:id="3893" w:author="Sam Simpson" w:date="2011-09-13T12:36:00Z">
            <w:rPr>
              <w:highlight w:val="yellow"/>
            </w:rPr>
          </w:rPrChange>
        </w:rPr>
        <w:t xml:space="preserve"> </w:t>
      </w:r>
      <w:del w:id="3894" w:author="Sam Simpson" w:date="2011-09-13T12:34:00Z">
        <w:r w:rsidR="00A7638D" w:rsidRPr="00792A49" w:rsidDel="00C95142">
          <w:rPr>
            <w:rPrChange w:id="3895" w:author="Sam Simpson" w:date="2011-09-13T12:36:00Z">
              <w:rPr>
                <w:highlight w:val="yellow"/>
              </w:rPr>
            </w:rPrChange>
          </w:rPr>
          <w:delText>the</w:delText>
        </w:r>
      </w:del>
      <w:del w:id="3896" w:author="Sam Simpson" w:date="2011-09-13T12:32:00Z">
        <w:r w:rsidR="00A7638D" w:rsidRPr="00792A49" w:rsidDel="00B82487">
          <w:rPr>
            <w:rPrChange w:id="3897" w:author="Sam Simpson" w:date="2011-09-13T12:36:00Z">
              <w:rPr>
                <w:highlight w:val="yellow"/>
              </w:rPr>
            </w:rPrChange>
          </w:rPr>
          <w:delText>y</w:delText>
        </w:r>
      </w:del>
      <w:del w:id="3898" w:author="Sam Simpson" w:date="2011-09-13T12:34:00Z">
        <w:r w:rsidR="00A7638D" w:rsidRPr="00792A49" w:rsidDel="00C95142">
          <w:rPr>
            <w:rPrChange w:id="3899" w:author="Sam Simpson" w:date="2011-09-13T12:36:00Z">
              <w:rPr>
                <w:highlight w:val="yellow"/>
              </w:rPr>
            </w:rPrChange>
          </w:rPr>
          <w:delText xml:space="preserve"> </w:delText>
        </w:r>
      </w:del>
      <w:del w:id="3900" w:author="Sam Simpson" w:date="2011-09-13T12:33:00Z">
        <w:r w:rsidR="00A7638D" w:rsidRPr="00792A49" w:rsidDel="00C95142">
          <w:rPr>
            <w:rPrChange w:id="3901" w:author="Sam Simpson" w:date="2011-09-13T12:36:00Z">
              <w:rPr>
                <w:highlight w:val="yellow"/>
              </w:rPr>
            </w:rPrChange>
          </w:rPr>
          <w:delText xml:space="preserve">first </w:delText>
        </w:r>
      </w:del>
      <w:del w:id="3902" w:author="Sam Simpson" w:date="2011-09-13T12:34:00Z">
        <w:r w:rsidR="00A7638D" w:rsidRPr="00792A49" w:rsidDel="00C95142">
          <w:rPr>
            <w:rPrChange w:id="3903" w:author="Sam Simpson" w:date="2011-09-13T12:36:00Z">
              <w:rPr>
                <w:highlight w:val="yellow"/>
              </w:rPr>
            </w:rPrChange>
          </w:rPr>
          <w:delText xml:space="preserve">time transfer to </w:delText>
        </w:r>
      </w:del>
      <w:del w:id="3904" w:author="Sam Simpson" w:date="2011-09-13T12:33:00Z">
        <w:r w:rsidR="00A7638D" w:rsidRPr="00792A49" w:rsidDel="00C95142">
          <w:rPr>
            <w:rPrChange w:id="3905" w:author="Sam Simpson" w:date="2011-09-13T12:36:00Z">
              <w:rPr>
                <w:highlight w:val="yellow"/>
              </w:rPr>
            </w:rPrChange>
          </w:rPr>
          <w:delText xml:space="preserve">a new platform </w:delText>
        </w:r>
      </w:del>
      <w:r w:rsidR="00A7638D" w:rsidRPr="00792A49">
        <w:rPr>
          <w:rPrChange w:id="3906" w:author="Sam Simpson" w:date="2011-09-13T12:36:00Z">
            <w:rPr>
              <w:highlight w:val="yellow"/>
            </w:rPr>
          </w:rPrChange>
        </w:rPr>
        <w:t>and better efficiency</w:t>
      </w:r>
      <w:ins w:id="3907" w:author="Sam Simpson" w:date="2011-09-13T12:34:00Z">
        <w:r w:rsidR="004742D9" w:rsidRPr="00792A49">
          <w:rPr>
            <w:rPrChange w:id="3908" w:author="Sam Simpson" w:date="2011-09-13T12:36:00Z">
              <w:rPr>
                <w:highlight w:val="yellow"/>
              </w:rPr>
            </w:rPrChange>
          </w:rPr>
          <w:t xml:space="preserve"> once they start to perform tasks</w:t>
        </w:r>
      </w:ins>
      <w:ins w:id="3909" w:author="Sam Simpson" w:date="2011-09-13T12:36:00Z">
        <w:r w:rsidR="00792A49" w:rsidRPr="00792A49">
          <w:rPr>
            <w:rPrChange w:id="3910" w:author="Sam Simpson" w:date="2011-09-13T12:36:00Z">
              <w:rPr>
                <w:highlight w:val="yellow"/>
              </w:rPr>
            </w:rPrChange>
          </w:rPr>
          <w:t xml:space="preserve"> more</w:t>
        </w:r>
      </w:ins>
      <w:ins w:id="3911" w:author="Sam Simpson" w:date="2011-09-13T12:34:00Z">
        <w:r w:rsidR="004742D9" w:rsidRPr="00792A49">
          <w:rPr>
            <w:rPrChange w:id="3912" w:author="Sam Simpson" w:date="2011-09-13T12:36:00Z">
              <w:rPr>
                <w:highlight w:val="yellow"/>
              </w:rPr>
            </w:rPrChange>
          </w:rPr>
          <w:t xml:space="preserve"> quickly</w:t>
        </w:r>
      </w:ins>
      <w:ins w:id="3913" w:author="Sam Simpson" w:date="2011-09-13T12:35:00Z">
        <w:r w:rsidR="0039303A" w:rsidRPr="00792A49">
          <w:rPr>
            <w:rPrChange w:id="3914" w:author="Sam Simpson" w:date="2011-09-13T12:36:00Z">
              <w:rPr>
                <w:highlight w:val="yellow"/>
              </w:rPr>
            </w:rPrChange>
          </w:rPr>
          <w:t>. Therefore,</w:t>
        </w:r>
      </w:ins>
      <w:del w:id="3915" w:author="Sam Simpson" w:date="2011-09-13T12:34:00Z">
        <w:r w:rsidR="00A7638D" w:rsidRPr="00792A49" w:rsidDel="004742D9">
          <w:rPr>
            <w:rPrChange w:id="3916" w:author="Sam Simpson" w:date="2011-09-13T12:36:00Z">
              <w:rPr>
                <w:highlight w:val="yellow"/>
              </w:rPr>
            </w:rPrChange>
          </w:rPr>
          <w:delText xml:space="preserve"> </w:delText>
        </w:r>
      </w:del>
      <w:del w:id="3917" w:author="Sam Simpson" w:date="2011-09-13T12:35:00Z">
        <w:r w:rsidR="00A7638D" w:rsidRPr="00792A49" w:rsidDel="004742D9">
          <w:rPr>
            <w:rPrChange w:id="3918" w:author="Sam Simpson" w:date="2011-09-13T12:36:00Z">
              <w:rPr>
                <w:highlight w:val="yellow"/>
              </w:rPr>
            </w:rPrChange>
          </w:rPr>
          <w:delText xml:space="preserve">for </w:delText>
        </w:r>
      </w:del>
      <w:del w:id="3919" w:author="Sam Simpson" w:date="2011-09-13T12:34:00Z">
        <w:r w:rsidR="00A7638D" w:rsidRPr="00792A49" w:rsidDel="004742D9">
          <w:rPr>
            <w:rPrChange w:id="3920" w:author="Sam Simpson" w:date="2011-09-13T12:36:00Z">
              <w:rPr>
                <w:highlight w:val="yellow"/>
              </w:rPr>
            </w:rPrChange>
          </w:rPr>
          <w:delText>they to start perform tasks quickly</w:delText>
        </w:r>
      </w:del>
      <w:del w:id="3921" w:author="Sam Simpson" w:date="2011-09-13T12:35:00Z">
        <w:r w:rsidR="00A7638D" w:rsidRPr="00792A49" w:rsidDel="004742D9">
          <w:rPr>
            <w:rPrChange w:id="3922" w:author="Sam Simpson" w:date="2011-09-13T12:36:00Z">
              <w:rPr>
                <w:highlight w:val="yellow"/>
              </w:rPr>
            </w:rPrChange>
          </w:rPr>
          <w:delText xml:space="preserve">. </w:delText>
        </w:r>
        <w:r w:rsidR="00A7638D" w:rsidRPr="00792A49" w:rsidDel="0039303A">
          <w:rPr>
            <w:rPrChange w:id="3923" w:author="Sam Simpson" w:date="2011-09-13T12:36:00Z">
              <w:rPr>
                <w:highlight w:val="yellow"/>
              </w:rPr>
            </w:rPrChange>
          </w:rPr>
          <w:delText>So</w:delText>
        </w:r>
      </w:del>
      <w:r w:rsidR="00A7638D" w:rsidRPr="00792A49">
        <w:rPr>
          <w:rPrChange w:id="3924" w:author="Sam Simpson" w:date="2011-09-13T12:36:00Z">
            <w:rPr>
              <w:highlight w:val="yellow"/>
            </w:rPr>
          </w:rPrChange>
        </w:rPr>
        <w:t xml:space="preserve"> the system should have a universal </w:t>
      </w:r>
      <w:ins w:id="3925" w:author="Sam Simpson" w:date="2011-09-13T12:35:00Z">
        <w:r w:rsidR="0039303A" w:rsidRPr="00792A49">
          <w:rPr>
            <w:rPrChange w:id="3926" w:author="Sam Simpson" w:date="2011-09-13T12:36:00Z">
              <w:rPr>
                <w:highlight w:val="yellow"/>
              </w:rPr>
            </w:rPrChange>
          </w:rPr>
          <w:t xml:space="preserve">interface </w:t>
        </w:r>
      </w:ins>
      <w:r w:rsidR="00A7638D" w:rsidRPr="00792A49">
        <w:rPr>
          <w:rPrChange w:id="3927" w:author="Sam Simpson" w:date="2011-09-13T12:36:00Z">
            <w:rPr>
              <w:highlight w:val="yellow"/>
            </w:rPr>
          </w:rPrChange>
        </w:rPr>
        <w:t xml:space="preserve">design </w:t>
      </w:r>
      <w:del w:id="3928" w:author="Sam Simpson" w:date="2011-09-13T12:35:00Z">
        <w:r w:rsidR="00A7638D" w:rsidRPr="00792A49" w:rsidDel="0039303A">
          <w:rPr>
            <w:rPrChange w:id="3929" w:author="Sam Simpson" w:date="2011-09-13T12:36:00Z">
              <w:rPr>
                <w:highlight w:val="yellow"/>
              </w:rPr>
            </w:rPrChange>
          </w:rPr>
          <w:delText xml:space="preserve">of interface </w:delText>
        </w:r>
      </w:del>
      <w:r w:rsidR="00A7638D" w:rsidRPr="00792A49">
        <w:rPr>
          <w:rPrChange w:id="3930" w:author="Sam Simpson" w:date="2011-09-13T12:36:00Z">
            <w:rPr>
              <w:highlight w:val="yellow"/>
            </w:rPr>
          </w:rPrChange>
        </w:rPr>
        <w:t xml:space="preserve">for different </w:t>
      </w:r>
      <w:del w:id="3931" w:author="Sam Simpson" w:date="2011-09-13T12:36:00Z">
        <w:r w:rsidR="00A7638D" w:rsidRPr="00792A49" w:rsidDel="00792A49">
          <w:rPr>
            <w:rPrChange w:id="3932" w:author="Sam Simpson" w:date="2011-09-13T12:36:00Z">
              <w:rPr>
                <w:highlight w:val="yellow"/>
              </w:rPr>
            </w:rPrChange>
          </w:rPr>
          <w:delText xml:space="preserve">kind of </w:delText>
        </w:r>
      </w:del>
      <w:r w:rsidR="00677CBE" w:rsidRPr="00792A49">
        <w:rPr>
          <w:rPrChange w:id="3933" w:author="Sam Simpson" w:date="2011-09-13T12:36:00Z">
            <w:rPr>
              <w:highlight w:val="yellow"/>
            </w:rPr>
          </w:rPrChange>
        </w:rPr>
        <w:t>platform</w:t>
      </w:r>
      <w:r w:rsidR="00A7638D" w:rsidRPr="00792A49">
        <w:rPr>
          <w:rPrChange w:id="3934" w:author="Sam Simpson" w:date="2011-09-13T12:36:00Z">
            <w:rPr>
              <w:highlight w:val="yellow"/>
            </w:rPr>
          </w:rPrChange>
        </w:rPr>
        <w:t>s.</w:t>
      </w:r>
      <w:ins w:id="3935" w:author="Sam Simpson" w:date="2011-09-13T07:57:00Z">
        <w:r w:rsidR="00FB1B27">
          <w:t xml:space="preserve"> </w:t>
        </w:r>
      </w:ins>
    </w:p>
    <w:p w:rsidR="00DC7F44" w:rsidRPr="00570F16" w:rsidRDefault="00AA3290">
      <w:pPr>
        <w:spacing w:line="360" w:lineRule="auto"/>
        <w:rPr>
          <w:rPrChange w:id="3936" w:author="Sam Simpson" w:date="2011-09-13T07:55:00Z">
            <w:rPr>
              <w:highlight w:val="yellow"/>
            </w:rPr>
          </w:rPrChange>
        </w:rPr>
        <w:pPrChange w:id="3937" w:author="Sam" w:date="2011-09-12T19:53:00Z">
          <w:pPr/>
        </w:pPrChange>
      </w:pPr>
      <w:r w:rsidRPr="00570F16">
        <w:rPr>
          <w:rPrChange w:id="3938" w:author="Sam Simpson" w:date="2011-09-13T07:55:00Z">
            <w:rPr>
              <w:highlight w:val="yellow"/>
            </w:rPr>
          </w:rPrChange>
        </w:rPr>
        <w:t>Even though the system</w:t>
      </w:r>
      <w:r w:rsidR="00FE3308" w:rsidRPr="00570F16">
        <w:rPr>
          <w:rPrChange w:id="3939" w:author="Sam Simpson" w:date="2011-09-13T07:55:00Z">
            <w:rPr>
              <w:highlight w:val="yellow"/>
            </w:rPr>
          </w:rPrChange>
        </w:rPr>
        <w:t xml:space="preserve"> </w:t>
      </w:r>
      <w:del w:id="3940" w:author="Sam Simpson" w:date="2011-09-13T07:57:00Z">
        <w:r w:rsidR="00FE3308" w:rsidRPr="00570F16" w:rsidDel="00FB1B27">
          <w:rPr>
            <w:rPrChange w:id="3941" w:author="Sam Simpson" w:date="2011-09-13T07:55:00Z">
              <w:rPr>
                <w:highlight w:val="yellow"/>
              </w:rPr>
            </w:rPrChange>
          </w:rPr>
          <w:delText>was</w:delText>
        </w:r>
        <w:r w:rsidRPr="00570F16" w:rsidDel="00FB1B27">
          <w:rPr>
            <w:rPrChange w:id="3942" w:author="Sam Simpson" w:date="2011-09-13T07:55:00Z">
              <w:rPr>
                <w:highlight w:val="yellow"/>
              </w:rPr>
            </w:rPrChange>
          </w:rPr>
          <w:delText xml:space="preserve"> </w:delText>
        </w:r>
      </w:del>
      <w:ins w:id="3943" w:author="Sam Simpson" w:date="2011-09-13T07:57:00Z">
        <w:r w:rsidR="00FB1B27">
          <w:t>is</w:t>
        </w:r>
        <w:r w:rsidR="00FB1B27" w:rsidRPr="00570F16">
          <w:rPr>
            <w:rPrChange w:id="3944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Pr="00570F16">
        <w:rPr>
          <w:rPrChange w:id="3945" w:author="Sam Simpson" w:date="2011-09-13T07:55:00Z">
            <w:rPr>
              <w:highlight w:val="yellow"/>
            </w:rPr>
          </w:rPrChange>
        </w:rPr>
        <w:t xml:space="preserve">install-free </w:t>
      </w:r>
      <w:del w:id="3946" w:author="Sam Simpson" w:date="2011-09-13T08:03:00Z">
        <w:r w:rsidRPr="00570F16" w:rsidDel="00A40873">
          <w:rPr>
            <w:rPrChange w:id="3947" w:author="Sam Simpson" w:date="2011-09-13T07:55:00Z">
              <w:rPr>
                <w:highlight w:val="yellow"/>
              </w:rPr>
            </w:rPrChange>
          </w:rPr>
          <w:delText xml:space="preserve">for </w:delText>
        </w:r>
      </w:del>
      <w:ins w:id="3948" w:author="Sam Simpson" w:date="2011-09-13T08:03:00Z">
        <w:r w:rsidR="00A40873">
          <w:t>on the</w:t>
        </w:r>
        <w:r w:rsidR="00A40873" w:rsidRPr="00570F16">
          <w:rPr>
            <w:rPrChange w:id="3949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Pr="00570F16">
        <w:rPr>
          <w:rPrChange w:id="3950" w:author="Sam Simpson" w:date="2011-09-13T07:55:00Z">
            <w:rPr>
              <w:highlight w:val="yellow"/>
            </w:rPr>
          </w:rPrChange>
        </w:rPr>
        <w:t>client side</w:t>
      </w:r>
      <w:del w:id="3951" w:author="Sam Simpson" w:date="2011-09-13T08:03:00Z">
        <w:r w:rsidRPr="00570F16" w:rsidDel="00A40873">
          <w:rPr>
            <w:rPrChange w:id="3952" w:author="Sam Simpson" w:date="2011-09-13T07:55:00Z">
              <w:rPr>
                <w:highlight w:val="yellow"/>
              </w:rPr>
            </w:rPrChange>
          </w:rPr>
          <w:delText xml:space="preserve"> use</w:delText>
        </w:r>
      </w:del>
      <w:r w:rsidRPr="00570F16">
        <w:rPr>
          <w:rPrChange w:id="3953" w:author="Sam Simpson" w:date="2011-09-13T07:55:00Z">
            <w:rPr>
              <w:highlight w:val="yellow"/>
            </w:rPr>
          </w:rPrChange>
        </w:rPr>
        <w:t xml:space="preserve">, it still needs to </w:t>
      </w:r>
      <w:ins w:id="3954" w:author="Sam Simpson" w:date="2011-09-13T07:57:00Z">
        <w:r w:rsidR="00FB1B27">
          <w:t xml:space="preserve">be </w:t>
        </w:r>
      </w:ins>
      <w:r w:rsidRPr="00570F16">
        <w:rPr>
          <w:rPrChange w:id="3955" w:author="Sam Simpson" w:date="2011-09-13T07:55:00Z">
            <w:rPr>
              <w:highlight w:val="yellow"/>
            </w:rPr>
          </w:rPrChange>
        </w:rPr>
        <w:t xml:space="preserve">set up before use </w:t>
      </w:r>
      <w:del w:id="3956" w:author="Sam Simpson" w:date="2011-09-13T07:57:00Z">
        <w:r w:rsidRPr="00570F16" w:rsidDel="00FB1B27">
          <w:rPr>
            <w:rPrChange w:id="3957" w:author="Sam Simpson" w:date="2011-09-13T07:55:00Z">
              <w:rPr>
                <w:highlight w:val="yellow"/>
              </w:rPr>
            </w:rPrChange>
          </w:rPr>
          <w:delText xml:space="preserve">at </w:delText>
        </w:r>
      </w:del>
      <w:ins w:id="3958" w:author="Sam Simpson" w:date="2011-09-13T07:57:00Z">
        <w:r w:rsidR="00FB1B27">
          <w:t>on the</w:t>
        </w:r>
        <w:r w:rsidR="00FB1B27" w:rsidRPr="00570F16">
          <w:rPr>
            <w:rPrChange w:id="3959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Pr="00570F16">
        <w:rPr>
          <w:rPrChange w:id="3960" w:author="Sam Simpson" w:date="2011-09-13T07:55:00Z">
            <w:rPr>
              <w:highlight w:val="yellow"/>
            </w:rPr>
          </w:rPrChange>
        </w:rPr>
        <w:t xml:space="preserve">server side. To make sure the system can be installed </w:t>
      </w:r>
      <w:del w:id="3961" w:author="Sam Simpson" w:date="2011-09-13T07:57:00Z">
        <w:r w:rsidRPr="00570F16" w:rsidDel="00FB1B27">
          <w:rPr>
            <w:rPrChange w:id="3962" w:author="Sam Simpson" w:date="2011-09-13T07:55:00Z">
              <w:rPr>
                <w:highlight w:val="yellow"/>
              </w:rPr>
            </w:rPrChange>
          </w:rPr>
          <w:delText xml:space="preserve">at </w:delText>
        </w:r>
      </w:del>
      <w:ins w:id="3963" w:author="Sam Simpson" w:date="2011-09-13T07:57:00Z">
        <w:r w:rsidR="00FB1B27">
          <w:t>on</w:t>
        </w:r>
        <w:r w:rsidR="00FB1B27" w:rsidRPr="00570F16">
          <w:rPr>
            <w:rPrChange w:id="3964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Pr="00570F16">
        <w:rPr>
          <w:rPrChange w:id="3965" w:author="Sam Simpson" w:date="2011-09-13T07:55:00Z">
            <w:rPr>
              <w:highlight w:val="yellow"/>
            </w:rPr>
          </w:rPrChange>
        </w:rPr>
        <w:t>different kind</w:t>
      </w:r>
      <w:ins w:id="3966" w:author="Sam Simpson" w:date="2011-09-13T08:03:00Z">
        <w:r w:rsidR="00A40873">
          <w:t>s</w:t>
        </w:r>
      </w:ins>
      <w:r w:rsidRPr="00570F16">
        <w:rPr>
          <w:rPrChange w:id="3967" w:author="Sam Simpson" w:date="2011-09-13T07:55:00Z">
            <w:rPr>
              <w:highlight w:val="yellow"/>
            </w:rPr>
          </w:rPrChange>
        </w:rPr>
        <w:t xml:space="preserve"> of servers</w:t>
      </w:r>
      <w:ins w:id="3968" w:author="Sam Simpson" w:date="2011-09-13T12:37:00Z">
        <w:r w:rsidR="00FB35D0">
          <w:t xml:space="preserve">, the </w:t>
        </w:r>
      </w:ins>
      <w:del w:id="3969" w:author="Sam Simpson" w:date="2011-09-13T12:37:00Z">
        <w:r w:rsidRPr="00570F16" w:rsidDel="00FB35D0">
          <w:rPr>
            <w:rPrChange w:id="3970" w:author="Sam Simpson" w:date="2011-09-13T07:55:00Z">
              <w:rPr>
                <w:highlight w:val="yellow"/>
              </w:rPr>
            </w:rPrChange>
          </w:rPr>
          <w:delText xml:space="preserve"> (</w:delText>
        </w:r>
      </w:del>
      <w:ins w:id="3971" w:author="Sam Simpson" w:date="2011-09-13T12:37:00Z">
        <w:r w:rsidR="00FB35D0">
          <w:t xml:space="preserve">server needs to </w:t>
        </w:r>
      </w:ins>
      <w:del w:id="3972" w:author="Sam Simpson" w:date="2011-09-13T12:37:00Z">
        <w:r w:rsidRPr="00570F16" w:rsidDel="00FB35D0">
          <w:rPr>
            <w:rPrChange w:id="3973" w:author="Sam Simpson" w:date="2011-09-13T07:55:00Z">
              <w:rPr>
                <w:highlight w:val="yellow"/>
              </w:rPr>
            </w:rPrChange>
          </w:rPr>
          <w:delText xml:space="preserve">at least </w:delText>
        </w:r>
        <w:r w:rsidRPr="00C13804" w:rsidDel="00FB35D0">
          <w:rPr>
            <w:rFonts w:hint="eastAsia"/>
            <w:highlight w:val="yellow"/>
          </w:rPr>
          <w:delText>come with</w:delText>
        </w:r>
        <w:r w:rsidRPr="00570F16" w:rsidDel="00FB35D0">
          <w:rPr>
            <w:rPrChange w:id="3974" w:author="Sam Simpson" w:date="2011-09-13T07:55:00Z">
              <w:rPr>
                <w:highlight w:val="yellow"/>
              </w:rPr>
            </w:rPrChange>
          </w:rPr>
          <w:delText xml:space="preserve"> </w:delText>
        </w:r>
      </w:del>
      <w:ins w:id="3975" w:author="Sam Simpson" w:date="2011-09-13T12:37:00Z">
        <w:r w:rsidR="00FB35D0">
          <w:t xml:space="preserve">have a minimum of </w:t>
        </w:r>
      </w:ins>
      <w:r w:rsidRPr="00570F16">
        <w:rPr>
          <w:rPrChange w:id="3976" w:author="Sam Simpson" w:date="2011-09-13T07:55:00Z">
            <w:rPr>
              <w:highlight w:val="yellow"/>
            </w:rPr>
          </w:rPrChange>
        </w:rPr>
        <w:t>PHP and MySQL</w:t>
      </w:r>
      <w:ins w:id="3977" w:author="Sam Simpson" w:date="2011-09-13T12:37:00Z">
        <w:r w:rsidR="00FB35D0">
          <w:t xml:space="preserve"> installed</w:t>
        </w:r>
      </w:ins>
      <w:ins w:id="3978" w:author="Sam Simpson" w:date="2011-09-13T12:38:00Z">
        <w:r w:rsidR="00FB35D0">
          <w:t xml:space="preserve">. </w:t>
        </w:r>
      </w:ins>
      <w:del w:id="3979" w:author="Sam Simpson" w:date="2011-09-13T12:38:00Z">
        <w:r w:rsidRPr="00570F16" w:rsidDel="00FB35D0">
          <w:rPr>
            <w:rPrChange w:id="3980" w:author="Sam Simpson" w:date="2011-09-13T07:55:00Z">
              <w:rPr>
                <w:highlight w:val="yellow"/>
              </w:rPr>
            </w:rPrChange>
          </w:rPr>
          <w:delText>), t</w:delText>
        </w:r>
      </w:del>
      <w:ins w:id="3981" w:author="Sam Simpson" w:date="2011-09-13T12:38:00Z">
        <w:r w:rsidR="00FB35D0">
          <w:t>T</w:t>
        </w:r>
      </w:ins>
      <w:r w:rsidRPr="00570F16">
        <w:rPr>
          <w:rPrChange w:id="3982" w:author="Sam Simpson" w:date="2011-09-13T07:55:00Z">
            <w:rPr>
              <w:highlight w:val="yellow"/>
            </w:rPr>
          </w:rPrChange>
        </w:rPr>
        <w:t xml:space="preserve">he </w:t>
      </w:r>
      <w:ins w:id="3983" w:author="Sam Simpson" w:date="2011-09-13T07:57:00Z">
        <w:r w:rsidR="00FB1B27" w:rsidRPr="005E4E01">
          <w:rPr>
            <w:rFonts w:hint="eastAsia"/>
          </w:rPr>
          <w:t xml:space="preserve">running </w:t>
        </w:r>
      </w:ins>
      <w:r w:rsidRPr="00570F16">
        <w:rPr>
          <w:rPrChange w:id="3984" w:author="Sam Simpson" w:date="2011-09-13T07:55:00Z">
            <w:rPr>
              <w:highlight w:val="yellow"/>
            </w:rPr>
          </w:rPrChange>
        </w:rPr>
        <w:t xml:space="preserve">parameters </w:t>
      </w:r>
      <w:del w:id="3985" w:author="Sam Simpson" w:date="2011-09-13T07:57:00Z">
        <w:r w:rsidRPr="00570F16" w:rsidDel="00FB1B27">
          <w:rPr>
            <w:rPrChange w:id="3986" w:author="Sam Simpson" w:date="2011-09-13T07:55:00Z">
              <w:rPr>
                <w:highlight w:val="yellow"/>
              </w:rPr>
            </w:rPrChange>
          </w:rPr>
          <w:delText xml:space="preserve">of running </w:delText>
        </w:r>
      </w:del>
      <w:r w:rsidRPr="00570F16">
        <w:rPr>
          <w:rPrChange w:id="3987" w:author="Sam Simpson" w:date="2011-09-13T07:55:00Z">
            <w:rPr>
              <w:highlight w:val="yellow"/>
            </w:rPr>
          </w:rPrChange>
        </w:rPr>
        <w:t>will not be integrated in</w:t>
      </w:r>
      <w:ins w:id="3988" w:author="Sam Simpson" w:date="2011-09-13T07:57:00Z">
        <w:r w:rsidR="00FB1B27">
          <w:t>to</w:t>
        </w:r>
      </w:ins>
      <w:r w:rsidRPr="00570F16">
        <w:rPr>
          <w:rPrChange w:id="3989" w:author="Sam Simpson" w:date="2011-09-13T07:55:00Z">
            <w:rPr>
              <w:highlight w:val="yellow"/>
            </w:rPr>
          </w:rPrChange>
        </w:rPr>
        <w:t xml:space="preserve"> the programme. </w:t>
      </w:r>
      <w:r w:rsidR="00376BA5" w:rsidRPr="00570F16">
        <w:rPr>
          <w:rPrChange w:id="3990" w:author="Sam Simpson" w:date="2011-09-13T07:55:00Z">
            <w:rPr>
              <w:highlight w:val="yellow"/>
            </w:rPr>
          </w:rPrChange>
        </w:rPr>
        <w:t>A better solution may be</w:t>
      </w:r>
      <w:ins w:id="3991" w:author="Sam Simpson" w:date="2011-09-13T07:57:00Z">
        <w:r w:rsidR="00FB1B27">
          <w:t xml:space="preserve"> to</w:t>
        </w:r>
      </w:ins>
      <w:r w:rsidR="00376BA5" w:rsidRPr="00570F16">
        <w:rPr>
          <w:rPrChange w:id="3992" w:author="Sam Simpson" w:date="2011-09-13T07:55:00Z">
            <w:rPr>
              <w:highlight w:val="yellow"/>
            </w:rPr>
          </w:rPrChange>
        </w:rPr>
        <w:t xml:space="preserve"> set</w:t>
      </w:r>
      <w:r w:rsidRPr="00570F16">
        <w:rPr>
          <w:rPrChange w:id="3993" w:author="Sam Simpson" w:date="2011-09-13T07:55:00Z">
            <w:rPr>
              <w:highlight w:val="yellow"/>
            </w:rPr>
          </w:rPrChange>
        </w:rPr>
        <w:t xml:space="preserve"> </w:t>
      </w:r>
      <w:ins w:id="3994" w:author="Sam Simpson" w:date="2011-09-13T08:04:00Z">
        <w:r w:rsidR="00A40873">
          <w:t xml:space="preserve">up </w:t>
        </w:r>
      </w:ins>
      <w:r w:rsidRPr="00570F16">
        <w:rPr>
          <w:rPrChange w:id="3995" w:author="Sam Simpson" w:date="2011-09-13T07:55:00Z">
            <w:rPr>
              <w:highlight w:val="yellow"/>
            </w:rPr>
          </w:rPrChange>
        </w:rPr>
        <w:t>an external configuration file to place</w:t>
      </w:r>
      <w:del w:id="3996" w:author="Sam Simpson" w:date="2011-09-13T07:58:00Z">
        <w:r w:rsidRPr="00570F16" w:rsidDel="00FB5FA6">
          <w:rPr>
            <w:rPrChange w:id="3997" w:author="Sam Simpson" w:date="2011-09-13T07:55:00Z">
              <w:rPr>
                <w:highlight w:val="yellow"/>
              </w:rPr>
            </w:rPrChange>
          </w:rPr>
          <w:delText>s</w:delText>
        </w:r>
      </w:del>
      <w:r w:rsidRPr="00570F16">
        <w:rPr>
          <w:rPrChange w:id="3998" w:author="Sam Simpson" w:date="2011-09-13T07:55:00Z">
            <w:rPr>
              <w:highlight w:val="yellow"/>
            </w:rPr>
          </w:rPrChange>
        </w:rPr>
        <w:t xml:space="preserve"> all </w:t>
      </w:r>
      <w:del w:id="3999" w:author="Sam Simpson" w:date="2011-09-13T07:58:00Z">
        <w:r w:rsidRPr="00570F16" w:rsidDel="00FB5FA6">
          <w:rPr>
            <w:rPrChange w:id="4000" w:author="Sam Simpson" w:date="2011-09-13T07:55:00Z">
              <w:rPr>
                <w:highlight w:val="yellow"/>
              </w:rPr>
            </w:rPrChange>
          </w:rPr>
          <w:delText xml:space="preserve">the </w:delText>
        </w:r>
      </w:del>
      <w:r w:rsidRPr="00570F16">
        <w:rPr>
          <w:rPrChange w:id="4001" w:author="Sam Simpson" w:date="2011-09-13T07:55:00Z">
            <w:rPr>
              <w:highlight w:val="yellow"/>
            </w:rPr>
          </w:rPrChange>
        </w:rPr>
        <w:t>parameters</w:t>
      </w:r>
      <w:ins w:id="4002" w:author="Sam Simpson" w:date="2011-09-13T08:03:00Z">
        <w:r w:rsidR="00A40873">
          <w:t>,</w:t>
        </w:r>
      </w:ins>
      <w:del w:id="4003" w:author="Sam Simpson" w:date="2011-09-13T08:03:00Z">
        <w:r w:rsidRPr="00570F16" w:rsidDel="00A40873">
          <w:rPr>
            <w:rPrChange w:id="4004" w:author="Sam Simpson" w:date="2011-09-13T07:55:00Z">
              <w:rPr>
                <w:highlight w:val="yellow"/>
              </w:rPr>
            </w:rPrChange>
          </w:rPr>
          <w:delText xml:space="preserve"> </w:delText>
        </w:r>
      </w:del>
      <w:ins w:id="4005" w:author="Sam Simpson" w:date="2011-09-13T08:03:00Z">
        <w:r w:rsidR="00A40873">
          <w:t xml:space="preserve"> </w:t>
        </w:r>
      </w:ins>
      <w:r w:rsidRPr="00570F16">
        <w:rPr>
          <w:rPrChange w:id="4006" w:author="Sam Simpson" w:date="2011-09-13T07:55:00Z">
            <w:rPr>
              <w:highlight w:val="yellow"/>
            </w:rPr>
          </w:rPrChange>
        </w:rPr>
        <w:t xml:space="preserve">such as database connection information, </w:t>
      </w:r>
      <w:r w:rsidR="00CF000D" w:rsidRPr="00570F16">
        <w:rPr>
          <w:rPrChange w:id="4007" w:author="Sam Simpson" w:date="2011-09-13T07:55:00Z">
            <w:rPr>
              <w:highlight w:val="yellow"/>
            </w:rPr>
          </w:rPrChange>
        </w:rPr>
        <w:t>system name, time-zone, administrator e-mail address, etc.</w:t>
      </w:r>
      <w:r w:rsidR="00DC7F44" w:rsidRPr="00570F16">
        <w:rPr>
          <w:rPrChange w:id="4008" w:author="Sam Simpson" w:date="2011-09-13T07:55:00Z">
            <w:rPr>
              <w:highlight w:val="yellow"/>
            </w:rPr>
          </w:rPrChange>
        </w:rPr>
        <w:t xml:space="preserve"> </w:t>
      </w:r>
      <w:ins w:id="4009" w:author="Sam Simpson" w:date="2011-09-13T08:04:00Z">
        <w:r w:rsidR="00837753">
          <w:t>Then, w</w:t>
        </w:r>
      </w:ins>
      <w:del w:id="4010" w:author="Sam Simpson" w:date="2011-09-13T08:04:00Z">
        <w:r w:rsidR="0075265E" w:rsidRPr="00570F16" w:rsidDel="00837753">
          <w:rPr>
            <w:rPrChange w:id="4011" w:author="Sam Simpson" w:date="2011-09-13T07:55:00Z">
              <w:rPr>
                <w:highlight w:val="yellow"/>
              </w:rPr>
            </w:rPrChange>
          </w:rPr>
          <w:delText>W</w:delText>
        </w:r>
      </w:del>
      <w:r w:rsidR="0075265E" w:rsidRPr="00570F16">
        <w:rPr>
          <w:rPrChange w:id="4012" w:author="Sam Simpson" w:date="2011-09-13T07:55:00Z">
            <w:rPr>
              <w:highlight w:val="yellow"/>
            </w:rPr>
          </w:rPrChange>
        </w:rPr>
        <w:t xml:space="preserve">hen the programme needs to know the value of </w:t>
      </w:r>
      <w:ins w:id="4013" w:author="Sam Simpson" w:date="2011-09-13T08:04:00Z">
        <w:r w:rsidR="00837753">
          <w:t xml:space="preserve">the </w:t>
        </w:r>
      </w:ins>
      <w:r w:rsidR="0075265E" w:rsidRPr="00570F16">
        <w:rPr>
          <w:rPrChange w:id="4014" w:author="Sam Simpson" w:date="2011-09-13T07:55:00Z">
            <w:rPr>
              <w:highlight w:val="yellow"/>
            </w:rPr>
          </w:rPrChange>
        </w:rPr>
        <w:t>parameters, the configuration file can</w:t>
      </w:r>
      <w:ins w:id="4015" w:author="Sam Simpson" w:date="2011-09-13T08:04:00Z">
        <w:r w:rsidR="00837753">
          <w:t xml:space="preserve"> be</w:t>
        </w:r>
      </w:ins>
      <w:r w:rsidR="0075265E" w:rsidRPr="00570F16">
        <w:rPr>
          <w:rPrChange w:id="4016" w:author="Sam Simpson" w:date="2011-09-13T07:55:00Z">
            <w:rPr>
              <w:highlight w:val="yellow"/>
            </w:rPr>
          </w:rPrChange>
        </w:rPr>
        <w:t xml:space="preserve"> loaded </w:t>
      </w:r>
      <w:del w:id="4017" w:author="Sam Simpson" w:date="2011-09-13T08:04:00Z">
        <w:r w:rsidR="0075265E" w:rsidRPr="00570F16" w:rsidDel="00837753">
          <w:rPr>
            <w:rPrChange w:id="4018" w:author="Sam Simpson" w:date="2011-09-13T07:55:00Z">
              <w:rPr>
                <w:highlight w:val="yellow"/>
              </w:rPr>
            </w:rPrChange>
          </w:rPr>
          <w:delText xml:space="preserve">in </w:delText>
        </w:r>
      </w:del>
      <w:ins w:id="4019" w:author="Sam Simpson" w:date="2011-09-13T08:04:00Z">
        <w:r w:rsidR="00837753">
          <w:t>at</w:t>
        </w:r>
        <w:r w:rsidR="00837753" w:rsidRPr="00570F16">
          <w:rPr>
            <w:rPrChange w:id="4020" w:author="Sam Simpson" w:date="2011-09-13T07:55:00Z">
              <w:rPr>
                <w:highlight w:val="yellow"/>
              </w:rPr>
            </w:rPrChange>
          </w:rPr>
          <w:t xml:space="preserve"> </w:t>
        </w:r>
      </w:ins>
      <w:r w:rsidR="0075265E" w:rsidRPr="00570F16">
        <w:rPr>
          <w:rPrChange w:id="4021" w:author="Sam Simpson" w:date="2011-09-13T07:55:00Z">
            <w:rPr>
              <w:highlight w:val="yellow"/>
            </w:rPr>
          </w:rPrChange>
        </w:rPr>
        <w:t>the beginning to be initialized.</w:t>
      </w:r>
    </w:p>
    <w:p w:rsidR="00CA6D4D" w:rsidRPr="00BB514A" w:rsidRDefault="00CA6D4D">
      <w:pPr>
        <w:pStyle w:val="3"/>
        <w:spacing w:line="360" w:lineRule="auto"/>
        <w:rPr>
          <w:rPrChange w:id="4022" w:author="Sam Simpson" w:date="2011-09-13T08:04:00Z">
            <w:rPr>
              <w:highlight w:val="yellow"/>
            </w:rPr>
          </w:rPrChange>
        </w:rPr>
        <w:pPrChange w:id="4023" w:author="Sam" w:date="2011-09-12T19:53:00Z">
          <w:pPr>
            <w:pStyle w:val="3"/>
          </w:pPr>
        </w:pPrChange>
      </w:pPr>
      <w:bookmarkStart w:id="4024" w:name="_Toc303574197"/>
      <w:r w:rsidRPr="00BB514A">
        <w:rPr>
          <w:rPrChange w:id="4025" w:author="Sam Simpson" w:date="2011-09-13T08:04:00Z">
            <w:rPr>
              <w:highlight w:val="yellow"/>
            </w:rPr>
          </w:rPrChange>
        </w:rPr>
        <w:t>Accessibility</w:t>
      </w:r>
      <w:bookmarkEnd w:id="4024"/>
    </w:p>
    <w:p w:rsidR="009E7EE9" w:rsidRPr="00BB514A" w:rsidRDefault="00FB708F">
      <w:pPr>
        <w:spacing w:line="360" w:lineRule="auto"/>
        <w:rPr>
          <w:rPrChange w:id="4026" w:author="Sam Simpson" w:date="2011-09-13T08:04:00Z">
            <w:rPr>
              <w:highlight w:val="yellow"/>
            </w:rPr>
          </w:rPrChange>
        </w:rPr>
        <w:pPrChange w:id="4027" w:author="Sam" w:date="2011-09-12T19:53:00Z">
          <w:pPr/>
        </w:pPrChange>
      </w:pPr>
      <w:r w:rsidRPr="00BB514A">
        <w:rPr>
          <w:rPrChange w:id="4028" w:author="Sam Simpson" w:date="2011-09-13T08:04:00Z">
            <w:rPr>
              <w:highlight w:val="yellow"/>
            </w:rPr>
          </w:rPrChange>
        </w:rPr>
        <w:t xml:space="preserve">In order </w:t>
      </w:r>
      <w:r w:rsidR="00577A24" w:rsidRPr="00BB514A">
        <w:rPr>
          <w:rPrChange w:id="4029" w:author="Sam Simpson" w:date="2011-09-13T08:04:00Z">
            <w:rPr>
              <w:highlight w:val="yellow"/>
            </w:rPr>
          </w:rPrChange>
        </w:rPr>
        <w:t xml:space="preserve">to </w:t>
      </w:r>
      <w:r w:rsidR="00C45D1E" w:rsidRPr="00BB514A">
        <w:rPr>
          <w:rPrChange w:id="4030" w:author="Sam Simpson" w:date="2011-09-13T08:04:00Z">
            <w:rPr>
              <w:highlight w:val="yellow"/>
            </w:rPr>
          </w:rPrChange>
        </w:rPr>
        <w:t xml:space="preserve">serve as </w:t>
      </w:r>
      <w:del w:id="4031" w:author="Sam Simpson" w:date="2011-09-13T08:04:00Z">
        <w:r w:rsidR="003C7EA1" w:rsidRPr="00BB514A" w:rsidDel="00BB514A">
          <w:rPr>
            <w:rPrChange w:id="4032" w:author="Sam Simpson" w:date="2011-09-13T08:04:00Z">
              <w:rPr>
                <w:highlight w:val="yellow"/>
              </w:rPr>
            </w:rPrChange>
          </w:rPr>
          <w:delText xml:space="preserve">much </w:delText>
        </w:r>
      </w:del>
      <w:ins w:id="4033" w:author="Sam Simpson" w:date="2011-09-13T08:04:00Z">
        <w:r w:rsidR="00BB514A">
          <w:t>many</w:t>
        </w:r>
        <w:r w:rsidR="00BB514A" w:rsidRPr="00BB514A">
          <w:rPr>
            <w:rPrChange w:id="4034" w:author="Sam Simpson" w:date="2011-09-13T08:04:00Z">
              <w:rPr>
                <w:highlight w:val="yellow"/>
              </w:rPr>
            </w:rPrChange>
          </w:rPr>
          <w:t xml:space="preserve"> </w:t>
        </w:r>
      </w:ins>
      <w:r w:rsidR="00C45D1E" w:rsidRPr="00BB514A">
        <w:rPr>
          <w:rPrChange w:id="4035" w:author="Sam Simpson" w:date="2011-09-13T08:04:00Z">
            <w:rPr>
              <w:highlight w:val="yellow"/>
            </w:rPr>
          </w:rPrChange>
        </w:rPr>
        <w:t xml:space="preserve">people as </w:t>
      </w:r>
      <w:del w:id="4036" w:author="Sam Simpson" w:date="2011-09-13T08:04:00Z">
        <w:r w:rsidR="00C45D1E" w:rsidRPr="00BB514A" w:rsidDel="00BB514A">
          <w:rPr>
            <w:rPrChange w:id="4037" w:author="Sam Simpson" w:date="2011-09-13T08:04:00Z">
              <w:rPr>
                <w:highlight w:val="yellow"/>
              </w:rPr>
            </w:rPrChange>
          </w:rPr>
          <w:delText>the system can</w:delText>
        </w:r>
      </w:del>
      <w:ins w:id="4038" w:author="Sam Simpson" w:date="2011-09-13T08:04:00Z">
        <w:r w:rsidR="00BB514A">
          <w:t>possible</w:t>
        </w:r>
      </w:ins>
      <w:r w:rsidR="00C45D1E" w:rsidRPr="00BB514A">
        <w:rPr>
          <w:rPrChange w:id="4039" w:author="Sam Simpson" w:date="2011-09-13T08:04:00Z">
            <w:rPr>
              <w:highlight w:val="yellow"/>
            </w:rPr>
          </w:rPrChange>
        </w:rPr>
        <w:t>,</w:t>
      </w:r>
      <w:r w:rsidR="001E714F" w:rsidRPr="00BB514A">
        <w:rPr>
          <w:rPrChange w:id="4040" w:author="Sam Simpson" w:date="2011-09-13T08:04:00Z">
            <w:rPr>
              <w:highlight w:val="yellow"/>
            </w:rPr>
          </w:rPrChange>
        </w:rPr>
        <w:t xml:space="preserve"> it is very important</w:t>
      </w:r>
      <w:r w:rsidR="00C45D1E" w:rsidRPr="00BB514A">
        <w:rPr>
          <w:rPrChange w:id="4041" w:author="Sam Simpson" w:date="2011-09-13T08:04:00Z">
            <w:rPr>
              <w:highlight w:val="yellow"/>
            </w:rPr>
          </w:rPrChange>
        </w:rPr>
        <w:t xml:space="preserve"> </w:t>
      </w:r>
      <w:r w:rsidR="005A0AEA" w:rsidRPr="00BB514A">
        <w:rPr>
          <w:rPrChange w:id="4042" w:author="Sam Simpson" w:date="2011-09-13T08:04:00Z">
            <w:rPr>
              <w:highlight w:val="yellow"/>
            </w:rPr>
          </w:rPrChange>
        </w:rPr>
        <w:t>to</w:t>
      </w:r>
      <w:ins w:id="4043" w:author="Sam Simpson" w:date="2011-09-13T08:05:00Z">
        <w:r w:rsidR="00BB514A">
          <w:t xml:space="preserve"> also</w:t>
        </w:r>
      </w:ins>
      <w:r w:rsidR="005A0AEA" w:rsidRPr="00BB514A">
        <w:rPr>
          <w:rPrChange w:id="4044" w:author="Sam Simpson" w:date="2011-09-13T08:04:00Z">
            <w:rPr>
              <w:highlight w:val="yellow"/>
            </w:rPr>
          </w:rPrChange>
        </w:rPr>
        <w:t xml:space="preserve"> give accessibility to people who use</w:t>
      </w:r>
      <w:del w:id="4045" w:author="Sam Simpson" w:date="2011-09-13T08:05:00Z">
        <w:r w:rsidR="005A0AEA" w:rsidRPr="00BB514A" w:rsidDel="00BB514A">
          <w:rPr>
            <w:rPrChange w:id="4046" w:author="Sam Simpson" w:date="2011-09-13T08:04:00Z">
              <w:rPr>
                <w:highlight w:val="yellow"/>
              </w:rPr>
            </w:rPrChange>
          </w:rPr>
          <w:delText>s</w:delText>
        </w:r>
      </w:del>
      <w:r w:rsidR="005A0AEA" w:rsidRPr="00BB514A">
        <w:rPr>
          <w:rPrChange w:id="4047" w:author="Sam Simpson" w:date="2011-09-13T08:04:00Z">
            <w:rPr>
              <w:highlight w:val="yellow"/>
            </w:rPr>
          </w:rPrChange>
        </w:rPr>
        <w:t xml:space="preserve"> screen reading software</w:t>
      </w:r>
      <w:r w:rsidR="00DC4EC2" w:rsidRPr="00BB514A">
        <w:rPr>
          <w:rPrChange w:id="4048" w:author="Sam Simpson" w:date="2011-09-13T08:04:00Z">
            <w:rPr>
              <w:highlight w:val="yellow"/>
            </w:rPr>
          </w:rPrChange>
        </w:rPr>
        <w:t>.</w:t>
      </w:r>
      <w:r w:rsidR="00D579A8" w:rsidRPr="00BB514A">
        <w:rPr>
          <w:rPrChange w:id="4049" w:author="Sam Simpson" w:date="2011-09-13T08:04:00Z">
            <w:rPr>
              <w:highlight w:val="yellow"/>
            </w:rPr>
          </w:rPrChange>
        </w:rPr>
        <w:t xml:space="preserve"> T</w:t>
      </w:r>
      <w:r w:rsidR="00CA2375" w:rsidRPr="00BB514A">
        <w:rPr>
          <w:rPrChange w:id="4050" w:author="Sam Simpson" w:date="2011-09-13T08:04:00Z">
            <w:rPr>
              <w:highlight w:val="yellow"/>
            </w:rPr>
          </w:rPrChange>
        </w:rPr>
        <w:t xml:space="preserve">he W3C has defined </w:t>
      </w:r>
      <w:r w:rsidR="00D579A8" w:rsidRPr="00BB514A">
        <w:rPr>
          <w:rPrChange w:id="4051" w:author="Sam Simpson" w:date="2011-09-13T08:04:00Z">
            <w:rPr>
              <w:highlight w:val="yellow"/>
            </w:rPr>
          </w:rPrChange>
        </w:rPr>
        <w:t>standard</w:t>
      </w:r>
      <w:r w:rsidR="00CA2375" w:rsidRPr="00BB514A">
        <w:rPr>
          <w:rPrChange w:id="4052" w:author="Sam Simpson" w:date="2011-09-13T08:04:00Z">
            <w:rPr>
              <w:highlight w:val="yellow"/>
            </w:rPr>
          </w:rPrChange>
        </w:rPr>
        <w:t>s</w:t>
      </w:r>
      <w:r w:rsidR="00D579A8" w:rsidRPr="00BB514A">
        <w:rPr>
          <w:rPrChange w:id="4053" w:author="Sam Simpson" w:date="2011-09-13T08:04:00Z">
            <w:rPr>
              <w:highlight w:val="yellow"/>
            </w:rPr>
          </w:rPrChange>
        </w:rPr>
        <w:t xml:space="preserve"> for better accessibility, </w:t>
      </w:r>
      <w:del w:id="4054" w:author="Sam Simpson" w:date="2011-09-13T08:05:00Z">
        <w:r w:rsidR="00D579A8" w:rsidRPr="00BB514A" w:rsidDel="00B6013B">
          <w:rPr>
            <w:rPrChange w:id="4055" w:author="Sam Simpson" w:date="2011-09-13T08:04:00Z">
              <w:rPr>
                <w:highlight w:val="yellow"/>
              </w:rPr>
            </w:rPrChange>
          </w:rPr>
          <w:delText xml:space="preserve">which is </w:delText>
        </w:r>
      </w:del>
      <w:r w:rsidR="00D579A8" w:rsidRPr="00BB514A">
        <w:rPr>
          <w:rPrChange w:id="4056" w:author="Sam Simpson" w:date="2011-09-13T08:04:00Z">
            <w:rPr>
              <w:highlight w:val="yellow"/>
            </w:rPr>
          </w:rPrChange>
        </w:rPr>
        <w:t xml:space="preserve">the “Web Content Accessibility Guidelines” (WCAG). </w:t>
      </w:r>
      <w:r w:rsidR="00FF7BBB" w:rsidRPr="00BB514A">
        <w:rPr>
          <w:rPrChange w:id="4057" w:author="Sam Simpson" w:date="2011-09-13T08:04:00Z">
            <w:rPr>
              <w:highlight w:val="yellow"/>
            </w:rPr>
          </w:rPrChange>
        </w:rPr>
        <w:t xml:space="preserve">For example, </w:t>
      </w:r>
      <w:r w:rsidR="005A0AEA" w:rsidRPr="00BB514A">
        <w:rPr>
          <w:rPrChange w:id="4058" w:author="Sam Simpson" w:date="2011-09-13T08:04:00Z">
            <w:rPr>
              <w:highlight w:val="yellow"/>
            </w:rPr>
          </w:rPrChange>
        </w:rPr>
        <w:t xml:space="preserve">as WCAG 1.0 Guideline 1 </w:t>
      </w:r>
      <w:del w:id="4059" w:author="Sam Simpson" w:date="2011-09-13T08:06:00Z">
        <w:r w:rsidR="00592F02" w:rsidRPr="00BB514A" w:rsidDel="00D46894">
          <w:rPr>
            <w:rPrChange w:id="4060" w:author="Sam Simpson" w:date="2011-09-13T08:04:00Z">
              <w:rPr>
                <w:highlight w:val="yellow"/>
              </w:rPr>
            </w:rPrChange>
          </w:rPr>
          <w:delText>define</w:delText>
        </w:r>
      </w:del>
      <w:ins w:id="4061" w:author="Sam Simpson" w:date="2011-09-13T08:06:00Z">
        <w:r w:rsidR="00D46894">
          <w:t>states</w:t>
        </w:r>
      </w:ins>
      <w:del w:id="4062" w:author="Sam Simpson" w:date="2011-09-13T08:05:00Z">
        <w:r w:rsidR="00592F02" w:rsidRPr="00BB514A" w:rsidDel="00B6013B">
          <w:rPr>
            <w:rPrChange w:id="4063" w:author="Sam Simpson" w:date="2011-09-13T08:04:00Z">
              <w:rPr>
                <w:highlight w:val="yellow"/>
              </w:rPr>
            </w:rPrChange>
          </w:rPr>
          <w:delText>d</w:delText>
        </w:r>
      </w:del>
      <w:r w:rsidR="005A0AEA" w:rsidRPr="00BB514A">
        <w:rPr>
          <w:rPrChange w:id="4064" w:author="Sam Simpson" w:date="2011-09-13T08:04:00Z">
            <w:rPr>
              <w:highlight w:val="yellow"/>
            </w:rPr>
          </w:rPrChange>
        </w:rPr>
        <w:t xml:space="preserve">, </w:t>
      </w:r>
      <w:r w:rsidR="00FF7BBB" w:rsidRPr="00BB514A">
        <w:rPr>
          <w:rPrChange w:id="4065" w:author="Sam Simpson" w:date="2011-09-13T08:04:00Z">
            <w:rPr>
              <w:highlight w:val="yellow"/>
            </w:rPr>
          </w:rPrChange>
        </w:rPr>
        <w:t xml:space="preserve">all the images on the web </w:t>
      </w:r>
      <w:r w:rsidR="00592F02" w:rsidRPr="00BB514A">
        <w:rPr>
          <w:rPrChange w:id="4066" w:author="Sam Simpson" w:date="2011-09-13T08:04:00Z">
            <w:rPr>
              <w:highlight w:val="yellow"/>
            </w:rPr>
          </w:rPrChange>
        </w:rPr>
        <w:t xml:space="preserve">page </w:t>
      </w:r>
      <w:r w:rsidR="00FF7BBB" w:rsidRPr="00BB514A">
        <w:rPr>
          <w:rPrChange w:id="4067" w:author="Sam Simpson" w:date="2011-09-13T08:04:00Z">
            <w:rPr>
              <w:highlight w:val="yellow"/>
            </w:rPr>
          </w:rPrChange>
        </w:rPr>
        <w:t>should have an alternative text</w:t>
      </w:r>
      <w:r w:rsidR="005A0AEA" w:rsidRPr="00BB514A">
        <w:rPr>
          <w:rPrChange w:id="4068" w:author="Sam Simpson" w:date="2011-09-13T08:04:00Z">
            <w:rPr>
              <w:highlight w:val="yellow"/>
            </w:rPr>
          </w:rPrChange>
        </w:rPr>
        <w:t xml:space="preserve"> label</w:t>
      </w:r>
      <w:r w:rsidR="00FF7BBB" w:rsidRPr="00BB514A">
        <w:rPr>
          <w:rPrChange w:id="4069" w:author="Sam Simpson" w:date="2011-09-13T08:04:00Z">
            <w:rPr>
              <w:highlight w:val="yellow"/>
            </w:rPr>
          </w:rPrChange>
        </w:rPr>
        <w:t xml:space="preserve"> for </w:t>
      </w:r>
      <w:ins w:id="4070" w:author="Sam Simpson" w:date="2011-09-13T08:05:00Z">
        <w:r w:rsidR="00B6013B">
          <w:t xml:space="preserve">the </w:t>
        </w:r>
      </w:ins>
      <w:r w:rsidR="003F0442" w:rsidRPr="00BB514A">
        <w:rPr>
          <w:rPrChange w:id="4071" w:author="Sam Simpson" w:date="2011-09-13T08:04:00Z">
            <w:rPr>
              <w:highlight w:val="yellow"/>
            </w:rPr>
          </w:rPrChange>
        </w:rPr>
        <w:t xml:space="preserve">screen reader to find and read; in </w:t>
      </w:r>
      <w:del w:id="4072" w:author="Sam Simpson" w:date="2011-09-13T08:05:00Z">
        <w:r w:rsidR="003F0442" w:rsidRPr="00BB514A" w:rsidDel="00B6013B">
          <w:rPr>
            <w:rPrChange w:id="4073" w:author="Sam Simpson" w:date="2011-09-13T08:04:00Z">
              <w:rPr>
                <w:highlight w:val="yellow"/>
              </w:rPr>
            </w:rPrChange>
          </w:rPr>
          <w:delText>g</w:delText>
        </w:r>
      </w:del>
      <w:ins w:id="4074" w:author="Sam Simpson" w:date="2011-09-13T08:05:00Z">
        <w:r w:rsidR="00B6013B">
          <w:t>G</w:t>
        </w:r>
      </w:ins>
      <w:r w:rsidR="003F0442" w:rsidRPr="00BB514A">
        <w:rPr>
          <w:rPrChange w:id="4075" w:author="Sam Simpson" w:date="2011-09-13T08:04:00Z">
            <w:rPr>
              <w:highlight w:val="yellow"/>
            </w:rPr>
          </w:rPrChange>
        </w:rPr>
        <w:t xml:space="preserve">uideline 4, </w:t>
      </w:r>
      <w:del w:id="4076" w:author="Sam Simpson" w:date="2011-09-13T08:06:00Z">
        <w:r w:rsidR="003F0442" w:rsidRPr="00BB514A" w:rsidDel="00B6013B">
          <w:rPr>
            <w:rPrChange w:id="4077" w:author="Sam Simpson" w:date="2011-09-13T08:04:00Z">
              <w:rPr>
                <w:highlight w:val="yellow"/>
              </w:rPr>
            </w:rPrChange>
          </w:rPr>
          <w:delText xml:space="preserve">the </w:delText>
        </w:r>
      </w:del>
      <w:r w:rsidR="003F0442" w:rsidRPr="00BB514A">
        <w:rPr>
          <w:rPrChange w:id="4078" w:author="Sam Simpson" w:date="2011-09-13T08:04:00Z">
            <w:rPr>
              <w:highlight w:val="yellow"/>
            </w:rPr>
          </w:rPrChange>
        </w:rPr>
        <w:t>natural language usage should be clarif</w:t>
      </w:r>
      <w:ins w:id="4079" w:author="Sam Simpson" w:date="2011-09-13T08:06:00Z">
        <w:r w:rsidR="00B6013B">
          <w:t>ied</w:t>
        </w:r>
      </w:ins>
      <w:del w:id="4080" w:author="Sam Simpson" w:date="2011-09-13T08:06:00Z">
        <w:r w:rsidR="003F0442" w:rsidRPr="00BB514A" w:rsidDel="00B6013B">
          <w:rPr>
            <w:rPrChange w:id="4081" w:author="Sam Simpson" w:date="2011-09-13T08:04:00Z">
              <w:rPr>
                <w:highlight w:val="yellow"/>
              </w:rPr>
            </w:rPrChange>
          </w:rPr>
          <w:delText>y</w:delText>
        </w:r>
      </w:del>
      <w:r w:rsidR="003F0442" w:rsidRPr="00BB514A">
        <w:rPr>
          <w:rPrChange w:id="4082" w:author="Sam Simpson" w:date="2011-09-13T08:04:00Z">
            <w:rPr>
              <w:highlight w:val="yellow"/>
            </w:rPr>
          </w:rPrChange>
        </w:rPr>
        <w:t xml:space="preserve"> in</w:t>
      </w:r>
      <w:ins w:id="4083" w:author="Sam Simpson" w:date="2011-09-13T08:06:00Z">
        <w:r w:rsidR="00B6013B">
          <w:t xml:space="preserve"> the</w:t>
        </w:r>
      </w:ins>
      <w:r w:rsidR="003F0442" w:rsidRPr="00BB514A">
        <w:rPr>
          <w:rPrChange w:id="4084" w:author="Sam Simpson" w:date="2011-09-13T08:04:00Z">
            <w:rPr>
              <w:highlight w:val="yellow"/>
            </w:rPr>
          </w:rPrChange>
        </w:rPr>
        <w:t xml:space="preserve"> HTML head; in </w:t>
      </w:r>
      <w:ins w:id="4085" w:author="Sam Simpson" w:date="2011-09-13T08:06:00Z">
        <w:r w:rsidR="00B6013B">
          <w:t>G</w:t>
        </w:r>
      </w:ins>
      <w:del w:id="4086" w:author="Sam Simpson" w:date="2011-09-13T08:06:00Z">
        <w:r w:rsidR="003F0442" w:rsidRPr="00BB514A" w:rsidDel="00B6013B">
          <w:rPr>
            <w:rPrChange w:id="4087" w:author="Sam Simpson" w:date="2011-09-13T08:04:00Z">
              <w:rPr>
                <w:highlight w:val="yellow"/>
              </w:rPr>
            </w:rPrChange>
          </w:rPr>
          <w:delText>g</w:delText>
        </w:r>
      </w:del>
      <w:r w:rsidR="003F0442" w:rsidRPr="00BB514A">
        <w:rPr>
          <w:rPrChange w:id="4088" w:author="Sam Simpson" w:date="2011-09-13T08:04:00Z">
            <w:rPr>
              <w:highlight w:val="yellow"/>
            </w:rPr>
          </w:rPrChange>
        </w:rPr>
        <w:t>uideline 5,</w:t>
      </w:r>
      <w:ins w:id="4089" w:author="Sam Simpson" w:date="2011-09-13T08:06:00Z">
        <w:r w:rsidR="00B6013B">
          <w:t xml:space="preserve"> the</w:t>
        </w:r>
      </w:ins>
      <w:r w:rsidR="003F0442" w:rsidRPr="00BB514A">
        <w:rPr>
          <w:rPrChange w:id="4090" w:author="Sam Simpson" w:date="2011-09-13T08:04:00Z">
            <w:rPr>
              <w:highlight w:val="yellow"/>
            </w:rPr>
          </w:rPrChange>
        </w:rPr>
        <w:t xml:space="preserve"> table header should be defined</w:t>
      </w:r>
      <w:ins w:id="4091" w:author="Sam Simpson" w:date="2011-09-13T08:06:00Z">
        <w:r w:rsidR="00D46894">
          <w:t>, in order</w:t>
        </w:r>
      </w:ins>
      <w:r w:rsidR="003F0442" w:rsidRPr="00BB514A">
        <w:rPr>
          <w:rPrChange w:id="4092" w:author="Sam Simpson" w:date="2011-09-13T08:04:00Z">
            <w:rPr>
              <w:highlight w:val="yellow"/>
            </w:rPr>
          </w:rPrChange>
        </w:rPr>
        <w:t xml:space="preserve"> to identify </w:t>
      </w:r>
      <w:ins w:id="4093" w:author="Sam Simpson" w:date="2011-09-13T08:06:00Z">
        <w:r w:rsidR="00D46894">
          <w:t xml:space="preserve">the </w:t>
        </w:r>
      </w:ins>
      <w:r w:rsidR="003F0442" w:rsidRPr="00BB514A">
        <w:rPr>
          <w:rPrChange w:id="4094" w:author="Sam Simpson" w:date="2011-09-13T08:04:00Z">
            <w:rPr>
              <w:highlight w:val="yellow"/>
            </w:rPr>
          </w:rPrChange>
        </w:rPr>
        <w:t xml:space="preserve">property of </w:t>
      </w:r>
      <w:ins w:id="4095" w:author="Sam Simpson" w:date="2011-09-13T08:06:00Z">
        <w:r w:rsidR="00D46894">
          <w:t xml:space="preserve">the </w:t>
        </w:r>
      </w:ins>
      <w:r w:rsidR="003F0442" w:rsidRPr="00BB514A">
        <w:rPr>
          <w:rPrChange w:id="4096" w:author="Sam Simpson" w:date="2011-09-13T08:04:00Z">
            <w:rPr>
              <w:highlight w:val="yellow"/>
            </w:rPr>
          </w:rPrChange>
        </w:rPr>
        <w:t>column</w:t>
      </w:r>
      <w:r w:rsidR="00AC5823" w:rsidRPr="00BB514A">
        <w:rPr>
          <w:rPrChange w:id="4097" w:author="Sam Simpson" w:date="2011-09-13T08:04:00Z">
            <w:rPr>
              <w:highlight w:val="yellow"/>
            </w:rPr>
          </w:rPrChange>
        </w:rPr>
        <w:t>s</w:t>
      </w:r>
      <w:sdt>
        <w:sdtPr>
          <w:rPr>
            <w:rFonts w:hint="eastAsia"/>
          </w:rPr>
          <w:id w:val="4803416"/>
          <w:citation/>
        </w:sdtPr>
        <w:sdtContent>
          <w:r w:rsidR="0057603F" w:rsidRPr="00BB514A">
            <w:rPr>
              <w:rPrChange w:id="4098" w:author="Sam Simpson" w:date="2011-09-13T08:04:00Z">
                <w:rPr>
                  <w:highlight w:val="yellow"/>
                </w:rPr>
              </w:rPrChange>
            </w:rPr>
            <w:fldChar w:fldCharType="begin"/>
          </w:r>
          <w:r w:rsidR="00046776" w:rsidRPr="00BB514A">
            <w:rPr>
              <w:rPrChange w:id="4099" w:author="Sam Simpson" w:date="2011-09-13T08:04:00Z">
                <w:rPr>
                  <w:highlight w:val="yellow"/>
                </w:rPr>
              </w:rPrChange>
            </w:rPr>
            <w:instrText xml:space="preserve"> CITATION Wen99 \l 2052 </w:instrText>
          </w:r>
          <w:r w:rsidR="0057603F" w:rsidRPr="00BB514A">
            <w:rPr>
              <w:rPrChange w:id="4100" w:author="Sam Simpson" w:date="2011-09-13T08:04:00Z">
                <w:rPr>
                  <w:highlight w:val="yellow"/>
                </w:rPr>
              </w:rPrChange>
            </w:rPr>
            <w:fldChar w:fldCharType="separate"/>
          </w:r>
          <w:r w:rsidR="004705C6" w:rsidRPr="00BB514A">
            <w:rPr>
              <w:noProof/>
              <w:rPrChange w:id="4101" w:author="Sam Simpson" w:date="2011-09-13T08:04:00Z">
                <w:rPr>
                  <w:noProof/>
                  <w:highlight w:val="yellow"/>
                </w:rPr>
              </w:rPrChange>
            </w:rPr>
            <w:t xml:space="preserve"> [32]</w:t>
          </w:r>
          <w:r w:rsidR="0057603F" w:rsidRPr="00BB514A">
            <w:rPr>
              <w:rPrChange w:id="4102" w:author="Sam Simpson" w:date="2011-09-13T08:04:00Z">
                <w:rPr>
                  <w:highlight w:val="yellow"/>
                </w:rPr>
              </w:rPrChange>
            </w:rPr>
            <w:fldChar w:fldCharType="end"/>
          </w:r>
        </w:sdtContent>
      </w:sdt>
      <w:r w:rsidR="003F0442" w:rsidRPr="00BB514A">
        <w:rPr>
          <w:rPrChange w:id="4103" w:author="Sam Simpson" w:date="2011-09-13T08:04:00Z">
            <w:rPr>
              <w:highlight w:val="yellow"/>
            </w:rPr>
          </w:rPrChange>
        </w:rPr>
        <w:t>.</w:t>
      </w:r>
      <w:r w:rsidR="003B75DF" w:rsidRPr="00BB514A">
        <w:rPr>
          <w:rPrChange w:id="4104" w:author="Sam Simpson" w:date="2011-09-13T08:04:00Z">
            <w:rPr>
              <w:highlight w:val="yellow"/>
            </w:rPr>
          </w:rPrChange>
        </w:rPr>
        <w:t xml:space="preserve"> By following the</w:t>
      </w:r>
      <w:r w:rsidR="00CA2375" w:rsidRPr="00BB514A">
        <w:rPr>
          <w:rPrChange w:id="4105" w:author="Sam Simpson" w:date="2011-09-13T08:04:00Z">
            <w:rPr>
              <w:highlight w:val="yellow"/>
            </w:rPr>
          </w:rPrChange>
        </w:rPr>
        <w:t xml:space="preserve"> guidance</w:t>
      </w:r>
      <w:r w:rsidR="003B75DF" w:rsidRPr="00BB514A">
        <w:rPr>
          <w:rPrChange w:id="4106" w:author="Sam Simpson" w:date="2011-09-13T08:04:00Z">
            <w:rPr>
              <w:highlight w:val="yellow"/>
            </w:rPr>
          </w:rPrChange>
        </w:rPr>
        <w:t>, blind user</w:t>
      </w:r>
      <w:ins w:id="4107" w:author="Sam Simpson" w:date="2011-09-13T08:07:00Z">
        <w:r w:rsidR="00D46894">
          <w:t>s</w:t>
        </w:r>
      </w:ins>
      <w:r w:rsidR="003B75DF" w:rsidRPr="00BB514A">
        <w:rPr>
          <w:rPrChange w:id="4108" w:author="Sam Simpson" w:date="2011-09-13T08:04:00Z">
            <w:rPr>
              <w:highlight w:val="yellow"/>
            </w:rPr>
          </w:rPrChange>
        </w:rPr>
        <w:t>,</w:t>
      </w:r>
      <w:r w:rsidR="00990E7F" w:rsidRPr="00BB514A">
        <w:rPr>
          <w:rPrChange w:id="4109" w:author="Sam Simpson" w:date="2011-09-13T08:04:00Z">
            <w:rPr>
              <w:highlight w:val="yellow"/>
            </w:rPr>
          </w:rPrChange>
        </w:rPr>
        <w:t xml:space="preserve"> amblyopia</w:t>
      </w:r>
      <w:r w:rsidR="003B75DF" w:rsidRPr="00BB514A">
        <w:rPr>
          <w:rPrChange w:id="4110" w:author="Sam Simpson" w:date="2011-09-13T08:04:00Z">
            <w:rPr>
              <w:highlight w:val="yellow"/>
            </w:rPr>
          </w:rPrChange>
        </w:rPr>
        <w:t xml:space="preserve"> user</w:t>
      </w:r>
      <w:ins w:id="4111" w:author="Sam Simpson" w:date="2011-09-13T08:07:00Z">
        <w:r w:rsidR="00D46894">
          <w:t xml:space="preserve">s and </w:t>
        </w:r>
      </w:ins>
      <w:del w:id="4112" w:author="Sam Simpson" w:date="2011-09-13T08:07:00Z">
        <w:r w:rsidR="003B75DF" w:rsidRPr="00BB514A" w:rsidDel="00D46894">
          <w:rPr>
            <w:rPrChange w:id="4113" w:author="Sam Simpson" w:date="2011-09-13T08:04:00Z">
              <w:rPr>
                <w:highlight w:val="yellow"/>
              </w:rPr>
            </w:rPrChange>
          </w:rPr>
          <w:delText xml:space="preserve">, </w:delText>
        </w:r>
      </w:del>
      <w:r w:rsidR="003B75DF" w:rsidRPr="00BB514A">
        <w:rPr>
          <w:rPrChange w:id="4114" w:author="Sam Simpson" w:date="2011-09-13T08:04:00Z">
            <w:rPr>
              <w:highlight w:val="yellow"/>
            </w:rPr>
          </w:rPrChange>
        </w:rPr>
        <w:t>people in dark environment</w:t>
      </w:r>
      <w:ins w:id="4115" w:author="Sam Simpson" w:date="2011-09-13T08:07:00Z">
        <w:r w:rsidR="00D46894">
          <w:t>s</w:t>
        </w:r>
      </w:ins>
      <w:r w:rsidR="003B75DF" w:rsidRPr="00BB514A">
        <w:rPr>
          <w:rPrChange w:id="4116" w:author="Sam Simpson" w:date="2011-09-13T08:04:00Z">
            <w:rPr>
              <w:highlight w:val="yellow"/>
            </w:rPr>
          </w:rPrChange>
        </w:rPr>
        <w:t xml:space="preserve"> or any </w:t>
      </w:r>
      <w:del w:id="4117" w:author="Sam Simpson" w:date="2011-09-13T08:07:00Z">
        <w:r w:rsidR="003B75DF" w:rsidRPr="00BB514A" w:rsidDel="00D14A6E">
          <w:rPr>
            <w:rPrChange w:id="4118" w:author="Sam Simpson" w:date="2011-09-13T08:04:00Z">
              <w:rPr>
                <w:highlight w:val="yellow"/>
              </w:rPr>
            </w:rPrChange>
          </w:rPr>
          <w:delText xml:space="preserve">kind of </w:delText>
        </w:r>
      </w:del>
      <w:r w:rsidR="003B75DF" w:rsidRPr="00BB514A">
        <w:rPr>
          <w:rPrChange w:id="4119" w:author="Sam Simpson" w:date="2011-09-13T08:04:00Z">
            <w:rPr>
              <w:highlight w:val="yellow"/>
            </w:rPr>
          </w:rPrChange>
        </w:rPr>
        <w:t>people</w:t>
      </w:r>
      <w:ins w:id="4120" w:author="Sam Simpson" w:date="2011-09-13T08:07:00Z">
        <w:r w:rsidR="00D46894">
          <w:t xml:space="preserve"> for</w:t>
        </w:r>
      </w:ins>
      <w:r w:rsidR="003B75DF" w:rsidRPr="00BB514A">
        <w:rPr>
          <w:rPrChange w:id="4121" w:author="Sam Simpson" w:date="2011-09-13T08:04:00Z">
            <w:rPr>
              <w:highlight w:val="yellow"/>
            </w:rPr>
          </w:rPrChange>
        </w:rPr>
        <w:t xml:space="preserve"> who</w:t>
      </w:r>
      <w:ins w:id="4122" w:author="Sam Simpson" w:date="2011-09-13T08:07:00Z">
        <w:r w:rsidR="00D46894">
          <w:t>m it</w:t>
        </w:r>
      </w:ins>
      <w:r w:rsidR="003B75DF" w:rsidRPr="00BB514A">
        <w:rPr>
          <w:rPrChange w:id="4123" w:author="Sam Simpson" w:date="2011-09-13T08:04:00Z">
            <w:rPr>
              <w:highlight w:val="yellow"/>
            </w:rPr>
          </w:rPrChange>
        </w:rPr>
        <w:t xml:space="preserve"> is not convenient </w:t>
      </w:r>
      <w:del w:id="4124" w:author="Sam Simpson" w:date="2011-09-13T08:07:00Z">
        <w:r w:rsidR="003B75DF" w:rsidRPr="00BB514A" w:rsidDel="00D46894">
          <w:rPr>
            <w:rPrChange w:id="4125" w:author="Sam Simpson" w:date="2011-09-13T08:04:00Z">
              <w:rPr>
                <w:highlight w:val="yellow"/>
              </w:rPr>
            </w:rPrChange>
          </w:rPr>
          <w:delText xml:space="preserve">in </w:delText>
        </w:r>
      </w:del>
      <w:ins w:id="4126" w:author="Sam Simpson" w:date="2011-09-13T08:07:00Z">
        <w:r w:rsidR="00D46894">
          <w:t>to</w:t>
        </w:r>
        <w:r w:rsidR="00D46894" w:rsidRPr="00BB514A">
          <w:rPr>
            <w:rPrChange w:id="4127" w:author="Sam Simpson" w:date="2011-09-13T08:04:00Z">
              <w:rPr>
                <w:highlight w:val="yellow"/>
              </w:rPr>
            </w:rPrChange>
          </w:rPr>
          <w:t xml:space="preserve"> </w:t>
        </w:r>
      </w:ins>
      <w:r w:rsidR="000708D9" w:rsidRPr="00BB514A">
        <w:rPr>
          <w:rPrChange w:id="4128" w:author="Sam Simpson" w:date="2011-09-13T08:04:00Z">
            <w:rPr>
              <w:highlight w:val="yellow"/>
            </w:rPr>
          </w:rPrChange>
        </w:rPr>
        <w:t>understand</w:t>
      </w:r>
      <w:ins w:id="4129" w:author="Sam Simpson" w:date="2011-09-13T08:07:00Z">
        <w:r w:rsidR="00D46894">
          <w:t xml:space="preserve"> </w:t>
        </w:r>
      </w:ins>
      <w:del w:id="4130" w:author="Sam Simpson" w:date="2011-09-13T08:07:00Z">
        <w:r w:rsidR="000708D9" w:rsidRPr="00BB514A" w:rsidDel="00D46894">
          <w:rPr>
            <w:rPrChange w:id="4131" w:author="Sam Simpson" w:date="2011-09-13T08:04:00Z">
              <w:rPr>
                <w:highlight w:val="yellow"/>
              </w:rPr>
            </w:rPrChange>
          </w:rPr>
          <w:delText>ing</w:delText>
        </w:r>
        <w:r w:rsidR="000708D9" w:rsidRPr="00BB514A" w:rsidDel="00D14A6E">
          <w:rPr>
            <w:rPrChange w:id="4132" w:author="Sam Simpson" w:date="2011-09-13T08:04:00Z">
              <w:rPr>
                <w:highlight w:val="yellow"/>
              </w:rPr>
            </w:rPrChange>
          </w:rPr>
          <w:delText xml:space="preserve"> </w:delText>
        </w:r>
      </w:del>
      <w:r w:rsidR="000708D9" w:rsidRPr="00BB514A">
        <w:rPr>
          <w:rPrChange w:id="4133" w:author="Sam Simpson" w:date="2011-09-13T08:04:00Z">
            <w:rPr>
              <w:highlight w:val="yellow"/>
            </w:rPr>
          </w:rPrChange>
        </w:rPr>
        <w:t>written pages</w:t>
      </w:r>
      <w:r w:rsidR="0095768E" w:rsidRPr="00BB514A">
        <w:rPr>
          <w:rPrChange w:id="4134" w:author="Sam Simpson" w:date="2011-09-13T08:04:00Z">
            <w:rPr>
              <w:highlight w:val="yellow"/>
            </w:rPr>
          </w:rPrChange>
        </w:rPr>
        <w:t xml:space="preserve"> on screen</w:t>
      </w:r>
      <w:del w:id="4135" w:author="Sam Simpson" w:date="2011-09-13T08:08:00Z">
        <w:r w:rsidR="0095768E" w:rsidRPr="00BB514A" w:rsidDel="00D14A6E">
          <w:rPr>
            <w:rPrChange w:id="4136" w:author="Sam Simpson" w:date="2011-09-13T08:04:00Z">
              <w:rPr>
                <w:highlight w:val="yellow"/>
              </w:rPr>
            </w:rPrChange>
          </w:rPr>
          <w:delText>,</w:delText>
        </w:r>
      </w:del>
      <w:r w:rsidR="0095768E" w:rsidRPr="00BB514A">
        <w:rPr>
          <w:rPrChange w:id="4137" w:author="Sam Simpson" w:date="2011-09-13T08:04:00Z">
            <w:rPr>
              <w:highlight w:val="yellow"/>
            </w:rPr>
          </w:rPrChange>
        </w:rPr>
        <w:t xml:space="preserve"> </w:t>
      </w:r>
      <w:r w:rsidR="00B84521" w:rsidRPr="00BB514A">
        <w:rPr>
          <w:rPrChange w:id="4138" w:author="Sam Simpson" w:date="2011-09-13T08:04:00Z">
            <w:rPr>
              <w:highlight w:val="yellow"/>
            </w:rPr>
          </w:rPrChange>
        </w:rPr>
        <w:t xml:space="preserve">could benefit from </w:t>
      </w:r>
      <w:del w:id="4139" w:author="Sam Simpson" w:date="2011-09-13T08:08:00Z">
        <w:r w:rsidR="00B84521" w:rsidRPr="00BB514A" w:rsidDel="00D14A6E">
          <w:rPr>
            <w:rPrChange w:id="4140" w:author="Sam Simpson" w:date="2011-09-13T08:04:00Z">
              <w:rPr>
                <w:highlight w:val="yellow"/>
              </w:rPr>
            </w:rPrChange>
          </w:rPr>
          <w:delText xml:space="preserve">the </w:delText>
        </w:r>
      </w:del>
      <w:r w:rsidR="00B32C2F" w:rsidRPr="00BB514A">
        <w:rPr>
          <w:rPrChange w:id="4141" w:author="Sam Simpson" w:date="2011-09-13T08:04:00Z">
            <w:rPr>
              <w:highlight w:val="yellow"/>
            </w:rPr>
          </w:rPrChange>
        </w:rPr>
        <w:t>special consideration</w:t>
      </w:r>
      <w:del w:id="4142" w:author="Sam Simpson" w:date="2011-09-13T08:08:00Z">
        <w:r w:rsidR="00B32C2F" w:rsidRPr="00BB514A" w:rsidDel="00D14A6E">
          <w:rPr>
            <w:rPrChange w:id="4143" w:author="Sam Simpson" w:date="2011-09-13T08:04:00Z">
              <w:rPr>
                <w:highlight w:val="yellow"/>
              </w:rPr>
            </w:rPrChange>
          </w:rPr>
          <w:delText>,</w:delText>
        </w:r>
      </w:del>
      <w:r w:rsidR="00B32C2F" w:rsidRPr="00BB514A">
        <w:rPr>
          <w:rPrChange w:id="4144" w:author="Sam Simpson" w:date="2011-09-13T08:04:00Z">
            <w:rPr>
              <w:highlight w:val="yellow"/>
            </w:rPr>
          </w:rPrChange>
        </w:rPr>
        <w:t xml:space="preserve"> and </w:t>
      </w:r>
      <w:del w:id="4145" w:author="Sam Simpson" w:date="2011-09-13T08:08:00Z">
        <w:r w:rsidR="00B32C2F" w:rsidRPr="00BB514A" w:rsidDel="00D14A6E">
          <w:rPr>
            <w:rPrChange w:id="4146" w:author="Sam Simpson" w:date="2011-09-13T08:04:00Z">
              <w:rPr>
                <w:highlight w:val="yellow"/>
              </w:rPr>
            </w:rPrChange>
          </w:rPr>
          <w:delText xml:space="preserve">get </w:delText>
        </w:r>
      </w:del>
      <w:ins w:id="4147" w:author="Sam Simpson" w:date="2011-09-13T08:08:00Z">
        <w:r w:rsidR="00D14A6E">
          <w:t>be able to obtain</w:t>
        </w:r>
        <w:r w:rsidR="00D14A6E" w:rsidRPr="00BB514A">
          <w:rPr>
            <w:rPrChange w:id="4148" w:author="Sam Simpson" w:date="2011-09-13T08:04:00Z">
              <w:rPr>
                <w:highlight w:val="yellow"/>
              </w:rPr>
            </w:rPrChange>
          </w:rPr>
          <w:t xml:space="preserve"> </w:t>
        </w:r>
      </w:ins>
      <w:r w:rsidR="00B32C2F" w:rsidRPr="00BB514A">
        <w:rPr>
          <w:rPrChange w:id="4149" w:author="Sam Simpson" w:date="2011-09-13T08:04:00Z">
            <w:rPr>
              <w:highlight w:val="yellow"/>
            </w:rPr>
          </w:rPrChange>
        </w:rPr>
        <w:t xml:space="preserve">what they need on the web pages much </w:t>
      </w:r>
      <w:ins w:id="4150" w:author="Sam Simpson" w:date="2011-09-13T08:08:00Z">
        <w:r w:rsidR="00D14A6E">
          <w:t xml:space="preserve">more </w:t>
        </w:r>
      </w:ins>
      <w:r w:rsidR="00B32C2F" w:rsidRPr="00BB514A">
        <w:rPr>
          <w:rPrChange w:id="4151" w:author="Sam Simpson" w:date="2011-09-13T08:04:00Z">
            <w:rPr>
              <w:highlight w:val="yellow"/>
            </w:rPr>
          </w:rPrChange>
        </w:rPr>
        <w:t>easi</w:t>
      </w:r>
      <w:del w:id="4152" w:author="Sam Simpson" w:date="2011-09-13T08:08:00Z">
        <w:r w:rsidR="00B32C2F" w:rsidRPr="00BB514A" w:rsidDel="00D14A6E">
          <w:rPr>
            <w:rPrChange w:id="4153" w:author="Sam Simpson" w:date="2011-09-13T08:04:00Z">
              <w:rPr>
                <w:highlight w:val="yellow"/>
              </w:rPr>
            </w:rPrChange>
          </w:rPr>
          <w:delText>er</w:delText>
        </w:r>
      </w:del>
      <w:ins w:id="4154" w:author="Sam Simpson" w:date="2011-09-13T08:08:00Z">
        <w:r w:rsidR="00D14A6E">
          <w:t>ly</w:t>
        </w:r>
      </w:ins>
      <w:sdt>
        <w:sdtPr>
          <w:rPr>
            <w:rFonts w:hint="eastAsia"/>
          </w:rPr>
          <w:id w:val="-287814950"/>
          <w:citation/>
        </w:sdtPr>
        <w:sdtContent>
          <w:r w:rsidR="0057603F" w:rsidRPr="00BB514A">
            <w:rPr>
              <w:rPrChange w:id="4155" w:author="Sam Simpson" w:date="2011-09-13T08:04:00Z">
                <w:rPr>
                  <w:highlight w:val="yellow"/>
                </w:rPr>
              </w:rPrChange>
            </w:rPr>
            <w:fldChar w:fldCharType="begin"/>
          </w:r>
          <w:r w:rsidR="00415F4B" w:rsidRPr="00BB514A">
            <w:rPr>
              <w:rPrChange w:id="4156" w:author="Sam Simpson" w:date="2011-09-13T08:04:00Z">
                <w:rPr>
                  <w:highlight w:val="yellow"/>
                </w:rPr>
              </w:rPrChange>
            </w:rPr>
            <w:instrText xml:space="preserve"> CITATION Geo08 \l 2052 </w:instrText>
          </w:r>
          <w:r w:rsidR="0057603F" w:rsidRPr="00BB514A">
            <w:rPr>
              <w:rPrChange w:id="4157" w:author="Sam Simpson" w:date="2011-09-13T08:04:00Z">
                <w:rPr>
                  <w:highlight w:val="yellow"/>
                </w:rPr>
              </w:rPrChange>
            </w:rPr>
            <w:fldChar w:fldCharType="separate"/>
          </w:r>
          <w:r w:rsidR="004705C6" w:rsidRPr="00BB514A">
            <w:rPr>
              <w:noProof/>
              <w:rPrChange w:id="4158" w:author="Sam Simpson" w:date="2011-09-13T08:04:00Z">
                <w:rPr>
                  <w:noProof/>
                  <w:highlight w:val="yellow"/>
                </w:rPr>
              </w:rPrChange>
            </w:rPr>
            <w:t xml:space="preserve"> [33]</w:t>
          </w:r>
          <w:r w:rsidR="0057603F" w:rsidRPr="00BB514A">
            <w:rPr>
              <w:rPrChange w:id="4159" w:author="Sam Simpson" w:date="2011-09-13T08:04:00Z">
                <w:rPr>
                  <w:highlight w:val="yellow"/>
                </w:rPr>
              </w:rPrChange>
            </w:rPr>
            <w:fldChar w:fldCharType="end"/>
          </w:r>
        </w:sdtContent>
      </w:sdt>
      <w:r w:rsidR="000708D9" w:rsidRPr="00BB514A">
        <w:rPr>
          <w:rPrChange w:id="4160" w:author="Sam Simpson" w:date="2011-09-13T08:04:00Z">
            <w:rPr>
              <w:highlight w:val="yellow"/>
            </w:rPr>
          </w:rPrChange>
        </w:rPr>
        <w:t>.</w:t>
      </w:r>
      <w:r w:rsidR="00B32C2F" w:rsidRPr="00BB514A">
        <w:rPr>
          <w:rPrChange w:id="4161" w:author="Sam Simpson" w:date="2011-09-13T08:04:00Z">
            <w:rPr>
              <w:highlight w:val="yellow"/>
            </w:rPr>
          </w:rPrChange>
        </w:rPr>
        <w:t xml:space="preserve"> </w:t>
      </w:r>
      <w:r w:rsidR="00D30082" w:rsidRPr="00BB514A">
        <w:rPr>
          <w:rPrChange w:id="4162" w:author="Sam Simpson" w:date="2011-09-13T08:04:00Z">
            <w:rPr>
              <w:highlight w:val="yellow"/>
            </w:rPr>
          </w:rPrChange>
        </w:rPr>
        <w:t xml:space="preserve">As this project is aim to provide good accessibility for user, it is necessary to design by following the </w:t>
      </w:r>
      <w:r w:rsidR="004E73F3" w:rsidRPr="00BB514A">
        <w:rPr>
          <w:rPrChange w:id="4163" w:author="Sam Simpson" w:date="2011-09-13T08:04:00Z">
            <w:rPr>
              <w:highlight w:val="yellow"/>
            </w:rPr>
          </w:rPrChange>
        </w:rPr>
        <w:t>guidance</w:t>
      </w:r>
      <w:r w:rsidR="00D30082" w:rsidRPr="00BB514A">
        <w:rPr>
          <w:rPrChange w:id="4164" w:author="Sam Simpson" w:date="2011-09-13T08:04:00Z">
            <w:rPr>
              <w:highlight w:val="yellow"/>
            </w:rPr>
          </w:rPrChange>
        </w:rPr>
        <w:t xml:space="preserve"> of WCAG document</w:t>
      </w:r>
      <w:r w:rsidR="00F37F89" w:rsidRPr="00BB514A">
        <w:rPr>
          <w:rPrChange w:id="4165" w:author="Sam Simpson" w:date="2011-09-13T08:04:00Z">
            <w:rPr>
              <w:highlight w:val="yellow"/>
            </w:rPr>
          </w:rPrChange>
        </w:rPr>
        <w:t xml:space="preserve"> carefully</w:t>
      </w:r>
      <w:r w:rsidR="00D30082" w:rsidRPr="00BB514A">
        <w:rPr>
          <w:rPrChange w:id="4166" w:author="Sam Simpson" w:date="2011-09-13T08:04:00Z">
            <w:rPr>
              <w:highlight w:val="yellow"/>
            </w:rPr>
          </w:rPrChange>
        </w:rPr>
        <w:t>.</w:t>
      </w:r>
      <w:r w:rsidR="00492D53" w:rsidRPr="00BB514A">
        <w:rPr>
          <w:rPrChange w:id="4167" w:author="Sam Simpson" w:date="2011-09-13T08:04:00Z">
            <w:rPr>
              <w:highlight w:val="yellow"/>
            </w:rPr>
          </w:rPrChange>
        </w:rPr>
        <w:t xml:space="preserve"> </w:t>
      </w:r>
    </w:p>
    <w:p w:rsidR="00AC4BAD" w:rsidRPr="0085666B" w:rsidRDefault="00AC4BAD">
      <w:pPr>
        <w:pStyle w:val="3"/>
        <w:spacing w:line="360" w:lineRule="auto"/>
        <w:rPr>
          <w:rPrChange w:id="4168" w:author="Sam Simpson" w:date="2011-09-13T08:22:00Z">
            <w:rPr>
              <w:highlight w:val="yellow"/>
            </w:rPr>
          </w:rPrChange>
        </w:rPr>
        <w:pPrChange w:id="4169" w:author="Sam" w:date="2011-09-12T19:53:00Z">
          <w:pPr>
            <w:pStyle w:val="3"/>
          </w:pPr>
        </w:pPrChange>
      </w:pPr>
      <w:bookmarkStart w:id="4170" w:name="_Toc303574198"/>
      <w:r w:rsidRPr="0085666B">
        <w:rPr>
          <w:rPrChange w:id="4171" w:author="Sam Simpson" w:date="2011-09-13T08:22:00Z">
            <w:rPr>
              <w:highlight w:val="yellow"/>
            </w:rPr>
          </w:rPrChange>
        </w:rPr>
        <w:t>Easy to use</w:t>
      </w:r>
      <w:bookmarkEnd w:id="4170"/>
    </w:p>
    <w:p w:rsidR="00BC000E" w:rsidRDefault="00DA0035">
      <w:pPr>
        <w:spacing w:line="360" w:lineRule="auto"/>
        <w:rPr>
          <w:ins w:id="4172" w:author="Sam Simpson" w:date="2011-09-13T08:24:00Z"/>
        </w:rPr>
        <w:pPrChange w:id="4173" w:author="Sam" w:date="2011-09-12T19:53:00Z">
          <w:pPr/>
        </w:pPrChange>
      </w:pPr>
      <w:ins w:id="4174" w:author="Sam Simpson" w:date="2011-09-13T12:38:00Z">
        <w:r>
          <w:t xml:space="preserve">University of </w:t>
        </w:r>
      </w:ins>
      <w:del w:id="4175" w:author="Sam Simpson" w:date="2011-09-13T08:22:00Z">
        <w:r w:rsidR="002F5952" w:rsidRPr="0085666B" w:rsidDel="0085666B">
          <w:rPr>
            <w:rPrChange w:id="4176" w:author="Sam Simpson" w:date="2011-09-13T08:22:00Z">
              <w:rPr>
                <w:highlight w:val="yellow"/>
              </w:rPr>
            </w:rPrChange>
          </w:rPr>
          <w:delText xml:space="preserve">As I observed, the </w:delText>
        </w:r>
      </w:del>
      <w:r w:rsidR="00FF6C5E" w:rsidRPr="0085666B">
        <w:rPr>
          <w:rPrChange w:id="4177" w:author="Sam Simpson" w:date="2011-09-13T08:22:00Z">
            <w:rPr>
              <w:highlight w:val="yellow"/>
            </w:rPr>
          </w:rPrChange>
        </w:rPr>
        <w:t xml:space="preserve">York </w:t>
      </w:r>
      <w:ins w:id="4178" w:author="Sam Simpson" w:date="2011-09-13T08:22:00Z">
        <w:r w:rsidR="0085666B">
          <w:t xml:space="preserve">computer science </w:t>
        </w:r>
      </w:ins>
      <w:del w:id="4179" w:author="Sam Simpson" w:date="2011-09-13T08:22:00Z">
        <w:r w:rsidR="00FF6C5E" w:rsidRPr="0085666B" w:rsidDel="0085666B">
          <w:rPr>
            <w:rPrChange w:id="4180" w:author="Sam Simpson" w:date="2011-09-13T08:22:00Z">
              <w:rPr>
                <w:highlight w:val="yellow"/>
              </w:rPr>
            </w:rPrChange>
          </w:rPr>
          <w:delText xml:space="preserve">CS </w:delText>
        </w:r>
      </w:del>
      <w:r w:rsidR="00FF6C5E" w:rsidRPr="0085666B">
        <w:rPr>
          <w:rPrChange w:id="4181" w:author="Sam Simpson" w:date="2011-09-13T08:22:00Z">
            <w:rPr>
              <w:highlight w:val="yellow"/>
            </w:rPr>
          </w:rPrChange>
        </w:rPr>
        <w:t xml:space="preserve">students </w:t>
      </w:r>
      <w:ins w:id="4182" w:author="Sam Simpson" w:date="2011-09-13T08:22:00Z">
        <w:r w:rsidR="0085666B">
          <w:t>were</w:t>
        </w:r>
        <w:r w:rsidR="0085666B" w:rsidRPr="0085666B">
          <w:rPr>
            <w:rPrChange w:id="4183" w:author="Sam Simpson" w:date="2011-09-13T08:22:00Z">
              <w:rPr>
                <w:highlight w:val="yellow"/>
              </w:rPr>
            </w:rPrChange>
          </w:rPr>
          <w:t xml:space="preserve"> observed</w:t>
        </w:r>
      </w:ins>
      <w:del w:id="4184" w:author="Sam Simpson" w:date="2011-09-13T08:23:00Z">
        <w:r w:rsidR="00FF6C5E" w:rsidRPr="0085666B" w:rsidDel="0085666B">
          <w:rPr>
            <w:rPrChange w:id="4185" w:author="Sam Simpson" w:date="2011-09-13T08:22:00Z">
              <w:rPr>
                <w:highlight w:val="yellow"/>
              </w:rPr>
            </w:rPrChange>
          </w:rPr>
          <w:delText>in</w:delText>
        </w:r>
      </w:del>
      <w:r w:rsidR="00FF6C5E" w:rsidRPr="0085666B">
        <w:rPr>
          <w:rPrChange w:id="4186" w:author="Sam Simpson" w:date="2011-09-13T08:22:00Z">
            <w:rPr>
              <w:highlight w:val="yellow"/>
            </w:rPr>
          </w:rPrChange>
        </w:rPr>
        <w:t xml:space="preserve"> doing </w:t>
      </w:r>
      <w:del w:id="4187" w:author="Sam Simpson" w:date="2011-09-13T08:23:00Z">
        <w:r w:rsidR="00FF6C5E" w:rsidRPr="0085666B" w:rsidDel="0085666B">
          <w:rPr>
            <w:rPrChange w:id="4188" w:author="Sam Simpson" w:date="2011-09-13T08:22:00Z">
              <w:rPr>
                <w:highlight w:val="yellow"/>
              </w:rPr>
            </w:rPrChange>
          </w:rPr>
          <w:delText xml:space="preserve">their </w:delText>
        </w:r>
      </w:del>
      <w:r w:rsidR="00FF6C5E" w:rsidRPr="0085666B">
        <w:rPr>
          <w:rPrChange w:id="4189" w:author="Sam Simpson" w:date="2011-09-13T08:22:00Z">
            <w:rPr>
              <w:highlight w:val="yellow"/>
            </w:rPr>
          </w:rPrChange>
        </w:rPr>
        <w:t>group or individual coursework</w:t>
      </w:r>
      <w:ins w:id="4190" w:author="Sam Simpson" w:date="2011-09-13T08:23:00Z">
        <w:r w:rsidR="0085666B">
          <w:t>. However,</w:t>
        </w:r>
      </w:ins>
      <w:r w:rsidR="00663324" w:rsidRPr="0085666B">
        <w:rPr>
          <w:rPrChange w:id="4191" w:author="Sam Simpson" w:date="2011-09-13T08:22:00Z">
            <w:rPr>
              <w:highlight w:val="yellow"/>
            </w:rPr>
          </w:rPrChange>
        </w:rPr>
        <w:t xml:space="preserve"> </w:t>
      </w:r>
      <w:ins w:id="4192" w:author="Sam Simpson" w:date="2011-09-13T08:23:00Z">
        <w:r w:rsidR="0085666B">
          <w:t xml:space="preserve">they were </w:t>
        </w:r>
      </w:ins>
      <w:del w:id="4193" w:author="Sam Simpson" w:date="2011-09-13T08:23:00Z">
        <w:r w:rsidR="00663324" w:rsidRPr="0085666B" w:rsidDel="0085666B">
          <w:rPr>
            <w:rPrChange w:id="4194" w:author="Sam Simpson" w:date="2011-09-13T08:22:00Z">
              <w:rPr>
                <w:highlight w:val="yellow"/>
              </w:rPr>
            </w:rPrChange>
          </w:rPr>
          <w:delText>often no</w:delText>
        </w:r>
      </w:del>
      <w:ins w:id="4195" w:author="Sam Simpson" w:date="2011-09-13T08:23:00Z">
        <w:r w:rsidR="0085666B">
          <w:t>seldom</w:t>
        </w:r>
      </w:ins>
      <w:del w:id="4196" w:author="Sam Simpson" w:date="2011-09-13T08:23:00Z">
        <w:r w:rsidR="00663324" w:rsidRPr="0085666B" w:rsidDel="0085666B">
          <w:rPr>
            <w:rPrChange w:id="4197" w:author="Sam Simpson" w:date="2011-09-13T08:22:00Z">
              <w:rPr>
                <w:highlight w:val="yellow"/>
              </w:rPr>
            </w:rPrChange>
          </w:rPr>
          <w:delText>t</w:delText>
        </w:r>
      </w:del>
      <w:r w:rsidR="00663324" w:rsidRPr="0085666B">
        <w:rPr>
          <w:rPrChange w:id="4198" w:author="Sam Simpson" w:date="2011-09-13T08:22:00Z">
            <w:rPr>
              <w:highlight w:val="yellow"/>
            </w:rPr>
          </w:rPrChange>
        </w:rPr>
        <w:t xml:space="preserve"> interested in using</w:t>
      </w:r>
      <w:ins w:id="4199" w:author="Sam Simpson" w:date="2011-09-13T08:23:00Z">
        <w:r w:rsidR="0085666B">
          <w:t xml:space="preserve"> a</w:t>
        </w:r>
      </w:ins>
      <w:r w:rsidR="00447BF9" w:rsidRPr="0085666B">
        <w:rPr>
          <w:rPrChange w:id="4200" w:author="Sam Simpson" w:date="2011-09-13T08:22:00Z">
            <w:rPr>
              <w:highlight w:val="yellow"/>
            </w:rPr>
          </w:rPrChange>
        </w:rPr>
        <w:t xml:space="preserve"> version control system</w:t>
      </w:r>
      <w:r w:rsidR="00F259F4" w:rsidRPr="0085666B">
        <w:rPr>
          <w:rPrChange w:id="4201" w:author="Sam Simpson" w:date="2011-09-13T08:22:00Z">
            <w:rPr>
              <w:highlight w:val="yellow"/>
            </w:rPr>
          </w:rPrChange>
        </w:rPr>
        <w:t>,</w:t>
      </w:r>
      <w:r w:rsidR="004F370F" w:rsidRPr="0085666B">
        <w:rPr>
          <w:rPrChange w:id="4202" w:author="Sam Simpson" w:date="2011-09-13T08:22:00Z">
            <w:rPr>
              <w:highlight w:val="yellow"/>
            </w:rPr>
          </w:rPrChange>
        </w:rPr>
        <w:t xml:space="preserve"> even</w:t>
      </w:r>
      <w:r w:rsidR="00F259F4" w:rsidRPr="0085666B">
        <w:rPr>
          <w:rPrChange w:id="4203" w:author="Sam Simpson" w:date="2011-09-13T08:22:00Z">
            <w:rPr>
              <w:highlight w:val="yellow"/>
            </w:rPr>
          </w:rPrChange>
        </w:rPr>
        <w:t xml:space="preserve"> some </w:t>
      </w:r>
      <w:ins w:id="4204" w:author="Sam Simpson" w:date="2011-09-13T08:23:00Z">
        <w:r w:rsidR="0085666B">
          <w:t xml:space="preserve">of the </w:t>
        </w:r>
      </w:ins>
      <w:r w:rsidR="00F259F4" w:rsidRPr="0085666B">
        <w:rPr>
          <w:rPrChange w:id="4205" w:author="Sam Simpson" w:date="2011-09-13T08:22:00Z">
            <w:rPr>
              <w:highlight w:val="yellow"/>
            </w:rPr>
          </w:rPrChange>
        </w:rPr>
        <w:t>Software Engineering students</w:t>
      </w:r>
      <w:r w:rsidR="004925AA" w:rsidRPr="0085666B">
        <w:rPr>
          <w:rPrChange w:id="4206" w:author="Sam Simpson" w:date="2011-09-13T08:22:00Z">
            <w:rPr>
              <w:highlight w:val="yellow"/>
            </w:rPr>
          </w:rPrChange>
        </w:rPr>
        <w:t>.</w:t>
      </w:r>
      <w:r w:rsidR="00F259F4" w:rsidRPr="0085666B">
        <w:rPr>
          <w:rPrChange w:id="4207" w:author="Sam Simpson" w:date="2011-09-13T08:22:00Z">
            <w:rPr>
              <w:highlight w:val="yellow"/>
            </w:rPr>
          </w:rPrChange>
        </w:rPr>
        <w:t xml:space="preserve"> </w:t>
      </w:r>
      <w:r w:rsidR="00880DE6" w:rsidRPr="0085666B">
        <w:rPr>
          <w:rPrChange w:id="4208" w:author="Sam Simpson" w:date="2011-09-13T08:22:00Z">
            <w:rPr>
              <w:highlight w:val="yellow"/>
            </w:rPr>
          </w:rPrChange>
        </w:rPr>
        <w:t xml:space="preserve">The most common reason </w:t>
      </w:r>
      <w:ins w:id="4209" w:author="Sam Simpson" w:date="2011-09-13T08:23:00Z">
        <w:r w:rsidR="0085666B">
          <w:t xml:space="preserve">for this </w:t>
        </w:r>
      </w:ins>
      <w:r w:rsidR="00880DE6" w:rsidRPr="0085666B">
        <w:rPr>
          <w:rPrChange w:id="4210" w:author="Sam Simpson" w:date="2011-09-13T08:22:00Z">
            <w:rPr>
              <w:highlight w:val="yellow"/>
            </w:rPr>
          </w:rPrChange>
        </w:rPr>
        <w:t>was</w:t>
      </w:r>
      <w:ins w:id="4211" w:author="Sam Simpson" w:date="2011-09-13T08:23:00Z">
        <w:r w:rsidR="0085666B">
          <w:t>:</w:t>
        </w:r>
      </w:ins>
      <w:r w:rsidR="00880DE6" w:rsidRPr="0085666B">
        <w:rPr>
          <w:rPrChange w:id="4212" w:author="Sam Simpson" w:date="2011-09-13T08:22:00Z">
            <w:rPr>
              <w:highlight w:val="yellow"/>
            </w:rPr>
          </w:rPrChange>
        </w:rPr>
        <w:t xml:space="preserve"> “it is too complicated </w:t>
      </w:r>
      <w:r w:rsidR="004248D6" w:rsidRPr="0085666B">
        <w:rPr>
          <w:rPrChange w:id="4213" w:author="Sam Simpson" w:date="2011-09-13T08:22:00Z">
            <w:rPr>
              <w:highlight w:val="yellow"/>
            </w:rPr>
          </w:rPrChange>
        </w:rPr>
        <w:t>to</w:t>
      </w:r>
      <w:r w:rsidR="00880DE6" w:rsidRPr="0085666B">
        <w:rPr>
          <w:rPrChange w:id="4214" w:author="Sam Simpson" w:date="2011-09-13T08:22:00Z">
            <w:rPr>
              <w:highlight w:val="yellow"/>
            </w:rPr>
          </w:rPrChange>
        </w:rPr>
        <w:t xml:space="preserve"> configure the coursework to be version controlled”</w:t>
      </w:r>
      <w:r w:rsidR="007A6CBA" w:rsidRPr="0085666B">
        <w:rPr>
          <w:rPrChange w:id="4215" w:author="Sam Simpson" w:date="2011-09-13T08:22:00Z">
            <w:rPr>
              <w:highlight w:val="yellow"/>
            </w:rPr>
          </w:rPrChange>
        </w:rPr>
        <w:t xml:space="preserve"> (investigated by </w:t>
      </w:r>
      <w:r w:rsidR="002D3149" w:rsidRPr="0085666B">
        <w:rPr>
          <w:rPrChange w:id="4216" w:author="Sam Simpson" w:date="2011-09-13T08:22:00Z">
            <w:rPr>
              <w:highlight w:val="yellow"/>
            </w:rPr>
          </w:rPrChange>
        </w:rPr>
        <w:t>the</w:t>
      </w:r>
      <w:r w:rsidR="00F43678" w:rsidRPr="0085666B">
        <w:rPr>
          <w:rPrChange w:id="4217" w:author="Sam Simpson" w:date="2011-09-13T08:22:00Z">
            <w:rPr>
              <w:highlight w:val="yellow"/>
            </w:rPr>
          </w:rPrChange>
        </w:rPr>
        <w:t xml:space="preserve"> </w:t>
      </w:r>
      <w:r w:rsidR="007A6CBA" w:rsidRPr="0085666B">
        <w:rPr>
          <w:rPrChange w:id="4218" w:author="Sam Simpson" w:date="2011-09-13T08:22:00Z">
            <w:rPr>
              <w:highlight w:val="yellow"/>
            </w:rPr>
          </w:rPrChange>
        </w:rPr>
        <w:t xml:space="preserve">questionnaire in </w:t>
      </w:r>
      <w:r w:rsidR="00F43678" w:rsidRPr="0085666B">
        <w:rPr>
          <w:rPrChange w:id="4219" w:author="Sam Simpson" w:date="2011-09-13T08:22:00Z">
            <w:rPr>
              <w:highlight w:val="yellow"/>
            </w:rPr>
          </w:rPrChange>
        </w:rPr>
        <w:t xml:space="preserve">Appendix </w:t>
      </w:r>
      <w:r w:rsidR="00A9549F" w:rsidRPr="000D3349">
        <w:fldChar w:fldCharType="begin"/>
      </w:r>
      <w:r w:rsidR="00A9549F" w:rsidRPr="0085666B">
        <w:instrText xml:space="preserve"> REF _Ref303470635 \n \h  \* MERGEFORMAT </w:instrText>
      </w:r>
      <w:r w:rsidR="00A9549F" w:rsidRPr="000D3349">
        <w:rPr>
          <w:rPrChange w:id="4220" w:author="Sam Simpson" w:date="2011-09-13T08:22:00Z">
            <w:rPr/>
          </w:rPrChange>
        </w:rPr>
        <w:fldChar w:fldCharType="separate"/>
      </w:r>
      <w:r w:rsidR="00707DEE" w:rsidRPr="000D3349">
        <w:t>B</w:t>
      </w:r>
      <w:r w:rsidR="00A9549F" w:rsidRPr="000D3349">
        <w:fldChar w:fldCharType="end"/>
      </w:r>
      <w:r w:rsidR="007A6CBA" w:rsidRPr="0085666B">
        <w:rPr>
          <w:rPrChange w:id="4221" w:author="Sam Simpson" w:date="2011-09-13T08:22:00Z">
            <w:rPr>
              <w:highlight w:val="yellow"/>
            </w:rPr>
          </w:rPrChange>
        </w:rPr>
        <w:t>)</w:t>
      </w:r>
      <w:r w:rsidR="00880DE6" w:rsidRPr="0085666B">
        <w:rPr>
          <w:rPrChange w:id="4222" w:author="Sam Simpson" w:date="2011-09-13T08:22:00Z">
            <w:rPr>
              <w:highlight w:val="yellow"/>
            </w:rPr>
          </w:rPrChange>
        </w:rPr>
        <w:t xml:space="preserve">. </w:t>
      </w:r>
    </w:p>
    <w:p w:rsidR="002F5952" w:rsidRPr="0085666B" w:rsidRDefault="00730381">
      <w:pPr>
        <w:spacing w:line="360" w:lineRule="auto"/>
        <w:rPr>
          <w:rPrChange w:id="4223" w:author="Sam Simpson" w:date="2011-09-13T08:22:00Z">
            <w:rPr>
              <w:highlight w:val="yellow"/>
            </w:rPr>
          </w:rPrChange>
        </w:rPr>
        <w:pPrChange w:id="4224" w:author="Sam" w:date="2011-09-12T19:53:00Z">
          <w:pPr/>
        </w:pPrChange>
      </w:pPr>
      <w:r w:rsidRPr="0085666B">
        <w:rPr>
          <w:rPrChange w:id="4225" w:author="Sam Simpson" w:date="2011-09-13T08:22:00Z">
            <w:rPr>
              <w:highlight w:val="yellow"/>
            </w:rPr>
          </w:rPrChange>
        </w:rPr>
        <w:lastRenderedPageBreak/>
        <w:t xml:space="preserve">In setting up </w:t>
      </w:r>
      <w:r w:rsidR="00335C79" w:rsidRPr="0085666B">
        <w:rPr>
          <w:rPrChange w:id="4226" w:author="Sam Simpson" w:date="2011-09-13T08:22:00Z">
            <w:rPr>
              <w:highlight w:val="yellow"/>
            </w:rPr>
          </w:rPrChange>
        </w:rPr>
        <w:t>a</w:t>
      </w:r>
      <w:r w:rsidRPr="0085666B">
        <w:rPr>
          <w:rPrChange w:id="4227" w:author="Sam Simpson" w:date="2011-09-13T08:22:00Z">
            <w:rPr>
              <w:highlight w:val="yellow"/>
            </w:rPr>
          </w:rPrChange>
        </w:rPr>
        <w:t xml:space="preserve"> </w:t>
      </w:r>
      <w:r w:rsidR="00291964" w:rsidRPr="0085666B">
        <w:rPr>
          <w:rPrChange w:id="4228" w:author="Sam Simpson" w:date="2011-09-13T08:22:00Z">
            <w:rPr>
              <w:highlight w:val="yellow"/>
            </w:rPr>
          </w:rPrChange>
        </w:rPr>
        <w:t>traditional</w:t>
      </w:r>
      <w:r w:rsidRPr="0085666B">
        <w:rPr>
          <w:rPrChange w:id="4229" w:author="Sam Simpson" w:date="2011-09-13T08:22:00Z">
            <w:rPr>
              <w:highlight w:val="yellow"/>
            </w:rPr>
          </w:rPrChange>
        </w:rPr>
        <w:t xml:space="preserve"> version control system to </w:t>
      </w:r>
      <w:r w:rsidR="00BF3312" w:rsidRPr="0085666B">
        <w:rPr>
          <w:rPrChange w:id="4230" w:author="Sam Simpson" w:date="2011-09-13T08:22:00Z">
            <w:rPr>
              <w:highlight w:val="yellow"/>
            </w:rPr>
          </w:rPrChange>
        </w:rPr>
        <w:t>be worked</w:t>
      </w:r>
      <w:r w:rsidR="00A127CD" w:rsidRPr="0085666B">
        <w:rPr>
          <w:rPrChange w:id="4231" w:author="Sam Simpson" w:date="2011-09-13T08:22:00Z">
            <w:rPr>
              <w:highlight w:val="yellow"/>
            </w:rPr>
          </w:rPrChange>
        </w:rPr>
        <w:t xml:space="preserve"> </w:t>
      </w:r>
      <w:del w:id="4232" w:author="Sam Simpson" w:date="2011-09-13T08:24:00Z">
        <w:r w:rsidR="00A127CD" w:rsidRPr="0085666B" w:rsidDel="00BC000E">
          <w:rPr>
            <w:rPrChange w:id="4233" w:author="Sam Simpson" w:date="2011-09-13T08:22:00Z">
              <w:rPr>
                <w:highlight w:val="yellow"/>
              </w:rPr>
            </w:rPrChange>
          </w:rPr>
          <w:delText xml:space="preserve">at </w:delText>
        </w:r>
      </w:del>
      <w:ins w:id="4234" w:author="Sam Simpson" w:date="2011-09-13T08:24:00Z">
        <w:r w:rsidR="00BC000E">
          <w:t>on the</w:t>
        </w:r>
        <w:r w:rsidR="00BC000E" w:rsidRPr="0085666B">
          <w:rPr>
            <w:rPrChange w:id="4235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A127CD" w:rsidRPr="0085666B">
        <w:rPr>
          <w:rPrChange w:id="4236" w:author="Sam Simpson" w:date="2011-09-13T08:22:00Z">
            <w:rPr>
              <w:highlight w:val="yellow"/>
            </w:rPr>
          </w:rPrChange>
        </w:rPr>
        <w:t>client side</w:t>
      </w:r>
      <w:r w:rsidR="00BF3312" w:rsidRPr="0085666B">
        <w:rPr>
          <w:rPrChange w:id="4237" w:author="Sam Simpson" w:date="2011-09-13T08:22:00Z">
            <w:rPr>
              <w:highlight w:val="yellow"/>
            </w:rPr>
          </w:rPrChange>
        </w:rPr>
        <w:t xml:space="preserve">, </w:t>
      </w:r>
      <w:del w:id="4238" w:author="Sam Simpson" w:date="2011-09-13T08:24:00Z">
        <w:r w:rsidR="00BF3312" w:rsidRPr="0085666B" w:rsidDel="00BC000E">
          <w:rPr>
            <w:rPrChange w:id="4239" w:author="Sam Simpson" w:date="2011-09-13T08:22:00Z">
              <w:rPr>
                <w:highlight w:val="yellow"/>
              </w:rPr>
            </w:rPrChange>
          </w:rPr>
          <w:delText xml:space="preserve">it </w:delText>
        </w:r>
      </w:del>
      <w:ins w:id="4240" w:author="Sam Simpson" w:date="2011-09-13T08:24:00Z">
        <w:r w:rsidR="00BC000E" w:rsidRPr="00DC5400">
          <w:t>an</w:t>
        </w:r>
        <w:r w:rsidR="00BC000E" w:rsidRPr="00DC5400">
          <w:rPr>
            <w:rFonts w:hint="eastAsia"/>
          </w:rPr>
          <w:t xml:space="preserve"> account </w:t>
        </w:r>
      </w:ins>
      <w:r w:rsidR="008D088C" w:rsidRPr="0085666B">
        <w:rPr>
          <w:rPrChange w:id="4241" w:author="Sam Simpson" w:date="2011-09-13T08:22:00Z">
            <w:rPr>
              <w:highlight w:val="yellow"/>
            </w:rPr>
          </w:rPrChange>
        </w:rPr>
        <w:t>needs to</w:t>
      </w:r>
      <w:ins w:id="4242" w:author="Sam Simpson" w:date="2011-09-13T08:24:00Z">
        <w:r w:rsidR="00BC000E">
          <w:t xml:space="preserve"> be</w:t>
        </w:r>
      </w:ins>
      <w:r w:rsidR="008D088C" w:rsidRPr="0085666B">
        <w:rPr>
          <w:rPrChange w:id="4243" w:author="Sam Simpson" w:date="2011-09-13T08:22:00Z">
            <w:rPr>
              <w:highlight w:val="yellow"/>
            </w:rPr>
          </w:rPrChange>
        </w:rPr>
        <w:t xml:space="preserve"> </w:t>
      </w:r>
      <w:r w:rsidR="00802693" w:rsidRPr="0085666B">
        <w:rPr>
          <w:rPrChange w:id="4244" w:author="Sam Simpson" w:date="2011-09-13T08:22:00Z">
            <w:rPr>
              <w:highlight w:val="yellow"/>
            </w:rPr>
          </w:rPrChange>
        </w:rPr>
        <w:t>register</w:t>
      </w:r>
      <w:ins w:id="4245" w:author="Sam Simpson" w:date="2011-09-13T08:24:00Z">
        <w:r w:rsidR="00BC000E">
          <w:t>ed</w:t>
        </w:r>
      </w:ins>
      <w:r w:rsidR="00802693" w:rsidRPr="0085666B">
        <w:rPr>
          <w:rPrChange w:id="4246" w:author="Sam Simpson" w:date="2011-09-13T08:22:00Z">
            <w:rPr>
              <w:highlight w:val="yellow"/>
            </w:rPr>
          </w:rPrChange>
        </w:rPr>
        <w:t xml:space="preserve"> </w:t>
      </w:r>
      <w:del w:id="4247" w:author="Sam Simpson" w:date="2011-09-13T08:24:00Z">
        <w:r w:rsidR="00802693" w:rsidRPr="0085666B" w:rsidDel="00BC000E">
          <w:rPr>
            <w:rPrChange w:id="4248" w:author="Sam Simpson" w:date="2011-09-13T08:22:00Z">
              <w:rPr>
                <w:highlight w:val="yellow"/>
              </w:rPr>
            </w:rPrChange>
          </w:rPr>
          <w:delText xml:space="preserve">an account </w:delText>
        </w:r>
      </w:del>
      <w:r w:rsidR="00802693" w:rsidRPr="0085666B">
        <w:rPr>
          <w:rPrChange w:id="4249" w:author="Sam Simpson" w:date="2011-09-13T08:22:00Z">
            <w:rPr>
              <w:highlight w:val="yellow"/>
            </w:rPr>
          </w:rPrChange>
        </w:rPr>
        <w:t xml:space="preserve">first. After registration, the user needs to apply for a repository/project to be opened </w:t>
      </w:r>
      <w:del w:id="4250" w:author="Sam Simpson" w:date="2011-09-13T08:24:00Z">
        <w:r w:rsidR="00802693" w:rsidRPr="0085666B" w:rsidDel="00BC000E">
          <w:rPr>
            <w:rPrChange w:id="4251" w:author="Sam Simpson" w:date="2011-09-13T08:22:00Z">
              <w:rPr>
                <w:highlight w:val="yellow"/>
              </w:rPr>
            </w:rPrChange>
          </w:rPr>
          <w:delText xml:space="preserve">at </w:delText>
        </w:r>
      </w:del>
      <w:ins w:id="4252" w:author="Sam Simpson" w:date="2011-09-13T08:24:00Z">
        <w:r w:rsidR="00BC000E">
          <w:t>on</w:t>
        </w:r>
        <w:r w:rsidR="00BC000E" w:rsidRPr="0085666B">
          <w:rPr>
            <w:rPrChange w:id="4253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802693" w:rsidRPr="0085666B">
        <w:rPr>
          <w:rPrChange w:id="4254" w:author="Sam Simpson" w:date="2011-09-13T08:22:00Z">
            <w:rPr>
              <w:highlight w:val="yellow"/>
            </w:rPr>
          </w:rPrChange>
        </w:rPr>
        <w:t xml:space="preserve">the client side of the version control system. </w:t>
      </w:r>
      <w:r w:rsidR="00271A5E" w:rsidRPr="0085666B">
        <w:rPr>
          <w:rPrChange w:id="4255" w:author="Sam Simpson" w:date="2011-09-13T08:22:00Z">
            <w:rPr>
              <w:highlight w:val="yellow"/>
            </w:rPr>
          </w:rPrChange>
        </w:rPr>
        <w:t xml:space="preserve">Then the user downloads the </w:t>
      </w:r>
      <w:r w:rsidR="00306C4C" w:rsidRPr="0085666B">
        <w:rPr>
          <w:rPrChange w:id="4256" w:author="Sam Simpson" w:date="2011-09-13T08:22:00Z">
            <w:rPr>
              <w:highlight w:val="yellow"/>
            </w:rPr>
          </w:rPrChange>
        </w:rPr>
        <w:t xml:space="preserve">client side software </w:t>
      </w:r>
      <w:del w:id="4257" w:author="Sam Simpson" w:date="2011-09-13T08:24:00Z">
        <w:r w:rsidR="00306C4C" w:rsidRPr="0085666B" w:rsidDel="00BC000E">
          <w:rPr>
            <w:rPrChange w:id="4258" w:author="Sam Simpson" w:date="2011-09-13T08:22:00Z">
              <w:rPr>
                <w:highlight w:val="yellow"/>
              </w:rPr>
            </w:rPrChange>
          </w:rPr>
          <w:delText xml:space="preserve">of </w:delText>
        </w:r>
      </w:del>
      <w:ins w:id="4259" w:author="Sam Simpson" w:date="2011-09-13T08:24:00Z">
        <w:r w:rsidR="00BC000E">
          <w:t>for</w:t>
        </w:r>
        <w:r w:rsidR="00BC000E" w:rsidRPr="0085666B">
          <w:rPr>
            <w:rPrChange w:id="4260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306C4C" w:rsidRPr="0085666B">
        <w:rPr>
          <w:rPrChange w:id="4261" w:author="Sam Simpson" w:date="2011-09-13T08:22:00Z">
            <w:rPr>
              <w:highlight w:val="yellow"/>
            </w:rPr>
          </w:rPrChange>
        </w:rPr>
        <w:t>the version control system, log</w:t>
      </w:r>
      <w:ins w:id="4262" w:author="Sam Simpson" w:date="2011-09-13T08:24:00Z">
        <w:r w:rsidR="00BC000E">
          <w:t>s</w:t>
        </w:r>
      </w:ins>
      <w:r w:rsidR="00306C4C" w:rsidRPr="0085666B">
        <w:rPr>
          <w:rPrChange w:id="4263" w:author="Sam Simpson" w:date="2011-09-13T08:22:00Z">
            <w:rPr>
              <w:highlight w:val="yellow"/>
            </w:rPr>
          </w:rPrChange>
        </w:rPr>
        <w:t xml:space="preserve"> in with </w:t>
      </w:r>
      <w:ins w:id="4264" w:author="Sam Simpson" w:date="2011-09-13T08:24:00Z">
        <w:r w:rsidR="00BC000E">
          <w:t xml:space="preserve">an </w:t>
        </w:r>
      </w:ins>
      <w:r w:rsidR="00306C4C" w:rsidRPr="0085666B">
        <w:rPr>
          <w:rPrChange w:id="4265" w:author="Sam Simpson" w:date="2011-09-13T08:22:00Z">
            <w:rPr>
              <w:highlight w:val="yellow"/>
            </w:rPr>
          </w:rPrChange>
        </w:rPr>
        <w:t>administrator account</w:t>
      </w:r>
      <w:ins w:id="4266" w:author="Sam Simpson" w:date="2011-09-13T08:24:00Z">
        <w:r w:rsidR="00BC000E">
          <w:t xml:space="preserve"> and</w:t>
        </w:r>
      </w:ins>
      <w:del w:id="4267" w:author="Sam Simpson" w:date="2011-09-13T08:24:00Z">
        <w:r w:rsidR="00306C4C" w:rsidRPr="0085666B" w:rsidDel="00BC000E">
          <w:rPr>
            <w:rPrChange w:id="4268" w:author="Sam Simpson" w:date="2011-09-13T08:22:00Z">
              <w:rPr>
                <w:highlight w:val="yellow"/>
              </w:rPr>
            </w:rPrChange>
          </w:rPr>
          <w:delText>,</w:delText>
        </w:r>
      </w:del>
      <w:r w:rsidR="00306C4C" w:rsidRPr="0085666B">
        <w:rPr>
          <w:rPrChange w:id="4269" w:author="Sam Simpson" w:date="2011-09-13T08:22:00Z">
            <w:rPr>
              <w:highlight w:val="yellow"/>
            </w:rPr>
          </w:rPrChange>
        </w:rPr>
        <w:t xml:space="preserve"> install</w:t>
      </w:r>
      <w:ins w:id="4270" w:author="Sam Simpson" w:date="2011-09-13T08:24:00Z">
        <w:r w:rsidR="00BC000E">
          <w:t>s</w:t>
        </w:r>
      </w:ins>
      <w:r w:rsidR="00306C4C" w:rsidRPr="0085666B">
        <w:rPr>
          <w:rPrChange w:id="4271" w:author="Sam Simpson" w:date="2011-09-13T08:22:00Z">
            <w:rPr>
              <w:highlight w:val="yellow"/>
            </w:rPr>
          </w:rPrChange>
        </w:rPr>
        <w:t xml:space="preserve"> it. When</w:t>
      </w:r>
      <w:ins w:id="4272" w:author="Sam Simpson" w:date="2011-09-13T08:25:00Z">
        <w:r w:rsidR="007733F7">
          <w:t xml:space="preserve"> the</w:t>
        </w:r>
      </w:ins>
      <w:r w:rsidR="00306C4C" w:rsidRPr="0085666B">
        <w:rPr>
          <w:rPrChange w:id="4273" w:author="Sam Simpson" w:date="2011-09-13T08:22:00Z">
            <w:rPr>
              <w:highlight w:val="yellow"/>
            </w:rPr>
          </w:rPrChange>
        </w:rPr>
        <w:t xml:space="preserve"> </w:t>
      </w:r>
      <w:ins w:id="4274" w:author="Sam Simpson" w:date="2011-09-13T08:25:00Z">
        <w:r w:rsidR="007733F7" w:rsidRPr="006A0E42">
          <w:rPr>
            <w:rFonts w:hint="eastAsia"/>
          </w:rPr>
          <w:t>installation</w:t>
        </w:r>
        <w:r w:rsidR="007733F7">
          <w:t xml:space="preserve"> is</w:t>
        </w:r>
        <w:r w:rsidR="007733F7" w:rsidRPr="00C13804">
          <w:rPr>
            <w:rFonts w:hint="eastAsia"/>
          </w:rPr>
          <w:t xml:space="preserve"> </w:t>
        </w:r>
      </w:ins>
      <w:r w:rsidR="00306C4C" w:rsidRPr="0085666B">
        <w:rPr>
          <w:rPrChange w:id="4275" w:author="Sam Simpson" w:date="2011-09-13T08:22:00Z">
            <w:rPr>
              <w:highlight w:val="yellow"/>
            </w:rPr>
          </w:rPrChange>
        </w:rPr>
        <w:t>finished</w:t>
      </w:r>
      <w:del w:id="4276" w:author="Sam Simpson" w:date="2011-09-13T08:25:00Z">
        <w:r w:rsidR="00306C4C" w:rsidRPr="0085666B" w:rsidDel="007733F7">
          <w:rPr>
            <w:rPrChange w:id="4277" w:author="Sam Simpson" w:date="2011-09-13T08:22:00Z">
              <w:rPr>
                <w:highlight w:val="yellow"/>
              </w:rPr>
            </w:rPrChange>
          </w:rPr>
          <w:delText xml:space="preserve"> installation</w:delText>
        </w:r>
      </w:del>
      <w:r w:rsidR="00306C4C" w:rsidRPr="0085666B">
        <w:rPr>
          <w:rPrChange w:id="4278" w:author="Sam Simpson" w:date="2011-09-13T08:22:00Z">
            <w:rPr>
              <w:highlight w:val="yellow"/>
            </w:rPr>
          </w:rPrChange>
        </w:rPr>
        <w:t xml:space="preserve">, </w:t>
      </w:r>
      <w:r w:rsidR="00C4768F" w:rsidRPr="0085666B">
        <w:rPr>
          <w:rPrChange w:id="4279" w:author="Sam Simpson" w:date="2011-09-13T08:22:00Z">
            <w:rPr>
              <w:highlight w:val="yellow"/>
            </w:rPr>
          </w:rPrChange>
        </w:rPr>
        <w:t xml:space="preserve">the user needs to </w:t>
      </w:r>
      <w:r w:rsidR="00C62B96" w:rsidRPr="0085666B">
        <w:rPr>
          <w:rPrChange w:id="4280" w:author="Sam Simpson" w:date="2011-09-13T08:22:00Z">
            <w:rPr>
              <w:highlight w:val="yellow"/>
            </w:rPr>
          </w:rPrChange>
        </w:rPr>
        <w:t xml:space="preserve">configure a file folder as a </w:t>
      </w:r>
      <w:r w:rsidR="006A0551" w:rsidRPr="0085666B">
        <w:rPr>
          <w:rPrChange w:id="4281" w:author="Sam Simpson" w:date="2011-09-13T08:22:00Z">
            <w:rPr>
              <w:highlight w:val="yellow"/>
            </w:rPr>
          </w:rPrChange>
        </w:rPr>
        <w:t>project</w:t>
      </w:r>
      <w:ins w:id="4282" w:author="Sam Simpson" w:date="2011-09-13T08:25:00Z">
        <w:r w:rsidR="007733F7">
          <w:t>,</w:t>
        </w:r>
      </w:ins>
      <w:r w:rsidR="006A0551" w:rsidRPr="0085666B">
        <w:rPr>
          <w:rPrChange w:id="4283" w:author="Sam Simpson" w:date="2011-09-13T08:22:00Z">
            <w:rPr>
              <w:highlight w:val="yellow"/>
            </w:rPr>
          </w:rPrChange>
        </w:rPr>
        <w:t xml:space="preserve"> with </w:t>
      </w:r>
      <w:ins w:id="4284" w:author="Sam Simpson" w:date="2011-09-13T08:25:00Z">
        <w:r w:rsidR="007733F7">
          <w:t xml:space="preserve">the </w:t>
        </w:r>
      </w:ins>
      <w:r w:rsidR="006A0551" w:rsidRPr="0085666B">
        <w:rPr>
          <w:rPrChange w:id="4285" w:author="Sam Simpson" w:date="2011-09-13T08:22:00Z">
            <w:rPr>
              <w:highlight w:val="yellow"/>
            </w:rPr>
          </w:rPrChange>
        </w:rPr>
        <w:t>username, password, server information and repository address</w:t>
      </w:r>
      <w:r w:rsidR="00091283" w:rsidRPr="0085666B">
        <w:rPr>
          <w:rPrChange w:id="4286" w:author="Sam Simpson" w:date="2011-09-13T08:22:00Z">
            <w:rPr>
              <w:highlight w:val="yellow"/>
            </w:rPr>
          </w:rPrChange>
        </w:rPr>
        <w:t xml:space="preserve"> to “check</w:t>
      </w:r>
      <w:r w:rsidR="00C509DC" w:rsidRPr="0085666B">
        <w:rPr>
          <w:rPrChange w:id="4287" w:author="Sam Simpson" w:date="2011-09-13T08:22:00Z">
            <w:rPr>
              <w:highlight w:val="yellow"/>
            </w:rPr>
          </w:rPrChange>
        </w:rPr>
        <w:t xml:space="preserve"> </w:t>
      </w:r>
      <w:r w:rsidR="00091283" w:rsidRPr="0085666B">
        <w:rPr>
          <w:rPrChange w:id="4288" w:author="Sam Simpson" w:date="2011-09-13T08:22:00Z">
            <w:rPr>
              <w:highlight w:val="yellow"/>
            </w:rPr>
          </w:rPrChange>
        </w:rPr>
        <w:t>out”</w:t>
      </w:r>
      <w:r w:rsidR="00091283" w:rsidRPr="0085666B">
        <w:rPr>
          <w:rStyle w:val="aa"/>
          <w:rPrChange w:id="4289" w:author="Sam Simpson" w:date="2011-09-13T08:22:00Z">
            <w:rPr>
              <w:rStyle w:val="aa"/>
              <w:highlight w:val="yellow"/>
            </w:rPr>
          </w:rPrChange>
        </w:rPr>
        <w:footnoteReference w:id="15"/>
      </w:r>
      <w:r w:rsidR="00091283" w:rsidRPr="0085666B">
        <w:rPr>
          <w:rPrChange w:id="4300" w:author="Sam Simpson" w:date="2011-09-13T08:22:00Z">
            <w:rPr>
              <w:highlight w:val="yellow"/>
            </w:rPr>
          </w:rPrChange>
        </w:rPr>
        <w:t xml:space="preserve"> </w:t>
      </w:r>
      <w:del w:id="4301" w:author="Sam Simpson" w:date="2011-09-13T08:25:00Z">
        <w:r w:rsidR="00091283" w:rsidRPr="0085666B" w:rsidDel="007733F7">
          <w:rPr>
            <w:rPrChange w:id="4302" w:author="Sam Simpson" w:date="2011-09-13T08:22:00Z">
              <w:rPr>
                <w:highlight w:val="yellow"/>
              </w:rPr>
            </w:rPrChange>
          </w:rPr>
          <w:delText>at</w:delText>
        </w:r>
        <w:r w:rsidR="00C509DC" w:rsidRPr="0085666B" w:rsidDel="007733F7">
          <w:rPr>
            <w:rPrChange w:id="4303" w:author="Sam Simpson" w:date="2011-09-13T08:22:00Z">
              <w:rPr>
                <w:highlight w:val="yellow"/>
              </w:rPr>
            </w:rPrChange>
          </w:rPr>
          <w:delText xml:space="preserve"> </w:delText>
        </w:r>
      </w:del>
      <w:ins w:id="4304" w:author="Sam Simpson" w:date="2011-09-13T08:25:00Z">
        <w:r w:rsidR="007733F7">
          <w:t>on the</w:t>
        </w:r>
        <w:r w:rsidR="007733F7" w:rsidRPr="0085666B">
          <w:rPr>
            <w:rPrChange w:id="4305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C509DC" w:rsidRPr="0085666B">
        <w:rPr>
          <w:rPrChange w:id="4306" w:author="Sam Simpson" w:date="2011-09-13T08:22:00Z">
            <w:rPr>
              <w:highlight w:val="yellow"/>
            </w:rPr>
          </w:rPrChange>
        </w:rPr>
        <w:t xml:space="preserve">version control server. </w:t>
      </w:r>
      <w:r w:rsidR="00BF5DC2" w:rsidRPr="0085666B">
        <w:rPr>
          <w:rPrChange w:id="4307" w:author="Sam Simpson" w:date="2011-09-13T08:22:00Z">
            <w:rPr>
              <w:highlight w:val="yellow"/>
            </w:rPr>
          </w:rPrChange>
        </w:rPr>
        <w:t>If</w:t>
      </w:r>
      <w:r w:rsidR="00C509DC" w:rsidRPr="0085666B">
        <w:rPr>
          <w:rPrChange w:id="4308" w:author="Sam Simpson" w:date="2011-09-13T08:22:00Z">
            <w:rPr>
              <w:highlight w:val="yellow"/>
            </w:rPr>
          </w:rPrChange>
        </w:rPr>
        <w:t xml:space="preserve"> all the above steps </w:t>
      </w:r>
      <w:ins w:id="4309" w:author="Sam Simpson" w:date="2011-09-13T08:26:00Z">
        <w:r w:rsidR="00C13804">
          <w:t>are complet</w:t>
        </w:r>
      </w:ins>
      <w:del w:id="4310" w:author="Sam Simpson" w:date="2011-09-13T08:26:00Z">
        <w:r w:rsidR="00C509DC" w:rsidRPr="0085666B" w:rsidDel="00C13804">
          <w:rPr>
            <w:rPrChange w:id="4311" w:author="Sam Simpson" w:date="2011-09-13T08:22:00Z">
              <w:rPr>
                <w:highlight w:val="yellow"/>
              </w:rPr>
            </w:rPrChange>
          </w:rPr>
          <w:delText>finish</w:delText>
        </w:r>
      </w:del>
      <w:proofErr w:type="gramStart"/>
      <w:r w:rsidR="00C509DC" w:rsidRPr="0085666B">
        <w:rPr>
          <w:rPrChange w:id="4312" w:author="Sam Simpson" w:date="2011-09-13T08:22:00Z">
            <w:rPr>
              <w:highlight w:val="yellow"/>
            </w:rPr>
          </w:rPrChange>
        </w:rPr>
        <w:t>ed</w:t>
      </w:r>
      <w:proofErr w:type="gramEnd"/>
      <w:r w:rsidR="00C509DC" w:rsidRPr="0085666B">
        <w:rPr>
          <w:rPrChange w:id="4313" w:author="Sam Simpson" w:date="2011-09-13T08:22:00Z">
            <w:rPr>
              <w:highlight w:val="yellow"/>
            </w:rPr>
          </w:rPrChange>
        </w:rPr>
        <w:t xml:space="preserve"> without </w:t>
      </w:r>
      <w:del w:id="4314" w:author="Sam Simpson" w:date="2011-09-13T08:26:00Z">
        <w:r w:rsidR="00EC4140" w:rsidRPr="0085666B" w:rsidDel="00C13804">
          <w:rPr>
            <w:rPrChange w:id="4315" w:author="Sam Simpson" w:date="2011-09-13T08:22:00Z">
              <w:rPr>
                <w:highlight w:val="yellow"/>
              </w:rPr>
            </w:rPrChange>
          </w:rPr>
          <w:delText xml:space="preserve">face </w:delText>
        </w:r>
      </w:del>
      <w:r w:rsidR="00EC4140" w:rsidRPr="0085666B">
        <w:rPr>
          <w:rPrChange w:id="4316" w:author="Sam Simpson" w:date="2011-09-13T08:22:00Z">
            <w:rPr>
              <w:highlight w:val="yellow"/>
            </w:rPr>
          </w:rPrChange>
        </w:rPr>
        <w:t xml:space="preserve">any </w:t>
      </w:r>
      <w:r w:rsidR="00C509DC" w:rsidRPr="0085666B">
        <w:rPr>
          <w:rPrChange w:id="4317" w:author="Sam Simpson" w:date="2011-09-13T08:22:00Z">
            <w:rPr>
              <w:highlight w:val="yellow"/>
            </w:rPr>
          </w:rPrChange>
        </w:rPr>
        <w:t>error</w:t>
      </w:r>
      <w:ins w:id="4318" w:author="Sam Simpson" w:date="2011-09-13T08:26:00Z">
        <w:r w:rsidR="00C13804">
          <w:t>s</w:t>
        </w:r>
      </w:ins>
      <w:r w:rsidR="00C509DC" w:rsidRPr="0085666B">
        <w:rPr>
          <w:rPrChange w:id="4319" w:author="Sam Simpson" w:date="2011-09-13T08:22:00Z">
            <w:rPr>
              <w:highlight w:val="yellow"/>
            </w:rPr>
          </w:rPrChange>
        </w:rPr>
        <w:t xml:space="preserve">, </w:t>
      </w:r>
      <w:r w:rsidR="00291964" w:rsidRPr="0085666B">
        <w:rPr>
          <w:rPrChange w:id="4320" w:author="Sam Simpson" w:date="2011-09-13T08:22:00Z">
            <w:rPr>
              <w:highlight w:val="yellow"/>
            </w:rPr>
          </w:rPrChange>
        </w:rPr>
        <w:t>the user can do</w:t>
      </w:r>
      <w:ins w:id="4321" w:author="Sam Simpson" w:date="2011-09-13T08:26:00Z">
        <w:r w:rsidR="00C13804">
          <w:t xml:space="preserve"> the</w:t>
        </w:r>
      </w:ins>
      <w:r w:rsidR="00291964" w:rsidRPr="0085666B">
        <w:rPr>
          <w:rPrChange w:id="4322" w:author="Sam Simpson" w:date="2011-09-13T08:22:00Z">
            <w:rPr>
              <w:highlight w:val="yellow"/>
            </w:rPr>
          </w:rPrChange>
        </w:rPr>
        <w:t xml:space="preserve"> first commit of </w:t>
      </w:r>
      <w:del w:id="4323" w:author="Sam Simpson" w:date="2011-09-13T08:26:00Z">
        <w:r w:rsidR="00290AF3" w:rsidRPr="0085666B" w:rsidDel="00C13804">
          <w:rPr>
            <w:rPrChange w:id="4324" w:author="Sam Simpson" w:date="2011-09-13T08:22:00Z">
              <w:rPr>
                <w:highlight w:val="yellow"/>
              </w:rPr>
            </w:rPrChange>
          </w:rPr>
          <w:delText>his/her</w:delText>
        </w:r>
      </w:del>
      <w:ins w:id="4325" w:author="Sam Simpson" w:date="2011-09-13T08:26:00Z">
        <w:r w:rsidR="00C13804">
          <w:t>the</w:t>
        </w:r>
      </w:ins>
      <w:r w:rsidR="00291964" w:rsidRPr="0085666B">
        <w:rPr>
          <w:rPrChange w:id="4326" w:author="Sam Simpson" w:date="2011-09-13T08:22:00Z">
            <w:rPr>
              <w:highlight w:val="yellow"/>
            </w:rPr>
          </w:rPrChange>
        </w:rPr>
        <w:t xml:space="preserve"> files and start using the version control system. </w:t>
      </w:r>
      <w:del w:id="4327" w:author="Sam Simpson" w:date="2011-09-13T08:27:00Z">
        <w:r w:rsidR="00291964" w:rsidRPr="0085666B" w:rsidDel="0085060A">
          <w:rPr>
            <w:rPrChange w:id="4328" w:author="Sam Simpson" w:date="2011-09-13T08:22:00Z">
              <w:rPr>
                <w:highlight w:val="yellow"/>
              </w:rPr>
            </w:rPrChange>
          </w:rPr>
          <w:delText xml:space="preserve">Once </w:delText>
        </w:r>
      </w:del>
      <w:ins w:id="4329" w:author="Sam Simpson" w:date="2011-09-13T08:27:00Z">
        <w:r w:rsidR="0085060A">
          <w:t>If</w:t>
        </w:r>
        <w:r w:rsidR="0085060A" w:rsidRPr="0085666B">
          <w:rPr>
            <w:rPrChange w:id="4330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291964" w:rsidRPr="0085666B">
        <w:rPr>
          <w:rPrChange w:id="4331" w:author="Sam Simpson" w:date="2011-09-13T08:22:00Z">
            <w:rPr>
              <w:highlight w:val="yellow"/>
            </w:rPr>
          </w:rPrChange>
        </w:rPr>
        <w:t xml:space="preserve">the </w:t>
      </w:r>
      <w:r w:rsidR="00290AF3" w:rsidRPr="0085666B">
        <w:rPr>
          <w:rPrChange w:id="4332" w:author="Sam Simpson" w:date="2011-09-13T08:22:00Z">
            <w:rPr>
              <w:highlight w:val="yellow"/>
            </w:rPr>
          </w:rPrChange>
        </w:rPr>
        <w:t>user decide</w:t>
      </w:r>
      <w:ins w:id="4333" w:author="Sam Simpson" w:date="2011-09-13T08:27:00Z">
        <w:r w:rsidR="00C13804">
          <w:t>s</w:t>
        </w:r>
      </w:ins>
      <w:del w:id="4334" w:author="Sam Simpson" w:date="2011-09-13T08:27:00Z">
        <w:r w:rsidR="00290AF3" w:rsidRPr="0085666B" w:rsidDel="00C13804">
          <w:rPr>
            <w:rPrChange w:id="4335" w:author="Sam Simpson" w:date="2011-09-13T08:22:00Z">
              <w:rPr>
                <w:highlight w:val="yellow"/>
              </w:rPr>
            </w:rPrChange>
          </w:rPr>
          <w:delText>d</w:delText>
        </w:r>
      </w:del>
      <w:r w:rsidR="00290AF3" w:rsidRPr="0085666B">
        <w:rPr>
          <w:rPrChange w:id="4336" w:author="Sam Simpson" w:date="2011-09-13T08:22:00Z">
            <w:rPr>
              <w:highlight w:val="yellow"/>
            </w:rPr>
          </w:rPrChange>
        </w:rPr>
        <w:t xml:space="preserve"> to </w:t>
      </w:r>
      <w:r w:rsidR="001101CB" w:rsidRPr="0085666B">
        <w:rPr>
          <w:rPrChange w:id="4337" w:author="Sam Simpson" w:date="2011-09-13T08:22:00Z">
            <w:rPr>
              <w:highlight w:val="yellow"/>
            </w:rPr>
          </w:rPrChange>
        </w:rPr>
        <w:t>move</w:t>
      </w:r>
      <w:r w:rsidR="00290AF3" w:rsidRPr="0085666B">
        <w:rPr>
          <w:rPrChange w:id="4338" w:author="Sam Simpson" w:date="2011-09-13T08:22:00Z">
            <w:rPr>
              <w:highlight w:val="yellow"/>
            </w:rPr>
          </w:rPrChange>
        </w:rPr>
        <w:t xml:space="preserve"> </w:t>
      </w:r>
      <w:del w:id="4339" w:author="Sam Simpson" w:date="2011-09-13T08:27:00Z">
        <w:r w:rsidR="001101CB" w:rsidRPr="0085666B" w:rsidDel="0085060A">
          <w:rPr>
            <w:rPrChange w:id="4340" w:author="Sam Simpson" w:date="2011-09-13T08:22:00Z">
              <w:rPr>
                <w:highlight w:val="yellow"/>
              </w:rPr>
            </w:rPrChange>
          </w:rPr>
          <w:delText>his/her</w:delText>
        </w:r>
      </w:del>
      <w:ins w:id="4341" w:author="Sam Simpson" w:date="2011-09-13T08:27:00Z">
        <w:r w:rsidR="0085060A">
          <w:t>the</w:t>
        </w:r>
      </w:ins>
      <w:r w:rsidR="00290AF3" w:rsidRPr="0085666B">
        <w:rPr>
          <w:rPrChange w:id="4342" w:author="Sam Simpson" w:date="2011-09-13T08:22:00Z">
            <w:rPr>
              <w:highlight w:val="yellow"/>
            </w:rPr>
          </w:rPrChange>
        </w:rPr>
        <w:t xml:space="preserve"> work to another platform, </w:t>
      </w:r>
      <w:del w:id="4343" w:author="Sam Simpson" w:date="2011-09-13T08:27:00Z">
        <w:r w:rsidR="00290AF3" w:rsidRPr="0085666B" w:rsidDel="0085060A">
          <w:rPr>
            <w:rPrChange w:id="4344" w:author="Sam Simpson" w:date="2011-09-13T08:22:00Z">
              <w:rPr>
                <w:highlight w:val="yellow"/>
              </w:rPr>
            </w:rPrChange>
          </w:rPr>
          <w:delText>he/she</w:delText>
        </w:r>
      </w:del>
      <w:ins w:id="4345" w:author="Sam Simpson" w:date="2011-09-13T08:27:00Z">
        <w:r w:rsidR="0085060A">
          <w:t>they will</w:t>
        </w:r>
      </w:ins>
      <w:r w:rsidR="00290AF3" w:rsidRPr="0085666B">
        <w:rPr>
          <w:rPrChange w:id="4346" w:author="Sam Simpson" w:date="2011-09-13T08:22:00Z">
            <w:rPr>
              <w:highlight w:val="yellow"/>
            </w:rPr>
          </w:rPrChange>
        </w:rPr>
        <w:t xml:space="preserve"> need</w:t>
      </w:r>
      <w:del w:id="4347" w:author="Sam Simpson" w:date="2011-09-13T08:27:00Z">
        <w:r w:rsidR="00290AF3" w:rsidRPr="0085666B" w:rsidDel="0085060A">
          <w:rPr>
            <w:rPrChange w:id="4348" w:author="Sam Simpson" w:date="2011-09-13T08:22:00Z">
              <w:rPr>
                <w:highlight w:val="yellow"/>
              </w:rPr>
            </w:rPrChange>
          </w:rPr>
          <w:delText>s</w:delText>
        </w:r>
      </w:del>
      <w:r w:rsidR="00290AF3" w:rsidRPr="0085666B">
        <w:rPr>
          <w:rPrChange w:id="4349" w:author="Sam Simpson" w:date="2011-09-13T08:22:00Z">
            <w:rPr>
              <w:highlight w:val="yellow"/>
            </w:rPr>
          </w:rPrChange>
        </w:rPr>
        <w:t xml:space="preserve"> to redo everything</w:t>
      </w:r>
      <w:ins w:id="4350" w:author="Sam Simpson" w:date="2011-09-13T08:27:00Z">
        <w:r w:rsidR="0085060A">
          <w:t>, in order</w:t>
        </w:r>
      </w:ins>
      <w:r w:rsidR="00290AF3" w:rsidRPr="0085666B">
        <w:rPr>
          <w:rPrChange w:id="4351" w:author="Sam Simpson" w:date="2011-09-13T08:22:00Z">
            <w:rPr>
              <w:highlight w:val="yellow"/>
            </w:rPr>
          </w:rPrChange>
        </w:rPr>
        <w:t xml:space="preserve"> to re-configure the client side settings</w:t>
      </w:r>
      <w:sdt>
        <w:sdtPr>
          <w:rPr>
            <w:rFonts w:hint="eastAsia"/>
          </w:rPr>
          <w:id w:val="119118689"/>
          <w:citation/>
        </w:sdtPr>
        <w:sdtContent>
          <w:r w:rsidR="0057603F" w:rsidRPr="0085666B">
            <w:rPr>
              <w:rPrChange w:id="4352" w:author="Sam Simpson" w:date="2011-09-13T08:22:00Z">
                <w:rPr>
                  <w:highlight w:val="yellow"/>
                </w:rPr>
              </w:rPrChange>
            </w:rPr>
            <w:fldChar w:fldCharType="begin"/>
          </w:r>
          <w:r w:rsidR="00CF31DB" w:rsidRPr="0085666B">
            <w:rPr>
              <w:rPrChange w:id="4353" w:author="Sam Simpson" w:date="2011-09-13T08:22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85666B">
            <w:rPr>
              <w:rPrChange w:id="4354" w:author="Sam Simpson" w:date="2011-09-13T08:22:00Z">
                <w:rPr>
                  <w:highlight w:val="yellow"/>
                </w:rPr>
              </w:rPrChange>
            </w:rPr>
            <w:fldChar w:fldCharType="separate"/>
          </w:r>
          <w:r w:rsidR="004705C6" w:rsidRPr="0085666B">
            <w:rPr>
              <w:noProof/>
              <w:rPrChange w:id="4355" w:author="Sam Simpson" w:date="2011-09-13T08:22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85666B">
            <w:rPr>
              <w:rPrChange w:id="4356" w:author="Sam Simpson" w:date="2011-09-13T08:22:00Z">
                <w:rPr>
                  <w:highlight w:val="yellow"/>
                </w:rPr>
              </w:rPrChange>
            </w:rPr>
            <w:fldChar w:fldCharType="end"/>
          </w:r>
        </w:sdtContent>
      </w:sdt>
      <w:r w:rsidR="00290AF3" w:rsidRPr="0085666B">
        <w:rPr>
          <w:rPrChange w:id="4357" w:author="Sam Simpson" w:date="2011-09-13T08:22:00Z">
            <w:rPr>
              <w:highlight w:val="yellow"/>
            </w:rPr>
          </w:rPrChange>
        </w:rPr>
        <w:t>.</w:t>
      </w:r>
    </w:p>
    <w:p w:rsidR="00A60E33" w:rsidRPr="0085060A" w:rsidRDefault="006C1E80">
      <w:pPr>
        <w:spacing w:line="360" w:lineRule="auto"/>
        <w:rPr>
          <w:rPrChange w:id="4358" w:author="Sam Simpson" w:date="2011-09-13T08:27:00Z">
            <w:rPr>
              <w:highlight w:val="yellow"/>
            </w:rPr>
          </w:rPrChange>
        </w:rPr>
        <w:pPrChange w:id="4359" w:author="Sam" w:date="2011-09-12T19:53:00Z">
          <w:pPr/>
        </w:pPrChange>
      </w:pPr>
      <w:r w:rsidRPr="0085666B">
        <w:rPr>
          <w:rPrChange w:id="4360" w:author="Sam Simpson" w:date="2011-09-13T08:22:00Z">
            <w:rPr>
              <w:highlight w:val="yellow"/>
            </w:rPr>
          </w:rPrChange>
        </w:rPr>
        <w:t>This project aim</w:t>
      </w:r>
      <w:ins w:id="4361" w:author="Sam Simpson" w:date="2011-09-13T08:27:00Z">
        <w:r w:rsidR="0085060A">
          <w:t>s</w:t>
        </w:r>
      </w:ins>
      <w:r w:rsidRPr="0085666B">
        <w:rPr>
          <w:rPrChange w:id="4362" w:author="Sam Simpson" w:date="2011-09-13T08:22:00Z">
            <w:rPr>
              <w:highlight w:val="yellow"/>
            </w:rPr>
          </w:rPrChange>
        </w:rPr>
        <w:t xml:space="preserve"> to design an</w:t>
      </w:r>
      <w:r w:rsidR="007F6010" w:rsidRPr="0085666B">
        <w:rPr>
          <w:rPrChange w:id="4363" w:author="Sam Simpson" w:date="2011-09-13T08:22:00Z">
            <w:rPr>
              <w:highlight w:val="yellow"/>
            </w:rPr>
          </w:rPrChange>
        </w:rPr>
        <w:t xml:space="preserve"> easy </w:t>
      </w:r>
      <w:r w:rsidRPr="0085666B">
        <w:rPr>
          <w:rPrChange w:id="4364" w:author="Sam Simpson" w:date="2011-09-13T08:22:00Z">
            <w:rPr>
              <w:highlight w:val="yellow"/>
            </w:rPr>
          </w:rPrChange>
        </w:rPr>
        <w:t xml:space="preserve">to use version control system. </w:t>
      </w:r>
      <w:r w:rsidR="004E4AFC" w:rsidRPr="0085666B">
        <w:rPr>
          <w:rPrChange w:id="4365" w:author="Sam Simpson" w:date="2011-09-13T08:22:00Z">
            <w:rPr>
              <w:highlight w:val="yellow"/>
            </w:rPr>
          </w:rPrChange>
        </w:rPr>
        <w:t xml:space="preserve">To make </w:t>
      </w:r>
      <w:r w:rsidR="00175100" w:rsidRPr="0085666B">
        <w:rPr>
          <w:rPrChange w:id="4366" w:author="Sam Simpson" w:date="2011-09-13T08:22:00Z">
            <w:rPr>
              <w:highlight w:val="yellow"/>
            </w:rPr>
          </w:rPrChange>
        </w:rPr>
        <w:t>the system</w:t>
      </w:r>
      <w:r w:rsidR="004E4AFC" w:rsidRPr="0085666B">
        <w:rPr>
          <w:rPrChange w:id="4367" w:author="Sam Simpson" w:date="2011-09-13T08:22:00Z">
            <w:rPr>
              <w:highlight w:val="yellow"/>
            </w:rPr>
          </w:rPrChange>
        </w:rPr>
        <w:t xml:space="preserve"> easy to use </w:t>
      </w:r>
      <w:del w:id="4368" w:author="Sam Simpson" w:date="2011-09-13T08:27:00Z">
        <w:r w:rsidR="004E4AFC" w:rsidRPr="0085666B" w:rsidDel="0085060A">
          <w:rPr>
            <w:rPrChange w:id="4369" w:author="Sam Simpson" w:date="2011-09-13T08:22:00Z">
              <w:rPr>
                <w:highlight w:val="yellow"/>
              </w:rPr>
            </w:rPrChange>
          </w:rPr>
          <w:delText>indeed</w:delText>
        </w:r>
        <w:r w:rsidR="00175100" w:rsidRPr="0085666B" w:rsidDel="0085060A">
          <w:rPr>
            <w:rPrChange w:id="4370" w:author="Sam Simpson" w:date="2011-09-13T08:22:00Z">
              <w:rPr>
                <w:highlight w:val="yellow"/>
              </w:rPr>
            </w:rPrChange>
          </w:rPr>
          <w:delText xml:space="preserve"> </w:delText>
        </w:r>
      </w:del>
      <w:r w:rsidR="00175100" w:rsidRPr="0085666B">
        <w:rPr>
          <w:rPrChange w:id="4371" w:author="Sam Simpson" w:date="2011-09-13T08:22:00Z">
            <w:rPr>
              <w:highlight w:val="yellow"/>
            </w:rPr>
          </w:rPrChange>
        </w:rPr>
        <w:t xml:space="preserve">in </w:t>
      </w:r>
      <w:del w:id="4372" w:author="Sam Simpson" w:date="2011-09-13T08:27:00Z">
        <w:r w:rsidR="00175100" w:rsidRPr="0085666B" w:rsidDel="0085060A">
          <w:rPr>
            <w:rPrChange w:id="4373" w:author="Sam Simpson" w:date="2011-09-13T08:22:00Z">
              <w:rPr>
                <w:highlight w:val="yellow"/>
              </w:rPr>
            </w:rPrChange>
          </w:rPr>
          <w:delText xml:space="preserve">some </w:delText>
        </w:r>
      </w:del>
      <w:ins w:id="4374" w:author="Sam Simpson" w:date="2011-09-13T08:27:00Z">
        <w:r w:rsidR="0085060A">
          <w:t>a</w:t>
        </w:r>
        <w:r w:rsidR="0085060A" w:rsidRPr="0085666B">
          <w:rPr>
            <w:rPrChange w:id="4375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175100" w:rsidRPr="0085666B">
        <w:rPr>
          <w:rPrChange w:id="4376" w:author="Sam Simpson" w:date="2011-09-13T08:22:00Z">
            <w:rPr>
              <w:highlight w:val="yellow"/>
            </w:rPr>
          </w:rPrChange>
        </w:rPr>
        <w:t xml:space="preserve">small project like </w:t>
      </w:r>
      <w:r w:rsidR="00AE33ED" w:rsidRPr="0085666B">
        <w:rPr>
          <w:rPrChange w:id="4377" w:author="Sam Simpson" w:date="2011-09-13T08:22:00Z">
            <w:rPr>
              <w:highlight w:val="yellow"/>
            </w:rPr>
          </w:rPrChange>
        </w:rPr>
        <w:t xml:space="preserve">coursework </w:t>
      </w:r>
      <w:ins w:id="4378" w:author="Sam Simpson" w:date="2011-09-13T08:28:00Z">
        <w:r w:rsidR="00EA0F5F">
          <w:t xml:space="preserve">given to students </w:t>
        </w:r>
      </w:ins>
      <w:r w:rsidR="00AE33ED" w:rsidRPr="0085666B">
        <w:rPr>
          <w:rPrChange w:id="4379" w:author="Sam Simpson" w:date="2011-09-13T08:22:00Z">
            <w:rPr>
              <w:highlight w:val="yellow"/>
            </w:rPr>
          </w:rPrChange>
        </w:rPr>
        <w:t>in</w:t>
      </w:r>
      <w:ins w:id="4380" w:author="Sam Simpson" w:date="2011-09-13T08:28:00Z">
        <w:r w:rsidR="00EA0F5F">
          <w:t xml:space="preserve"> the University of</w:t>
        </w:r>
      </w:ins>
      <w:r w:rsidR="00AE33ED" w:rsidRPr="0085666B">
        <w:rPr>
          <w:rPrChange w:id="4381" w:author="Sam Simpson" w:date="2011-09-13T08:22:00Z">
            <w:rPr>
              <w:highlight w:val="yellow"/>
            </w:rPr>
          </w:rPrChange>
        </w:rPr>
        <w:t xml:space="preserve"> York C</w:t>
      </w:r>
      <w:ins w:id="4382" w:author="Sam Simpson" w:date="2011-09-13T08:28:00Z">
        <w:r w:rsidR="00EA0F5F">
          <w:t xml:space="preserve">omputer </w:t>
        </w:r>
      </w:ins>
      <w:r w:rsidR="00AE33ED" w:rsidRPr="0085666B">
        <w:rPr>
          <w:rPrChange w:id="4383" w:author="Sam Simpson" w:date="2011-09-13T08:22:00Z">
            <w:rPr>
              <w:highlight w:val="yellow"/>
            </w:rPr>
          </w:rPrChange>
        </w:rPr>
        <w:t>S</w:t>
      </w:r>
      <w:ins w:id="4384" w:author="Sam Simpson" w:date="2011-09-13T08:28:00Z">
        <w:r w:rsidR="00EA0F5F">
          <w:t>cience</w:t>
        </w:r>
      </w:ins>
      <w:r w:rsidR="00AE33ED" w:rsidRPr="0085666B">
        <w:rPr>
          <w:rPrChange w:id="4385" w:author="Sam Simpson" w:date="2011-09-13T08:22:00Z">
            <w:rPr>
              <w:highlight w:val="yellow"/>
            </w:rPr>
          </w:rPrChange>
        </w:rPr>
        <w:t xml:space="preserve"> department</w:t>
      </w:r>
      <w:r w:rsidR="004E4AFC" w:rsidRPr="0085666B">
        <w:rPr>
          <w:rPrChange w:id="4386" w:author="Sam Simpson" w:date="2011-09-13T08:22:00Z">
            <w:rPr>
              <w:highlight w:val="yellow"/>
            </w:rPr>
          </w:rPrChange>
        </w:rPr>
        <w:t xml:space="preserve">, </w:t>
      </w:r>
      <w:r w:rsidR="00175100" w:rsidRPr="0085666B">
        <w:rPr>
          <w:rPrChange w:id="4387" w:author="Sam Simpson" w:date="2011-09-13T08:22:00Z">
            <w:rPr>
              <w:highlight w:val="yellow"/>
            </w:rPr>
          </w:rPrChange>
        </w:rPr>
        <w:t xml:space="preserve">it should focus on </w:t>
      </w:r>
      <w:del w:id="4388" w:author="Sam Simpson" w:date="2011-09-13T08:28:00Z">
        <w:r w:rsidR="00175100" w:rsidRPr="0085666B" w:rsidDel="00EA0F5F">
          <w:rPr>
            <w:rPrChange w:id="4389" w:author="Sam Simpson" w:date="2011-09-13T08:22:00Z">
              <w:rPr>
                <w:highlight w:val="yellow"/>
              </w:rPr>
            </w:rPrChange>
          </w:rPr>
          <w:delText xml:space="preserve">the </w:delText>
        </w:r>
      </w:del>
      <w:r w:rsidR="00175100" w:rsidRPr="0085666B">
        <w:rPr>
          <w:rPrChange w:id="4390" w:author="Sam Simpson" w:date="2011-09-13T08:22:00Z">
            <w:rPr>
              <w:highlight w:val="yellow"/>
            </w:rPr>
          </w:rPrChange>
        </w:rPr>
        <w:t xml:space="preserve">core functions and </w:t>
      </w:r>
      <w:r w:rsidR="007207C1" w:rsidRPr="0085666B">
        <w:rPr>
          <w:rPrChange w:id="4391" w:author="Sam Simpson" w:date="2011-09-13T08:22:00Z">
            <w:rPr>
              <w:highlight w:val="yellow"/>
            </w:rPr>
          </w:rPrChange>
        </w:rPr>
        <w:t xml:space="preserve">make the process </w:t>
      </w:r>
      <w:del w:id="4392" w:author="Sam Simpson" w:date="2011-09-13T08:28:00Z">
        <w:r w:rsidR="007207C1" w:rsidRPr="0085666B" w:rsidDel="00EA0F5F">
          <w:rPr>
            <w:rPrChange w:id="4393" w:author="Sam Simpson" w:date="2011-09-13T08:22:00Z">
              <w:rPr>
                <w:highlight w:val="yellow"/>
              </w:rPr>
            </w:rPrChange>
          </w:rPr>
          <w:delText xml:space="preserve">in </w:delText>
        </w:r>
      </w:del>
      <w:ins w:id="4394" w:author="Sam Simpson" w:date="2011-09-13T08:28:00Z">
        <w:r w:rsidR="00EA0F5F">
          <w:t>of</w:t>
        </w:r>
        <w:r w:rsidR="00EA0F5F" w:rsidRPr="0085666B">
          <w:rPr>
            <w:rPrChange w:id="4395" w:author="Sam Simpson" w:date="2011-09-13T08:22:00Z">
              <w:rPr>
                <w:highlight w:val="yellow"/>
              </w:rPr>
            </w:rPrChange>
          </w:rPr>
          <w:t xml:space="preserve"> </w:t>
        </w:r>
      </w:ins>
      <w:r w:rsidR="007207C1" w:rsidRPr="0085666B">
        <w:rPr>
          <w:rPrChange w:id="4396" w:author="Sam Simpson" w:date="2011-09-13T08:22:00Z">
            <w:rPr>
              <w:highlight w:val="yellow"/>
            </w:rPr>
          </w:rPrChange>
        </w:rPr>
        <w:t xml:space="preserve">using </w:t>
      </w:r>
      <w:ins w:id="4397" w:author="Sam Simpson" w:date="2011-09-13T08:28:00Z">
        <w:r w:rsidR="00EA0F5F">
          <w:t xml:space="preserve">the </w:t>
        </w:r>
      </w:ins>
      <w:r w:rsidR="007207C1" w:rsidRPr="0085666B">
        <w:rPr>
          <w:rPrChange w:id="4398" w:author="Sam Simpson" w:date="2011-09-13T08:22:00Z">
            <w:rPr>
              <w:highlight w:val="yellow"/>
            </w:rPr>
          </w:rPrChange>
        </w:rPr>
        <w:t>core functions as simple as possible.</w:t>
      </w:r>
      <w:r w:rsidR="00ED7539" w:rsidRPr="0085666B">
        <w:rPr>
          <w:rPrChange w:id="4399" w:author="Sam Simpson" w:date="2011-09-13T08:22:00Z">
            <w:rPr>
              <w:highlight w:val="yellow"/>
            </w:rPr>
          </w:rPrChange>
        </w:rPr>
        <w:t xml:space="preserve"> </w:t>
      </w:r>
      <w:r w:rsidR="00B100D5" w:rsidRPr="0085666B">
        <w:rPr>
          <w:rPrChange w:id="4400" w:author="Sam Simpson" w:date="2011-09-13T08:22:00Z">
            <w:rPr>
              <w:highlight w:val="yellow"/>
            </w:rPr>
          </w:rPrChange>
        </w:rPr>
        <w:t xml:space="preserve">As </w:t>
      </w:r>
      <w:r w:rsidR="00B100D5" w:rsidRPr="0085060A">
        <w:rPr>
          <w:rPrChange w:id="4401" w:author="Sam Simpson" w:date="2011-09-13T08:27:00Z">
            <w:rPr>
              <w:highlight w:val="yellow"/>
            </w:rPr>
          </w:rPrChange>
        </w:rPr>
        <w:t xml:space="preserve">analysed above, </w:t>
      </w:r>
      <w:del w:id="4402" w:author="Sam Simpson" w:date="2011-09-13T08:29:00Z">
        <w:r w:rsidR="00B86440" w:rsidRPr="0085060A" w:rsidDel="00EA0F5F">
          <w:rPr>
            <w:rPrChange w:id="4403" w:author="Sam Simpson" w:date="2011-09-13T08:27:00Z">
              <w:rPr>
                <w:highlight w:val="yellow"/>
              </w:rPr>
            </w:rPrChange>
          </w:rPr>
          <w:delText xml:space="preserve">the </w:delText>
        </w:r>
      </w:del>
      <w:ins w:id="4404" w:author="Sam Simpson" w:date="2011-09-13T08:29:00Z">
        <w:r w:rsidR="00EA0F5F">
          <w:t>a</w:t>
        </w:r>
        <w:r w:rsidR="00EA0F5F" w:rsidRPr="0085060A">
          <w:rPr>
            <w:rPrChange w:id="4405" w:author="Sam Simpson" w:date="2011-09-13T08:27:00Z">
              <w:rPr>
                <w:highlight w:val="yellow"/>
              </w:rPr>
            </w:rPrChange>
          </w:rPr>
          <w:t xml:space="preserve"> </w:t>
        </w:r>
      </w:ins>
      <w:r w:rsidR="00B86440" w:rsidRPr="0085060A">
        <w:rPr>
          <w:rPrChange w:id="4406" w:author="Sam Simpson" w:date="2011-09-13T08:27:00Z">
            <w:rPr>
              <w:highlight w:val="yellow"/>
            </w:rPr>
          </w:rPrChange>
        </w:rPr>
        <w:t xml:space="preserve">web-based interface would be a simple way to provide core functions with an easy to use interface. </w:t>
      </w:r>
      <w:ins w:id="4407" w:author="Sam Simpson" w:date="2011-09-13T08:29:00Z">
        <w:r w:rsidR="00F3083A">
          <w:t xml:space="preserve">The </w:t>
        </w:r>
      </w:ins>
      <w:del w:id="4408" w:author="Sam Simpson" w:date="2011-09-13T08:29:00Z">
        <w:r w:rsidR="00B86440" w:rsidRPr="0085060A" w:rsidDel="00F3083A">
          <w:rPr>
            <w:rPrChange w:id="4409" w:author="Sam Simpson" w:date="2011-09-13T08:27:00Z">
              <w:rPr>
                <w:highlight w:val="yellow"/>
              </w:rPr>
            </w:rPrChange>
          </w:rPr>
          <w:delText>U</w:delText>
        </w:r>
      </w:del>
      <w:ins w:id="4410" w:author="Sam Simpson" w:date="2011-09-13T08:29:00Z">
        <w:r w:rsidR="00F3083A">
          <w:t>u</w:t>
        </w:r>
      </w:ins>
      <w:r w:rsidR="00B86440" w:rsidRPr="0085060A">
        <w:rPr>
          <w:rPrChange w:id="4411" w:author="Sam Simpson" w:date="2011-09-13T08:27:00Z">
            <w:rPr>
              <w:highlight w:val="yellow"/>
            </w:rPr>
          </w:rPrChange>
        </w:rPr>
        <w:t xml:space="preserve">ser may use the system </w:t>
      </w:r>
      <w:del w:id="4412" w:author="Sam Simpson" w:date="2011-09-13T08:29:00Z">
        <w:r w:rsidR="00B86440" w:rsidRPr="0085060A" w:rsidDel="00F3083A">
          <w:rPr>
            <w:rPrChange w:id="4413" w:author="Sam Simpson" w:date="2011-09-13T08:27:00Z">
              <w:rPr>
                <w:highlight w:val="yellow"/>
              </w:rPr>
            </w:rPrChange>
          </w:rPr>
          <w:delText xml:space="preserve">like </w:delText>
        </w:r>
      </w:del>
      <w:ins w:id="4414" w:author="Sam Simpson" w:date="2011-09-13T08:29:00Z">
        <w:r w:rsidR="00F3083A">
          <w:t>in the same way</w:t>
        </w:r>
        <w:r w:rsidR="00F3083A" w:rsidRPr="0085060A">
          <w:rPr>
            <w:rPrChange w:id="4415" w:author="Sam Simpson" w:date="2011-09-13T08:27:00Z">
              <w:rPr>
                <w:highlight w:val="yellow"/>
              </w:rPr>
            </w:rPrChange>
          </w:rPr>
          <w:t xml:space="preserve"> </w:t>
        </w:r>
      </w:ins>
      <w:r w:rsidR="00B86440" w:rsidRPr="0085060A">
        <w:rPr>
          <w:rPrChange w:id="4416" w:author="Sam Simpson" w:date="2011-09-13T08:27:00Z">
            <w:rPr>
              <w:highlight w:val="yellow"/>
            </w:rPr>
          </w:rPrChange>
        </w:rPr>
        <w:t xml:space="preserve">they use </w:t>
      </w:r>
      <w:del w:id="4417" w:author="Sam Simpson" w:date="2011-09-13T08:29:00Z">
        <w:r w:rsidR="00B86440" w:rsidRPr="0085060A" w:rsidDel="00F3083A">
          <w:rPr>
            <w:rPrChange w:id="4418" w:author="Sam Simpson" w:date="2011-09-13T08:27:00Z">
              <w:rPr>
                <w:highlight w:val="yellow"/>
              </w:rPr>
            </w:rPrChange>
          </w:rPr>
          <w:delText xml:space="preserve">a </w:delText>
        </w:r>
      </w:del>
      <w:ins w:id="4419" w:author="Sam Simpson" w:date="2011-09-13T08:29:00Z">
        <w:r w:rsidR="00F3083A">
          <w:t xml:space="preserve">the </w:t>
        </w:r>
      </w:ins>
      <w:r w:rsidR="00B86440" w:rsidRPr="0085060A">
        <w:rPr>
          <w:rPrChange w:id="4420" w:author="Sam Simpson" w:date="2011-09-13T08:27:00Z">
            <w:rPr>
              <w:highlight w:val="yellow"/>
            </w:rPr>
          </w:rPrChange>
        </w:rPr>
        <w:t>webmail system</w:t>
      </w:r>
      <w:ins w:id="4421" w:author="Sam Simpson" w:date="2011-09-13T08:29:00Z">
        <w:r w:rsidR="00F3083A">
          <w:t>; they can</w:t>
        </w:r>
      </w:ins>
      <w:del w:id="4422" w:author="Sam Simpson" w:date="2011-09-13T08:29:00Z">
        <w:r w:rsidR="00B86440" w:rsidRPr="0085060A" w:rsidDel="00F3083A">
          <w:rPr>
            <w:rPrChange w:id="4423" w:author="Sam Simpson" w:date="2011-09-13T08:27:00Z">
              <w:rPr>
                <w:highlight w:val="yellow"/>
              </w:rPr>
            </w:rPrChange>
          </w:rPr>
          <w:delText>,</w:delText>
        </w:r>
      </w:del>
      <w:r w:rsidR="00B86440" w:rsidRPr="0085060A">
        <w:rPr>
          <w:rPrChange w:id="4424" w:author="Sam Simpson" w:date="2011-09-13T08:27:00Z">
            <w:rPr>
              <w:highlight w:val="yellow"/>
            </w:rPr>
          </w:rPrChange>
        </w:rPr>
        <w:t xml:space="preserve"> sign in and tick the “remember me” label to perform</w:t>
      </w:r>
      <w:ins w:id="4425" w:author="Sam Simpson" w:date="2011-09-13T08:29:00Z">
        <w:r w:rsidR="00F3083A">
          <w:t xml:space="preserve"> an</w:t>
        </w:r>
      </w:ins>
      <w:r w:rsidR="00B86440" w:rsidRPr="0085060A">
        <w:rPr>
          <w:rPrChange w:id="4426" w:author="Sam Simpson" w:date="2011-09-13T08:27:00Z">
            <w:rPr>
              <w:highlight w:val="yellow"/>
            </w:rPr>
          </w:rPrChange>
        </w:rPr>
        <w:t xml:space="preserve"> automatic log in</w:t>
      </w:r>
      <w:ins w:id="4427" w:author="Sam Simpson" w:date="2011-09-13T08:30:00Z">
        <w:r w:rsidR="00C90473">
          <w:t>,</w:t>
        </w:r>
      </w:ins>
      <w:r w:rsidR="00B86440" w:rsidRPr="0085060A">
        <w:rPr>
          <w:rPrChange w:id="4428" w:author="Sam Simpson" w:date="2011-09-13T08:27:00Z">
            <w:rPr>
              <w:highlight w:val="yellow"/>
            </w:rPr>
          </w:rPrChange>
        </w:rPr>
        <w:t xml:space="preserve"> </w:t>
      </w:r>
      <w:del w:id="4429" w:author="Sam Simpson" w:date="2011-09-13T08:29:00Z">
        <w:r w:rsidR="00B86440" w:rsidRPr="0085060A" w:rsidDel="00F3083A">
          <w:rPr>
            <w:rPrChange w:id="4430" w:author="Sam Simpson" w:date="2011-09-13T08:27:00Z">
              <w:rPr>
                <w:highlight w:val="yellow"/>
              </w:rPr>
            </w:rPrChange>
          </w:rPr>
          <w:delText xml:space="preserve">at </w:delText>
        </w:r>
      </w:del>
      <w:ins w:id="4431" w:author="Sam Simpson" w:date="2011-09-13T08:30:00Z">
        <w:r w:rsidR="00F3083A">
          <w:t>in the future</w:t>
        </w:r>
      </w:ins>
      <w:del w:id="4432" w:author="Sam Simpson" w:date="2011-09-13T08:30:00Z">
        <w:r w:rsidR="00B86440" w:rsidRPr="0085060A" w:rsidDel="00F3083A">
          <w:rPr>
            <w:rPrChange w:id="4433" w:author="Sam Simpson" w:date="2011-09-13T08:27:00Z">
              <w:rPr>
                <w:highlight w:val="yellow"/>
              </w:rPr>
            </w:rPrChange>
          </w:rPr>
          <w:delText>next time</w:delText>
        </w:r>
      </w:del>
      <w:ins w:id="4434" w:author="Sam Simpson" w:date="2011-09-13T08:30:00Z">
        <w:r w:rsidR="00F3083A">
          <w:t xml:space="preserve">. </w:t>
        </w:r>
        <w:r w:rsidR="00C90473">
          <w:t xml:space="preserve">They can </w:t>
        </w:r>
      </w:ins>
      <w:del w:id="4435" w:author="Sam Simpson" w:date="2011-09-13T08:30:00Z">
        <w:r w:rsidR="00B86440" w:rsidRPr="0085060A" w:rsidDel="00F3083A">
          <w:rPr>
            <w:rPrChange w:id="4436" w:author="Sam Simpson" w:date="2011-09-13T08:27:00Z">
              <w:rPr>
                <w:highlight w:val="yellow"/>
              </w:rPr>
            </w:rPrChange>
          </w:rPr>
          <w:delText xml:space="preserve">, </w:delText>
        </w:r>
      </w:del>
      <w:r w:rsidR="00B86440" w:rsidRPr="0085060A">
        <w:rPr>
          <w:rPrChange w:id="4437" w:author="Sam Simpson" w:date="2011-09-13T08:27:00Z">
            <w:rPr>
              <w:highlight w:val="yellow"/>
            </w:rPr>
          </w:rPrChange>
        </w:rPr>
        <w:t>then creat</w:t>
      </w:r>
      <w:r w:rsidR="00FA16A5" w:rsidRPr="0085060A">
        <w:rPr>
          <w:rPrChange w:id="4438" w:author="Sam Simpson" w:date="2011-09-13T08:27:00Z">
            <w:rPr>
              <w:highlight w:val="yellow"/>
            </w:rPr>
          </w:rPrChange>
        </w:rPr>
        <w:t>e a project with</w:t>
      </w:r>
      <w:ins w:id="4439" w:author="Sam Simpson" w:date="2011-09-13T08:30:00Z">
        <w:r w:rsidR="00C90473">
          <w:t xml:space="preserve"> a</w:t>
        </w:r>
      </w:ins>
      <w:r w:rsidR="00FA16A5" w:rsidRPr="0085060A">
        <w:rPr>
          <w:rPrChange w:id="4440" w:author="Sam Simpson" w:date="2011-09-13T08:27:00Z">
            <w:rPr>
              <w:highlight w:val="yellow"/>
            </w:rPr>
          </w:rPrChange>
        </w:rPr>
        <w:t xml:space="preserve"> project description</w:t>
      </w:r>
      <w:del w:id="4441" w:author="Sam Simpson" w:date="2011-09-13T08:30:00Z">
        <w:r w:rsidR="00FA16A5" w:rsidRPr="0085060A" w:rsidDel="00C90473">
          <w:rPr>
            <w:rPrChange w:id="4442" w:author="Sam Simpson" w:date="2011-09-13T08:27:00Z">
              <w:rPr>
                <w:highlight w:val="yellow"/>
              </w:rPr>
            </w:rPrChange>
          </w:rPr>
          <w:delText>,</w:delText>
        </w:r>
      </w:del>
      <w:r w:rsidR="00FA16A5" w:rsidRPr="0085060A">
        <w:rPr>
          <w:rPrChange w:id="4443" w:author="Sam Simpson" w:date="2011-09-13T08:27:00Z">
            <w:rPr>
              <w:highlight w:val="yellow"/>
            </w:rPr>
          </w:rPrChange>
        </w:rPr>
        <w:t xml:space="preserve"> and </w:t>
      </w:r>
      <w:ins w:id="4444" w:author="Sam Simpson" w:date="2011-09-13T08:30:00Z">
        <w:r w:rsidR="00C90473">
          <w:t>generate</w:t>
        </w:r>
        <w:r w:rsidR="00C90473" w:rsidRPr="001C3D30" w:rsidDel="00C90473">
          <w:rPr>
            <w:rFonts w:hint="eastAsia"/>
          </w:rPr>
          <w:t xml:space="preserve"> </w:t>
        </w:r>
      </w:ins>
      <w:del w:id="4445" w:author="Sam Simpson" w:date="2011-09-13T08:30:00Z">
        <w:r w:rsidR="00FA16A5" w:rsidRPr="0085060A" w:rsidDel="00C90473">
          <w:rPr>
            <w:rPrChange w:id="4446" w:author="Sam Simpson" w:date="2011-09-13T08:27:00Z">
              <w:rPr>
                <w:highlight w:val="yellow"/>
              </w:rPr>
            </w:rPrChange>
          </w:rPr>
          <w:delText xml:space="preserve">create </w:delText>
        </w:r>
      </w:del>
      <w:r w:rsidR="00FA16A5" w:rsidRPr="0085060A">
        <w:rPr>
          <w:rPrChange w:id="4447" w:author="Sam Simpson" w:date="2011-09-13T08:27:00Z">
            <w:rPr>
              <w:highlight w:val="yellow"/>
            </w:rPr>
          </w:rPrChange>
        </w:rPr>
        <w:t xml:space="preserve">tasks </w:t>
      </w:r>
      <w:del w:id="4448" w:author="Sam Simpson" w:date="2011-09-13T08:30:00Z">
        <w:r w:rsidR="00FA16A5" w:rsidRPr="0085060A" w:rsidDel="00C90473">
          <w:rPr>
            <w:rPrChange w:id="4449" w:author="Sam Simpson" w:date="2011-09-13T08:27:00Z">
              <w:rPr>
                <w:highlight w:val="yellow"/>
              </w:rPr>
            </w:rPrChange>
          </w:rPr>
          <w:delText xml:space="preserve">for </w:delText>
        </w:r>
      </w:del>
      <w:ins w:id="4450" w:author="Sam Simpson" w:date="2011-09-13T08:30:00Z">
        <w:r w:rsidR="00C90473">
          <w:t>to allow</w:t>
        </w:r>
        <w:r w:rsidR="00C90473" w:rsidRPr="0085060A">
          <w:rPr>
            <w:rPrChange w:id="4451" w:author="Sam Simpson" w:date="2011-09-13T08:27:00Z">
              <w:rPr>
                <w:highlight w:val="yellow"/>
              </w:rPr>
            </w:rPrChange>
          </w:rPr>
          <w:t xml:space="preserve"> </w:t>
        </w:r>
        <w:r w:rsidR="00C90473">
          <w:t xml:space="preserve">the </w:t>
        </w:r>
      </w:ins>
      <w:r w:rsidR="0042520F" w:rsidRPr="0085060A">
        <w:rPr>
          <w:rPrChange w:id="4452" w:author="Sam Simpson" w:date="2011-09-13T08:27:00Z">
            <w:rPr>
              <w:highlight w:val="yellow"/>
            </w:rPr>
          </w:rPrChange>
        </w:rPr>
        <w:t xml:space="preserve">work to be better scheduled. </w:t>
      </w:r>
      <w:del w:id="4453" w:author="Sam Simpson" w:date="2011-09-13T12:41:00Z">
        <w:r w:rsidR="0042520F" w:rsidRPr="001C3D30" w:rsidDel="00F33C1B">
          <w:rPr>
            <w:rFonts w:hint="eastAsia"/>
            <w:highlight w:val="yellow"/>
          </w:rPr>
          <w:delText>After all</w:delText>
        </w:r>
      </w:del>
      <w:ins w:id="4454" w:author="Sam Simpson" w:date="2011-09-13T12:41:00Z">
        <w:r w:rsidR="00F33C1B">
          <w:t>Finally,</w:t>
        </w:r>
      </w:ins>
      <w:del w:id="4455" w:author="Sam Simpson" w:date="2011-09-13T12:41:00Z">
        <w:r w:rsidR="0042520F" w:rsidRPr="0085060A" w:rsidDel="00F33C1B">
          <w:rPr>
            <w:rPrChange w:id="4456" w:author="Sam Simpson" w:date="2011-09-13T08:27:00Z">
              <w:rPr>
                <w:highlight w:val="yellow"/>
              </w:rPr>
            </w:rPrChange>
          </w:rPr>
          <w:delText>,</w:delText>
        </w:r>
      </w:del>
      <w:r w:rsidR="0042520F" w:rsidRPr="0085060A">
        <w:rPr>
          <w:rPrChange w:id="4457" w:author="Sam Simpson" w:date="2011-09-13T08:27:00Z">
            <w:rPr>
              <w:highlight w:val="yellow"/>
            </w:rPr>
          </w:rPrChange>
        </w:rPr>
        <w:t xml:space="preserve"> the user can easily upload files into task</w:t>
      </w:r>
      <w:ins w:id="4458" w:author="Sam Simpson" w:date="2011-09-13T08:31:00Z">
        <w:r w:rsidR="00C90473">
          <w:t>s</w:t>
        </w:r>
      </w:ins>
      <w:r w:rsidR="00202391" w:rsidRPr="0085060A">
        <w:rPr>
          <w:rPrChange w:id="4459" w:author="Sam Simpson" w:date="2011-09-13T08:27:00Z">
            <w:rPr>
              <w:highlight w:val="yellow"/>
            </w:rPr>
          </w:rPrChange>
        </w:rPr>
        <w:t xml:space="preserve">, as </w:t>
      </w:r>
      <w:del w:id="4460" w:author="Sam Simpson" w:date="2011-09-13T08:31:00Z">
        <w:r w:rsidR="00202391" w:rsidRPr="0085060A" w:rsidDel="00E257F2">
          <w:rPr>
            <w:rPrChange w:id="4461" w:author="Sam Simpson" w:date="2011-09-13T08:27:00Z">
              <w:rPr>
                <w:highlight w:val="yellow"/>
              </w:rPr>
            </w:rPrChange>
          </w:rPr>
          <w:delText xml:space="preserve">simple </w:delText>
        </w:r>
      </w:del>
      <w:ins w:id="4462" w:author="Sam Simpson" w:date="2011-09-13T08:31:00Z">
        <w:r w:rsidR="00E257F2">
          <w:t>easily</w:t>
        </w:r>
        <w:r w:rsidR="00E257F2" w:rsidRPr="0085060A">
          <w:rPr>
            <w:rPrChange w:id="4463" w:author="Sam Simpson" w:date="2011-09-13T08:27:00Z">
              <w:rPr>
                <w:highlight w:val="yellow"/>
              </w:rPr>
            </w:rPrChange>
          </w:rPr>
          <w:t xml:space="preserve"> </w:t>
        </w:r>
      </w:ins>
      <w:r w:rsidR="00202391" w:rsidRPr="0085060A">
        <w:rPr>
          <w:rPrChange w:id="4464" w:author="Sam Simpson" w:date="2011-09-13T08:27:00Z">
            <w:rPr>
              <w:highlight w:val="yellow"/>
            </w:rPr>
          </w:rPrChange>
        </w:rPr>
        <w:t>as add</w:t>
      </w:r>
      <w:ins w:id="4465" w:author="Sam Simpson" w:date="2011-09-13T08:31:00Z">
        <w:r w:rsidR="00C90473">
          <w:t>ing</w:t>
        </w:r>
      </w:ins>
      <w:r w:rsidR="00202391" w:rsidRPr="0085060A">
        <w:rPr>
          <w:rPrChange w:id="4466" w:author="Sam Simpson" w:date="2011-09-13T08:27:00Z">
            <w:rPr>
              <w:highlight w:val="yellow"/>
            </w:rPr>
          </w:rPrChange>
        </w:rPr>
        <w:t xml:space="preserve"> an attachment when composing an e-mail. </w:t>
      </w:r>
      <w:del w:id="4467" w:author="Sam Simpson" w:date="2011-09-13T12:42:00Z">
        <w:r w:rsidR="001F1600" w:rsidRPr="00DD511E" w:rsidDel="00DD511E">
          <w:rPr>
            <w:rPrChange w:id="4468" w:author="Sam Simpson" w:date="2011-09-13T12:42:00Z">
              <w:rPr>
                <w:highlight w:val="yellow"/>
              </w:rPr>
            </w:rPrChange>
          </w:rPr>
          <w:delText>Now a</w:delText>
        </w:r>
      </w:del>
      <w:ins w:id="4469" w:author="Sam Simpson" w:date="2011-09-13T12:42:00Z">
        <w:r w:rsidR="00DD511E" w:rsidRPr="00DD511E">
          <w:rPr>
            <w:rPrChange w:id="4470" w:author="Sam Simpson" w:date="2011-09-13T12:42:00Z">
              <w:rPr>
                <w:highlight w:val="yellow"/>
              </w:rPr>
            </w:rPrChange>
          </w:rPr>
          <w:t>A</w:t>
        </w:r>
      </w:ins>
      <w:r w:rsidR="001F1600" w:rsidRPr="00DD511E">
        <w:rPr>
          <w:rPrChange w:id="4471" w:author="Sam Simpson" w:date="2011-09-13T12:42:00Z">
            <w:rPr>
              <w:highlight w:val="yellow"/>
            </w:rPr>
          </w:rPrChange>
        </w:rPr>
        <w:t xml:space="preserve"> new version of the files </w:t>
      </w:r>
      <w:del w:id="4472" w:author="Sam Simpson" w:date="2011-09-13T08:31:00Z">
        <w:r w:rsidR="001F1600" w:rsidRPr="00DD511E" w:rsidDel="00E257F2">
          <w:rPr>
            <w:rPrChange w:id="4473" w:author="Sam Simpson" w:date="2011-09-13T12:42:00Z">
              <w:rPr>
                <w:highlight w:val="yellow"/>
              </w:rPr>
            </w:rPrChange>
          </w:rPr>
          <w:delText xml:space="preserve">would </w:delText>
        </w:r>
      </w:del>
      <w:ins w:id="4474" w:author="Sam Simpson" w:date="2011-09-13T08:31:00Z">
        <w:r w:rsidR="00E257F2" w:rsidRPr="00E248CC">
          <w:t>will</w:t>
        </w:r>
        <w:r w:rsidR="00E257F2" w:rsidRPr="00DD511E">
          <w:rPr>
            <w:rPrChange w:id="4475" w:author="Sam Simpson" w:date="2011-09-13T12:42:00Z">
              <w:rPr>
                <w:highlight w:val="yellow"/>
              </w:rPr>
            </w:rPrChange>
          </w:rPr>
          <w:t xml:space="preserve"> </w:t>
        </w:r>
      </w:ins>
      <w:ins w:id="4476" w:author="Sam Simpson" w:date="2011-09-13T12:42:00Z">
        <w:r w:rsidR="00DD511E" w:rsidRPr="00DD511E">
          <w:rPr>
            <w:rPrChange w:id="4477" w:author="Sam Simpson" w:date="2011-09-13T12:42:00Z">
              <w:rPr>
                <w:highlight w:val="yellow"/>
              </w:rPr>
            </w:rPrChange>
          </w:rPr>
          <w:t xml:space="preserve">then </w:t>
        </w:r>
      </w:ins>
      <w:r w:rsidR="001F1600" w:rsidRPr="00DD511E">
        <w:rPr>
          <w:rPrChange w:id="4478" w:author="Sam Simpson" w:date="2011-09-13T12:42:00Z">
            <w:rPr>
              <w:highlight w:val="yellow"/>
            </w:rPr>
          </w:rPrChange>
        </w:rPr>
        <w:t>be created</w:t>
      </w:r>
      <w:r w:rsidR="001F1600" w:rsidRPr="0085060A">
        <w:rPr>
          <w:rPrChange w:id="4479" w:author="Sam Simpson" w:date="2011-09-13T08:27:00Z">
            <w:rPr>
              <w:highlight w:val="yellow"/>
            </w:rPr>
          </w:rPrChange>
        </w:rPr>
        <w:t>.</w:t>
      </w:r>
      <w:r w:rsidR="00AC4B71" w:rsidRPr="0085060A">
        <w:rPr>
          <w:rPrChange w:id="4480" w:author="Sam Simpson" w:date="2011-09-13T08:27:00Z">
            <w:rPr>
              <w:highlight w:val="yellow"/>
            </w:rPr>
          </w:rPrChange>
        </w:rPr>
        <w:t xml:space="preserve"> Th</w:t>
      </w:r>
      <w:ins w:id="4481" w:author="Sam Simpson" w:date="2011-09-13T08:31:00Z">
        <w:r w:rsidR="00E257F2">
          <w:t xml:space="preserve">is satisfies the </w:t>
        </w:r>
      </w:ins>
      <w:del w:id="4482" w:author="Sam Simpson" w:date="2011-09-13T08:31:00Z">
        <w:r w:rsidR="00AC4B71" w:rsidRPr="0085060A" w:rsidDel="00E257F2">
          <w:rPr>
            <w:rPrChange w:id="4483" w:author="Sam Simpson" w:date="2011-09-13T08:27:00Z">
              <w:rPr>
                <w:highlight w:val="yellow"/>
              </w:rPr>
            </w:rPrChange>
          </w:rPr>
          <w:delText xml:space="preserve">at is the </w:delText>
        </w:r>
      </w:del>
      <w:r w:rsidR="00AC4B71" w:rsidRPr="0085060A">
        <w:rPr>
          <w:rPrChange w:id="4484" w:author="Sam Simpson" w:date="2011-09-13T08:27:00Z">
            <w:rPr>
              <w:highlight w:val="yellow"/>
            </w:rPr>
          </w:rPrChange>
        </w:rPr>
        <w:t>easy to use requirement.</w:t>
      </w:r>
    </w:p>
    <w:p w:rsidR="00CA6D4D" w:rsidRPr="008A47D4" w:rsidRDefault="00CA6D4D">
      <w:pPr>
        <w:pStyle w:val="3"/>
        <w:spacing w:line="360" w:lineRule="auto"/>
        <w:rPr>
          <w:rPrChange w:id="4485" w:author="Sam Simpson" w:date="2011-09-13T08:43:00Z">
            <w:rPr>
              <w:highlight w:val="yellow"/>
            </w:rPr>
          </w:rPrChange>
        </w:rPr>
        <w:pPrChange w:id="4486" w:author="Sam" w:date="2011-09-12T19:53:00Z">
          <w:pPr>
            <w:pStyle w:val="3"/>
          </w:pPr>
        </w:pPrChange>
      </w:pPr>
      <w:bookmarkStart w:id="4487" w:name="_Toc303574199"/>
      <w:r w:rsidRPr="008A47D4">
        <w:rPr>
          <w:rPrChange w:id="4488" w:author="Sam Simpson" w:date="2011-09-13T08:43:00Z">
            <w:rPr>
              <w:highlight w:val="yellow"/>
            </w:rPr>
          </w:rPrChange>
        </w:rPr>
        <w:t>Privacy</w:t>
      </w:r>
      <w:r w:rsidR="00606B02" w:rsidRPr="008A47D4">
        <w:rPr>
          <w:rPrChange w:id="4489" w:author="Sam Simpson" w:date="2011-09-13T08:43:00Z">
            <w:rPr>
              <w:highlight w:val="yellow"/>
            </w:rPr>
          </w:rPrChange>
        </w:rPr>
        <w:t xml:space="preserve"> and safety</w:t>
      </w:r>
      <w:r w:rsidR="0035246A" w:rsidRPr="008A47D4">
        <w:rPr>
          <w:rPrChange w:id="4490" w:author="Sam Simpson" w:date="2011-09-13T08:43:00Z">
            <w:rPr>
              <w:highlight w:val="yellow"/>
            </w:rPr>
          </w:rPrChange>
        </w:rPr>
        <w:t xml:space="preserve"> of data</w:t>
      </w:r>
      <w:bookmarkEnd w:id="4487"/>
    </w:p>
    <w:p w:rsidR="00E14F38" w:rsidRPr="00E257F2" w:rsidRDefault="00410C01">
      <w:pPr>
        <w:spacing w:line="360" w:lineRule="auto"/>
        <w:rPr>
          <w:rPrChange w:id="4491" w:author="Sam Simpson" w:date="2011-09-13T08:31:00Z">
            <w:rPr>
              <w:highlight w:val="yellow"/>
            </w:rPr>
          </w:rPrChange>
        </w:rPr>
        <w:pPrChange w:id="4492" w:author="Sam" w:date="2011-09-12T19:53:00Z">
          <w:pPr/>
        </w:pPrChange>
      </w:pPr>
      <w:r w:rsidRPr="00E257F2">
        <w:rPr>
          <w:rPrChange w:id="4493" w:author="Sam Simpson" w:date="2011-09-13T08:31:00Z">
            <w:rPr>
              <w:highlight w:val="yellow"/>
            </w:rPr>
          </w:rPrChange>
        </w:rPr>
        <w:t xml:space="preserve">When working </w:t>
      </w:r>
      <w:del w:id="4494" w:author="Sam Simpson" w:date="2011-09-13T08:43:00Z">
        <w:r w:rsidRPr="00E257F2" w:rsidDel="008A47D4">
          <w:rPr>
            <w:rPrChange w:id="4495" w:author="Sam Simpson" w:date="2011-09-13T08:31:00Z">
              <w:rPr>
                <w:highlight w:val="yellow"/>
              </w:rPr>
            </w:rPrChange>
          </w:rPr>
          <w:delText xml:space="preserve">for </w:delText>
        </w:r>
      </w:del>
      <w:ins w:id="4496" w:author="Sam Simpson" w:date="2011-09-13T08:43:00Z">
        <w:r w:rsidR="008A47D4">
          <w:t>on</w:t>
        </w:r>
        <w:r w:rsidR="008A47D4" w:rsidRPr="00E257F2">
          <w:rPr>
            <w:rPrChange w:id="4497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Pr="00E257F2">
        <w:rPr>
          <w:rPrChange w:id="4498" w:author="Sam Simpson" w:date="2011-09-13T08:31:00Z">
            <w:rPr>
              <w:highlight w:val="yellow"/>
            </w:rPr>
          </w:rPrChange>
        </w:rPr>
        <w:t xml:space="preserve">a project </w:t>
      </w:r>
      <w:del w:id="4499" w:author="Sam Simpson" w:date="2011-09-13T08:43:00Z">
        <w:r w:rsidRPr="00E257F2" w:rsidDel="008A47D4">
          <w:rPr>
            <w:rPrChange w:id="4500" w:author="Sam Simpson" w:date="2011-09-13T08:31:00Z">
              <w:rPr>
                <w:highlight w:val="yellow"/>
              </w:rPr>
            </w:rPrChange>
          </w:rPr>
          <w:delText xml:space="preserve">at </w:delText>
        </w:r>
      </w:del>
      <w:ins w:id="4501" w:author="Sam Simpson" w:date="2011-09-13T08:43:00Z">
        <w:r w:rsidR="008A47D4">
          <w:t>on</w:t>
        </w:r>
        <w:r w:rsidR="008A47D4" w:rsidRPr="00E257F2">
          <w:rPr>
            <w:rPrChange w:id="4502" w:author="Sam Simpson" w:date="2011-09-13T08:31:00Z">
              <w:rPr>
                <w:highlight w:val="yellow"/>
              </w:rPr>
            </w:rPrChange>
          </w:rPr>
          <w:t xml:space="preserve"> </w:t>
        </w:r>
      </w:ins>
      <w:del w:id="4503" w:author="Sam Simpson" w:date="2011-09-13T08:43:00Z">
        <w:r w:rsidRPr="00E257F2" w:rsidDel="008A47D4">
          <w:rPr>
            <w:rPrChange w:id="4504" w:author="Sam Simpson" w:date="2011-09-13T08:31:00Z">
              <w:rPr>
                <w:highlight w:val="yellow"/>
              </w:rPr>
            </w:rPrChange>
          </w:rPr>
          <w:delText xml:space="preserve">the </w:delText>
        </w:r>
      </w:del>
      <w:ins w:id="4505" w:author="Sam Simpson" w:date="2011-09-13T08:43:00Z">
        <w:r w:rsidR="008A47D4">
          <w:t>a</w:t>
        </w:r>
        <w:r w:rsidR="008A47D4" w:rsidRPr="00E257F2">
          <w:rPr>
            <w:rPrChange w:id="4506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Pr="00E257F2">
        <w:rPr>
          <w:rPrChange w:id="4507" w:author="Sam Simpson" w:date="2011-09-13T08:31:00Z">
            <w:rPr>
              <w:highlight w:val="yellow"/>
            </w:rPr>
          </w:rPrChange>
        </w:rPr>
        <w:t>version control system, the group members or the private project owner</w:t>
      </w:r>
      <w:r w:rsidR="008F69D1" w:rsidRPr="00E257F2">
        <w:rPr>
          <w:rPrChange w:id="4508" w:author="Sam Simpson" w:date="2011-09-13T08:31:00Z">
            <w:rPr>
              <w:highlight w:val="yellow"/>
            </w:rPr>
          </w:rPrChange>
        </w:rPr>
        <w:t>s</w:t>
      </w:r>
      <w:r w:rsidRPr="00E257F2">
        <w:rPr>
          <w:rPrChange w:id="4509" w:author="Sam Simpson" w:date="2011-09-13T08:31:00Z">
            <w:rPr>
              <w:highlight w:val="yellow"/>
            </w:rPr>
          </w:rPrChange>
        </w:rPr>
        <w:t xml:space="preserve"> may not wish other</w:t>
      </w:r>
      <w:ins w:id="4510" w:author="Sam Simpson" w:date="2011-09-13T08:43:00Z">
        <w:r w:rsidR="008A47D4">
          <w:t xml:space="preserve"> people </w:t>
        </w:r>
      </w:ins>
      <w:del w:id="4511" w:author="Sam Simpson" w:date="2011-09-13T08:43:00Z">
        <w:r w:rsidRPr="00E257F2" w:rsidDel="008A47D4">
          <w:rPr>
            <w:rPrChange w:id="4512" w:author="Sam Simpson" w:date="2011-09-13T08:31:00Z">
              <w:rPr>
                <w:highlight w:val="yellow"/>
              </w:rPr>
            </w:rPrChange>
          </w:rPr>
          <w:delText xml:space="preserve">s </w:delText>
        </w:r>
      </w:del>
      <w:r w:rsidRPr="00E257F2">
        <w:rPr>
          <w:rPrChange w:id="4513" w:author="Sam Simpson" w:date="2011-09-13T08:31:00Z">
            <w:rPr>
              <w:highlight w:val="yellow"/>
            </w:rPr>
          </w:rPrChange>
        </w:rPr>
        <w:t xml:space="preserve">to </w:t>
      </w:r>
      <w:r w:rsidR="008F69D1" w:rsidRPr="00E257F2">
        <w:rPr>
          <w:rPrChange w:id="4514" w:author="Sam Simpson" w:date="2011-09-13T08:31:00Z">
            <w:rPr>
              <w:highlight w:val="yellow"/>
            </w:rPr>
          </w:rPrChange>
        </w:rPr>
        <w:t xml:space="preserve">see what they </w:t>
      </w:r>
      <w:r w:rsidR="007571F2" w:rsidRPr="00E257F2">
        <w:rPr>
          <w:rPrChange w:id="4515" w:author="Sam Simpson" w:date="2011-09-13T08:31:00Z">
            <w:rPr>
              <w:highlight w:val="yellow"/>
            </w:rPr>
          </w:rPrChange>
        </w:rPr>
        <w:t xml:space="preserve">are </w:t>
      </w:r>
      <w:r w:rsidR="008F69D1" w:rsidRPr="00E257F2">
        <w:rPr>
          <w:rPrChange w:id="4516" w:author="Sam Simpson" w:date="2011-09-13T08:31:00Z">
            <w:rPr>
              <w:highlight w:val="yellow"/>
            </w:rPr>
          </w:rPrChange>
        </w:rPr>
        <w:t>doing</w:t>
      </w:r>
      <w:ins w:id="4517" w:author="Sam Simpson" w:date="2011-09-13T08:43:00Z">
        <w:r w:rsidR="008A47D4">
          <w:t>.</w:t>
        </w:r>
      </w:ins>
      <w:del w:id="4518" w:author="Sam Simpson" w:date="2011-09-13T08:43:00Z">
        <w:r w:rsidR="008F69D1" w:rsidRPr="00E257F2" w:rsidDel="008A47D4">
          <w:rPr>
            <w:rPrChange w:id="4519" w:author="Sam Simpson" w:date="2011-09-13T08:31:00Z">
              <w:rPr>
                <w:highlight w:val="yellow"/>
              </w:rPr>
            </w:rPrChange>
          </w:rPr>
          <w:delText xml:space="preserve"> and what they did.</w:delText>
        </w:r>
      </w:del>
      <w:r w:rsidR="00D91727" w:rsidRPr="00E257F2">
        <w:rPr>
          <w:rPrChange w:id="4520" w:author="Sam Simpson" w:date="2011-09-13T08:31:00Z">
            <w:rPr>
              <w:highlight w:val="yellow"/>
            </w:rPr>
          </w:rPrChange>
        </w:rPr>
        <w:t xml:space="preserve"> </w:t>
      </w:r>
      <w:r w:rsidR="009820C5" w:rsidRPr="00E257F2">
        <w:rPr>
          <w:rPrChange w:id="4521" w:author="Sam Simpson" w:date="2011-09-13T08:31:00Z">
            <w:rPr>
              <w:highlight w:val="yellow"/>
            </w:rPr>
          </w:rPrChange>
        </w:rPr>
        <w:t>They may prefer not to</w:t>
      </w:r>
      <w:r w:rsidR="00D91727" w:rsidRPr="00E257F2">
        <w:rPr>
          <w:rPrChange w:id="4522" w:author="Sam Simpson" w:date="2011-09-13T08:31:00Z">
            <w:rPr>
              <w:highlight w:val="yellow"/>
            </w:rPr>
          </w:rPrChange>
        </w:rPr>
        <w:t xml:space="preserve"> </w:t>
      </w:r>
      <w:r w:rsidR="009820C5" w:rsidRPr="00E257F2">
        <w:rPr>
          <w:rPrChange w:id="4523" w:author="Sam Simpson" w:date="2011-09-13T08:31:00Z">
            <w:rPr>
              <w:highlight w:val="yellow"/>
            </w:rPr>
          </w:rPrChange>
        </w:rPr>
        <w:t>use</w:t>
      </w:r>
      <w:ins w:id="4524" w:author="Sam Simpson" w:date="2011-09-13T08:43:00Z">
        <w:r w:rsidR="008A47D4">
          <w:t xml:space="preserve"> a</w:t>
        </w:r>
      </w:ins>
      <w:r w:rsidR="009820C5" w:rsidRPr="00E257F2">
        <w:rPr>
          <w:rPrChange w:id="4525" w:author="Sam Simpson" w:date="2011-09-13T08:31:00Z">
            <w:rPr>
              <w:highlight w:val="yellow"/>
            </w:rPr>
          </w:rPrChange>
        </w:rPr>
        <w:t xml:space="preserve"> version control system, </w:t>
      </w:r>
      <w:del w:id="4526" w:author="Sam Simpson" w:date="2011-09-13T08:43:00Z">
        <w:r w:rsidR="009820C5" w:rsidRPr="00E257F2" w:rsidDel="008A47D4">
          <w:rPr>
            <w:rPrChange w:id="4527" w:author="Sam Simpson" w:date="2011-09-13T08:31:00Z">
              <w:rPr>
                <w:highlight w:val="yellow"/>
              </w:rPr>
            </w:rPrChange>
          </w:rPr>
          <w:delText xml:space="preserve">rather </w:delText>
        </w:r>
      </w:del>
      <w:ins w:id="4528" w:author="Sam Simpson" w:date="2011-09-13T08:43:00Z">
        <w:r w:rsidR="008A47D4">
          <w:t>due to</w:t>
        </w:r>
      </w:ins>
      <w:del w:id="4529" w:author="Sam Simpson" w:date="2011-09-13T08:43:00Z">
        <w:r w:rsidR="009820C5" w:rsidRPr="00E257F2" w:rsidDel="008A47D4">
          <w:rPr>
            <w:rPrChange w:id="4530" w:author="Sam Simpson" w:date="2011-09-13T08:31:00Z">
              <w:rPr>
                <w:highlight w:val="yellow"/>
              </w:rPr>
            </w:rPrChange>
          </w:rPr>
          <w:delText>than</w:delText>
        </w:r>
      </w:del>
      <w:r w:rsidR="009820C5" w:rsidRPr="00E257F2">
        <w:rPr>
          <w:rPrChange w:id="4531" w:author="Sam Simpson" w:date="2011-09-13T08:31:00Z">
            <w:rPr>
              <w:highlight w:val="yellow"/>
            </w:rPr>
          </w:rPrChange>
        </w:rPr>
        <w:t xml:space="preserve"> </w:t>
      </w:r>
      <w:r w:rsidR="00D14BF0" w:rsidRPr="00E257F2">
        <w:rPr>
          <w:rPrChange w:id="4532" w:author="Sam Simpson" w:date="2011-09-13T08:31:00Z">
            <w:rPr>
              <w:highlight w:val="yellow"/>
            </w:rPr>
          </w:rPrChange>
        </w:rPr>
        <w:t>fear</w:t>
      </w:r>
      <w:ins w:id="4533" w:author="Sam Simpson" w:date="2011-09-13T08:43:00Z">
        <w:r w:rsidR="008A47D4">
          <w:t>s about</w:t>
        </w:r>
      </w:ins>
      <w:del w:id="4534" w:author="Sam Simpson" w:date="2011-09-13T08:44:00Z">
        <w:r w:rsidR="00D14BF0" w:rsidRPr="00E257F2" w:rsidDel="008A47D4">
          <w:rPr>
            <w:rPrChange w:id="4535" w:author="Sam Simpson" w:date="2011-09-13T08:31:00Z">
              <w:rPr>
                <w:highlight w:val="yellow"/>
              </w:rPr>
            </w:rPrChange>
          </w:rPr>
          <w:delText xml:space="preserve"> in</w:delText>
        </w:r>
      </w:del>
      <w:r w:rsidR="009820C5" w:rsidRPr="00E257F2">
        <w:rPr>
          <w:rPrChange w:id="4536" w:author="Sam Simpson" w:date="2011-09-13T08:31:00Z">
            <w:rPr>
              <w:highlight w:val="yellow"/>
            </w:rPr>
          </w:rPrChange>
        </w:rPr>
        <w:t xml:space="preserve"> leak</w:t>
      </w:r>
      <w:r w:rsidR="00D14BF0" w:rsidRPr="00E257F2">
        <w:rPr>
          <w:rPrChange w:id="4537" w:author="Sam Simpson" w:date="2011-09-13T08:31:00Z">
            <w:rPr>
              <w:highlight w:val="yellow"/>
            </w:rPr>
          </w:rPrChange>
        </w:rPr>
        <w:t>ing</w:t>
      </w:r>
      <w:r w:rsidR="009820C5" w:rsidRPr="00E257F2">
        <w:rPr>
          <w:rPrChange w:id="4538" w:author="Sam Simpson" w:date="2011-09-13T08:31:00Z">
            <w:rPr>
              <w:highlight w:val="yellow"/>
            </w:rPr>
          </w:rPrChange>
        </w:rPr>
        <w:t xml:space="preserve"> their work to unauthorized people. </w:t>
      </w:r>
      <w:del w:id="4539" w:author="Sam Simpson" w:date="2011-09-13T08:44:00Z">
        <w:r w:rsidR="003004D6" w:rsidRPr="00E257F2" w:rsidDel="001226E5">
          <w:rPr>
            <w:rPrChange w:id="4540" w:author="Sam Simpson" w:date="2011-09-13T08:31:00Z">
              <w:rPr>
                <w:highlight w:val="yellow"/>
              </w:rPr>
            </w:rPrChange>
          </w:rPr>
          <w:delText>People</w:delText>
        </w:r>
        <w:r w:rsidR="005000C1" w:rsidRPr="00E257F2" w:rsidDel="001226E5">
          <w:rPr>
            <w:rPrChange w:id="4541" w:author="Sam Simpson" w:date="2011-09-13T08:31:00Z">
              <w:rPr>
                <w:highlight w:val="yellow"/>
              </w:rPr>
            </w:rPrChange>
          </w:rPr>
          <w:delText xml:space="preserve"> </w:delText>
        </w:r>
      </w:del>
      <w:ins w:id="4542" w:author="Sam Simpson" w:date="2011-09-13T08:44:00Z">
        <w:r w:rsidR="001226E5">
          <w:t>Users</w:t>
        </w:r>
        <w:r w:rsidR="001226E5" w:rsidRPr="00E257F2">
          <w:rPr>
            <w:rPrChange w:id="4543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5000C1" w:rsidRPr="00E257F2">
        <w:rPr>
          <w:rPrChange w:id="4544" w:author="Sam Simpson" w:date="2011-09-13T08:31:00Z">
            <w:rPr>
              <w:highlight w:val="yellow"/>
            </w:rPr>
          </w:rPrChange>
        </w:rPr>
        <w:t>usually</w:t>
      </w:r>
      <w:r w:rsidR="003004D6" w:rsidRPr="00E257F2">
        <w:rPr>
          <w:rPrChange w:id="4545" w:author="Sam Simpson" w:date="2011-09-13T08:31:00Z">
            <w:rPr>
              <w:highlight w:val="yellow"/>
            </w:rPr>
          </w:rPrChange>
        </w:rPr>
        <w:t xml:space="preserve"> have</w:t>
      </w:r>
      <w:r w:rsidR="002A4C91" w:rsidRPr="00E257F2">
        <w:rPr>
          <w:rPrChange w:id="4546" w:author="Sam Simpson" w:date="2011-09-13T08:31:00Z">
            <w:rPr>
              <w:highlight w:val="yellow"/>
            </w:rPr>
          </w:rPrChange>
        </w:rPr>
        <w:t xml:space="preserve"> privacy consideration</w:t>
      </w:r>
      <w:ins w:id="4547" w:author="Sam Simpson" w:date="2011-09-13T08:44:00Z">
        <w:r w:rsidR="001226E5">
          <w:t>s</w:t>
        </w:r>
      </w:ins>
      <w:r w:rsidR="00A54199" w:rsidRPr="00E257F2">
        <w:rPr>
          <w:rPrChange w:id="4548" w:author="Sam Simpson" w:date="2011-09-13T08:31:00Z">
            <w:rPr>
              <w:highlight w:val="yellow"/>
            </w:rPr>
          </w:rPrChange>
        </w:rPr>
        <w:t xml:space="preserve"> when placing sensitive data</w:t>
      </w:r>
      <w:r w:rsidR="002A4C91" w:rsidRPr="00E257F2">
        <w:rPr>
          <w:rPrChange w:id="4549" w:author="Sam Simpson" w:date="2011-09-13T08:31:00Z">
            <w:rPr>
              <w:highlight w:val="yellow"/>
            </w:rPr>
          </w:rPrChange>
        </w:rPr>
        <w:t xml:space="preserve"> on a shared media</w:t>
      </w:r>
      <w:r w:rsidR="008B3ADF" w:rsidRPr="00E257F2">
        <w:rPr>
          <w:rPrChange w:id="4550" w:author="Sam Simpson" w:date="2011-09-13T08:31:00Z">
            <w:rPr>
              <w:highlight w:val="yellow"/>
            </w:rPr>
          </w:rPrChange>
        </w:rPr>
        <w:t>, even though the media provider promise</w:t>
      </w:r>
      <w:ins w:id="4551" w:author="Sam Simpson" w:date="2011-09-13T08:44:00Z">
        <w:r w:rsidR="001226E5">
          <w:t>s</w:t>
        </w:r>
      </w:ins>
      <w:del w:id="4552" w:author="Sam Simpson" w:date="2011-09-13T08:44:00Z">
        <w:r w:rsidR="008B3ADF" w:rsidRPr="00E257F2" w:rsidDel="001226E5">
          <w:rPr>
            <w:rPrChange w:id="4553" w:author="Sam Simpson" w:date="2011-09-13T08:31:00Z">
              <w:rPr>
                <w:highlight w:val="yellow"/>
              </w:rPr>
            </w:rPrChange>
          </w:rPr>
          <w:delText>d</w:delText>
        </w:r>
      </w:del>
      <w:ins w:id="4554" w:author="Sam Simpson" w:date="2011-09-13T08:44:00Z">
        <w:r w:rsidR="001226E5">
          <w:t xml:space="preserve"> that</w:t>
        </w:r>
      </w:ins>
      <w:r w:rsidR="008B3ADF" w:rsidRPr="00E257F2">
        <w:rPr>
          <w:rPrChange w:id="4555" w:author="Sam Simpson" w:date="2011-09-13T08:31:00Z">
            <w:rPr>
              <w:highlight w:val="yellow"/>
            </w:rPr>
          </w:rPrChange>
        </w:rPr>
        <w:t xml:space="preserve"> the data will be well protected</w:t>
      </w:r>
      <w:sdt>
        <w:sdtPr>
          <w:rPr>
            <w:rFonts w:hint="eastAsia"/>
          </w:rPr>
          <w:id w:val="-2038044692"/>
          <w:citation/>
        </w:sdtPr>
        <w:sdtContent>
          <w:r w:rsidR="0057603F" w:rsidRPr="00E257F2">
            <w:rPr>
              <w:rPrChange w:id="4556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8B3ADF" w:rsidRPr="00E257F2">
            <w:rPr>
              <w:rPrChange w:id="4557" w:author="Sam Simpson" w:date="2011-09-13T08:31:00Z">
                <w:rPr>
                  <w:highlight w:val="yellow"/>
                </w:rPr>
              </w:rPrChange>
            </w:rPr>
            <w:instrText xml:space="preserve"> CITATION Ahe07 \l 2052 </w:instrText>
          </w:r>
          <w:r w:rsidR="0057603F" w:rsidRPr="00E257F2">
            <w:rPr>
              <w:rPrChange w:id="4558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noProof/>
              <w:rPrChange w:id="4559" w:author="Sam Simpson" w:date="2011-09-13T08:31:00Z">
                <w:rPr>
                  <w:noProof/>
                  <w:highlight w:val="yellow"/>
                </w:rPr>
              </w:rPrChange>
            </w:rPr>
            <w:t xml:space="preserve"> [34]</w:t>
          </w:r>
          <w:r w:rsidR="0057603F" w:rsidRPr="00E257F2">
            <w:rPr>
              <w:rPrChange w:id="4560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r w:rsidR="00A54199" w:rsidRPr="00E257F2">
        <w:rPr>
          <w:rPrChange w:id="4561" w:author="Sam Simpson" w:date="2011-09-13T08:31:00Z">
            <w:rPr>
              <w:highlight w:val="yellow"/>
            </w:rPr>
          </w:rPrChange>
        </w:rPr>
        <w:t>.</w:t>
      </w:r>
      <w:r w:rsidR="002A4C91" w:rsidRPr="00E257F2">
        <w:rPr>
          <w:rPrChange w:id="4562" w:author="Sam Simpson" w:date="2011-09-13T08:31:00Z">
            <w:rPr>
              <w:highlight w:val="yellow"/>
            </w:rPr>
          </w:rPrChange>
        </w:rPr>
        <w:t xml:space="preserve"> </w:t>
      </w:r>
      <w:r w:rsidR="00AB3401" w:rsidRPr="00E257F2">
        <w:rPr>
          <w:rPrChange w:id="4563" w:author="Sam Simpson" w:date="2011-09-13T08:31:00Z">
            <w:rPr>
              <w:highlight w:val="yellow"/>
            </w:rPr>
          </w:rPrChange>
        </w:rPr>
        <w:t xml:space="preserve">To </w:t>
      </w:r>
      <w:r w:rsidR="006A0B68" w:rsidRPr="00E257F2">
        <w:rPr>
          <w:rPrChange w:id="4564" w:author="Sam Simpson" w:date="2011-09-13T08:31:00Z">
            <w:rPr>
              <w:highlight w:val="yellow"/>
            </w:rPr>
          </w:rPrChange>
        </w:rPr>
        <w:t xml:space="preserve">reduce </w:t>
      </w:r>
      <w:del w:id="4565" w:author="Sam Simpson" w:date="2011-09-13T08:44:00Z">
        <w:r w:rsidR="006A0B68" w:rsidRPr="00E257F2" w:rsidDel="001226E5">
          <w:rPr>
            <w:rPrChange w:id="4566" w:author="Sam Simpson" w:date="2011-09-13T08:31:00Z">
              <w:rPr>
                <w:highlight w:val="yellow"/>
              </w:rPr>
            </w:rPrChange>
          </w:rPr>
          <w:delText xml:space="preserve">people’s </w:delText>
        </w:r>
      </w:del>
      <w:r w:rsidR="006A0B68" w:rsidRPr="00E257F2">
        <w:rPr>
          <w:rPrChange w:id="4567" w:author="Sam Simpson" w:date="2011-09-13T08:31:00Z">
            <w:rPr>
              <w:highlight w:val="yellow"/>
            </w:rPr>
          </w:rPrChange>
        </w:rPr>
        <w:t xml:space="preserve">concerns, </w:t>
      </w:r>
      <w:r w:rsidR="00DC5FCF" w:rsidRPr="00E257F2">
        <w:rPr>
          <w:rPrChange w:id="4568" w:author="Sam Simpson" w:date="2011-09-13T08:31:00Z">
            <w:rPr>
              <w:highlight w:val="yellow"/>
            </w:rPr>
          </w:rPrChange>
        </w:rPr>
        <w:t xml:space="preserve">the system needs to </w:t>
      </w:r>
      <w:r w:rsidR="009A0613" w:rsidRPr="00E257F2">
        <w:rPr>
          <w:rPrChange w:id="4569" w:author="Sam Simpson" w:date="2011-09-13T08:31:00Z">
            <w:rPr>
              <w:highlight w:val="yellow"/>
            </w:rPr>
          </w:rPrChange>
        </w:rPr>
        <w:t xml:space="preserve">be </w:t>
      </w:r>
      <w:r w:rsidR="00DC5FCF" w:rsidRPr="00E257F2">
        <w:rPr>
          <w:rPrChange w:id="4570" w:author="Sam Simpson" w:date="2011-09-13T08:31:00Z">
            <w:rPr>
              <w:highlight w:val="yellow"/>
            </w:rPr>
          </w:rPrChange>
        </w:rPr>
        <w:t>develop</w:t>
      </w:r>
      <w:r w:rsidR="009A0613" w:rsidRPr="00E257F2">
        <w:rPr>
          <w:rPrChange w:id="4571" w:author="Sam Simpson" w:date="2011-09-13T08:31:00Z">
            <w:rPr>
              <w:highlight w:val="yellow"/>
            </w:rPr>
          </w:rPrChange>
        </w:rPr>
        <w:t>ed</w:t>
      </w:r>
      <w:r w:rsidR="00DC5FCF" w:rsidRPr="00E257F2">
        <w:rPr>
          <w:rPrChange w:id="4572" w:author="Sam Simpson" w:date="2011-09-13T08:31:00Z">
            <w:rPr>
              <w:highlight w:val="yellow"/>
            </w:rPr>
          </w:rPrChange>
        </w:rPr>
        <w:t xml:space="preserve"> with</w:t>
      </w:r>
      <w:ins w:id="4573" w:author="Sam Simpson" w:date="2011-09-13T08:44:00Z">
        <w:r w:rsidR="001226E5">
          <w:t xml:space="preserve"> a</w:t>
        </w:r>
      </w:ins>
      <w:r w:rsidR="00DC5FCF" w:rsidRPr="00E257F2">
        <w:rPr>
          <w:rPrChange w:id="4574" w:author="Sam Simpson" w:date="2011-09-13T08:31:00Z">
            <w:rPr>
              <w:highlight w:val="yellow"/>
            </w:rPr>
          </w:rPrChange>
        </w:rPr>
        <w:t xml:space="preserve"> well-designed mechanism </w:t>
      </w:r>
      <w:del w:id="4575" w:author="Sam Simpson" w:date="2011-09-13T08:44:00Z">
        <w:r w:rsidR="00DC5FCF" w:rsidRPr="00E257F2" w:rsidDel="001226E5">
          <w:rPr>
            <w:rPrChange w:id="4576" w:author="Sam Simpson" w:date="2011-09-13T08:31:00Z">
              <w:rPr>
                <w:highlight w:val="yellow"/>
              </w:rPr>
            </w:rPrChange>
          </w:rPr>
          <w:delText xml:space="preserve">in </w:delText>
        </w:r>
      </w:del>
      <w:ins w:id="4577" w:author="Sam Simpson" w:date="2011-09-13T08:44:00Z">
        <w:r w:rsidR="001226E5">
          <w:t>to en</w:t>
        </w:r>
      </w:ins>
      <w:del w:id="4578" w:author="Sam Simpson" w:date="2011-09-13T08:44:00Z">
        <w:r w:rsidR="00DC5FCF" w:rsidRPr="00E257F2" w:rsidDel="001226E5">
          <w:rPr>
            <w:rPrChange w:id="4579" w:author="Sam Simpson" w:date="2011-09-13T08:31:00Z">
              <w:rPr>
                <w:highlight w:val="yellow"/>
              </w:rPr>
            </w:rPrChange>
          </w:rPr>
          <w:delText xml:space="preserve">making </w:delText>
        </w:r>
      </w:del>
      <w:r w:rsidR="00DC5FCF" w:rsidRPr="00E257F2">
        <w:rPr>
          <w:rPrChange w:id="4580" w:author="Sam Simpson" w:date="2011-09-13T08:31:00Z">
            <w:rPr>
              <w:highlight w:val="yellow"/>
            </w:rPr>
          </w:rPrChange>
        </w:rPr>
        <w:t xml:space="preserve">sure the </w:t>
      </w:r>
      <w:r w:rsidR="00DC5FCF" w:rsidRPr="00E257F2">
        <w:rPr>
          <w:rPrChange w:id="4581" w:author="Sam Simpson" w:date="2011-09-13T08:31:00Z">
            <w:rPr>
              <w:highlight w:val="yellow"/>
            </w:rPr>
          </w:rPrChange>
        </w:rPr>
        <w:lastRenderedPageBreak/>
        <w:t xml:space="preserve">safety of </w:t>
      </w:r>
      <w:ins w:id="4582" w:author="Sam Simpson" w:date="2011-09-13T08:45:00Z">
        <w:r w:rsidR="001226E5">
          <w:t xml:space="preserve">all </w:t>
        </w:r>
      </w:ins>
      <w:r w:rsidR="00DC5FCF" w:rsidRPr="00E257F2">
        <w:rPr>
          <w:rPrChange w:id="4583" w:author="Sam Simpson" w:date="2011-09-13T08:31:00Z">
            <w:rPr>
              <w:highlight w:val="yellow"/>
            </w:rPr>
          </w:rPrChange>
        </w:rPr>
        <w:t>data.</w:t>
      </w:r>
      <w:r w:rsidR="00727143" w:rsidRPr="00E257F2">
        <w:rPr>
          <w:rPrChange w:id="4584" w:author="Sam Simpson" w:date="2011-09-13T08:31:00Z">
            <w:rPr>
              <w:highlight w:val="yellow"/>
            </w:rPr>
          </w:rPrChange>
        </w:rPr>
        <w:t xml:space="preserve"> </w:t>
      </w:r>
      <w:del w:id="4585" w:author="Sam Simpson" w:date="2011-09-13T08:45:00Z">
        <w:r w:rsidR="00574307" w:rsidRPr="00E257F2" w:rsidDel="001226E5">
          <w:rPr>
            <w:rPrChange w:id="4586" w:author="Sam Simpson" w:date="2011-09-13T08:31:00Z">
              <w:rPr>
                <w:highlight w:val="yellow"/>
              </w:rPr>
            </w:rPrChange>
          </w:rPr>
          <w:delText xml:space="preserve">All </w:delText>
        </w:r>
      </w:del>
      <w:ins w:id="4587" w:author="Sam Simpson" w:date="2011-09-13T08:45:00Z">
        <w:r w:rsidR="001226E5">
          <w:t>None of</w:t>
        </w:r>
        <w:r w:rsidR="001226E5" w:rsidRPr="00E257F2">
          <w:rPr>
            <w:rPrChange w:id="4588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574307" w:rsidRPr="00E257F2">
        <w:rPr>
          <w:rPrChange w:id="4589" w:author="Sam Simpson" w:date="2011-09-13T08:31:00Z">
            <w:rPr>
              <w:highlight w:val="yellow"/>
            </w:rPr>
          </w:rPrChange>
        </w:rPr>
        <w:t xml:space="preserve">the data </w:t>
      </w:r>
      <w:del w:id="4590" w:author="Sam Simpson" w:date="2011-09-13T08:45:00Z">
        <w:r w:rsidR="00574307" w:rsidRPr="00E257F2" w:rsidDel="001226E5">
          <w:rPr>
            <w:rPrChange w:id="4591" w:author="Sam Simpson" w:date="2011-09-13T08:31:00Z">
              <w:rPr>
                <w:highlight w:val="yellow"/>
              </w:rPr>
            </w:rPrChange>
          </w:rPr>
          <w:delText xml:space="preserve">must </w:delText>
        </w:r>
      </w:del>
      <w:ins w:id="4592" w:author="Sam Simpson" w:date="2011-09-13T08:45:00Z">
        <w:r w:rsidR="001226E5">
          <w:t>should</w:t>
        </w:r>
      </w:ins>
      <w:del w:id="4593" w:author="Sam Simpson" w:date="2011-09-13T08:45:00Z">
        <w:r w:rsidR="00574307" w:rsidRPr="00E257F2" w:rsidDel="001226E5">
          <w:rPr>
            <w:rPrChange w:id="4594" w:author="Sam Simpson" w:date="2011-09-13T08:31:00Z">
              <w:rPr>
                <w:highlight w:val="yellow"/>
              </w:rPr>
            </w:rPrChange>
          </w:rPr>
          <w:delText>not</w:delText>
        </w:r>
      </w:del>
      <w:r w:rsidR="00574307" w:rsidRPr="00E257F2">
        <w:rPr>
          <w:rPrChange w:id="4595" w:author="Sam Simpson" w:date="2011-09-13T08:31:00Z">
            <w:rPr>
              <w:highlight w:val="yellow"/>
            </w:rPr>
          </w:rPrChange>
        </w:rPr>
        <w:t xml:space="preserve"> be obtain</w:t>
      </w:r>
      <w:r w:rsidR="005269FD" w:rsidRPr="00E257F2">
        <w:rPr>
          <w:rPrChange w:id="4596" w:author="Sam Simpson" w:date="2011-09-13T08:31:00Z">
            <w:rPr>
              <w:highlight w:val="yellow"/>
            </w:rPr>
          </w:rPrChange>
        </w:rPr>
        <w:t>ed</w:t>
      </w:r>
      <w:r w:rsidR="00574307" w:rsidRPr="00E257F2">
        <w:rPr>
          <w:rPrChange w:id="4597" w:author="Sam Simpson" w:date="2011-09-13T08:31:00Z">
            <w:rPr>
              <w:highlight w:val="yellow"/>
            </w:rPr>
          </w:rPrChange>
        </w:rPr>
        <w:t xml:space="preserve"> </w:t>
      </w:r>
      <w:r w:rsidR="00DB3076" w:rsidRPr="00E257F2">
        <w:rPr>
          <w:rPrChange w:id="4598" w:author="Sam Simpson" w:date="2011-09-13T08:31:00Z">
            <w:rPr>
              <w:highlight w:val="yellow"/>
            </w:rPr>
          </w:rPrChange>
        </w:rPr>
        <w:t>by</w:t>
      </w:r>
      <w:r w:rsidR="00574307" w:rsidRPr="00E257F2">
        <w:rPr>
          <w:rPrChange w:id="4599" w:author="Sam Simpson" w:date="2011-09-13T08:31:00Z">
            <w:rPr>
              <w:highlight w:val="yellow"/>
            </w:rPr>
          </w:rPrChange>
        </w:rPr>
        <w:t xml:space="preserve"> </w:t>
      </w:r>
      <w:r w:rsidR="00F07944" w:rsidRPr="00E257F2">
        <w:rPr>
          <w:rPrChange w:id="4600" w:author="Sam Simpson" w:date="2011-09-13T08:31:00Z">
            <w:rPr>
              <w:highlight w:val="yellow"/>
            </w:rPr>
          </w:rPrChange>
        </w:rPr>
        <w:t xml:space="preserve">people </w:t>
      </w:r>
      <w:del w:id="4601" w:author="Sam Simpson" w:date="2011-09-13T08:45:00Z">
        <w:r w:rsidR="00F07944" w:rsidRPr="00E257F2" w:rsidDel="008E767F">
          <w:rPr>
            <w:rPrChange w:id="4602" w:author="Sam Simpson" w:date="2011-09-13T08:31:00Z">
              <w:rPr>
                <w:highlight w:val="yellow"/>
              </w:rPr>
            </w:rPrChange>
          </w:rPr>
          <w:delText xml:space="preserve">without </w:delText>
        </w:r>
      </w:del>
      <w:ins w:id="4603" w:author="Sam Simpson" w:date="2011-09-13T08:45:00Z">
        <w:r w:rsidR="008E767F">
          <w:t>who do not have</w:t>
        </w:r>
        <w:r w:rsidR="008E767F" w:rsidRPr="00E257F2">
          <w:rPr>
            <w:rPrChange w:id="4604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F07944" w:rsidRPr="00E257F2">
        <w:rPr>
          <w:rPrChange w:id="4605" w:author="Sam Simpson" w:date="2011-09-13T08:31:00Z">
            <w:rPr>
              <w:highlight w:val="yellow"/>
            </w:rPr>
          </w:rPrChange>
        </w:rPr>
        <w:t xml:space="preserve">permission. </w:t>
      </w:r>
    </w:p>
    <w:p w:rsidR="00CA6D4D" w:rsidRPr="00E257F2" w:rsidRDefault="00CA6D4D">
      <w:pPr>
        <w:pStyle w:val="3"/>
        <w:spacing w:line="360" w:lineRule="auto"/>
        <w:rPr>
          <w:rPrChange w:id="4606" w:author="Sam Simpson" w:date="2011-09-13T08:31:00Z">
            <w:rPr>
              <w:highlight w:val="yellow"/>
            </w:rPr>
          </w:rPrChange>
        </w:rPr>
        <w:pPrChange w:id="4607" w:author="Sam" w:date="2011-09-12T19:53:00Z">
          <w:pPr>
            <w:pStyle w:val="3"/>
          </w:pPr>
        </w:pPrChange>
      </w:pPr>
      <w:bookmarkStart w:id="4608" w:name="_Toc303574200"/>
      <w:r w:rsidRPr="00E257F2">
        <w:rPr>
          <w:rPrChange w:id="4609" w:author="Sam Simpson" w:date="2011-09-13T08:31:00Z">
            <w:rPr>
              <w:highlight w:val="yellow"/>
            </w:rPr>
          </w:rPrChange>
        </w:rPr>
        <w:t>Response time</w:t>
      </w:r>
      <w:bookmarkEnd w:id="4608"/>
    </w:p>
    <w:p w:rsidR="00E02B52" w:rsidRPr="00E257F2" w:rsidRDefault="004170A1">
      <w:pPr>
        <w:spacing w:line="360" w:lineRule="auto"/>
        <w:rPr>
          <w:rPrChange w:id="4610" w:author="Sam Simpson" w:date="2011-09-13T08:31:00Z">
            <w:rPr>
              <w:highlight w:val="yellow"/>
            </w:rPr>
          </w:rPrChange>
        </w:rPr>
        <w:pPrChange w:id="4611" w:author="Sam" w:date="2011-09-12T19:53:00Z">
          <w:pPr/>
        </w:pPrChange>
      </w:pPr>
      <w:r w:rsidRPr="00E257F2">
        <w:rPr>
          <w:rPrChange w:id="4612" w:author="Sam Simpson" w:date="2011-09-13T08:31:00Z">
            <w:rPr>
              <w:highlight w:val="yellow"/>
            </w:rPr>
          </w:rPrChange>
        </w:rPr>
        <w:t xml:space="preserve">In </w:t>
      </w:r>
      <w:ins w:id="4613" w:author="Sam Simpson" w:date="2011-09-13T08:45:00Z">
        <w:r w:rsidR="008E767F">
          <w:t xml:space="preserve">the </w:t>
        </w:r>
      </w:ins>
      <w:r w:rsidRPr="00E257F2">
        <w:rPr>
          <w:rPrChange w:id="4614" w:author="Sam Simpson" w:date="2011-09-13T08:31:00Z">
            <w:rPr>
              <w:highlight w:val="yellow"/>
            </w:rPr>
          </w:rPrChange>
        </w:rPr>
        <w:t>user</w:t>
      </w:r>
      <w:r w:rsidR="00155000" w:rsidRPr="00E257F2">
        <w:rPr>
          <w:rPrChange w:id="4615" w:author="Sam Simpson" w:date="2011-09-13T08:31:00Z">
            <w:rPr>
              <w:highlight w:val="yellow"/>
            </w:rPr>
          </w:rPrChange>
        </w:rPr>
        <w:t xml:space="preserve"> experience</w:t>
      </w:r>
      <w:r w:rsidR="00E02B52" w:rsidRPr="00E257F2">
        <w:rPr>
          <w:rPrChange w:id="4616" w:author="Sam Simpson" w:date="2011-09-13T08:31:00Z">
            <w:rPr>
              <w:highlight w:val="yellow"/>
            </w:rPr>
          </w:rPrChange>
        </w:rPr>
        <w:t xml:space="preserve"> evaluation</w:t>
      </w:r>
      <w:r w:rsidR="00155000" w:rsidRPr="00E257F2">
        <w:rPr>
          <w:rPrChange w:id="4617" w:author="Sam Simpson" w:date="2011-09-13T08:31:00Z">
            <w:rPr>
              <w:highlight w:val="yellow"/>
            </w:rPr>
          </w:rPrChange>
        </w:rPr>
        <w:t xml:space="preserve">, </w:t>
      </w:r>
      <w:ins w:id="4618" w:author="Sam Simpson" w:date="2011-09-13T08:45:00Z">
        <w:r w:rsidR="008E767F">
          <w:t xml:space="preserve">the </w:t>
        </w:r>
      </w:ins>
      <w:r w:rsidR="005F2CD6" w:rsidRPr="00E257F2">
        <w:rPr>
          <w:rPrChange w:id="4619" w:author="Sam Simpson" w:date="2011-09-13T08:31:00Z">
            <w:rPr>
              <w:highlight w:val="yellow"/>
            </w:rPr>
          </w:rPrChange>
        </w:rPr>
        <w:t xml:space="preserve">page response time </w:t>
      </w:r>
      <w:del w:id="4620" w:author="Sam Simpson" w:date="2011-09-13T08:45:00Z">
        <w:r w:rsidR="005F2CD6" w:rsidRPr="00E257F2" w:rsidDel="008E767F">
          <w:rPr>
            <w:rPrChange w:id="4621" w:author="Sam Simpson" w:date="2011-09-13T08:31:00Z">
              <w:rPr>
                <w:highlight w:val="yellow"/>
              </w:rPr>
            </w:rPrChange>
          </w:rPr>
          <w:delText xml:space="preserve">is </w:delText>
        </w:r>
      </w:del>
      <w:ins w:id="4622" w:author="Sam Simpson" w:date="2011-09-13T08:45:00Z">
        <w:r w:rsidR="008E767F">
          <w:t>was</w:t>
        </w:r>
        <w:r w:rsidR="008E767F" w:rsidRPr="00E257F2">
          <w:rPr>
            <w:rPrChange w:id="4623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5F2CD6" w:rsidRPr="00E257F2">
        <w:rPr>
          <w:rPrChange w:id="4624" w:author="Sam Simpson" w:date="2011-09-13T08:31:00Z">
            <w:rPr>
              <w:highlight w:val="yellow"/>
            </w:rPr>
          </w:rPrChange>
        </w:rPr>
        <w:t>an important factor in influen</w:t>
      </w:r>
      <w:ins w:id="4625" w:author="Sam Simpson" w:date="2011-09-13T08:45:00Z">
        <w:r w:rsidR="008E767F">
          <w:t>cing</w:t>
        </w:r>
      </w:ins>
      <w:del w:id="4626" w:author="Sam Simpson" w:date="2011-09-13T08:45:00Z">
        <w:r w:rsidR="005F2CD6" w:rsidRPr="00E257F2" w:rsidDel="008E767F">
          <w:rPr>
            <w:rPrChange w:id="4627" w:author="Sam Simpson" w:date="2011-09-13T08:31:00Z">
              <w:rPr>
                <w:highlight w:val="yellow"/>
              </w:rPr>
            </w:rPrChange>
          </w:rPr>
          <w:delText>t</w:delText>
        </w:r>
      </w:del>
      <w:r w:rsidR="005F2CD6" w:rsidRPr="00E257F2">
        <w:rPr>
          <w:rPrChange w:id="4628" w:author="Sam Simpson" w:date="2011-09-13T08:31:00Z">
            <w:rPr>
              <w:highlight w:val="yellow"/>
            </w:rPr>
          </w:rPrChange>
        </w:rPr>
        <w:t xml:space="preserve"> service quality</w:t>
      </w:r>
      <w:sdt>
        <w:sdtPr>
          <w:id w:val="-319891348"/>
          <w:citation/>
        </w:sdtPr>
        <w:sdtContent>
          <w:r w:rsidR="0057603F" w:rsidRPr="00E257F2">
            <w:rPr>
              <w:rPrChange w:id="4629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041E13" w:rsidRPr="00E257F2">
            <w:rPr>
              <w:rPrChange w:id="4630" w:author="Sam Simpson" w:date="2011-09-13T08:31:00Z">
                <w:rPr>
                  <w:highlight w:val="yellow"/>
                </w:rPr>
              </w:rPrChange>
            </w:rPr>
            <w:instrText xml:space="preserve"> CITATION Jak93 \l 2052 </w:instrText>
          </w:r>
          <w:r w:rsidR="0057603F" w:rsidRPr="00E257F2">
            <w:rPr>
              <w:rPrChange w:id="4631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noProof/>
              <w:rPrChange w:id="4632" w:author="Sam Simpson" w:date="2011-09-13T08:31:00Z">
                <w:rPr>
                  <w:noProof/>
                  <w:highlight w:val="yellow"/>
                </w:rPr>
              </w:rPrChange>
            </w:rPr>
            <w:t xml:space="preserve"> [35]</w:t>
          </w:r>
          <w:r w:rsidR="0057603F" w:rsidRPr="00E257F2">
            <w:rPr>
              <w:rPrChange w:id="4633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r w:rsidR="005F2CD6" w:rsidRPr="00E257F2">
        <w:rPr>
          <w:rPrChange w:id="4634" w:author="Sam Simpson" w:date="2011-09-13T08:31:00Z">
            <w:rPr>
              <w:highlight w:val="yellow"/>
            </w:rPr>
          </w:rPrChange>
        </w:rPr>
        <w:t xml:space="preserve">. </w:t>
      </w:r>
      <w:ins w:id="4635" w:author="Sam Simpson" w:date="2011-09-13T08:48:00Z">
        <w:r w:rsidR="007C717E">
          <w:t>R</w:t>
        </w:r>
        <w:r w:rsidR="007C717E" w:rsidRPr="005A1740">
          <w:t>egarding response times</w:t>
        </w:r>
        <w:r w:rsidR="007C717E">
          <w:t>,</w:t>
        </w:r>
        <w:r w:rsidR="007C717E" w:rsidRPr="001C3D30" w:rsidDel="00EB72A6">
          <w:t xml:space="preserve"> </w:t>
        </w:r>
      </w:ins>
      <w:del w:id="4636" w:author="Sam Simpson" w:date="2011-09-13T08:47:00Z">
        <w:r w:rsidR="00E02B52" w:rsidRPr="00E257F2" w:rsidDel="00EB72A6">
          <w:rPr>
            <w:rPrChange w:id="4637" w:author="Sam Simpson" w:date="2011-09-13T08:31:00Z">
              <w:rPr>
                <w:highlight w:val="yellow"/>
              </w:rPr>
            </w:rPrChange>
          </w:rPr>
          <w:delText xml:space="preserve">As </w:delText>
        </w:r>
        <w:r w:rsidR="00195D97" w:rsidRPr="00E257F2" w:rsidDel="00EB72A6">
          <w:rPr>
            <w:rPrChange w:id="4638" w:author="Sam Simpson" w:date="2011-09-13T08:31:00Z">
              <w:rPr>
                <w:highlight w:val="yellow"/>
              </w:rPr>
            </w:rPrChange>
          </w:rPr>
          <w:delText xml:space="preserve">defined by </w:delText>
        </w:r>
      </w:del>
      <w:r w:rsidR="00195D97" w:rsidRPr="00E257F2">
        <w:rPr>
          <w:rPrChange w:id="4639" w:author="Sam Simpson" w:date="2011-09-13T08:31:00Z">
            <w:rPr>
              <w:highlight w:val="yellow"/>
            </w:rPr>
          </w:rPrChange>
        </w:rPr>
        <w:t>Miller</w:t>
      </w:r>
      <w:del w:id="4640" w:author="Sam Simpson" w:date="2011-09-13T08:48:00Z">
        <w:r w:rsidR="00195D97" w:rsidRPr="00E257F2" w:rsidDel="007C717E">
          <w:rPr>
            <w:rPrChange w:id="4641" w:author="Sam Simpson" w:date="2011-09-13T08:31:00Z">
              <w:rPr>
                <w:highlight w:val="yellow"/>
              </w:rPr>
            </w:rPrChange>
          </w:rPr>
          <w:delText xml:space="preserve"> </w:delText>
        </w:r>
      </w:del>
      <w:del w:id="4642" w:author="Sam Simpson" w:date="2011-09-13T08:47:00Z">
        <w:r w:rsidR="00195D97" w:rsidRPr="00E257F2" w:rsidDel="00EB72A6">
          <w:rPr>
            <w:rPrChange w:id="4643" w:author="Sam Simpson" w:date="2011-09-13T08:31:00Z">
              <w:rPr>
                <w:highlight w:val="yellow"/>
              </w:rPr>
            </w:rPrChange>
          </w:rPr>
          <w:delText xml:space="preserve">of his </w:delText>
        </w:r>
      </w:del>
      <w:del w:id="4644" w:author="Sam Simpson" w:date="2011-09-13T08:48:00Z">
        <w:r w:rsidR="00195D97" w:rsidRPr="00E257F2" w:rsidDel="007C717E">
          <w:rPr>
            <w:rPrChange w:id="4645" w:author="Sam Simpson" w:date="2011-09-13T08:31:00Z">
              <w:rPr>
                <w:highlight w:val="yellow"/>
              </w:rPr>
            </w:rPrChange>
          </w:rPr>
          <w:delText>basic advice regarding response times</w:delText>
        </w:r>
      </w:del>
      <w:sdt>
        <w:sdtPr>
          <w:id w:val="1662043894"/>
          <w:citation/>
        </w:sdtPr>
        <w:sdtContent>
          <w:r w:rsidR="0057603F" w:rsidRPr="00E257F2">
            <w:rPr>
              <w:rPrChange w:id="4646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B21C30" w:rsidRPr="00E257F2">
            <w:rPr>
              <w:rPrChange w:id="4647" w:author="Sam Simpson" w:date="2011-09-13T08:31:00Z">
                <w:rPr>
                  <w:highlight w:val="yellow"/>
                </w:rPr>
              </w:rPrChange>
            </w:rPr>
            <w:instrText xml:space="preserve"> CITATION Mil68 \l 2052 </w:instrText>
          </w:r>
          <w:r w:rsidR="0057603F" w:rsidRPr="00E257F2">
            <w:rPr>
              <w:rPrChange w:id="4648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noProof/>
              <w:rPrChange w:id="4649" w:author="Sam Simpson" w:date="2011-09-13T08:31:00Z">
                <w:rPr>
                  <w:noProof/>
                  <w:highlight w:val="yellow"/>
                </w:rPr>
              </w:rPrChange>
            </w:rPr>
            <w:t xml:space="preserve"> [36]</w:t>
          </w:r>
          <w:r w:rsidR="0057603F" w:rsidRPr="00E257F2">
            <w:rPr>
              <w:rPrChange w:id="4650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ins w:id="4651" w:author="Sam Simpson" w:date="2011-09-13T08:48:00Z">
        <w:r w:rsidR="007C717E" w:rsidRPr="007C717E">
          <w:rPr>
            <w:rFonts w:hint="eastAsia"/>
          </w:rPr>
          <w:t xml:space="preserve"> </w:t>
        </w:r>
        <w:r w:rsidR="007C717E" w:rsidRPr="009F5DB5">
          <w:rPr>
            <w:rFonts w:hint="eastAsia"/>
          </w:rPr>
          <w:t>define</w:t>
        </w:r>
        <w:r w:rsidR="007C717E">
          <w:t>s</w:t>
        </w:r>
      </w:ins>
      <w:del w:id="4652" w:author="Sam Simpson" w:date="2011-09-13T08:48:00Z">
        <w:r w:rsidR="00990082" w:rsidRPr="00E257F2" w:rsidDel="007C717E">
          <w:rPr>
            <w:rPrChange w:id="4653" w:author="Sam Simpson" w:date="2011-09-13T08:31:00Z">
              <w:rPr>
                <w:highlight w:val="yellow"/>
              </w:rPr>
            </w:rPrChange>
          </w:rPr>
          <w:delText>,</w:delText>
        </w:r>
      </w:del>
      <w:r w:rsidR="00990082" w:rsidRPr="00E257F2">
        <w:rPr>
          <w:rPrChange w:id="4654" w:author="Sam Simpson" w:date="2011-09-13T08:31:00Z">
            <w:rPr>
              <w:highlight w:val="yellow"/>
            </w:rPr>
          </w:rPrChange>
        </w:rPr>
        <w:t xml:space="preserve"> one second </w:t>
      </w:r>
      <w:del w:id="4655" w:author="Sam Simpson" w:date="2011-09-13T08:48:00Z">
        <w:r w:rsidR="00990082" w:rsidRPr="00E257F2" w:rsidDel="007C717E">
          <w:rPr>
            <w:rPrChange w:id="4656" w:author="Sam Simpson" w:date="2011-09-13T08:31:00Z">
              <w:rPr>
                <w:highlight w:val="yellow"/>
              </w:rPr>
            </w:rPrChange>
          </w:rPr>
          <w:delText xml:space="preserve">is </w:delText>
        </w:r>
      </w:del>
      <w:ins w:id="4657" w:author="Sam Simpson" w:date="2011-09-13T08:48:00Z">
        <w:r w:rsidR="007C717E">
          <w:t>as</w:t>
        </w:r>
        <w:r w:rsidR="007C717E" w:rsidRPr="00E257F2">
          <w:rPr>
            <w:rPrChange w:id="4658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990082" w:rsidRPr="00E257F2">
        <w:rPr>
          <w:rPrChange w:id="4659" w:author="Sam Simpson" w:date="2011-09-13T08:31:00Z">
            <w:rPr>
              <w:highlight w:val="yellow"/>
            </w:rPr>
          </w:rPrChange>
        </w:rPr>
        <w:t xml:space="preserve">the maximum </w:t>
      </w:r>
      <w:r w:rsidR="00483FFE" w:rsidRPr="00E257F2">
        <w:rPr>
          <w:rPrChange w:id="4660" w:author="Sam Simpson" w:date="2011-09-13T08:31:00Z">
            <w:rPr>
              <w:highlight w:val="yellow"/>
            </w:rPr>
          </w:rPrChange>
        </w:rPr>
        <w:t>cap</w:t>
      </w:r>
      <w:r w:rsidR="00990082" w:rsidRPr="00E257F2">
        <w:rPr>
          <w:rPrChange w:id="4661" w:author="Sam Simpson" w:date="2011-09-13T08:31:00Z">
            <w:rPr>
              <w:highlight w:val="yellow"/>
            </w:rPr>
          </w:rPrChange>
        </w:rPr>
        <w:t xml:space="preserve"> for</w:t>
      </w:r>
      <w:ins w:id="4662" w:author="Sam Simpson" w:date="2011-09-13T08:48:00Z">
        <w:r w:rsidR="007C717E">
          <w:t xml:space="preserve"> a</w:t>
        </w:r>
      </w:ins>
      <w:r w:rsidR="00990082" w:rsidRPr="00E257F2">
        <w:rPr>
          <w:rPrChange w:id="4663" w:author="Sam Simpson" w:date="2011-09-13T08:31:00Z">
            <w:rPr>
              <w:highlight w:val="yellow"/>
            </w:rPr>
          </w:rPrChange>
        </w:rPr>
        <w:t xml:space="preserve"> user in feeling </w:t>
      </w:r>
      <w:ins w:id="4664" w:author="Sam Simpson" w:date="2011-09-13T08:48:00Z">
        <w:r w:rsidR="007C717E">
          <w:t xml:space="preserve">that they are </w:t>
        </w:r>
      </w:ins>
      <w:r w:rsidR="00990082" w:rsidRPr="00E257F2">
        <w:rPr>
          <w:rPrChange w:id="4665" w:author="Sam Simpson" w:date="2011-09-13T08:31:00Z">
            <w:rPr>
              <w:highlight w:val="yellow"/>
            </w:rPr>
          </w:rPrChange>
        </w:rPr>
        <w:t xml:space="preserve">freely </w:t>
      </w:r>
      <w:del w:id="4666" w:author="Sam Simpson" w:date="2011-09-13T08:48:00Z">
        <w:r w:rsidR="00990082" w:rsidRPr="00E257F2" w:rsidDel="007C717E">
          <w:rPr>
            <w:rPrChange w:id="4667" w:author="Sam Simpson" w:date="2011-09-13T08:31:00Z">
              <w:rPr>
                <w:highlight w:val="yellow"/>
              </w:rPr>
            </w:rPrChange>
          </w:rPr>
          <w:delText xml:space="preserve">of </w:delText>
        </w:r>
      </w:del>
      <w:r w:rsidR="00990082" w:rsidRPr="00E257F2">
        <w:rPr>
          <w:rPrChange w:id="4668" w:author="Sam Simpson" w:date="2011-09-13T08:31:00Z">
            <w:rPr>
              <w:highlight w:val="yellow"/>
            </w:rPr>
          </w:rPrChange>
        </w:rPr>
        <w:t>navigati</w:t>
      </w:r>
      <w:del w:id="4669" w:author="Sam Simpson" w:date="2011-09-13T08:48:00Z">
        <w:r w:rsidR="00990082" w:rsidRPr="00E257F2" w:rsidDel="007C717E">
          <w:rPr>
            <w:rPrChange w:id="4670" w:author="Sam Simpson" w:date="2011-09-13T08:31:00Z">
              <w:rPr>
                <w:highlight w:val="yellow"/>
              </w:rPr>
            </w:rPrChange>
          </w:rPr>
          <w:delText>o</w:delText>
        </w:r>
      </w:del>
      <w:r w:rsidR="00990082" w:rsidRPr="00E257F2">
        <w:rPr>
          <w:rPrChange w:id="4671" w:author="Sam Simpson" w:date="2011-09-13T08:31:00Z">
            <w:rPr>
              <w:highlight w:val="yellow"/>
            </w:rPr>
          </w:rPrChange>
        </w:rPr>
        <w:t>n</w:t>
      </w:r>
      <w:ins w:id="4672" w:author="Sam Simpson" w:date="2011-09-13T08:48:00Z">
        <w:r w:rsidR="007C717E">
          <w:t>g</w:t>
        </w:r>
      </w:ins>
      <w:r w:rsidR="00990082" w:rsidRPr="00E257F2">
        <w:rPr>
          <w:rPrChange w:id="4673" w:author="Sam Simpson" w:date="2011-09-13T08:31:00Z">
            <w:rPr>
              <w:highlight w:val="yellow"/>
            </w:rPr>
          </w:rPrChange>
        </w:rPr>
        <w:t xml:space="preserve"> between pages.</w:t>
      </w:r>
      <w:r w:rsidR="00B21C30" w:rsidRPr="00E257F2">
        <w:rPr>
          <w:rPrChange w:id="4674" w:author="Sam Simpson" w:date="2011-09-13T08:31:00Z">
            <w:rPr>
              <w:highlight w:val="yellow"/>
            </w:rPr>
          </w:rPrChange>
        </w:rPr>
        <w:t xml:space="preserve"> If </w:t>
      </w:r>
      <w:ins w:id="4675" w:author="Sam Simpson" w:date="2011-09-13T08:48:00Z">
        <w:r w:rsidR="007C717E">
          <w:t xml:space="preserve">the </w:t>
        </w:r>
      </w:ins>
      <w:r w:rsidR="00B21C30" w:rsidRPr="00E257F2">
        <w:rPr>
          <w:rPrChange w:id="4676" w:author="Sam Simpson" w:date="2011-09-13T08:31:00Z">
            <w:rPr>
              <w:highlight w:val="yellow"/>
            </w:rPr>
          </w:rPrChange>
        </w:rPr>
        <w:t xml:space="preserve">response time </w:t>
      </w:r>
      <w:del w:id="4677" w:author="Sam Simpson" w:date="2011-09-13T08:48:00Z">
        <w:r w:rsidR="00B21C30" w:rsidRPr="00E257F2" w:rsidDel="007C717E">
          <w:rPr>
            <w:rPrChange w:id="4678" w:author="Sam Simpson" w:date="2011-09-13T08:31:00Z">
              <w:rPr>
                <w:highlight w:val="yellow"/>
              </w:rPr>
            </w:rPrChange>
          </w:rPr>
          <w:delText xml:space="preserve">of </w:delText>
        </w:r>
      </w:del>
      <w:ins w:id="4679" w:author="Sam Simpson" w:date="2011-09-13T08:48:00Z">
        <w:r w:rsidR="007C717E">
          <w:t>in</w:t>
        </w:r>
        <w:r w:rsidR="007C717E" w:rsidRPr="00E257F2">
          <w:rPr>
            <w:rPrChange w:id="4680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B21C30" w:rsidRPr="00E257F2">
        <w:rPr>
          <w:rPrChange w:id="4681" w:author="Sam Simpson" w:date="2011-09-13T08:31:00Z">
            <w:rPr>
              <w:highlight w:val="yellow"/>
            </w:rPr>
          </w:rPrChange>
        </w:rPr>
        <w:t>switching pages is longer than one second</w:t>
      </w:r>
      <w:r w:rsidR="00120ECC" w:rsidRPr="00E257F2">
        <w:rPr>
          <w:rPrChange w:id="4682" w:author="Sam Simpson" w:date="2011-09-13T08:31:00Z">
            <w:rPr>
              <w:highlight w:val="yellow"/>
            </w:rPr>
          </w:rPrChange>
        </w:rPr>
        <w:t>,</w:t>
      </w:r>
      <w:ins w:id="4683" w:author="Sam Simpson" w:date="2011-09-13T08:48:00Z">
        <w:r w:rsidR="007C717E">
          <w:t xml:space="preserve"> the</w:t>
        </w:r>
      </w:ins>
      <w:r w:rsidR="00120ECC" w:rsidRPr="00E257F2">
        <w:rPr>
          <w:rPrChange w:id="4684" w:author="Sam Simpson" w:date="2011-09-13T08:31:00Z">
            <w:rPr>
              <w:highlight w:val="yellow"/>
            </w:rPr>
          </w:rPrChange>
        </w:rPr>
        <w:t xml:space="preserve"> </w:t>
      </w:r>
      <w:r w:rsidR="00483FFE" w:rsidRPr="00E257F2">
        <w:rPr>
          <w:rPrChange w:id="4685" w:author="Sam Simpson" w:date="2011-09-13T08:31:00Z">
            <w:rPr>
              <w:highlight w:val="yellow"/>
            </w:rPr>
          </w:rPrChange>
        </w:rPr>
        <w:t>user may feel</w:t>
      </w:r>
      <w:r w:rsidR="00F41301" w:rsidRPr="00E257F2">
        <w:rPr>
          <w:rPrChange w:id="4686" w:author="Sam Simpson" w:date="2011-09-13T08:31:00Z">
            <w:rPr>
              <w:highlight w:val="yellow"/>
            </w:rPr>
          </w:rPrChange>
        </w:rPr>
        <w:t xml:space="preserve"> </w:t>
      </w:r>
      <w:ins w:id="4687" w:author="Sam Simpson" w:date="2011-09-13T08:49:00Z">
        <w:r w:rsidR="00431188">
          <w:t xml:space="preserve">that they are </w:t>
        </w:r>
      </w:ins>
      <w:r w:rsidR="00F41301" w:rsidRPr="00E257F2">
        <w:rPr>
          <w:rPrChange w:id="4688" w:author="Sam Simpson" w:date="2011-09-13T08:31:00Z">
            <w:rPr>
              <w:highlight w:val="yellow"/>
            </w:rPr>
          </w:rPrChange>
        </w:rPr>
        <w:t>waiting</w:t>
      </w:r>
      <w:del w:id="4689" w:author="Sam Simpson" w:date="2011-09-13T08:49:00Z">
        <w:r w:rsidR="00084D21" w:rsidRPr="00E257F2" w:rsidDel="00431188">
          <w:rPr>
            <w:rPrChange w:id="4690" w:author="Sam Simpson" w:date="2011-09-13T08:31:00Z">
              <w:rPr>
                <w:highlight w:val="yellow"/>
              </w:rPr>
            </w:rPrChange>
          </w:rPr>
          <w:delText>,</w:delText>
        </w:r>
      </w:del>
      <w:r w:rsidR="00084D21" w:rsidRPr="00E257F2">
        <w:rPr>
          <w:rPrChange w:id="4691" w:author="Sam Simpson" w:date="2011-09-13T08:31:00Z">
            <w:rPr>
              <w:highlight w:val="yellow"/>
            </w:rPr>
          </w:rPrChange>
        </w:rPr>
        <w:t xml:space="preserve"> and the </w:t>
      </w:r>
      <w:ins w:id="4692" w:author="Sam Simpson" w:date="2011-09-13T08:49:00Z">
        <w:r w:rsidR="00431188">
          <w:t xml:space="preserve">user </w:t>
        </w:r>
      </w:ins>
      <w:r w:rsidR="00084D21" w:rsidRPr="00E257F2">
        <w:rPr>
          <w:rPrChange w:id="4693" w:author="Sam Simpson" w:date="2011-09-13T08:31:00Z">
            <w:rPr>
              <w:highlight w:val="yellow"/>
            </w:rPr>
          </w:rPrChange>
        </w:rPr>
        <w:t>experience would be reduced</w:t>
      </w:r>
      <w:r w:rsidR="00F41301" w:rsidRPr="00E257F2">
        <w:rPr>
          <w:rPrChange w:id="4694" w:author="Sam Simpson" w:date="2011-09-13T08:31:00Z">
            <w:rPr>
              <w:highlight w:val="yellow"/>
            </w:rPr>
          </w:rPrChange>
        </w:rPr>
        <w:t xml:space="preserve">. </w:t>
      </w:r>
    </w:p>
    <w:p w:rsidR="00B83E9D" w:rsidRPr="008A47D4" w:rsidRDefault="003A63A5">
      <w:pPr>
        <w:spacing w:line="360" w:lineRule="auto"/>
        <w:rPr>
          <w:rPrChange w:id="4695" w:author="Sam Simpson" w:date="2011-09-13T08:43:00Z">
            <w:rPr>
              <w:highlight w:val="yellow"/>
            </w:rPr>
          </w:rPrChange>
        </w:rPr>
        <w:pPrChange w:id="4696" w:author="Sam" w:date="2011-09-12T19:53:00Z">
          <w:pPr/>
        </w:pPrChange>
      </w:pPr>
      <w:r w:rsidRPr="008A47D4">
        <w:rPr>
          <w:rPrChange w:id="4697" w:author="Sam Simpson" w:date="2011-09-13T08:43:00Z">
            <w:rPr>
              <w:highlight w:val="yellow"/>
            </w:rPr>
          </w:rPrChange>
        </w:rPr>
        <w:t>T</w:t>
      </w:r>
      <w:r w:rsidR="007E54AB" w:rsidRPr="008A47D4">
        <w:rPr>
          <w:rPrChange w:id="4698" w:author="Sam Simpson" w:date="2011-09-13T08:43:00Z">
            <w:rPr>
              <w:highlight w:val="yellow"/>
            </w:rPr>
          </w:rPrChange>
        </w:rPr>
        <w:t xml:space="preserve">o provide </w:t>
      </w:r>
      <w:ins w:id="4699" w:author="Sam Simpson" w:date="2011-09-13T08:49:00Z">
        <w:r w:rsidR="00FF122E">
          <w:t xml:space="preserve">the </w:t>
        </w:r>
      </w:ins>
      <w:r w:rsidR="007E54AB" w:rsidRPr="008A47D4">
        <w:rPr>
          <w:rPrChange w:id="4700" w:author="Sam Simpson" w:date="2011-09-13T08:43:00Z">
            <w:rPr>
              <w:highlight w:val="yellow"/>
            </w:rPr>
          </w:rPrChange>
        </w:rPr>
        <w:t>best user experience with</w:t>
      </w:r>
      <w:ins w:id="4701" w:author="Sam Simpson" w:date="2011-09-13T08:49:00Z">
        <w:r w:rsidR="00FF122E">
          <w:t xml:space="preserve"> a</w:t>
        </w:r>
      </w:ins>
      <w:r w:rsidR="007E54AB" w:rsidRPr="008A47D4">
        <w:rPr>
          <w:rPrChange w:id="4702" w:author="Sam Simpson" w:date="2011-09-13T08:43:00Z">
            <w:rPr>
              <w:highlight w:val="yellow"/>
            </w:rPr>
          </w:rPrChange>
        </w:rPr>
        <w:t xml:space="preserve"> fast response time, </w:t>
      </w:r>
      <w:ins w:id="4703" w:author="Sam Simpson" w:date="2011-09-13T12:43:00Z">
        <w:r w:rsidR="006C1DD3" w:rsidRPr="006C1DD3">
          <w:rPr>
            <w:rPrChange w:id="4704" w:author="Sam Simpson" w:date="2011-09-13T12:43:00Z">
              <w:rPr>
                <w:highlight w:val="yellow"/>
              </w:rPr>
            </w:rPrChange>
          </w:rPr>
          <w:t>less</w:t>
        </w:r>
      </w:ins>
      <w:del w:id="4705" w:author="Sam Simpson" w:date="2011-09-13T12:43:00Z">
        <w:r w:rsidR="007E54AB" w:rsidRPr="006C1DD3" w:rsidDel="006C1DD3">
          <w:rPr>
            <w:rPrChange w:id="4706" w:author="Sam Simpson" w:date="2011-09-13T12:43:00Z">
              <w:rPr>
                <w:highlight w:val="yellow"/>
              </w:rPr>
            </w:rPrChange>
          </w:rPr>
          <w:delText>the</w:delText>
        </w:r>
      </w:del>
      <w:r w:rsidR="007E54AB" w:rsidRPr="008A47D4">
        <w:rPr>
          <w:rPrChange w:id="4707" w:author="Sam Simpson" w:date="2011-09-13T08:43:00Z">
            <w:rPr>
              <w:highlight w:val="yellow"/>
            </w:rPr>
          </w:rPrChange>
        </w:rPr>
        <w:t xml:space="preserve"> </w:t>
      </w:r>
      <w:r w:rsidR="005E18B1" w:rsidRPr="008A47D4">
        <w:rPr>
          <w:rPrChange w:id="4708" w:author="Sam Simpson" w:date="2011-09-13T08:43:00Z">
            <w:rPr>
              <w:highlight w:val="yellow"/>
            </w:rPr>
          </w:rPrChange>
        </w:rPr>
        <w:t>time</w:t>
      </w:r>
      <w:ins w:id="4709" w:author="Sam Simpson" w:date="2011-09-13T08:49:00Z">
        <w:r w:rsidR="00FF122E">
          <w:t xml:space="preserve"> </w:t>
        </w:r>
      </w:ins>
      <w:ins w:id="4710" w:author="Sam Simpson" w:date="2011-09-13T12:43:00Z">
        <w:r w:rsidR="006C1DD3">
          <w:t xml:space="preserve">should be </w:t>
        </w:r>
      </w:ins>
      <w:ins w:id="4711" w:author="Sam Simpson" w:date="2011-09-13T08:49:00Z">
        <w:r w:rsidR="00FF122E">
          <w:t>taken for</w:t>
        </w:r>
      </w:ins>
      <w:del w:id="4712" w:author="Sam Simpson" w:date="2011-09-13T08:49:00Z">
        <w:r w:rsidR="005E18B1" w:rsidRPr="008A47D4" w:rsidDel="00FF122E">
          <w:rPr>
            <w:rPrChange w:id="4713" w:author="Sam Simpson" w:date="2011-09-13T08:43:00Z">
              <w:rPr>
                <w:highlight w:val="yellow"/>
              </w:rPr>
            </w:rPrChange>
          </w:rPr>
          <w:delText>s</w:delText>
        </w:r>
        <w:r w:rsidR="00E71FB2" w:rsidRPr="008A47D4" w:rsidDel="00FF122E">
          <w:rPr>
            <w:rPrChange w:id="4714" w:author="Sam Simpson" w:date="2011-09-13T08:43:00Z">
              <w:rPr>
                <w:highlight w:val="yellow"/>
              </w:rPr>
            </w:rPrChange>
          </w:rPr>
          <w:delText xml:space="preserve"> of</w:delText>
        </w:r>
      </w:del>
      <w:r w:rsidR="00E71FB2" w:rsidRPr="008A47D4">
        <w:rPr>
          <w:rPrChange w:id="4715" w:author="Sam Simpson" w:date="2011-09-13T08:43:00Z">
            <w:rPr>
              <w:highlight w:val="yellow"/>
            </w:rPr>
          </w:rPrChange>
        </w:rPr>
        <w:t xml:space="preserve"> database queries</w:t>
      </w:r>
      <w:ins w:id="4716" w:author="Sam Simpson" w:date="2011-09-13T12:43:00Z">
        <w:r w:rsidR="006C1DD3">
          <w:t>, as they</w:t>
        </w:r>
      </w:ins>
      <w:del w:id="4717" w:author="Sam Simpson" w:date="2011-09-13T12:43:00Z">
        <w:r w:rsidR="005E18B1" w:rsidRPr="008A47D4" w:rsidDel="006C1DD3">
          <w:rPr>
            <w:rPrChange w:id="4718" w:author="Sam Simpson" w:date="2011-09-13T08:43:00Z">
              <w:rPr>
                <w:highlight w:val="yellow"/>
              </w:rPr>
            </w:rPrChange>
          </w:rPr>
          <w:delText xml:space="preserve"> need to be </w:delText>
        </w:r>
      </w:del>
      <w:del w:id="4719" w:author="Sam Simpson" w:date="2011-09-13T08:49:00Z">
        <w:r w:rsidR="005362A4" w:rsidRPr="001C3D30" w:rsidDel="00FF122E">
          <w:rPr>
            <w:rFonts w:hint="eastAsia"/>
            <w:highlight w:val="yellow"/>
          </w:rPr>
          <w:delText xml:space="preserve">fewer </w:delText>
        </w:r>
        <w:r w:rsidR="005362A4" w:rsidRPr="008A47D4" w:rsidDel="00FF122E">
          <w:rPr>
            <w:rPrChange w:id="4720" w:author="Sam Simpson" w:date="2011-09-13T08:43:00Z">
              <w:rPr>
                <w:highlight w:val="yellow"/>
              </w:rPr>
            </w:rPrChange>
          </w:rPr>
          <w:delText>and fewer</w:delText>
        </w:r>
      </w:del>
      <w:del w:id="4721" w:author="Sam Simpson" w:date="2011-09-13T12:43:00Z">
        <w:r w:rsidR="00E71FB2" w:rsidRPr="008A47D4" w:rsidDel="006C1DD3">
          <w:rPr>
            <w:rPrChange w:id="4722" w:author="Sam Simpson" w:date="2011-09-13T08:43:00Z">
              <w:rPr>
                <w:highlight w:val="yellow"/>
              </w:rPr>
            </w:rPrChange>
          </w:rPr>
          <w:delText>, because database quer</w:delText>
        </w:r>
      </w:del>
      <w:del w:id="4723" w:author="Sam Simpson" w:date="2011-09-13T08:50:00Z">
        <w:r w:rsidR="00E71FB2" w:rsidRPr="008A47D4" w:rsidDel="00FF122E">
          <w:rPr>
            <w:rPrChange w:id="4724" w:author="Sam Simpson" w:date="2011-09-13T08:43:00Z">
              <w:rPr>
                <w:highlight w:val="yellow"/>
              </w:rPr>
            </w:rPrChange>
          </w:rPr>
          <w:delText>y</w:delText>
        </w:r>
      </w:del>
      <w:r w:rsidR="00E71FB2" w:rsidRPr="008A47D4">
        <w:rPr>
          <w:rPrChange w:id="4725" w:author="Sam Simpson" w:date="2011-09-13T08:43:00Z">
            <w:rPr>
              <w:highlight w:val="yellow"/>
            </w:rPr>
          </w:rPrChange>
        </w:rPr>
        <w:t xml:space="preserve"> often </w:t>
      </w:r>
      <w:del w:id="4726" w:author="Sam Simpson" w:date="2011-09-13T12:44:00Z">
        <w:r w:rsidR="00E71FB2" w:rsidRPr="008A47D4" w:rsidDel="00590AF2">
          <w:rPr>
            <w:rPrChange w:id="4727" w:author="Sam Simpson" w:date="2011-09-13T08:43:00Z">
              <w:rPr>
                <w:highlight w:val="yellow"/>
              </w:rPr>
            </w:rPrChange>
          </w:rPr>
          <w:delText>cost</w:delText>
        </w:r>
      </w:del>
      <w:del w:id="4728" w:author="Sam Simpson" w:date="2011-09-13T08:50:00Z">
        <w:r w:rsidR="00E71FB2" w:rsidRPr="008A47D4" w:rsidDel="00FF122E">
          <w:rPr>
            <w:rPrChange w:id="4729" w:author="Sam Simpson" w:date="2011-09-13T08:43:00Z">
              <w:rPr>
                <w:highlight w:val="yellow"/>
              </w:rPr>
            </w:rPrChange>
          </w:rPr>
          <w:delText>s</w:delText>
        </w:r>
      </w:del>
      <w:ins w:id="4730" w:author="Sam Simpson" w:date="2011-09-13T12:44:00Z">
        <w:r w:rsidR="00590AF2">
          <w:t>take</w:t>
        </w:r>
      </w:ins>
      <w:r w:rsidR="00E71FB2" w:rsidRPr="008A47D4">
        <w:rPr>
          <w:rPrChange w:id="4731" w:author="Sam Simpson" w:date="2011-09-13T08:43:00Z">
            <w:rPr>
              <w:highlight w:val="yellow"/>
            </w:rPr>
          </w:rPrChange>
        </w:rPr>
        <w:t xml:space="preserve"> much longer </w:t>
      </w:r>
      <w:del w:id="4732" w:author="Sam Simpson" w:date="2011-09-13T08:50:00Z">
        <w:r w:rsidR="00E71FB2" w:rsidRPr="008A47D4" w:rsidDel="008E1529">
          <w:rPr>
            <w:rPrChange w:id="4733" w:author="Sam Simpson" w:date="2011-09-13T08:43:00Z">
              <w:rPr>
                <w:highlight w:val="yellow"/>
              </w:rPr>
            </w:rPrChange>
          </w:rPr>
          <w:delText xml:space="preserve">time </w:delText>
        </w:r>
      </w:del>
      <w:r w:rsidR="00E71FB2" w:rsidRPr="008A47D4">
        <w:rPr>
          <w:rPrChange w:id="4734" w:author="Sam Simpson" w:date="2011-09-13T08:43:00Z">
            <w:rPr>
              <w:highlight w:val="yellow"/>
            </w:rPr>
          </w:rPrChange>
        </w:rPr>
        <w:t>than PHP internal processing</w:t>
      </w:r>
      <w:r w:rsidR="00000B4C" w:rsidRPr="008A47D4">
        <w:rPr>
          <w:rPrChange w:id="4735" w:author="Sam Simpson" w:date="2011-09-13T08:43:00Z">
            <w:rPr>
              <w:highlight w:val="yellow"/>
            </w:rPr>
          </w:rPrChange>
        </w:rPr>
        <w:t>.</w:t>
      </w:r>
      <w:r w:rsidR="00284329" w:rsidRPr="008A47D4">
        <w:rPr>
          <w:rPrChange w:id="4736" w:author="Sam Simpson" w:date="2011-09-13T08:43:00Z">
            <w:rPr>
              <w:highlight w:val="yellow"/>
            </w:rPr>
          </w:rPrChange>
        </w:rPr>
        <w:t xml:space="preserve"> </w:t>
      </w:r>
      <w:r w:rsidR="004C2406" w:rsidRPr="008A47D4">
        <w:rPr>
          <w:rPrChange w:id="4737" w:author="Sam Simpson" w:date="2011-09-13T08:43:00Z">
            <w:rPr>
              <w:highlight w:val="yellow"/>
            </w:rPr>
          </w:rPrChange>
        </w:rPr>
        <w:t xml:space="preserve">Large </w:t>
      </w:r>
      <w:ins w:id="4738" w:author="Sam Simpson" w:date="2011-09-13T08:50:00Z">
        <w:r w:rsidR="008E1529" w:rsidRPr="00072BAB">
          <w:rPr>
            <w:rFonts w:hint="eastAsia"/>
          </w:rPr>
          <w:t xml:space="preserve">content </w:t>
        </w:r>
      </w:ins>
      <w:r w:rsidR="004C2406" w:rsidRPr="008A47D4">
        <w:rPr>
          <w:rPrChange w:id="4739" w:author="Sam Simpson" w:date="2011-09-13T08:43:00Z">
            <w:rPr>
              <w:highlight w:val="yellow"/>
            </w:rPr>
          </w:rPrChange>
        </w:rPr>
        <w:t>size</w:t>
      </w:r>
      <w:ins w:id="4740" w:author="Sam Simpson" w:date="2011-09-13T08:50:00Z">
        <w:r w:rsidR="008E1529">
          <w:t>,</w:t>
        </w:r>
      </w:ins>
      <w:r w:rsidR="004C2406" w:rsidRPr="008A47D4">
        <w:rPr>
          <w:rPrChange w:id="4741" w:author="Sam Simpson" w:date="2011-09-13T08:43:00Z">
            <w:rPr>
              <w:highlight w:val="yellow"/>
            </w:rPr>
          </w:rPrChange>
        </w:rPr>
        <w:t xml:space="preserve"> </w:t>
      </w:r>
      <w:del w:id="4742" w:author="Sam Simpson" w:date="2011-09-13T08:50:00Z">
        <w:r w:rsidR="004C2406" w:rsidRPr="008A47D4" w:rsidDel="008E1529">
          <w:rPr>
            <w:rPrChange w:id="4743" w:author="Sam Simpson" w:date="2011-09-13T08:43:00Z">
              <w:rPr>
                <w:highlight w:val="yellow"/>
              </w:rPr>
            </w:rPrChange>
          </w:rPr>
          <w:delText>content like</w:delText>
        </w:r>
      </w:del>
      <w:ins w:id="4744" w:author="Sam Simpson" w:date="2011-09-13T08:50:00Z">
        <w:r w:rsidR="008E1529">
          <w:t>such as</w:t>
        </w:r>
      </w:ins>
      <w:r w:rsidR="004C2406" w:rsidRPr="008A47D4">
        <w:rPr>
          <w:rPrChange w:id="4745" w:author="Sam Simpson" w:date="2011-09-13T08:43:00Z">
            <w:rPr>
              <w:highlight w:val="yellow"/>
            </w:rPr>
          </w:rPrChange>
        </w:rPr>
        <w:t xml:space="preserve"> image</w:t>
      </w:r>
      <w:ins w:id="4746" w:author="Sam Simpson" w:date="2011-09-13T12:44:00Z">
        <w:r w:rsidR="00590AF2">
          <w:t>s</w:t>
        </w:r>
      </w:ins>
      <w:del w:id="4747" w:author="Sam Simpson" w:date="2011-09-13T08:50:00Z">
        <w:r w:rsidR="004C2406" w:rsidRPr="008A47D4" w:rsidDel="008E1529">
          <w:rPr>
            <w:rPrChange w:id="4748" w:author="Sam Simpson" w:date="2011-09-13T08:43:00Z">
              <w:rPr>
                <w:highlight w:val="yellow"/>
              </w:rPr>
            </w:rPrChange>
          </w:rPr>
          <w:delText>s</w:delText>
        </w:r>
      </w:del>
      <w:del w:id="4749" w:author="Sam Simpson" w:date="2011-09-13T12:44:00Z">
        <w:r w:rsidR="004C2406" w:rsidRPr="008A47D4" w:rsidDel="00590AF2">
          <w:rPr>
            <w:rPrChange w:id="4750" w:author="Sam Simpson" w:date="2011-09-13T08:43:00Z">
              <w:rPr>
                <w:highlight w:val="yellow"/>
              </w:rPr>
            </w:rPrChange>
          </w:rPr>
          <w:delText xml:space="preserve"> </w:delText>
        </w:r>
        <w:r w:rsidR="00000B4C" w:rsidRPr="008A47D4" w:rsidDel="00590AF2">
          <w:rPr>
            <w:rPrChange w:id="4751" w:author="Sam Simpson" w:date="2011-09-13T08:43:00Z">
              <w:rPr>
                <w:highlight w:val="yellow"/>
              </w:rPr>
            </w:rPrChange>
          </w:rPr>
          <w:delText>usage</w:delText>
        </w:r>
      </w:del>
      <w:r w:rsidR="00000B4C" w:rsidRPr="008A47D4">
        <w:rPr>
          <w:rPrChange w:id="4752" w:author="Sam Simpson" w:date="2011-09-13T08:43:00Z">
            <w:rPr>
              <w:highlight w:val="yellow"/>
            </w:rPr>
          </w:rPrChange>
        </w:rPr>
        <w:t xml:space="preserve"> within pages</w:t>
      </w:r>
      <w:ins w:id="4753" w:author="Sam Simpson" w:date="2011-09-13T08:50:00Z">
        <w:r w:rsidR="008E1529">
          <w:t>,</w:t>
        </w:r>
      </w:ins>
      <w:r w:rsidR="00000B4C" w:rsidRPr="008A47D4">
        <w:rPr>
          <w:rPrChange w:id="4754" w:author="Sam Simpson" w:date="2011-09-13T08:43:00Z">
            <w:rPr>
              <w:highlight w:val="yellow"/>
            </w:rPr>
          </w:rPrChange>
        </w:rPr>
        <w:t xml:space="preserve"> </w:t>
      </w:r>
      <w:r w:rsidR="004C2406" w:rsidRPr="008A47D4">
        <w:rPr>
          <w:rPrChange w:id="4755" w:author="Sam Simpson" w:date="2011-09-13T08:43:00Z">
            <w:rPr>
              <w:highlight w:val="yellow"/>
            </w:rPr>
          </w:rPrChange>
        </w:rPr>
        <w:t xml:space="preserve">should </w:t>
      </w:r>
      <w:del w:id="4756" w:author="Sam Simpson" w:date="2011-09-13T12:44:00Z">
        <w:r w:rsidR="004C2406" w:rsidRPr="008A47D4" w:rsidDel="00590AF2">
          <w:rPr>
            <w:rPrChange w:id="4757" w:author="Sam Simpson" w:date="2011-09-13T08:43:00Z">
              <w:rPr>
                <w:highlight w:val="yellow"/>
              </w:rPr>
            </w:rPrChange>
          </w:rPr>
          <w:delText xml:space="preserve">be </w:delText>
        </w:r>
      </w:del>
      <w:r w:rsidR="004C2406" w:rsidRPr="008A47D4">
        <w:rPr>
          <w:rPrChange w:id="4758" w:author="Sam Simpson" w:date="2011-09-13T08:43:00Z">
            <w:rPr>
              <w:highlight w:val="yellow"/>
            </w:rPr>
          </w:rPrChange>
        </w:rPr>
        <w:t xml:space="preserve">also </w:t>
      </w:r>
      <w:ins w:id="4759" w:author="Sam Simpson" w:date="2011-09-13T12:44:00Z">
        <w:r w:rsidR="00590AF2" w:rsidRPr="008F187A">
          <w:rPr>
            <w:rFonts w:hint="eastAsia"/>
          </w:rPr>
          <w:t xml:space="preserve">be </w:t>
        </w:r>
      </w:ins>
      <w:r w:rsidR="0059243E" w:rsidRPr="008A47D4">
        <w:rPr>
          <w:rPrChange w:id="4760" w:author="Sam Simpson" w:date="2011-09-13T08:43:00Z">
            <w:rPr>
              <w:highlight w:val="yellow"/>
            </w:rPr>
          </w:rPrChange>
        </w:rPr>
        <w:t>avoided</w:t>
      </w:r>
      <w:r w:rsidR="00000B4C" w:rsidRPr="008A47D4">
        <w:rPr>
          <w:rPrChange w:id="4761" w:author="Sam Simpson" w:date="2011-09-13T08:43:00Z">
            <w:rPr>
              <w:highlight w:val="yellow"/>
            </w:rPr>
          </w:rPrChange>
        </w:rPr>
        <w:t xml:space="preserve"> as </w:t>
      </w:r>
      <w:ins w:id="4762" w:author="Sam Simpson" w:date="2011-09-13T08:50:00Z">
        <w:r w:rsidR="008E1529">
          <w:t xml:space="preserve">much as </w:t>
        </w:r>
      </w:ins>
      <w:r w:rsidR="00000B4C" w:rsidRPr="008A47D4">
        <w:rPr>
          <w:rPrChange w:id="4763" w:author="Sam Simpson" w:date="2011-09-13T08:43:00Z">
            <w:rPr>
              <w:highlight w:val="yellow"/>
            </w:rPr>
          </w:rPrChange>
        </w:rPr>
        <w:t>possible</w:t>
      </w:r>
      <w:r w:rsidR="004C2406" w:rsidRPr="008A47D4">
        <w:rPr>
          <w:rPrChange w:id="4764" w:author="Sam Simpson" w:date="2011-09-13T08:43:00Z">
            <w:rPr>
              <w:highlight w:val="yellow"/>
            </w:rPr>
          </w:rPrChange>
        </w:rPr>
        <w:t>.</w:t>
      </w:r>
      <w:r w:rsidR="0059243E" w:rsidRPr="008A47D4">
        <w:rPr>
          <w:rPrChange w:id="4765" w:author="Sam Simpson" w:date="2011-09-13T08:43:00Z">
            <w:rPr>
              <w:highlight w:val="yellow"/>
            </w:rPr>
          </w:rPrChange>
        </w:rPr>
        <w:t xml:space="preserve"> The </w:t>
      </w:r>
      <w:r w:rsidR="000B3E82" w:rsidRPr="008A47D4">
        <w:rPr>
          <w:rPrChange w:id="4766" w:author="Sam Simpson" w:date="2011-09-13T08:43:00Z">
            <w:rPr>
              <w:highlight w:val="yellow"/>
            </w:rPr>
          </w:rPrChange>
        </w:rPr>
        <w:t>consideration of page response time should</w:t>
      </w:r>
      <w:r w:rsidR="0059243E" w:rsidRPr="008A47D4">
        <w:rPr>
          <w:rPrChange w:id="4767" w:author="Sam Simpson" w:date="2011-09-13T08:43:00Z">
            <w:rPr>
              <w:highlight w:val="yellow"/>
            </w:rPr>
          </w:rPrChange>
        </w:rPr>
        <w:t xml:space="preserve"> </w:t>
      </w:r>
      <w:r w:rsidR="000B3E82" w:rsidRPr="008A47D4">
        <w:rPr>
          <w:rPrChange w:id="4768" w:author="Sam Simpson" w:date="2011-09-13T08:43:00Z">
            <w:rPr>
              <w:highlight w:val="yellow"/>
            </w:rPr>
          </w:rPrChange>
        </w:rPr>
        <w:t>include</w:t>
      </w:r>
      <w:ins w:id="4769" w:author="Sam Simpson" w:date="2011-09-13T08:51:00Z">
        <w:r w:rsidR="007E783E">
          <w:t xml:space="preserve"> any</w:t>
        </w:r>
      </w:ins>
      <w:r w:rsidR="000B3E82" w:rsidRPr="008A47D4">
        <w:rPr>
          <w:rPrChange w:id="4770" w:author="Sam Simpson" w:date="2011-09-13T08:43:00Z">
            <w:rPr>
              <w:highlight w:val="yellow"/>
            </w:rPr>
          </w:rPrChange>
        </w:rPr>
        <w:t xml:space="preserve"> delay</w:t>
      </w:r>
      <w:ins w:id="4771" w:author="Sam Simpson" w:date="2011-09-13T08:51:00Z">
        <w:r w:rsidR="007E783E">
          <w:t>s</w:t>
        </w:r>
      </w:ins>
      <w:r w:rsidR="000B3E82" w:rsidRPr="008A47D4">
        <w:rPr>
          <w:rPrChange w:id="4772" w:author="Sam Simpson" w:date="2011-09-13T08:43:00Z">
            <w:rPr>
              <w:highlight w:val="yellow"/>
            </w:rPr>
          </w:rPrChange>
        </w:rPr>
        <w:t xml:space="preserve"> </w:t>
      </w:r>
      <w:del w:id="4773" w:author="Sam Simpson" w:date="2011-09-13T08:51:00Z">
        <w:r w:rsidR="000B3E82" w:rsidRPr="008A47D4" w:rsidDel="007E783E">
          <w:rPr>
            <w:rPrChange w:id="4774" w:author="Sam Simpson" w:date="2011-09-13T08:43:00Z">
              <w:rPr>
                <w:highlight w:val="yellow"/>
              </w:rPr>
            </w:rPrChange>
          </w:rPr>
          <w:delText xml:space="preserve">of </w:delText>
        </w:r>
      </w:del>
      <w:ins w:id="4775" w:author="Sam Simpson" w:date="2011-09-13T08:51:00Z">
        <w:r w:rsidR="007E783E">
          <w:t>due to</w:t>
        </w:r>
        <w:r w:rsidR="007E783E" w:rsidRPr="008A47D4">
          <w:rPr>
            <w:rPrChange w:id="4776" w:author="Sam Simpson" w:date="2011-09-13T08:43:00Z">
              <w:rPr>
                <w:highlight w:val="yellow"/>
              </w:rPr>
            </w:rPrChange>
          </w:rPr>
          <w:t xml:space="preserve"> </w:t>
        </w:r>
      </w:ins>
      <w:r w:rsidR="000B3E82" w:rsidRPr="008A47D4">
        <w:rPr>
          <w:rPrChange w:id="4777" w:author="Sam Simpson" w:date="2011-09-13T08:43:00Z">
            <w:rPr>
              <w:highlight w:val="yellow"/>
            </w:rPr>
          </w:rPrChange>
        </w:rPr>
        <w:t>network connect</w:t>
      </w:r>
      <w:ins w:id="4778" w:author="Sam Simpson" w:date="2011-09-13T08:51:00Z">
        <w:r w:rsidR="007E783E">
          <w:t>ion</w:t>
        </w:r>
      </w:ins>
      <w:r w:rsidR="000B3E82" w:rsidRPr="008A47D4">
        <w:rPr>
          <w:rPrChange w:id="4779" w:author="Sam Simpson" w:date="2011-09-13T08:43:00Z">
            <w:rPr>
              <w:highlight w:val="yellow"/>
            </w:rPr>
          </w:rPrChange>
        </w:rPr>
        <w:t xml:space="preserve"> speed</w:t>
      </w:r>
      <w:del w:id="4780" w:author="Sam Simpson" w:date="2011-09-13T12:45:00Z">
        <w:r w:rsidR="000B3E82" w:rsidRPr="008A47D4" w:rsidDel="00D85EF5">
          <w:rPr>
            <w:rPrChange w:id="4781" w:author="Sam Simpson" w:date="2011-09-13T08:43:00Z">
              <w:rPr>
                <w:highlight w:val="yellow"/>
              </w:rPr>
            </w:rPrChange>
          </w:rPr>
          <w:delText xml:space="preserve">, </w:delText>
        </w:r>
        <w:r w:rsidR="000B3E82" w:rsidRPr="001C3D30" w:rsidDel="00D85EF5">
          <w:rPr>
            <w:rFonts w:hint="eastAsia"/>
            <w:highlight w:val="yellow"/>
          </w:rPr>
          <w:delText>even though the Internet bandwidth today is much higher than years ago.</w:delText>
        </w:r>
      </w:del>
      <w:ins w:id="4782" w:author="Sam Simpson" w:date="2011-09-13T12:45:00Z">
        <w:r w:rsidR="00D85EF5">
          <w:t>.</w:t>
        </w:r>
      </w:ins>
    </w:p>
    <w:p w:rsidR="004F5597" w:rsidRPr="008A47D4" w:rsidRDefault="004F5597">
      <w:pPr>
        <w:pStyle w:val="3"/>
        <w:spacing w:line="360" w:lineRule="auto"/>
        <w:rPr>
          <w:rPrChange w:id="4783" w:author="Sam Simpson" w:date="2011-09-13T08:43:00Z">
            <w:rPr>
              <w:highlight w:val="yellow"/>
            </w:rPr>
          </w:rPrChange>
        </w:rPr>
        <w:pPrChange w:id="4784" w:author="Sam" w:date="2011-09-12T19:53:00Z">
          <w:pPr>
            <w:pStyle w:val="3"/>
          </w:pPr>
        </w:pPrChange>
      </w:pPr>
      <w:bookmarkStart w:id="4785" w:name="_Toc303574201"/>
      <w:r w:rsidRPr="008A47D4">
        <w:rPr>
          <w:rPrChange w:id="4786" w:author="Sam Simpson" w:date="2011-09-13T08:43:00Z">
            <w:rPr>
              <w:highlight w:val="yellow"/>
            </w:rPr>
          </w:rPrChange>
        </w:rPr>
        <w:t>Platform compatibility</w:t>
      </w:r>
      <w:bookmarkEnd w:id="4785"/>
    </w:p>
    <w:p w:rsidR="003D3301" w:rsidRPr="002D21D2" w:rsidRDefault="003D3301">
      <w:pPr>
        <w:spacing w:line="360" w:lineRule="auto"/>
        <w:rPr>
          <w:rPrChange w:id="4787" w:author="Sam Simpson" w:date="2011-09-13T08:53:00Z">
            <w:rPr>
              <w:highlight w:val="yellow"/>
            </w:rPr>
          </w:rPrChange>
        </w:rPr>
        <w:pPrChange w:id="4788" w:author="Sam" w:date="2011-09-12T19:53:00Z">
          <w:pPr/>
        </w:pPrChange>
      </w:pPr>
      <w:r w:rsidRPr="008A47D4">
        <w:rPr>
          <w:rPrChange w:id="4789" w:author="Sam Simpson" w:date="2011-09-13T08:43:00Z">
            <w:rPr>
              <w:highlight w:val="yellow"/>
            </w:rPr>
          </w:rPrChange>
        </w:rPr>
        <w:t xml:space="preserve">Compatibility of </w:t>
      </w:r>
      <w:ins w:id="4790" w:author="Sam Simpson" w:date="2011-09-13T08:51:00Z">
        <w:r w:rsidR="007E783E">
          <w:t xml:space="preserve">a </w:t>
        </w:r>
      </w:ins>
      <w:r w:rsidRPr="008A47D4">
        <w:rPr>
          <w:rPrChange w:id="4791" w:author="Sam Simpson" w:date="2011-09-13T08:43:00Z">
            <w:rPr>
              <w:highlight w:val="yellow"/>
            </w:rPr>
          </w:rPrChange>
        </w:rPr>
        <w:t xml:space="preserve">website is about the </w:t>
      </w:r>
      <w:r w:rsidR="00F4292A" w:rsidRPr="008A47D4">
        <w:rPr>
          <w:rPrChange w:id="4792" w:author="Sam Simpson" w:date="2011-09-13T08:43:00Z">
            <w:rPr>
              <w:highlight w:val="yellow"/>
            </w:rPr>
          </w:rPrChange>
        </w:rPr>
        <w:t xml:space="preserve">similarity </w:t>
      </w:r>
      <w:del w:id="4793" w:author="Sam Simpson" w:date="2011-09-13T08:52:00Z">
        <w:r w:rsidR="00F4292A" w:rsidRPr="008A47D4" w:rsidDel="007E783E">
          <w:rPr>
            <w:rPrChange w:id="4794" w:author="Sam Simpson" w:date="2011-09-13T08:43:00Z">
              <w:rPr>
                <w:highlight w:val="yellow"/>
              </w:rPr>
            </w:rPrChange>
          </w:rPr>
          <w:delText xml:space="preserve">of </w:delText>
        </w:r>
      </w:del>
      <w:ins w:id="4795" w:author="Sam Simpson" w:date="2011-09-13T08:52:00Z">
        <w:r w:rsidR="007E783E" w:rsidRPr="00D30AFF">
          <w:rPr>
            <w:rFonts w:hint="eastAsia"/>
          </w:rPr>
          <w:t xml:space="preserve">in </w:t>
        </w:r>
        <w:r w:rsidR="007E783E">
          <w:t xml:space="preserve">the </w:t>
        </w:r>
        <w:r w:rsidR="007E783E" w:rsidRPr="00EF7658">
          <w:rPr>
            <w:rFonts w:hint="eastAsia"/>
          </w:rPr>
          <w:t xml:space="preserve">expression </w:t>
        </w:r>
        <w:r w:rsidR="007E783E" w:rsidRPr="00FD7153">
          <w:rPr>
            <w:rFonts w:hint="eastAsia"/>
          </w:rPr>
          <w:t xml:space="preserve">of </w:t>
        </w:r>
      </w:ins>
      <w:r w:rsidRPr="008A47D4">
        <w:rPr>
          <w:rPrChange w:id="4796" w:author="Sam Simpson" w:date="2011-09-13T08:43:00Z">
            <w:rPr>
              <w:highlight w:val="yellow"/>
            </w:rPr>
          </w:rPrChange>
        </w:rPr>
        <w:t xml:space="preserve">web pages </w:t>
      </w:r>
      <w:del w:id="4797" w:author="Sam Simpson" w:date="2011-09-13T08:52:00Z">
        <w:r w:rsidR="00F4292A" w:rsidRPr="008A47D4" w:rsidDel="007E783E">
          <w:rPr>
            <w:rPrChange w:id="4798" w:author="Sam Simpson" w:date="2011-09-13T08:43:00Z">
              <w:rPr>
                <w:highlight w:val="yellow"/>
              </w:rPr>
            </w:rPrChange>
          </w:rPr>
          <w:delText>in</w:delText>
        </w:r>
        <w:r w:rsidR="00E73B38" w:rsidRPr="008A47D4" w:rsidDel="007E783E">
          <w:rPr>
            <w:rPrChange w:id="4799" w:author="Sam Simpson" w:date="2011-09-13T08:43:00Z">
              <w:rPr>
                <w:highlight w:val="yellow"/>
              </w:rPr>
            </w:rPrChange>
          </w:rPr>
          <w:delText xml:space="preserve"> expression </w:delText>
        </w:r>
      </w:del>
      <w:r w:rsidR="00E73B38" w:rsidRPr="008A47D4">
        <w:rPr>
          <w:rPrChange w:id="4800" w:author="Sam Simpson" w:date="2011-09-13T08:43:00Z">
            <w:rPr>
              <w:highlight w:val="yellow"/>
            </w:rPr>
          </w:rPrChange>
        </w:rPr>
        <w:t xml:space="preserve">when </w:t>
      </w:r>
      <w:ins w:id="4801" w:author="Sam Simpson" w:date="2011-09-13T08:51:00Z">
        <w:r w:rsidR="007E783E">
          <w:t>they are</w:t>
        </w:r>
      </w:ins>
      <w:ins w:id="4802" w:author="Sam Simpson" w:date="2011-09-13T08:52:00Z">
        <w:r w:rsidR="002613BB">
          <w:t xml:space="preserve"> </w:t>
        </w:r>
      </w:ins>
      <w:r w:rsidR="009E162B" w:rsidRPr="008A47D4">
        <w:rPr>
          <w:rPrChange w:id="4803" w:author="Sam Simpson" w:date="2011-09-13T08:43:00Z">
            <w:rPr>
              <w:highlight w:val="yellow"/>
            </w:rPr>
          </w:rPrChange>
        </w:rPr>
        <w:t>visit</w:t>
      </w:r>
      <w:ins w:id="4804" w:author="Sam Simpson" w:date="2011-09-13T08:52:00Z">
        <w:r w:rsidR="002613BB">
          <w:t>ed</w:t>
        </w:r>
      </w:ins>
      <w:del w:id="4805" w:author="Sam Simpson" w:date="2011-09-13T08:52:00Z">
        <w:r w:rsidR="009E162B" w:rsidRPr="008A47D4" w:rsidDel="002613BB">
          <w:rPr>
            <w:rPrChange w:id="4806" w:author="Sam Simpson" w:date="2011-09-13T08:43:00Z">
              <w:rPr>
                <w:highlight w:val="yellow"/>
              </w:rPr>
            </w:rPrChange>
          </w:rPr>
          <w:delText>s</w:delText>
        </w:r>
      </w:del>
      <w:r w:rsidR="00E73B38" w:rsidRPr="008A47D4">
        <w:rPr>
          <w:rPrChange w:id="4807" w:author="Sam Simpson" w:date="2011-09-13T08:43:00Z">
            <w:rPr>
              <w:highlight w:val="yellow"/>
            </w:rPr>
          </w:rPrChange>
        </w:rPr>
        <w:t xml:space="preserve"> via different browsers and platforms </w:t>
      </w:r>
      <w:sdt>
        <w:sdtPr>
          <w:rPr>
            <w:rFonts w:hint="eastAsia"/>
          </w:rPr>
          <w:id w:val="-667477697"/>
          <w:citation/>
        </w:sdtPr>
        <w:sdtContent>
          <w:r w:rsidR="0057603F" w:rsidRPr="008A47D4">
            <w:rPr>
              <w:rPrChange w:id="4808" w:author="Sam Simpson" w:date="2011-09-13T08:43:00Z">
                <w:rPr>
                  <w:highlight w:val="yellow"/>
                </w:rPr>
              </w:rPrChange>
            </w:rPr>
            <w:fldChar w:fldCharType="begin"/>
          </w:r>
          <w:r w:rsidRPr="008A47D4">
            <w:rPr>
              <w:rPrChange w:id="4809" w:author="Sam Simpson" w:date="2011-09-13T08:43:00Z">
                <w:rPr>
                  <w:highlight w:val="yellow"/>
                </w:rPr>
              </w:rPrChange>
            </w:rPr>
            <w:instrText xml:space="preserve"> CITATION Chr08 \l 2052 </w:instrText>
          </w:r>
          <w:r w:rsidR="0057603F" w:rsidRPr="008A47D4">
            <w:rPr>
              <w:rPrChange w:id="4810" w:author="Sam Simpson" w:date="2011-09-13T08:43:00Z">
                <w:rPr>
                  <w:highlight w:val="yellow"/>
                </w:rPr>
              </w:rPrChange>
            </w:rPr>
            <w:fldChar w:fldCharType="separate"/>
          </w:r>
          <w:r w:rsidR="004705C6" w:rsidRPr="008A47D4">
            <w:rPr>
              <w:noProof/>
              <w:rPrChange w:id="4811" w:author="Sam Simpson" w:date="2011-09-13T08:43:00Z">
                <w:rPr>
                  <w:noProof/>
                  <w:highlight w:val="yellow"/>
                </w:rPr>
              </w:rPrChange>
            </w:rPr>
            <w:t>[37]</w:t>
          </w:r>
          <w:r w:rsidR="0057603F" w:rsidRPr="008A47D4">
            <w:rPr>
              <w:rPrChange w:id="4812" w:author="Sam Simpson" w:date="2011-09-13T08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E73B38" w:rsidRPr="008A47D4">
        <w:rPr>
          <w:rPrChange w:id="4813" w:author="Sam Simpson" w:date="2011-09-13T08:43:00Z">
            <w:rPr>
              <w:highlight w:val="yellow"/>
            </w:rPr>
          </w:rPrChange>
        </w:rPr>
        <w:t>.</w:t>
      </w:r>
      <w:r w:rsidR="002412DE" w:rsidRPr="008A47D4">
        <w:rPr>
          <w:rPrChange w:id="4814" w:author="Sam Simpson" w:date="2011-09-13T08:43:00Z">
            <w:rPr>
              <w:highlight w:val="yellow"/>
            </w:rPr>
          </w:rPrChange>
        </w:rPr>
        <w:t xml:space="preserve"> In the past </w:t>
      </w:r>
      <w:ins w:id="4815" w:author="Sam Simpson" w:date="2011-09-13T08:52:00Z">
        <w:r w:rsidR="002613BB">
          <w:t xml:space="preserve">few </w:t>
        </w:r>
      </w:ins>
      <w:r w:rsidR="002412DE" w:rsidRPr="008A47D4">
        <w:rPr>
          <w:rPrChange w:id="4816" w:author="Sam Simpson" w:date="2011-09-13T08:43:00Z">
            <w:rPr>
              <w:highlight w:val="yellow"/>
            </w:rPr>
          </w:rPrChange>
        </w:rPr>
        <w:t xml:space="preserve">years, during the development of </w:t>
      </w:r>
      <w:ins w:id="4817" w:author="Sam Simpson" w:date="2011-09-13T08:52:00Z">
        <w:r w:rsidR="002613BB">
          <w:t xml:space="preserve">the </w:t>
        </w:r>
      </w:ins>
      <w:r w:rsidR="002412DE" w:rsidRPr="008A47D4">
        <w:rPr>
          <w:rPrChange w:id="4818" w:author="Sam Simpson" w:date="2011-09-13T08:43:00Z">
            <w:rPr>
              <w:highlight w:val="yellow"/>
            </w:rPr>
          </w:rPrChange>
        </w:rPr>
        <w:t xml:space="preserve">Internet, </w:t>
      </w:r>
      <w:r w:rsidR="00BB717D" w:rsidRPr="008A47D4">
        <w:rPr>
          <w:rPrChange w:id="4819" w:author="Sam Simpson" w:date="2011-09-13T08:43:00Z">
            <w:rPr>
              <w:highlight w:val="yellow"/>
            </w:rPr>
          </w:rPrChange>
        </w:rPr>
        <w:t>Microsoft Internet Explorer</w:t>
      </w:r>
      <w:ins w:id="4820" w:author="Sam Simpson" w:date="2011-09-13T08:52:00Z">
        <w:r w:rsidR="002613BB">
          <w:t>,</w:t>
        </w:r>
      </w:ins>
      <w:r w:rsidR="00BB717D" w:rsidRPr="008A47D4">
        <w:rPr>
          <w:rPrChange w:id="4821" w:author="Sam Simpson" w:date="2011-09-13T08:43:00Z">
            <w:rPr>
              <w:highlight w:val="yellow"/>
            </w:rPr>
          </w:rPrChange>
        </w:rPr>
        <w:t xml:space="preserve"> as a built-in web browser </w:t>
      </w:r>
      <w:del w:id="4822" w:author="Sam Simpson" w:date="2011-09-13T08:52:00Z">
        <w:r w:rsidR="0086242A" w:rsidRPr="008A47D4" w:rsidDel="002613BB">
          <w:rPr>
            <w:rPrChange w:id="4823" w:author="Sam Simpson" w:date="2011-09-13T08:43:00Z">
              <w:rPr>
                <w:highlight w:val="yellow"/>
              </w:rPr>
            </w:rPrChange>
          </w:rPr>
          <w:delText xml:space="preserve">of </w:delText>
        </w:r>
      </w:del>
      <w:ins w:id="4824" w:author="Sam Simpson" w:date="2011-09-13T08:52:00Z">
        <w:r w:rsidR="002613BB">
          <w:t>in</w:t>
        </w:r>
        <w:r w:rsidR="002613BB" w:rsidRPr="008A47D4">
          <w:rPr>
            <w:rPrChange w:id="4825" w:author="Sam Simpson" w:date="2011-09-13T08:43:00Z">
              <w:rPr>
                <w:highlight w:val="yellow"/>
              </w:rPr>
            </w:rPrChange>
          </w:rPr>
          <w:t xml:space="preserve"> </w:t>
        </w:r>
      </w:ins>
      <w:r w:rsidR="00BB717D" w:rsidRPr="008A47D4">
        <w:rPr>
          <w:rPrChange w:id="4826" w:author="Sam Simpson" w:date="2011-09-13T08:43:00Z">
            <w:rPr>
              <w:highlight w:val="yellow"/>
            </w:rPr>
          </w:rPrChange>
        </w:rPr>
        <w:t xml:space="preserve">Microsoft </w:t>
      </w:r>
      <w:r w:rsidR="00477812" w:rsidRPr="008A47D4">
        <w:rPr>
          <w:rPrChange w:id="4827" w:author="Sam Simpson" w:date="2011-09-13T08:43:00Z">
            <w:rPr>
              <w:highlight w:val="yellow"/>
            </w:rPr>
          </w:rPrChange>
        </w:rPr>
        <w:t>Windows</w:t>
      </w:r>
      <w:ins w:id="4828" w:author="Sam Simpson" w:date="2011-09-13T08:52:00Z">
        <w:r w:rsidR="002613BB">
          <w:t>,</w:t>
        </w:r>
      </w:ins>
      <w:r w:rsidR="00BB717D" w:rsidRPr="008A47D4">
        <w:rPr>
          <w:rPrChange w:id="4829" w:author="Sam Simpson" w:date="2011-09-13T08:43:00Z">
            <w:rPr>
              <w:highlight w:val="yellow"/>
            </w:rPr>
          </w:rPrChange>
        </w:rPr>
        <w:t xml:space="preserve"> has been the most widely used web browser</w:t>
      </w:r>
      <w:sdt>
        <w:sdtPr>
          <w:id w:val="-1285341684"/>
          <w:citation/>
        </w:sdtPr>
        <w:sdtContent>
          <w:r w:rsidR="0057603F" w:rsidRPr="008A47D4">
            <w:rPr>
              <w:rPrChange w:id="4830" w:author="Sam Simpson" w:date="2011-09-13T08:43:00Z">
                <w:rPr>
                  <w:highlight w:val="yellow"/>
                </w:rPr>
              </w:rPrChange>
            </w:rPr>
            <w:fldChar w:fldCharType="begin"/>
          </w:r>
          <w:r w:rsidR="00BB717D" w:rsidRPr="008A47D4">
            <w:rPr>
              <w:rPrChange w:id="4831" w:author="Sam Simpson" w:date="2011-09-13T08:43:00Z">
                <w:rPr>
                  <w:highlight w:val="yellow"/>
                </w:rPr>
              </w:rPrChange>
            </w:rPr>
            <w:instrText xml:space="preserve"> CITATION W3s11 \l 2052 </w:instrText>
          </w:r>
          <w:r w:rsidR="0057603F" w:rsidRPr="008A47D4">
            <w:rPr>
              <w:rPrChange w:id="4832" w:author="Sam Simpson" w:date="2011-09-13T08:43:00Z">
                <w:rPr>
                  <w:highlight w:val="yellow"/>
                </w:rPr>
              </w:rPrChange>
            </w:rPr>
            <w:fldChar w:fldCharType="separate"/>
          </w:r>
          <w:r w:rsidR="004705C6" w:rsidRPr="008A47D4">
            <w:rPr>
              <w:noProof/>
              <w:rPrChange w:id="4833" w:author="Sam Simpson" w:date="2011-09-13T08:43:00Z">
                <w:rPr>
                  <w:noProof/>
                  <w:highlight w:val="yellow"/>
                </w:rPr>
              </w:rPrChange>
            </w:rPr>
            <w:t xml:space="preserve"> [38]</w:t>
          </w:r>
          <w:r w:rsidR="0057603F" w:rsidRPr="008A47D4">
            <w:rPr>
              <w:rPrChange w:id="4834" w:author="Sam Simpson" w:date="2011-09-13T08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BB717D" w:rsidRPr="008A47D4">
        <w:rPr>
          <w:rPrChange w:id="4835" w:author="Sam Simpson" w:date="2011-09-13T08:43:00Z">
            <w:rPr>
              <w:highlight w:val="yellow"/>
            </w:rPr>
          </w:rPrChange>
        </w:rPr>
        <w:t>.</w:t>
      </w:r>
      <w:r w:rsidR="00477812" w:rsidRPr="008A47D4">
        <w:rPr>
          <w:rPrChange w:id="4836" w:author="Sam Simpson" w:date="2011-09-13T08:43:00Z">
            <w:rPr>
              <w:highlight w:val="yellow"/>
            </w:rPr>
          </w:rPrChange>
        </w:rPr>
        <w:t xml:space="preserve"> </w:t>
      </w:r>
      <w:ins w:id="4837" w:author="Sam Simpson" w:date="2011-09-13T12:47:00Z">
        <w:r w:rsidR="002601FB">
          <w:t xml:space="preserve">In the early years of wide-spread web use </w:t>
        </w:r>
      </w:ins>
      <w:ins w:id="4838" w:author="Sam Simpson" w:date="2011-09-13T12:48:00Z">
        <w:r w:rsidR="007F17E2" w:rsidRPr="00215BF4">
          <w:rPr>
            <w:rPrChange w:id="4839" w:author="Sam Simpson" w:date="2011-09-13T12:50:00Z">
              <w:rPr>
                <w:highlight w:val="yellow"/>
              </w:rPr>
            </w:rPrChange>
          </w:rPr>
          <w:t>(pre-2005) Internet Explorer occupied the largest market share of web browser</w:t>
        </w:r>
        <w:r w:rsidR="007F17E2" w:rsidRPr="00215BF4" w:rsidDel="002601FB">
          <w:rPr>
            <w:rPrChange w:id="4840" w:author="Sam Simpson" w:date="2011-09-13T12:50:00Z">
              <w:rPr>
                <w:highlight w:val="yellow"/>
              </w:rPr>
            </w:rPrChange>
          </w:rPr>
          <w:t xml:space="preserve"> </w:t>
        </w:r>
        <w:r w:rsidR="007F17E2" w:rsidRPr="00215BF4">
          <w:rPr>
            <w:rPrChange w:id="4841" w:author="Sam Simpson" w:date="2011-09-13T12:50:00Z">
              <w:rPr>
                <w:highlight w:val="yellow"/>
              </w:rPr>
            </w:rPrChange>
          </w:rPr>
          <w:t xml:space="preserve">use and </w:t>
        </w:r>
      </w:ins>
      <w:ins w:id="4842" w:author="Sam Simpson" w:date="2011-09-13T12:49:00Z">
        <w:r w:rsidR="007F17E2" w:rsidRPr="00215BF4">
          <w:rPr>
            <w:rPrChange w:id="4843" w:author="Sam Simpson" w:date="2011-09-13T12:50:00Z">
              <w:rPr>
                <w:highlight w:val="yellow"/>
              </w:rPr>
            </w:rPrChange>
          </w:rPr>
          <w:t xml:space="preserve">web designers only needed to consider how pages would display </w:t>
        </w:r>
        <w:r w:rsidR="0080562B" w:rsidRPr="00215BF4">
          <w:rPr>
            <w:rPrChange w:id="4844" w:author="Sam Simpson" w:date="2011-09-13T12:50:00Z">
              <w:rPr>
                <w:highlight w:val="yellow"/>
              </w:rPr>
            </w:rPrChange>
          </w:rPr>
          <w:t>on</w:t>
        </w:r>
        <w:r w:rsidR="0080562B" w:rsidRPr="00215BF4" w:rsidDel="002601FB">
          <w:rPr>
            <w:rPrChange w:id="4845" w:author="Sam Simpson" w:date="2011-09-13T12:50:00Z">
              <w:rPr>
                <w:highlight w:val="yellow"/>
              </w:rPr>
            </w:rPrChange>
          </w:rPr>
          <w:t xml:space="preserve"> </w:t>
        </w:r>
      </w:ins>
      <w:ins w:id="4846" w:author="Sam Simpson" w:date="2011-09-13T12:50:00Z">
        <w:r w:rsidR="00215BF4">
          <w:t>that browser,</w:t>
        </w:r>
      </w:ins>
      <w:ins w:id="4847" w:author="Sam Simpson" w:date="2011-09-13T12:49:00Z">
        <w:r w:rsidR="0080562B" w:rsidRPr="00215BF4" w:rsidDel="002601FB">
          <w:rPr>
            <w:rPrChange w:id="4848" w:author="Sam Simpson" w:date="2011-09-13T12:50:00Z">
              <w:rPr>
                <w:highlight w:val="yellow"/>
              </w:rPr>
            </w:rPrChange>
          </w:rPr>
          <w:t xml:space="preserve"> </w:t>
        </w:r>
        <w:r w:rsidR="0080562B" w:rsidRPr="00215BF4">
          <w:rPr>
            <w:rPrChange w:id="4849" w:author="Sam Simpson" w:date="2011-09-13T12:50:00Z">
              <w:rPr>
                <w:highlight w:val="yellow"/>
              </w:rPr>
            </w:rPrChange>
          </w:rPr>
          <w:t>because users who used other browsers were in the minority</w:t>
        </w:r>
      </w:ins>
      <w:ins w:id="4850" w:author="Sam Simpson" w:date="2011-09-13T12:51:00Z">
        <w:r w:rsidR="00215BF4">
          <w:t>,</w:t>
        </w:r>
      </w:ins>
      <w:ins w:id="4851" w:author="Sam Simpson" w:date="2011-09-13T12:49:00Z">
        <w:r w:rsidR="0080562B" w:rsidRPr="00215BF4">
          <w:rPr>
            <w:rPrChange w:id="4852" w:author="Sam Simpson" w:date="2011-09-13T12:50:00Z">
              <w:rPr>
                <w:highlight w:val="yellow"/>
              </w:rPr>
            </w:rPrChange>
          </w:rPr>
          <w:t xml:space="preserve"> with only </w:t>
        </w:r>
      </w:ins>
      <w:ins w:id="4853" w:author="Sam Simpson" w:date="2011-09-13T12:50:00Z">
        <w:r w:rsidR="0080562B" w:rsidRPr="00215BF4">
          <w:rPr>
            <w:rPrChange w:id="4854" w:author="Sam Simpson" w:date="2011-09-13T12:50:00Z">
              <w:rPr>
                <w:highlight w:val="yellow"/>
              </w:rPr>
            </w:rPrChange>
          </w:rPr>
          <w:t xml:space="preserve">a </w:t>
        </w:r>
      </w:ins>
      <w:ins w:id="4855" w:author="Sam Simpson" w:date="2011-09-13T12:49:00Z">
        <w:r w:rsidR="0080562B" w:rsidRPr="00215BF4">
          <w:rPr>
            <w:rPrChange w:id="4856" w:author="Sam Simpson" w:date="2011-09-13T12:50:00Z">
              <w:rPr>
                <w:highlight w:val="yellow"/>
              </w:rPr>
            </w:rPrChange>
          </w:rPr>
          <w:t>fraction</w:t>
        </w:r>
      </w:ins>
      <w:ins w:id="4857" w:author="Sam Simpson" w:date="2011-09-13T12:50:00Z">
        <w:r w:rsidR="0080562B" w:rsidRPr="00215BF4">
          <w:rPr>
            <w:rPrChange w:id="4858" w:author="Sam Simpson" w:date="2011-09-13T12:50:00Z">
              <w:rPr>
                <w:highlight w:val="yellow"/>
              </w:rPr>
            </w:rPrChange>
          </w:rPr>
          <w:t xml:space="preserve"> of the</w:t>
        </w:r>
      </w:ins>
      <w:ins w:id="4859" w:author="Sam Simpson" w:date="2011-09-13T12:49:00Z">
        <w:r w:rsidR="0080562B" w:rsidRPr="00215BF4">
          <w:rPr>
            <w:rPrChange w:id="4860" w:author="Sam Simpson" w:date="2011-09-13T12:50:00Z">
              <w:rPr>
                <w:highlight w:val="yellow"/>
              </w:rPr>
            </w:rPrChange>
          </w:rPr>
          <w:t xml:space="preserve"> market share. </w:t>
        </w:r>
      </w:ins>
      <w:del w:id="4861" w:author="Sam Simpson" w:date="2011-09-13T12:47:00Z">
        <w:r w:rsidR="00477812" w:rsidRPr="00215BF4" w:rsidDel="002601FB">
          <w:rPr>
            <w:rPrChange w:id="4862" w:author="Sam Simpson" w:date="2011-09-13T12:50:00Z">
              <w:rPr>
                <w:highlight w:val="yellow"/>
              </w:rPr>
            </w:rPrChange>
          </w:rPr>
          <w:delText xml:space="preserve">At the age of </w:delText>
        </w:r>
      </w:del>
      <w:del w:id="4863" w:author="Sam Simpson" w:date="2011-09-13T12:48:00Z">
        <w:r w:rsidR="00477812" w:rsidRPr="001C3D30" w:rsidDel="007F17E2">
          <w:rPr>
            <w:rFonts w:hint="eastAsia"/>
            <w:highlight w:val="yellow"/>
          </w:rPr>
          <w:delText>Internet E</w:delText>
        </w:r>
        <w:r w:rsidR="00477812" w:rsidRPr="000D3349" w:rsidDel="007F17E2">
          <w:rPr>
            <w:rFonts w:hint="eastAsia"/>
            <w:highlight w:val="yellow"/>
          </w:rPr>
          <w:delText xml:space="preserve">xplorer </w:delText>
        </w:r>
        <w:r w:rsidR="00477812" w:rsidRPr="00E248CC" w:rsidDel="007F17E2">
          <w:rPr>
            <w:highlight w:val="yellow"/>
          </w:rPr>
          <w:delText>occupies</w:delText>
        </w:r>
        <w:r w:rsidR="00477812" w:rsidRPr="00E248CC" w:rsidDel="007F17E2">
          <w:rPr>
            <w:rFonts w:hint="eastAsia"/>
            <w:highlight w:val="yellow"/>
          </w:rPr>
          <w:delText xml:space="preserve"> </w:delText>
        </w:r>
        <w:r w:rsidR="007F3D8A" w:rsidRPr="00E248CC" w:rsidDel="007F17E2">
          <w:rPr>
            <w:rFonts w:hint="eastAsia"/>
            <w:highlight w:val="yellow"/>
          </w:rPr>
          <w:delText>absolute</w:delText>
        </w:r>
        <w:r w:rsidR="0086242A" w:rsidRPr="001F6FA5" w:rsidDel="007F17E2">
          <w:rPr>
            <w:rFonts w:hint="eastAsia"/>
            <w:highlight w:val="yellow"/>
          </w:rPr>
          <w:delText>ly</w:delText>
        </w:r>
        <w:r w:rsidR="007F3D8A" w:rsidRPr="00931800" w:rsidDel="007F17E2">
          <w:rPr>
            <w:rFonts w:hint="eastAsia"/>
            <w:highlight w:val="yellow"/>
          </w:rPr>
          <w:delText xml:space="preserve"> </w:delText>
        </w:r>
        <w:r w:rsidR="00477812" w:rsidRPr="002D21D2" w:rsidDel="007F17E2">
          <w:rPr>
            <w:highlight w:val="yellow"/>
          </w:rPr>
          <w:delText>the most market share</w:delText>
        </w:r>
        <w:r w:rsidR="006F2D39" w:rsidRPr="002D21D2" w:rsidDel="007F17E2">
          <w:rPr>
            <w:highlight w:val="yellow"/>
          </w:rPr>
          <w:delText xml:space="preserve"> of web browser (2005 and before)</w:delText>
        </w:r>
        <w:r w:rsidR="00477812" w:rsidRPr="002D21D2" w:rsidDel="007F17E2">
          <w:rPr>
            <w:highlight w:val="yellow"/>
          </w:rPr>
          <w:delText xml:space="preserve">, </w:delText>
        </w:r>
      </w:del>
      <w:del w:id="4864" w:author="Sam Simpson" w:date="2011-09-13T12:49:00Z">
        <w:r w:rsidR="0086242A" w:rsidRPr="002D21D2" w:rsidDel="007F17E2">
          <w:rPr>
            <w:highlight w:val="yellow"/>
          </w:rPr>
          <w:delText xml:space="preserve">web designers should only need to consider how </w:delText>
        </w:r>
      </w:del>
      <w:del w:id="4865" w:author="Sam Simpson" w:date="2011-09-13T12:50:00Z">
        <w:r w:rsidR="0086242A" w:rsidRPr="002D21D2" w:rsidDel="0080562B">
          <w:rPr>
            <w:highlight w:val="yellow"/>
          </w:rPr>
          <w:delText xml:space="preserve">the </w:delText>
        </w:r>
      </w:del>
      <w:del w:id="4866" w:author="Sam Simpson" w:date="2011-09-13T12:49:00Z">
        <w:r w:rsidR="0086242A" w:rsidRPr="002D21D2" w:rsidDel="007F17E2">
          <w:rPr>
            <w:highlight w:val="yellow"/>
          </w:rPr>
          <w:delText xml:space="preserve">pages displays </w:delText>
        </w:r>
        <w:r w:rsidR="0086242A" w:rsidRPr="002D21D2" w:rsidDel="0080562B">
          <w:rPr>
            <w:highlight w:val="yellow"/>
          </w:rPr>
          <w:delText>on</w:delText>
        </w:r>
      </w:del>
      <w:del w:id="4867" w:author="Sam Simpson" w:date="2011-09-13T12:50:00Z">
        <w:r w:rsidR="0086242A" w:rsidRPr="002D21D2" w:rsidDel="0080562B">
          <w:rPr>
            <w:highlight w:val="yellow"/>
          </w:rPr>
          <w:delText xml:space="preserve"> Internet</w:delText>
        </w:r>
      </w:del>
      <w:del w:id="4868" w:author="Sam Simpson" w:date="2011-09-13T12:49:00Z">
        <w:r w:rsidR="0086242A" w:rsidRPr="002D21D2" w:rsidDel="0080562B">
          <w:rPr>
            <w:highlight w:val="yellow"/>
          </w:rPr>
          <w:delText xml:space="preserve"> Explorer</w:delText>
        </w:r>
      </w:del>
      <w:del w:id="4869" w:author="Sam Simpson" w:date="2011-09-13T12:50:00Z">
        <w:r w:rsidR="0086242A" w:rsidRPr="002D21D2" w:rsidDel="0080562B">
          <w:rPr>
            <w:highlight w:val="yellow"/>
          </w:rPr>
          <w:delText xml:space="preserve">, </w:delText>
        </w:r>
      </w:del>
      <w:del w:id="4870" w:author="Sam Simpson" w:date="2011-09-13T12:49:00Z">
        <w:r w:rsidR="0086242A" w:rsidRPr="002D21D2" w:rsidDel="0080562B">
          <w:rPr>
            <w:highlight w:val="yellow"/>
          </w:rPr>
          <w:delText>because users who use other browsers are minority groups</w:delText>
        </w:r>
        <w:r w:rsidR="00A1788C" w:rsidRPr="002D21D2" w:rsidDel="0080562B">
          <w:rPr>
            <w:highlight w:val="yellow"/>
          </w:rPr>
          <w:delText xml:space="preserve"> with only fraction market share</w:delText>
        </w:r>
        <w:r w:rsidR="0086242A" w:rsidRPr="002D21D2" w:rsidDel="0080562B">
          <w:rPr>
            <w:highlight w:val="yellow"/>
          </w:rPr>
          <w:delText>.</w:delText>
        </w:r>
        <w:r w:rsidR="00A1788C" w:rsidRPr="002D21D2" w:rsidDel="0080562B">
          <w:rPr>
            <w:highlight w:val="yellow"/>
          </w:rPr>
          <w:delText xml:space="preserve"> </w:delText>
        </w:r>
      </w:del>
      <w:r w:rsidR="00A1788C" w:rsidRPr="002D21D2">
        <w:rPr>
          <w:rPrChange w:id="4871" w:author="Sam Simpson" w:date="2011-09-13T08:53:00Z">
            <w:rPr>
              <w:highlight w:val="yellow"/>
            </w:rPr>
          </w:rPrChange>
        </w:rPr>
        <w:t xml:space="preserve">However, after 2005, </w:t>
      </w:r>
      <w:del w:id="4872" w:author="Sam Simpson" w:date="2011-09-13T08:53:00Z">
        <w:r w:rsidR="00A1788C" w:rsidRPr="002D21D2" w:rsidDel="002D21D2">
          <w:rPr>
            <w:rPrChange w:id="4873" w:author="Sam Simpson" w:date="2011-09-13T08:53:00Z">
              <w:rPr>
                <w:highlight w:val="yellow"/>
              </w:rPr>
            </w:rPrChange>
          </w:rPr>
          <w:delText xml:space="preserve">by </w:delText>
        </w:r>
      </w:del>
      <w:ins w:id="4874" w:author="Sam Simpson" w:date="2011-09-13T08:53:00Z">
        <w:r w:rsidR="002D21D2">
          <w:t xml:space="preserve">with </w:t>
        </w:r>
      </w:ins>
      <w:r w:rsidR="00A1788C" w:rsidRPr="002D21D2">
        <w:rPr>
          <w:rPrChange w:id="4875" w:author="Sam Simpson" w:date="2011-09-13T08:53:00Z">
            <w:rPr>
              <w:highlight w:val="yellow"/>
            </w:rPr>
          </w:rPrChange>
        </w:rPr>
        <w:t xml:space="preserve">the </w:t>
      </w:r>
      <w:del w:id="4876" w:author="Sam Simpson" w:date="2011-09-13T08:53:00Z">
        <w:r w:rsidR="00A1788C" w:rsidRPr="002D21D2" w:rsidDel="002D21D2">
          <w:rPr>
            <w:rPrChange w:id="4877" w:author="Sam Simpson" w:date="2011-09-13T08:53:00Z">
              <w:rPr>
                <w:highlight w:val="yellow"/>
              </w:rPr>
            </w:rPrChange>
          </w:rPr>
          <w:delText>grown up</w:delText>
        </w:r>
      </w:del>
      <w:ins w:id="4878" w:author="Sam Simpson" w:date="2011-09-13T08:53:00Z">
        <w:r w:rsidR="002D21D2">
          <w:t xml:space="preserve">development </w:t>
        </w:r>
      </w:ins>
      <w:del w:id="4879" w:author="Sam Simpson" w:date="2011-09-13T08:53:00Z">
        <w:r w:rsidR="00A1788C" w:rsidRPr="002D21D2" w:rsidDel="002D21D2">
          <w:rPr>
            <w:rPrChange w:id="4880" w:author="Sam Simpson" w:date="2011-09-13T08:53:00Z">
              <w:rPr>
                <w:highlight w:val="yellow"/>
              </w:rPr>
            </w:rPrChange>
          </w:rPr>
          <w:delText xml:space="preserve"> </w:delText>
        </w:r>
      </w:del>
      <w:r w:rsidR="00A1788C" w:rsidRPr="002D21D2">
        <w:rPr>
          <w:rPrChange w:id="4881" w:author="Sam Simpson" w:date="2011-09-13T08:53:00Z">
            <w:rPr>
              <w:highlight w:val="yellow"/>
            </w:rPr>
          </w:rPrChange>
        </w:rPr>
        <w:t xml:space="preserve">of Mozilla Firefox, the market share of Internet </w:t>
      </w:r>
      <w:ins w:id="4882" w:author="Sam Simpson" w:date="2011-09-13T12:51:00Z">
        <w:r w:rsidR="00215BF4" w:rsidRPr="004E6A7B">
          <w:rPr>
            <w:rFonts w:hint="eastAsia"/>
          </w:rPr>
          <w:t xml:space="preserve">Explorer </w:t>
        </w:r>
      </w:ins>
      <w:r w:rsidR="00A1788C" w:rsidRPr="002D21D2">
        <w:rPr>
          <w:rPrChange w:id="4883" w:author="Sam Simpson" w:date="2011-09-13T08:53:00Z">
            <w:rPr>
              <w:highlight w:val="yellow"/>
            </w:rPr>
          </w:rPrChange>
        </w:rPr>
        <w:t>browser</w:t>
      </w:r>
      <w:ins w:id="4884" w:author="Sam Simpson" w:date="2011-09-13T08:54:00Z">
        <w:r w:rsidR="002D21D2">
          <w:t>s</w:t>
        </w:r>
      </w:ins>
      <w:r w:rsidR="00A1788C" w:rsidRPr="002D21D2">
        <w:rPr>
          <w:rPrChange w:id="4885" w:author="Sam Simpson" w:date="2011-09-13T08:53:00Z">
            <w:rPr>
              <w:highlight w:val="yellow"/>
            </w:rPr>
          </w:rPrChange>
        </w:rPr>
        <w:t xml:space="preserve"> is </w:t>
      </w:r>
      <w:r w:rsidR="00696DAE" w:rsidRPr="002D21D2">
        <w:rPr>
          <w:rPrChange w:id="4886" w:author="Sam Simpson" w:date="2011-09-13T08:53:00Z">
            <w:rPr>
              <w:highlight w:val="yellow"/>
            </w:rPr>
          </w:rPrChange>
        </w:rPr>
        <w:t>reducing day</w:t>
      </w:r>
      <w:del w:id="4887" w:author="Sam Simpson" w:date="2011-09-13T12:51:00Z">
        <w:r w:rsidR="00696DAE" w:rsidRPr="002D21D2" w:rsidDel="00215BF4">
          <w:rPr>
            <w:rPrChange w:id="4888" w:author="Sam Simpson" w:date="2011-09-13T08:53:00Z">
              <w:rPr>
                <w:highlight w:val="yellow"/>
              </w:rPr>
            </w:rPrChange>
          </w:rPr>
          <w:delText xml:space="preserve"> </w:delText>
        </w:r>
      </w:del>
      <w:ins w:id="4889" w:author="Sam Simpson" w:date="2011-09-13T12:51:00Z">
        <w:r w:rsidR="00215BF4">
          <w:t>-</w:t>
        </w:r>
      </w:ins>
      <w:r w:rsidR="00696DAE" w:rsidRPr="002D21D2">
        <w:rPr>
          <w:rPrChange w:id="4890" w:author="Sam Simpson" w:date="2011-09-13T08:53:00Z">
            <w:rPr>
              <w:highlight w:val="yellow"/>
            </w:rPr>
          </w:rPrChange>
        </w:rPr>
        <w:t>by</w:t>
      </w:r>
      <w:del w:id="4891" w:author="Sam Simpson" w:date="2011-09-13T12:51:00Z">
        <w:r w:rsidR="00696DAE" w:rsidRPr="002D21D2" w:rsidDel="00215BF4">
          <w:rPr>
            <w:rPrChange w:id="4892" w:author="Sam Simpson" w:date="2011-09-13T08:53:00Z">
              <w:rPr>
                <w:highlight w:val="yellow"/>
              </w:rPr>
            </w:rPrChange>
          </w:rPr>
          <w:delText xml:space="preserve"> </w:delText>
        </w:r>
      </w:del>
      <w:ins w:id="4893" w:author="Sam Simpson" w:date="2011-09-13T12:51:00Z">
        <w:r w:rsidR="00215BF4">
          <w:t>-</w:t>
        </w:r>
      </w:ins>
      <w:r w:rsidR="00696DAE" w:rsidRPr="002D21D2">
        <w:rPr>
          <w:rPrChange w:id="4894" w:author="Sam Simpson" w:date="2011-09-13T08:53:00Z">
            <w:rPr>
              <w:highlight w:val="yellow"/>
            </w:rPr>
          </w:rPrChange>
        </w:rPr>
        <w:t>day</w:t>
      </w:r>
      <w:sdt>
        <w:sdtPr>
          <w:rPr>
            <w:rFonts w:hint="eastAsia"/>
          </w:rPr>
          <w:id w:val="3415352"/>
          <w:citation/>
        </w:sdtPr>
        <w:sdtContent>
          <w:r w:rsidR="0057603F" w:rsidRPr="002D21D2">
            <w:rPr>
              <w:rPrChange w:id="4895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="00696DAE" w:rsidRPr="002D21D2">
            <w:rPr>
              <w:rPrChange w:id="4896" w:author="Sam Simpson" w:date="2011-09-13T08:53:00Z">
                <w:rPr>
                  <w:highlight w:val="yellow"/>
                </w:rPr>
              </w:rPrChange>
            </w:rPr>
            <w:instrText xml:space="preserve"> CITATION W3s11 \l 2052 </w:instrText>
          </w:r>
          <w:r w:rsidR="0057603F" w:rsidRPr="002D21D2">
            <w:rPr>
              <w:rPrChange w:id="4897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noProof/>
              <w:rPrChange w:id="4898" w:author="Sam Simpson" w:date="2011-09-13T08:53:00Z">
                <w:rPr>
                  <w:noProof/>
                  <w:highlight w:val="yellow"/>
                </w:rPr>
              </w:rPrChange>
            </w:rPr>
            <w:t xml:space="preserve"> [38]</w:t>
          </w:r>
          <w:r w:rsidR="0057603F" w:rsidRPr="002D21D2">
            <w:rPr>
              <w:rPrChange w:id="4899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="00696DAE" w:rsidRPr="002D21D2">
        <w:rPr>
          <w:rPrChange w:id="4900" w:author="Sam Simpson" w:date="2011-09-13T08:53:00Z">
            <w:rPr>
              <w:highlight w:val="yellow"/>
            </w:rPr>
          </w:rPrChange>
        </w:rPr>
        <w:t>.</w:t>
      </w:r>
      <w:r w:rsidR="00FE75F3" w:rsidRPr="002D21D2">
        <w:rPr>
          <w:rPrChange w:id="4901" w:author="Sam Simpson" w:date="2011-09-13T08:53:00Z">
            <w:rPr>
              <w:highlight w:val="yellow"/>
            </w:rPr>
          </w:rPrChange>
        </w:rPr>
        <w:t xml:space="preserve"> More and more people start</w:t>
      </w:r>
      <w:ins w:id="4902" w:author="Sam Simpson" w:date="2011-09-13T08:54:00Z">
        <w:r w:rsidR="002D21D2">
          <w:t>ed</w:t>
        </w:r>
      </w:ins>
      <w:r w:rsidR="00FE75F3" w:rsidRPr="002D21D2">
        <w:rPr>
          <w:rPrChange w:id="4903" w:author="Sam Simpson" w:date="2011-09-13T08:53:00Z">
            <w:rPr>
              <w:highlight w:val="yellow"/>
            </w:rPr>
          </w:rPrChange>
        </w:rPr>
        <w:t xml:space="preserve"> using operating systems other than Microsoft Windows</w:t>
      </w:r>
      <w:r w:rsidR="00A5710D" w:rsidRPr="002D21D2">
        <w:rPr>
          <w:rPrChange w:id="4904" w:author="Sam Simpson" w:date="2011-09-13T08:53:00Z">
            <w:rPr>
              <w:highlight w:val="yellow"/>
            </w:rPr>
          </w:rPrChange>
        </w:rPr>
        <w:t>,</w:t>
      </w:r>
      <w:r w:rsidR="00FE75F3" w:rsidRPr="002D21D2">
        <w:rPr>
          <w:rPrChange w:id="4905" w:author="Sam Simpson" w:date="2011-09-13T08:53:00Z">
            <w:rPr>
              <w:highlight w:val="yellow"/>
            </w:rPr>
          </w:rPrChange>
        </w:rPr>
        <w:t xml:space="preserve"> </w:t>
      </w:r>
      <w:ins w:id="4906" w:author="Sam Simpson" w:date="2011-09-13T08:54:00Z">
        <w:r w:rsidR="009F566A" w:rsidRPr="00B775A0">
          <w:rPr>
            <w:rFonts w:hint="eastAsia"/>
          </w:rPr>
          <w:t>such as Linux</w:t>
        </w:r>
        <w:r w:rsidR="009F566A">
          <w:t>,</w:t>
        </w:r>
        <w:r w:rsidR="009F566A" w:rsidRPr="001C3D30">
          <w:rPr>
            <w:rFonts w:hint="eastAsia"/>
          </w:rPr>
          <w:t xml:space="preserve"> </w:t>
        </w:r>
      </w:ins>
      <w:r w:rsidR="00FE75F3" w:rsidRPr="002D21D2">
        <w:rPr>
          <w:rPrChange w:id="4907" w:author="Sam Simpson" w:date="2011-09-13T08:53:00Z">
            <w:rPr>
              <w:highlight w:val="yellow"/>
            </w:rPr>
          </w:rPrChange>
        </w:rPr>
        <w:t xml:space="preserve">which Internet Explorer </w:t>
      </w:r>
      <w:ins w:id="4908" w:author="Sam Simpson" w:date="2011-09-13T08:54:00Z">
        <w:r w:rsidR="009F566A">
          <w:t xml:space="preserve">does </w:t>
        </w:r>
      </w:ins>
      <w:r w:rsidR="00FE75F3" w:rsidRPr="002D21D2">
        <w:rPr>
          <w:rPrChange w:id="4909" w:author="Sam Simpson" w:date="2011-09-13T08:53:00Z">
            <w:rPr>
              <w:highlight w:val="yellow"/>
            </w:rPr>
          </w:rPrChange>
        </w:rPr>
        <w:t>not support</w:t>
      </w:r>
      <w:del w:id="4910" w:author="Sam Simpson" w:date="2011-09-13T12:51:00Z">
        <w:r w:rsidR="00A5710D" w:rsidRPr="002D21D2" w:rsidDel="00E248CC">
          <w:rPr>
            <w:rPrChange w:id="4911" w:author="Sam Simpson" w:date="2011-09-13T08:53:00Z">
              <w:rPr>
                <w:highlight w:val="yellow"/>
              </w:rPr>
            </w:rPrChange>
          </w:rPr>
          <w:delText>s</w:delText>
        </w:r>
      </w:del>
      <w:del w:id="4912" w:author="Sam Simpson" w:date="2011-09-13T08:54:00Z">
        <w:r w:rsidR="00FE75F3" w:rsidRPr="002D21D2" w:rsidDel="009F566A">
          <w:rPr>
            <w:rPrChange w:id="4913" w:author="Sam Simpson" w:date="2011-09-13T08:53:00Z">
              <w:rPr>
                <w:highlight w:val="yellow"/>
              </w:rPr>
            </w:rPrChange>
          </w:rPr>
          <w:delText>, such as Linux</w:delText>
        </w:r>
      </w:del>
      <w:r w:rsidR="00C2292A" w:rsidRPr="002D21D2">
        <w:rPr>
          <w:rPrChange w:id="4914" w:author="Sam Simpson" w:date="2011-09-13T08:53:00Z">
            <w:rPr>
              <w:highlight w:val="yellow"/>
            </w:rPr>
          </w:rPrChange>
        </w:rPr>
        <w:t xml:space="preserve">. At </w:t>
      </w:r>
      <w:ins w:id="4915" w:author="Sam Simpson" w:date="2011-09-13T08:54:00Z">
        <w:r w:rsidR="009F566A">
          <w:t xml:space="preserve">the </w:t>
        </w:r>
      </w:ins>
      <w:r w:rsidR="00C2292A" w:rsidRPr="002D21D2">
        <w:rPr>
          <w:rPrChange w:id="4916" w:author="Sam Simpson" w:date="2011-09-13T08:53:00Z">
            <w:rPr>
              <w:highlight w:val="yellow"/>
            </w:rPr>
          </w:rPrChange>
        </w:rPr>
        <w:t>same time,</w:t>
      </w:r>
      <w:r w:rsidR="00FE75F3" w:rsidRPr="002D21D2">
        <w:rPr>
          <w:rPrChange w:id="4917" w:author="Sam Simpson" w:date="2011-09-13T08:53:00Z">
            <w:rPr>
              <w:highlight w:val="yellow"/>
            </w:rPr>
          </w:rPrChange>
        </w:rPr>
        <w:t xml:space="preserve"> </w:t>
      </w:r>
      <w:del w:id="4918" w:author="Sam Simpson" w:date="2011-09-13T08:55:00Z">
        <w:r w:rsidR="00FE75F3" w:rsidRPr="002D21D2" w:rsidDel="0033184A">
          <w:rPr>
            <w:rPrChange w:id="4919" w:author="Sam Simpson" w:date="2011-09-13T08:53:00Z">
              <w:rPr>
                <w:highlight w:val="yellow"/>
              </w:rPr>
            </w:rPrChange>
          </w:rPr>
          <w:delText xml:space="preserve">some </w:delText>
        </w:r>
      </w:del>
      <w:r w:rsidR="00FE75F3" w:rsidRPr="002D21D2">
        <w:rPr>
          <w:rPrChange w:id="4920" w:author="Sam Simpson" w:date="2011-09-13T08:53:00Z">
            <w:rPr>
              <w:highlight w:val="yellow"/>
            </w:rPr>
          </w:rPrChange>
        </w:rPr>
        <w:t>Windows user</w:t>
      </w:r>
      <w:ins w:id="4921" w:author="Sam Simpson" w:date="2011-09-13T12:52:00Z">
        <w:r w:rsidR="00E248CC">
          <w:t>s</w:t>
        </w:r>
      </w:ins>
      <w:r w:rsidR="00C2292A" w:rsidRPr="002D21D2">
        <w:rPr>
          <w:rPrChange w:id="4922" w:author="Sam Simpson" w:date="2011-09-13T08:53:00Z">
            <w:rPr>
              <w:highlight w:val="yellow"/>
            </w:rPr>
          </w:rPrChange>
        </w:rPr>
        <w:t xml:space="preserve"> also</w:t>
      </w:r>
      <w:r w:rsidR="00FE75F3" w:rsidRPr="002D21D2">
        <w:rPr>
          <w:rPrChange w:id="4923" w:author="Sam Simpson" w:date="2011-09-13T08:53:00Z">
            <w:rPr>
              <w:highlight w:val="yellow"/>
            </w:rPr>
          </w:rPrChange>
        </w:rPr>
        <w:t xml:space="preserve"> start</w:t>
      </w:r>
      <w:ins w:id="4924" w:author="Sam Simpson" w:date="2011-09-13T08:55:00Z">
        <w:r w:rsidR="009F566A">
          <w:t>ed</w:t>
        </w:r>
      </w:ins>
      <w:del w:id="4925" w:author="Sam Simpson" w:date="2011-09-13T08:55:00Z">
        <w:r w:rsidR="00FE75F3" w:rsidRPr="002D21D2" w:rsidDel="009F566A">
          <w:rPr>
            <w:rPrChange w:id="4926" w:author="Sam Simpson" w:date="2011-09-13T08:53:00Z">
              <w:rPr>
                <w:highlight w:val="yellow"/>
              </w:rPr>
            </w:rPrChange>
          </w:rPr>
          <w:delText>s</w:delText>
        </w:r>
      </w:del>
      <w:r w:rsidR="00FE75F3" w:rsidRPr="002D21D2">
        <w:rPr>
          <w:rPrChange w:id="4927" w:author="Sam Simpson" w:date="2011-09-13T08:53:00Z">
            <w:rPr>
              <w:highlight w:val="yellow"/>
            </w:rPr>
          </w:rPrChange>
        </w:rPr>
        <w:t xml:space="preserve"> us</w:t>
      </w:r>
      <w:ins w:id="4928" w:author="Sam Simpson" w:date="2011-09-13T08:55:00Z">
        <w:r w:rsidR="009F566A">
          <w:t>ing</w:t>
        </w:r>
      </w:ins>
      <w:del w:id="4929" w:author="Sam Simpson" w:date="2011-09-13T08:55:00Z">
        <w:r w:rsidR="00FE75F3" w:rsidRPr="002D21D2" w:rsidDel="009F566A">
          <w:rPr>
            <w:rPrChange w:id="4930" w:author="Sam Simpson" w:date="2011-09-13T08:53:00Z">
              <w:rPr>
                <w:highlight w:val="yellow"/>
              </w:rPr>
            </w:rPrChange>
          </w:rPr>
          <w:delText>e</w:delText>
        </w:r>
      </w:del>
      <w:r w:rsidR="00FE75F3" w:rsidRPr="002D21D2">
        <w:rPr>
          <w:rPrChange w:id="4931" w:author="Sam Simpson" w:date="2011-09-13T08:53:00Z">
            <w:rPr>
              <w:highlight w:val="yellow"/>
            </w:rPr>
          </w:rPrChange>
        </w:rPr>
        <w:t xml:space="preserve"> other web browsers, </w:t>
      </w:r>
      <w:del w:id="4932" w:author="Sam Simpson" w:date="2011-09-13T08:55:00Z">
        <w:r w:rsidR="00FE75F3" w:rsidRPr="002D21D2" w:rsidDel="0033184A">
          <w:rPr>
            <w:rPrChange w:id="4933" w:author="Sam Simpson" w:date="2011-09-13T08:53:00Z">
              <w:rPr>
                <w:highlight w:val="yellow"/>
              </w:rPr>
            </w:rPrChange>
          </w:rPr>
          <w:delText xml:space="preserve">because some browsers </w:delText>
        </w:r>
      </w:del>
      <w:r w:rsidR="00FE75F3" w:rsidRPr="002D21D2">
        <w:rPr>
          <w:rPrChange w:id="4934" w:author="Sam Simpson" w:date="2011-09-13T08:53:00Z">
            <w:rPr>
              <w:highlight w:val="yellow"/>
            </w:rPr>
          </w:rPrChange>
        </w:rPr>
        <w:t xml:space="preserve">such as Mozilla Firefox, Google Chrome, Apple Safari </w:t>
      </w:r>
      <w:r w:rsidR="00FE75F3" w:rsidRPr="002D21D2">
        <w:rPr>
          <w:rPrChange w:id="4935" w:author="Sam Simpson" w:date="2011-09-13T08:53:00Z">
            <w:rPr>
              <w:highlight w:val="yellow"/>
            </w:rPr>
          </w:rPrChange>
        </w:rPr>
        <w:lastRenderedPageBreak/>
        <w:t>and Opera</w:t>
      </w:r>
      <w:r w:rsidR="00164DA5" w:rsidRPr="002D21D2">
        <w:rPr>
          <w:rPrChange w:id="4936" w:author="Sam Simpson" w:date="2011-09-13T08:53:00Z">
            <w:rPr>
              <w:highlight w:val="yellow"/>
            </w:rPr>
          </w:rPrChange>
        </w:rPr>
        <w:t xml:space="preserve"> </w:t>
      </w:r>
      <w:ins w:id="4937" w:author="Sam Simpson" w:date="2011-09-13T08:55:00Z">
        <w:r w:rsidR="0033184A" w:rsidRPr="00E31388">
          <w:rPr>
            <w:rFonts w:hint="eastAsia"/>
          </w:rPr>
          <w:t xml:space="preserve">because </w:t>
        </w:r>
        <w:r w:rsidR="0033184A">
          <w:t>these</w:t>
        </w:r>
        <w:r w:rsidR="0033184A" w:rsidRPr="00E31388">
          <w:rPr>
            <w:rFonts w:hint="eastAsia"/>
          </w:rPr>
          <w:t xml:space="preserve"> browsers </w:t>
        </w:r>
      </w:ins>
      <w:r w:rsidR="00164DA5" w:rsidRPr="002D21D2">
        <w:rPr>
          <w:rPrChange w:id="4938" w:author="Sam Simpson" w:date="2011-09-13T08:53:00Z">
            <w:rPr>
              <w:highlight w:val="yellow"/>
            </w:rPr>
          </w:rPrChange>
        </w:rPr>
        <w:t>ha</w:t>
      </w:r>
      <w:ins w:id="4939" w:author="Sam Simpson" w:date="2011-09-13T12:52:00Z">
        <w:r w:rsidR="00E248CC">
          <w:t>d</w:t>
        </w:r>
      </w:ins>
      <w:del w:id="4940" w:author="Sam Simpson" w:date="2011-09-13T12:52:00Z">
        <w:r w:rsidR="00164DA5" w:rsidRPr="002D21D2" w:rsidDel="00E248CC">
          <w:rPr>
            <w:rPrChange w:id="4941" w:author="Sam Simpson" w:date="2011-09-13T08:53:00Z">
              <w:rPr>
                <w:highlight w:val="yellow"/>
              </w:rPr>
            </w:rPrChange>
          </w:rPr>
          <w:delText>ve</w:delText>
        </w:r>
      </w:del>
      <w:r w:rsidR="00164DA5" w:rsidRPr="002D21D2">
        <w:rPr>
          <w:rPrChange w:id="4942" w:author="Sam Simpson" w:date="2011-09-13T08:53:00Z">
            <w:rPr>
              <w:highlight w:val="yellow"/>
            </w:rPr>
          </w:rPrChange>
        </w:rPr>
        <w:t xml:space="preserve"> better compatibility </w:t>
      </w:r>
      <w:del w:id="4943" w:author="Sam Simpson" w:date="2011-09-13T08:55:00Z">
        <w:r w:rsidR="00164DA5" w:rsidRPr="002D21D2" w:rsidDel="0033184A">
          <w:rPr>
            <w:rPrChange w:id="4944" w:author="Sam Simpson" w:date="2011-09-13T08:53:00Z">
              <w:rPr>
                <w:highlight w:val="yellow"/>
              </w:rPr>
            </w:rPrChange>
          </w:rPr>
          <w:delText xml:space="preserve">of </w:delText>
        </w:r>
      </w:del>
      <w:ins w:id="4945" w:author="Sam Simpson" w:date="2011-09-13T08:55:00Z">
        <w:r w:rsidR="0033184A">
          <w:t>with</w:t>
        </w:r>
        <w:r w:rsidR="0033184A" w:rsidRPr="002D21D2">
          <w:rPr>
            <w:rPrChange w:id="4946" w:author="Sam Simpson" w:date="2011-09-13T08:53:00Z">
              <w:rPr>
                <w:highlight w:val="yellow"/>
              </w:rPr>
            </w:rPrChange>
          </w:rPr>
          <w:t xml:space="preserve"> </w:t>
        </w:r>
      </w:ins>
      <w:r w:rsidR="00164DA5" w:rsidRPr="002D21D2">
        <w:rPr>
          <w:rPrChange w:id="4947" w:author="Sam Simpson" w:date="2011-09-13T08:53:00Z">
            <w:rPr>
              <w:highlight w:val="yellow"/>
            </w:rPr>
          </w:rPrChange>
        </w:rPr>
        <w:t>W3C standards.</w:t>
      </w:r>
      <w:r w:rsidR="009C1A17" w:rsidRPr="002D21D2">
        <w:rPr>
          <w:rPrChange w:id="4948" w:author="Sam Simpson" w:date="2011-09-13T08:53:00Z">
            <w:rPr>
              <w:highlight w:val="yellow"/>
            </w:rPr>
          </w:rPrChange>
        </w:rPr>
        <w:t xml:space="preserve"> </w:t>
      </w:r>
      <w:r w:rsidR="00FC2B74" w:rsidRPr="002D21D2">
        <w:rPr>
          <w:rPrChange w:id="4949" w:author="Sam Simpson" w:date="2011-09-13T08:53:00Z">
            <w:rPr>
              <w:highlight w:val="yellow"/>
            </w:rPr>
          </w:rPrChange>
        </w:rPr>
        <w:t xml:space="preserve">In </w:t>
      </w:r>
      <w:del w:id="4950" w:author="Sam Simpson" w:date="2011-09-13T12:53:00Z">
        <w:r w:rsidR="00FC2B74" w:rsidRPr="001C3D30" w:rsidDel="00562CDD">
          <w:rPr>
            <w:rFonts w:hint="eastAsia"/>
            <w:highlight w:val="yellow"/>
          </w:rPr>
          <w:delText xml:space="preserve">the </w:delText>
        </w:r>
      </w:del>
      <w:r w:rsidR="00980D94" w:rsidRPr="00562CDD">
        <w:rPr>
          <w:rPrChange w:id="4951" w:author="Sam Simpson" w:date="2011-09-13T12:53:00Z">
            <w:rPr>
              <w:highlight w:val="yellow"/>
            </w:rPr>
          </w:rPrChange>
        </w:rPr>
        <w:t>Browser Statistics</w:t>
      </w:r>
      <w:del w:id="4952" w:author="Sam Simpson" w:date="2011-09-13T12:53:00Z">
        <w:r w:rsidR="00980D94" w:rsidRPr="002D21D2" w:rsidDel="00562CDD">
          <w:rPr>
            <w:rPrChange w:id="4953" w:author="Sam Simpson" w:date="2011-09-13T08:53:00Z">
              <w:rPr>
                <w:highlight w:val="yellow"/>
              </w:rPr>
            </w:rPrChange>
          </w:rPr>
          <w:delText xml:space="preserve"> </w:delText>
        </w:r>
        <w:r w:rsidR="00980D94" w:rsidRPr="001C3D30" w:rsidDel="00562CDD">
          <w:rPr>
            <w:rFonts w:hint="eastAsia"/>
            <w:highlight w:val="yellow"/>
          </w:rPr>
          <w:delText>fo</w:delText>
        </w:r>
      </w:del>
      <w:del w:id="4954" w:author="Sam Simpson" w:date="2011-09-13T08:56:00Z">
        <w:r w:rsidR="00980D94" w:rsidRPr="000D3349" w:rsidDel="0033184A">
          <w:rPr>
            <w:rFonts w:hint="eastAsia"/>
            <w:highlight w:val="yellow"/>
          </w:rPr>
          <w:delText>r</w:delText>
        </w:r>
      </w:del>
      <w:del w:id="4955" w:author="Sam Simpson" w:date="2011-09-13T12:53:00Z">
        <w:r w:rsidR="00980D94" w:rsidRPr="00E248CC" w:rsidDel="00562CDD">
          <w:rPr>
            <w:rFonts w:hint="eastAsia"/>
            <w:highlight w:val="yellow"/>
          </w:rPr>
          <w:delText>m W3Schools.com</w:delText>
        </w:r>
      </w:del>
      <w:sdt>
        <w:sdtPr>
          <w:rPr>
            <w:rFonts w:hint="eastAsia"/>
          </w:rPr>
          <w:id w:val="508035876"/>
          <w:citation/>
        </w:sdtPr>
        <w:sdtContent>
          <w:r w:rsidR="0057603F" w:rsidRPr="002D21D2">
            <w:rPr>
              <w:rPrChange w:id="4956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="00980D94" w:rsidRPr="002D21D2">
            <w:rPr>
              <w:rPrChange w:id="4957" w:author="Sam Simpson" w:date="2011-09-13T08:53:00Z">
                <w:rPr>
                  <w:highlight w:val="yellow"/>
                </w:rPr>
              </w:rPrChange>
            </w:rPr>
            <w:instrText xml:space="preserve"> CITATION W3s11 \l 2052 </w:instrText>
          </w:r>
          <w:r w:rsidR="0057603F" w:rsidRPr="002D21D2">
            <w:rPr>
              <w:rPrChange w:id="4958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noProof/>
              <w:rPrChange w:id="4959" w:author="Sam Simpson" w:date="2011-09-13T08:53:00Z">
                <w:rPr>
                  <w:noProof/>
                  <w:highlight w:val="yellow"/>
                </w:rPr>
              </w:rPrChange>
            </w:rPr>
            <w:t xml:space="preserve"> [38]</w:t>
          </w:r>
          <w:r w:rsidR="0057603F" w:rsidRPr="002D21D2">
            <w:rPr>
              <w:rPrChange w:id="4960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="00980D94" w:rsidRPr="002D21D2">
        <w:rPr>
          <w:rPrChange w:id="4961" w:author="Sam Simpson" w:date="2011-09-13T08:53:00Z">
            <w:rPr>
              <w:highlight w:val="yellow"/>
            </w:rPr>
          </w:rPrChange>
        </w:rPr>
        <w:t xml:space="preserve">, the </w:t>
      </w:r>
      <w:r w:rsidR="00981B09" w:rsidRPr="002D21D2">
        <w:rPr>
          <w:rPrChange w:id="4962" w:author="Sam Simpson" w:date="2011-09-13T08:53:00Z">
            <w:rPr>
              <w:highlight w:val="yellow"/>
            </w:rPr>
          </w:rPrChange>
        </w:rPr>
        <w:t xml:space="preserve">market share of both Mozilla Firefox and Google Chrome </w:t>
      </w:r>
      <w:del w:id="4963" w:author="Sam Simpson" w:date="2011-09-13T08:56:00Z">
        <w:r w:rsidR="00981B09" w:rsidRPr="002D21D2" w:rsidDel="006E3055">
          <w:rPr>
            <w:rPrChange w:id="4964" w:author="Sam Simpson" w:date="2011-09-13T08:53:00Z">
              <w:rPr>
                <w:highlight w:val="yellow"/>
              </w:rPr>
            </w:rPrChange>
          </w:rPr>
          <w:delText xml:space="preserve">after </w:delText>
        </w:r>
      </w:del>
      <w:ins w:id="4965" w:author="Sam Simpson" w:date="2011-09-13T08:56:00Z">
        <w:r w:rsidR="006E3055">
          <w:t>since</w:t>
        </w:r>
        <w:r w:rsidR="006E3055" w:rsidRPr="002D21D2">
          <w:rPr>
            <w:rPrChange w:id="4966" w:author="Sam Simpson" w:date="2011-09-13T08:53:00Z">
              <w:rPr>
                <w:highlight w:val="yellow"/>
              </w:rPr>
            </w:rPrChange>
          </w:rPr>
          <w:t xml:space="preserve"> </w:t>
        </w:r>
      </w:ins>
      <w:r w:rsidR="00981B09" w:rsidRPr="002D21D2">
        <w:rPr>
          <w:rPrChange w:id="4967" w:author="Sam Simpson" w:date="2011-09-13T08:53:00Z">
            <w:rPr>
              <w:highlight w:val="yellow"/>
            </w:rPr>
          </w:rPrChange>
        </w:rPr>
        <w:t xml:space="preserve">April </w:t>
      </w:r>
      <w:del w:id="4968" w:author="Sam Simpson" w:date="2011-09-13T08:56:00Z">
        <w:r w:rsidR="00981B09" w:rsidRPr="002D21D2" w:rsidDel="0033184A">
          <w:rPr>
            <w:rPrChange w:id="4969" w:author="Sam Simpson" w:date="2011-09-13T08:53:00Z">
              <w:rPr>
                <w:highlight w:val="yellow"/>
              </w:rPr>
            </w:rPrChange>
          </w:rPr>
          <w:delText xml:space="preserve">of </w:delText>
        </w:r>
      </w:del>
      <w:r w:rsidR="00981B09" w:rsidRPr="002D21D2">
        <w:rPr>
          <w:rPrChange w:id="4970" w:author="Sam Simpson" w:date="2011-09-13T08:53:00Z">
            <w:rPr>
              <w:highlight w:val="yellow"/>
            </w:rPr>
          </w:rPrChange>
        </w:rPr>
        <w:t xml:space="preserve">2011 </w:t>
      </w:r>
      <w:del w:id="4971" w:author="Sam Simpson" w:date="2011-09-13T08:57:00Z">
        <w:r w:rsidR="00981B09" w:rsidRPr="002D21D2" w:rsidDel="006E3055">
          <w:rPr>
            <w:rPrChange w:id="4972" w:author="Sam Simpson" w:date="2011-09-13T08:53:00Z">
              <w:rPr>
                <w:highlight w:val="yellow"/>
              </w:rPr>
            </w:rPrChange>
          </w:rPr>
          <w:delText xml:space="preserve">has </w:delText>
        </w:r>
      </w:del>
      <w:ins w:id="4973" w:author="Sam Simpson" w:date="2011-09-13T08:57:00Z">
        <w:r w:rsidR="006E3055">
          <w:t>is</w:t>
        </w:r>
        <w:r w:rsidR="006E3055" w:rsidRPr="002D21D2">
          <w:rPr>
            <w:rPrChange w:id="4974" w:author="Sam Simpson" w:date="2011-09-13T08:53:00Z">
              <w:rPr>
                <w:highlight w:val="yellow"/>
              </w:rPr>
            </w:rPrChange>
          </w:rPr>
          <w:t xml:space="preserve"> </w:t>
        </w:r>
      </w:ins>
      <w:r w:rsidR="00981B09" w:rsidRPr="002D21D2">
        <w:rPr>
          <w:rPrChange w:id="4975" w:author="Sam Simpson" w:date="2011-09-13T08:53:00Z">
            <w:rPr>
              <w:highlight w:val="yellow"/>
            </w:rPr>
          </w:rPrChange>
        </w:rPr>
        <w:t xml:space="preserve">already beyond the share of Internet </w:t>
      </w:r>
      <w:r w:rsidR="008F7111" w:rsidRPr="002D21D2">
        <w:rPr>
          <w:rPrChange w:id="4976" w:author="Sam Simpson" w:date="2011-09-13T08:53:00Z">
            <w:rPr>
              <w:highlight w:val="yellow"/>
            </w:rPr>
          </w:rPrChange>
        </w:rPr>
        <w:t>Explorer</w:t>
      </w:r>
      <w:r w:rsidR="00981B09" w:rsidRPr="002D21D2">
        <w:rPr>
          <w:rPrChange w:id="4977" w:author="Sam Simpson" w:date="2011-09-13T08:53:00Z">
            <w:rPr>
              <w:highlight w:val="yellow"/>
            </w:rPr>
          </w:rPrChange>
        </w:rPr>
        <w:t xml:space="preserve">. </w:t>
      </w:r>
      <w:del w:id="4978" w:author="Sam Simpson" w:date="2011-09-13T08:57:00Z">
        <w:r w:rsidR="00286631" w:rsidRPr="002D21D2" w:rsidDel="00A774EE">
          <w:rPr>
            <w:rPrChange w:id="4979" w:author="Sam Simpson" w:date="2011-09-13T08:53:00Z">
              <w:rPr>
                <w:highlight w:val="yellow"/>
              </w:rPr>
            </w:rPrChange>
          </w:rPr>
          <w:delText xml:space="preserve">In order </w:delText>
        </w:r>
      </w:del>
      <w:ins w:id="4980" w:author="Sam Simpson" w:date="2011-09-13T08:57:00Z">
        <w:r w:rsidR="00A774EE">
          <w:t>A</w:t>
        </w:r>
        <w:r w:rsidR="00A774EE" w:rsidRPr="000D2F64">
          <w:rPr>
            <w:rFonts w:hint="eastAsia"/>
          </w:rPr>
          <w:t xml:space="preserve"> good way </w:t>
        </w:r>
      </w:ins>
      <w:r w:rsidR="00286631" w:rsidRPr="002D21D2">
        <w:rPr>
          <w:rPrChange w:id="4981" w:author="Sam Simpson" w:date="2011-09-13T08:53:00Z">
            <w:rPr>
              <w:highlight w:val="yellow"/>
            </w:rPr>
          </w:rPrChange>
        </w:rPr>
        <w:t>to provide</w:t>
      </w:r>
      <w:ins w:id="4982" w:author="Sam Simpson" w:date="2011-09-13T08:57:00Z">
        <w:r w:rsidR="006E3055">
          <w:t xml:space="preserve"> a</w:t>
        </w:r>
      </w:ins>
      <w:r w:rsidR="00286631" w:rsidRPr="002D21D2">
        <w:rPr>
          <w:rPrChange w:id="4983" w:author="Sam Simpson" w:date="2011-09-13T08:53:00Z">
            <w:rPr>
              <w:highlight w:val="yellow"/>
            </w:rPr>
          </w:rPrChange>
        </w:rPr>
        <w:t xml:space="preserve"> similar experience </w:t>
      </w:r>
      <w:del w:id="4984" w:author="Sam Simpson" w:date="2011-09-13T08:57:00Z">
        <w:r w:rsidR="00286631" w:rsidRPr="002D21D2" w:rsidDel="006E3055">
          <w:rPr>
            <w:rPrChange w:id="4985" w:author="Sam Simpson" w:date="2011-09-13T08:53:00Z">
              <w:rPr>
                <w:highlight w:val="yellow"/>
              </w:rPr>
            </w:rPrChange>
          </w:rPr>
          <w:delText xml:space="preserve">for </w:delText>
        </w:r>
      </w:del>
      <w:ins w:id="4986" w:author="Sam Simpson" w:date="2011-09-13T08:57:00Z">
        <w:r w:rsidR="006E3055">
          <w:t>in</w:t>
        </w:r>
        <w:r w:rsidR="006E3055" w:rsidRPr="002D21D2">
          <w:rPr>
            <w:rPrChange w:id="4987" w:author="Sam Simpson" w:date="2011-09-13T08:53:00Z">
              <w:rPr>
                <w:highlight w:val="yellow"/>
              </w:rPr>
            </w:rPrChange>
          </w:rPr>
          <w:t xml:space="preserve"> </w:t>
        </w:r>
      </w:ins>
      <w:r w:rsidR="00286631" w:rsidRPr="002D21D2">
        <w:rPr>
          <w:rPrChange w:id="4988" w:author="Sam Simpson" w:date="2011-09-13T08:53:00Z">
            <w:rPr>
              <w:highlight w:val="yellow"/>
            </w:rPr>
          </w:rPrChange>
        </w:rPr>
        <w:t>various browsers</w:t>
      </w:r>
      <w:del w:id="4989" w:author="Sam Simpson" w:date="2011-09-13T08:57:00Z">
        <w:r w:rsidR="00286631" w:rsidRPr="002D21D2" w:rsidDel="00A774EE">
          <w:rPr>
            <w:rPrChange w:id="4990" w:author="Sam Simpson" w:date="2011-09-13T08:53:00Z">
              <w:rPr>
                <w:highlight w:val="yellow"/>
              </w:rPr>
            </w:rPrChange>
          </w:rPr>
          <w:delText>,</w:delText>
        </w:r>
      </w:del>
      <w:r w:rsidR="00286631" w:rsidRPr="002D21D2">
        <w:rPr>
          <w:rPrChange w:id="4991" w:author="Sam Simpson" w:date="2011-09-13T08:53:00Z">
            <w:rPr>
              <w:highlight w:val="yellow"/>
            </w:rPr>
          </w:rPrChange>
        </w:rPr>
        <w:t xml:space="preserve"> </w:t>
      </w:r>
      <w:del w:id="4992" w:author="Sam Simpson" w:date="2011-09-13T08:57:00Z">
        <w:r w:rsidR="00286631" w:rsidRPr="002D21D2" w:rsidDel="00A774EE">
          <w:rPr>
            <w:rPrChange w:id="4993" w:author="Sam Simpson" w:date="2011-09-13T08:53:00Z">
              <w:rPr>
                <w:highlight w:val="yellow"/>
              </w:rPr>
            </w:rPrChange>
          </w:rPr>
          <w:delText xml:space="preserve">a good way </w:delText>
        </w:r>
      </w:del>
      <w:r w:rsidR="00286631" w:rsidRPr="002D21D2">
        <w:rPr>
          <w:rPrChange w:id="4994" w:author="Sam Simpson" w:date="2011-09-13T08:53:00Z">
            <w:rPr>
              <w:highlight w:val="yellow"/>
            </w:rPr>
          </w:rPrChange>
        </w:rPr>
        <w:t>is to make sure the website is W3C complian</w:t>
      </w:r>
      <w:ins w:id="4995" w:author="Sam Simpson" w:date="2011-09-13T08:57:00Z">
        <w:r w:rsidR="00A774EE">
          <w:t>t</w:t>
        </w:r>
      </w:ins>
      <w:del w:id="4996" w:author="Sam Simpson" w:date="2011-09-13T08:57:00Z">
        <w:r w:rsidR="00286631" w:rsidRPr="002D21D2" w:rsidDel="00A774EE">
          <w:rPr>
            <w:rPrChange w:id="4997" w:author="Sam Simpson" w:date="2011-09-13T08:53:00Z">
              <w:rPr>
                <w:highlight w:val="yellow"/>
              </w:rPr>
            </w:rPrChange>
          </w:rPr>
          <w:delText>ce</w:delText>
        </w:r>
      </w:del>
      <w:r w:rsidR="00286631" w:rsidRPr="002D21D2">
        <w:rPr>
          <w:rPrChange w:id="4998" w:author="Sam Simpson" w:date="2011-09-13T08:53:00Z">
            <w:rPr>
              <w:highlight w:val="yellow"/>
            </w:rPr>
          </w:rPrChange>
        </w:rPr>
        <w:t>.</w:t>
      </w:r>
    </w:p>
    <w:p w:rsidR="003D3301" w:rsidRPr="00A774EE" w:rsidRDefault="00CF29DE">
      <w:pPr>
        <w:spacing w:line="360" w:lineRule="auto"/>
        <w:rPr>
          <w:lang w:val="en-US"/>
          <w:rPrChange w:id="4999" w:author="Sam Simpson" w:date="2011-09-13T08:58:00Z">
            <w:rPr>
              <w:highlight w:val="yellow"/>
              <w:lang w:val="en-US"/>
            </w:rPr>
          </w:rPrChange>
        </w:rPr>
        <w:pPrChange w:id="5000" w:author="Sam" w:date="2011-09-12T19:53:00Z">
          <w:pPr/>
        </w:pPrChange>
      </w:pPr>
      <w:r w:rsidRPr="00562CDD">
        <w:rPr>
          <w:rPrChange w:id="5001" w:author="Sam Simpson" w:date="2011-09-13T12:54:00Z">
            <w:rPr>
              <w:highlight w:val="yellow"/>
            </w:rPr>
          </w:rPrChange>
        </w:rPr>
        <w:t xml:space="preserve">Data </w:t>
      </w:r>
      <w:del w:id="5002" w:author="Sam Simpson" w:date="2011-09-13T12:54:00Z">
        <w:r w:rsidRPr="00562CDD" w:rsidDel="00562CDD">
          <w:rPr>
            <w:rPrChange w:id="5003" w:author="Sam Simpson" w:date="2011-09-13T12:54:00Z">
              <w:rPr>
                <w:highlight w:val="yellow"/>
              </w:rPr>
            </w:rPrChange>
          </w:rPr>
          <w:delText xml:space="preserve">from W3School </w:delText>
        </w:r>
      </w:del>
      <w:r w:rsidRPr="00562CDD">
        <w:rPr>
          <w:rPrChange w:id="5004" w:author="Sam Simpson" w:date="2011-09-13T12:54:00Z">
            <w:rPr>
              <w:highlight w:val="yellow"/>
            </w:rPr>
          </w:rPrChange>
        </w:rPr>
        <w:t>Browser Display Statistics</w:t>
      </w:r>
      <w:sdt>
        <w:sdtPr>
          <w:id w:val="1300964416"/>
          <w:citation/>
        </w:sdtPr>
        <w:sdtContent>
          <w:r w:rsidR="0057603F" w:rsidRPr="002D21D2">
            <w:rPr>
              <w:rPrChange w:id="5005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Pr="002D21D2">
            <w:rPr>
              <w:rPrChange w:id="5006" w:author="Sam Simpson" w:date="2011-09-13T08:53:00Z">
                <w:rPr>
                  <w:highlight w:val="yellow"/>
                </w:rPr>
              </w:rPrChange>
            </w:rPr>
            <w:instrText xml:space="preserve"> CITATION W3s111 \l 2052 </w:instrText>
          </w:r>
          <w:r w:rsidR="0057603F" w:rsidRPr="002D21D2">
            <w:rPr>
              <w:rPrChange w:id="5007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noProof/>
              <w:rPrChange w:id="5008" w:author="Sam Simpson" w:date="2011-09-13T08:53:00Z">
                <w:rPr>
                  <w:noProof/>
                  <w:highlight w:val="yellow"/>
                </w:rPr>
              </w:rPrChange>
            </w:rPr>
            <w:t xml:space="preserve"> [39]</w:t>
          </w:r>
          <w:r w:rsidR="0057603F" w:rsidRPr="002D21D2">
            <w:rPr>
              <w:rPrChange w:id="5009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Pr="002D21D2">
        <w:rPr>
          <w:rPrChange w:id="5010" w:author="Sam Simpson" w:date="2011-09-13T08:53:00Z">
            <w:rPr>
              <w:highlight w:val="yellow"/>
            </w:rPr>
          </w:rPrChange>
        </w:rPr>
        <w:t xml:space="preserve"> shows there are still </w:t>
      </w:r>
      <w:ins w:id="5011" w:author="Sam Simpson" w:date="2011-09-13T08:58:00Z">
        <w:r w:rsidR="00A774EE">
          <w:t xml:space="preserve">a </w:t>
        </w:r>
      </w:ins>
      <w:r w:rsidRPr="002D21D2">
        <w:rPr>
          <w:rPrChange w:id="5012" w:author="Sam Simpson" w:date="2011-09-13T08:53:00Z">
            <w:rPr>
              <w:highlight w:val="yellow"/>
            </w:rPr>
          </w:rPrChange>
        </w:rPr>
        <w:t xml:space="preserve">number of users </w:t>
      </w:r>
      <w:r w:rsidRPr="00A774EE">
        <w:rPr>
          <w:rPrChange w:id="5013" w:author="Sam Simpson" w:date="2011-09-13T08:58:00Z">
            <w:rPr>
              <w:highlight w:val="yellow"/>
            </w:rPr>
          </w:rPrChange>
        </w:rPr>
        <w:t xml:space="preserve">using </w:t>
      </w:r>
      <w:ins w:id="5014" w:author="Sam Simpson" w:date="2011-09-13T08:58:00Z">
        <w:r w:rsidR="00A774EE">
          <w:t xml:space="preserve">a </w:t>
        </w:r>
      </w:ins>
      <w:r w:rsidRPr="00A774EE">
        <w:rPr>
          <w:rPrChange w:id="5015" w:author="Sam Simpson" w:date="2011-09-13T08:58:00Z">
            <w:rPr>
              <w:highlight w:val="yellow"/>
            </w:rPr>
          </w:rPrChange>
        </w:rPr>
        <w:t>screen resolution of 1024x768 pixels.</w:t>
      </w:r>
      <w:r w:rsidR="00464E45" w:rsidRPr="00A774EE">
        <w:rPr>
          <w:rPrChange w:id="5016" w:author="Sam Simpson" w:date="2011-09-13T08:58:00Z">
            <w:rPr>
              <w:highlight w:val="yellow"/>
            </w:rPr>
          </w:rPrChange>
        </w:rPr>
        <w:t xml:space="preserve"> </w:t>
      </w:r>
      <w:r w:rsidR="003635EB" w:rsidRPr="00A774EE">
        <w:rPr>
          <w:rPrChange w:id="5017" w:author="Sam Simpson" w:date="2011-09-13T08:58:00Z">
            <w:rPr>
              <w:highlight w:val="yellow"/>
            </w:rPr>
          </w:rPrChange>
        </w:rPr>
        <w:t xml:space="preserve">To avoid </w:t>
      </w:r>
      <w:proofErr w:type="gramStart"/>
      <w:r w:rsidR="003635EB" w:rsidRPr="00A774EE">
        <w:rPr>
          <w:rPrChange w:id="5018" w:author="Sam Simpson" w:date="2011-09-13T08:58:00Z">
            <w:rPr>
              <w:highlight w:val="yellow"/>
            </w:rPr>
          </w:rPrChange>
        </w:rPr>
        <w:t>th</w:t>
      </w:r>
      <w:proofErr w:type="gramEnd"/>
      <w:del w:id="5019" w:author="Sam Simpson" w:date="2011-09-13T12:54:00Z">
        <w:r w:rsidR="003635EB" w:rsidRPr="00A774EE" w:rsidDel="002F5E08">
          <w:rPr>
            <w:rPrChange w:id="5020" w:author="Sam Simpson" w:date="2011-09-13T08:58:00Z">
              <w:rPr>
                <w:highlight w:val="yellow"/>
              </w:rPr>
            </w:rPrChange>
          </w:rPr>
          <w:delText>e</w:delText>
        </w:r>
      </w:del>
      <w:ins w:id="5021" w:author="Sam Simpson" w:date="2011-09-13T12:54:00Z">
        <w:r w:rsidR="002F5E08">
          <w:t>o</w:t>
        </w:r>
      </w:ins>
      <w:r w:rsidR="003635EB" w:rsidRPr="00A774EE">
        <w:rPr>
          <w:rPrChange w:id="5022" w:author="Sam Simpson" w:date="2011-09-13T08:58:00Z">
            <w:rPr>
              <w:highlight w:val="yellow"/>
            </w:rPr>
          </w:rPrChange>
        </w:rPr>
        <w:t xml:space="preserve">se users </w:t>
      </w:r>
      <w:del w:id="5023" w:author="Sam Simpson" w:date="2011-09-13T08:58:00Z">
        <w:r w:rsidR="003635EB" w:rsidRPr="00A774EE" w:rsidDel="00A774EE">
          <w:rPr>
            <w:rPrChange w:id="5024" w:author="Sam Simpson" w:date="2011-09-13T08:58:00Z">
              <w:rPr>
                <w:highlight w:val="yellow"/>
              </w:rPr>
            </w:rPrChange>
          </w:rPr>
          <w:delText xml:space="preserve">always </w:delText>
        </w:r>
      </w:del>
      <w:ins w:id="5025" w:author="Sam Simpson" w:date="2011-09-13T08:58:00Z">
        <w:r w:rsidR="00A774EE">
          <w:t>having</w:t>
        </w:r>
        <w:r w:rsidR="00A774EE" w:rsidRPr="00A774EE">
          <w:rPr>
            <w:rPrChange w:id="5026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3635EB" w:rsidRPr="00A774EE">
        <w:rPr>
          <w:rPrChange w:id="5027" w:author="Sam Simpson" w:date="2011-09-13T08:58:00Z">
            <w:rPr>
              <w:highlight w:val="yellow"/>
            </w:rPr>
          </w:rPrChange>
        </w:rPr>
        <w:t xml:space="preserve">to drag pages horizontally </w:t>
      </w:r>
      <w:del w:id="5028" w:author="Sam Simpson" w:date="2011-09-13T08:58:00Z">
        <w:r w:rsidR="00946BB1" w:rsidRPr="00A774EE" w:rsidDel="00A774EE">
          <w:rPr>
            <w:rPrChange w:id="5029" w:author="Sam Simpson" w:date="2011-09-13T08:58:00Z">
              <w:rPr>
                <w:highlight w:val="yellow"/>
              </w:rPr>
            </w:rPrChange>
          </w:rPr>
          <w:delText xml:space="preserve">in </w:delText>
        </w:r>
      </w:del>
      <w:ins w:id="5030" w:author="Sam Simpson" w:date="2011-09-13T08:58:00Z">
        <w:r w:rsidR="00A774EE">
          <w:t>when</w:t>
        </w:r>
        <w:r w:rsidR="00A774EE" w:rsidRPr="00A774EE">
          <w:rPr>
            <w:rPrChange w:id="5031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946BB1" w:rsidRPr="00A774EE">
        <w:rPr>
          <w:rPrChange w:id="5032" w:author="Sam Simpson" w:date="2011-09-13T08:58:00Z">
            <w:rPr>
              <w:highlight w:val="yellow"/>
            </w:rPr>
          </w:rPrChange>
        </w:rPr>
        <w:t>browsing, the page must</w:t>
      </w:r>
      <w:ins w:id="5033" w:author="Sam Simpson" w:date="2011-09-13T08:58:00Z">
        <w:r w:rsidR="00380DB0">
          <w:t xml:space="preserve"> be</w:t>
        </w:r>
      </w:ins>
      <w:r w:rsidR="00946BB1" w:rsidRPr="00A774EE">
        <w:rPr>
          <w:rPrChange w:id="5034" w:author="Sam Simpson" w:date="2011-09-13T08:58:00Z">
            <w:rPr>
              <w:highlight w:val="yellow"/>
            </w:rPr>
          </w:rPrChange>
        </w:rPr>
        <w:t xml:space="preserve"> no wider than their maximized browser windows.</w:t>
      </w:r>
      <w:r w:rsidR="000A200F" w:rsidRPr="00A774EE">
        <w:rPr>
          <w:rPrChange w:id="5035" w:author="Sam Simpson" w:date="2011-09-13T08:58:00Z">
            <w:rPr>
              <w:highlight w:val="yellow"/>
            </w:rPr>
          </w:rPrChange>
        </w:rPr>
        <w:t xml:space="preserve"> This would make the 1024x768 screen users </w:t>
      </w:r>
      <w:del w:id="5036" w:author="Sam Simpson" w:date="2011-09-13T12:55:00Z">
        <w:r w:rsidR="000A200F" w:rsidRPr="00A774EE" w:rsidDel="002F5E08">
          <w:rPr>
            <w:rPrChange w:id="5037" w:author="Sam Simpson" w:date="2011-09-13T08:58:00Z">
              <w:rPr>
                <w:highlight w:val="yellow"/>
              </w:rPr>
            </w:rPrChange>
          </w:rPr>
          <w:delText xml:space="preserve">using the system </w:delText>
        </w:r>
      </w:del>
      <w:ins w:id="5038" w:author="Sam Simpson" w:date="2011-09-13T08:58:00Z">
        <w:r w:rsidR="00380DB0">
          <w:t xml:space="preserve">feel </w:t>
        </w:r>
      </w:ins>
      <w:r w:rsidR="000A200F" w:rsidRPr="00A774EE">
        <w:rPr>
          <w:rPrChange w:id="5039" w:author="Sam Simpson" w:date="2011-09-13T08:58:00Z">
            <w:rPr>
              <w:highlight w:val="yellow"/>
            </w:rPr>
          </w:rPrChange>
        </w:rPr>
        <w:t xml:space="preserve">much more </w:t>
      </w:r>
      <w:del w:id="5040" w:author="Sam Simpson" w:date="2011-09-13T12:54:00Z">
        <w:r w:rsidR="000A200F" w:rsidRPr="001C3D30" w:rsidDel="002F5E08">
          <w:rPr>
            <w:rFonts w:hint="eastAsia"/>
            <w:highlight w:val="yellow"/>
          </w:rPr>
          <w:delText>relaxed</w:delText>
        </w:r>
      </w:del>
      <w:ins w:id="5041" w:author="Sam Simpson" w:date="2011-09-13T12:54:00Z">
        <w:r w:rsidR="002F5E08">
          <w:t>at ease</w:t>
        </w:r>
      </w:ins>
      <w:ins w:id="5042" w:author="Sam Simpson" w:date="2011-09-13T12:55:00Z">
        <w:r w:rsidR="002F5E08">
          <w:t xml:space="preserve"> when</w:t>
        </w:r>
      </w:ins>
      <w:del w:id="5043" w:author="Sam Simpson" w:date="2011-09-13T12:55:00Z">
        <w:r w:rsidR="000A200F" w:rsidRPr="00A774EE" w:rsidDel="002F5E08">
          <w:rPr>
            <w:rPrChange w:id="5044" w:author="Sam Simpson" w:date="2011-09-13T08:58:00Z">
              <w:rPr>
                <w:highlight w:val="yellow"/>
              </w:rPr>
            </w:rPrChange>
          </w:rPr>
          <w:delText>.</w:delText>
        </w:r>
      </w:del>
      <w:ins w:id="5045" w:author="Sam Simpson" w:date="2011-09-13T12:55:00Z">
        <w:r w:rsidR="002F5E08" w:rsidRPr="002F5E08">
          <w:rPr>
            <w:rFonts w:hint="eastAsia"/>
          </w:rPr>
          <w:t xml:space="preserve"> </w:t>
        </w:r>
        <w:r w:rsidR="002F5E08" w:rsidRPr="00B2153F">
          <w:rPr>
            <w:rFonts w:hint="eastAsia"/>
          </w:rPr>
          <w:t>using the system</w:t>
        </w:r>
        <w:r w:rsidR="002F5E08">
          <w:t>.</w:t>
        </w:r>
      </w:ins>
    </w:p>
    <w:p w:rsidR="003D3301" w:rsidRPr="00A774EE" w:rsidRDefault="00D40137">
      <w:pPr>
        <w:spacing w:line="360" w:lineRule="auto"/>
        <w:rPr>
          <w:rPrChange w:id="5046" w:author="Sam Simpson" w:date="2011-09-13T08:58:00Z">
            <w:rPr>
              <w:highlight w:val="yellow"/>
            </w:rPr>
          </w:rPrChange>
        </w:rPr>
        <w:pPrChange w:id="5047" w:author="Sam" w:date="2011-09-12T19:53:00Z">
          <w:pPr/>
        </w:pPrChange>
      </w:pPr>
      <w:r w:rsidRPr="00A774EE">
        <w:rPr>
          <w:rPrChange w:id="5048" w:author="Sam Simpson" w:date="2011-09-13T08:58:00Z">
            <w:rPr>
              <w:highlight w:val="yellow"/>
            </w:rPr>
          </w:rPrChange>
        </w:rPr>
        <w:t>JavaScript is a widely supported scripting language</w:t>
      </w:r>
      <w:ins w:id="5049" w:author="Sam Simpson" w:date="2011-09-13T08:59:00Z">
        <w:r w:rsidR="00380DB0">
          <w:t>, used</w:t>
        </w:r>
      </w:ins>
      <w:r w:rsidRPr="00A774EE">
        <w:rPr>
          <w:rPrChange w:id="5050" w:author="Sam Simpson" w:date="2011-09-13T08:58:00Z">
            <w:rPr>
              <w:highlight w:val="yellow"/>
            </w:rPr>
          </w:rPrChange>
        </w:rPr>
        <w:t xml:space="preserve"> in </w:t>
      </w:r>
      <w:r w:rsidR="00032136" w:rsidRPr="00A774EE">
        <w:rPr>
          <w:rPrChange w:id="5051" w:author="Sam Simpson" w:date="2011-09-13T08:58:00Z">
            <w:rPr>
              <w:highlight w:val="yellow"/>
            </w:rPr>
          </w:rPrChange>
        </w:rPr>
        <w:t xml:space="preserve">processing client side user behaviours locally. </w:t>
      </w:r>
      <w:del w:id="5052" w:author="Sam Simpson" w:date="2011-09-13T08:59:00Z">
        <w:r w:rsidR="00032136" w:rsidRPr="00A774EE" w:rsidDel="00A43FB4">
          <w:rPr>
            <w:rPrChange w:id="5053" w:author="Sam Simpson" w:date="2011-09-13T08:58:00Z">
              <w:rPr>
                <w:highlight w:val="yellow"/>
              </w:rPr>
            </w:rPrChange>
          </w:rPr>
          <w:delText>Some w</w:delText>
        </w:r>
      </w:del>
      <w:ins w:id="5054" w:author="Sam Simpson" w:date="2011-09-13T08:59:00Z">
        <w:r w:rsidR="00A43FB4">
          <w:t>W</w:t>
        </w:r>
      </w:ins>
      <w:r w:rsidR="00032136" w:rsidRPr="00A774EE">
        <w:rPr>
          <w:rPrChange w:id="5055" w:author="Sam Simpson" w:date="2011-09-13T08:58:00Z">
            <w:rPr>
              <w:highlight w:val="yellow"/>
            </w:rPr>
          </w:rPrChange>
        </w:rPr>
        <w:t>eb designers started rel</w:t>
      </w:r>
      <w:ins w:id="5056" w:author="Sam Simpson" w:date="2011-09-13T08:59:00Z">
        <w:r w:rsidR="00A43FB4">
          <w:t>ying</w:t>
        </w:r>
      </w:ins>
      <w:del w:id="5057" w:author="Sam Simpson" w:date="2011-09-13T08:59:00Z">
        <w:r w:rsidR="00032136" w:rsidRPr="00A774EE" w:rsidDel="00A43FB4">
          <w:rPr>
            <w:rPrChange w:id="5058" w:author="Sam Simpson" w:date="2011-09-13T08:58:00Z">
              <w:rPr>
                <w:highlight w:val="yellow"/>
              </w:rPr>
            </w:rPrChange>
          </w:rPr>
          <w:delText>i</w:delText>
        </w:r>
      </w:del>
      <w:del w:id="5059" w:author="Sam Simpson" w:date="2011-09-13T09:00:00Z">
        <w:r w:rsidR="00032136" w:rsidRPr="00A774EE" w:rsidDel="00A43FB4">
          <w:rPr>
            <w:rPrChange w:id="5060" w:author="Sam Simpson" w:date="2011-09-13T08:58:00Z">
              <w:rPr>
                <w:highlight w:val="yellow"/>
              </w:rPr>
            </w:rPrChange>
          </w:rPr>
          <w:delText xml:space="preserve">ed </w:delText>
        </w:r>
      </w:del>
      <w:ins w:id="5061" w:author="Sam Simpson" w:date="2011-09-13T09:00:00Z">
        <w:r w:rsidR="00A43FB4">
          <w:t xml:space="preserve"> </w:t>
        </w:r>
      </w:ins>
      <w:r w:rsidR="00032136" w:rsidRPr="00A774EE">
        <w:rPr>
          <w:rPrChange w:id="5062" w:author="Sam Simpson" w:date="2011-09-13T08:58:00Z">
            <w:rPr>
              <w:highlight w:val="yellow"/>
            </w:rPr>
          </w:rPrChange>
        </w:rPr>
        <w:t>on JavaScript in more and more operations</w:t>
      </w:r>
      <w:r w:rsidR="00774A60" w:rsidRPr="00A774EE">
        <w:rPr>
          <w:rPrChange w:id="5063" w:author="Sam Simpson" w:date="2011-09-13T08:58:00Z">
            <w:rPr>
              <w:highlight w:val="yellow"/>
            </w:rPr>
          </w:rPrChange>
        </w:rPr>
        <w:t xml:space="preserve">, even though </w:t>
      </w:r>
      <w:ins w:id="5064" w:author="Sam Simpson" w:date="2011-09-13T12:58:00Z">
        <w:r w:rsidR="007A7E98">
          <w:t xml:space="preserve">they </w:t>
        </w:r>
      </w:ins>
      <w:ins w:id="5065" w:author="Sam Simpson" w:date="2011-09-13T12:56:00Z">
        <w:r w:rsidR="008F7C87">
          <w:t xml:space="preserve">should not </w:t>
        </w:r>
      </w:ins>
      <w:ins w:id="5066" w:author="Sam Simpson" w:date="2011-09-13T12:58:00Z">
        <w:r w:rsidR="007A7E98">
          <w:t xml:space="preserve">have just </w:t>
        </w:r>
      </w:ins>
      <w:r w:rsidR="00774A60" w:rsidRPr="00A774EE">
        <w:rPr>
          <w:rPrChange w:id="5067" w:author="Sam Simpson" w:date="2011-09-13T08:58:00Z">
            <w:rPr>
              <w:highlight w:val="yellow"/>
            </w:rPr>
          </w:rPrChange>
        </w:rPr>
        <w:t>use</w:t>
      </w:r>
      <w:ins w:id="5068" w:author="Sam Simpson" w:date="2011-09-13T12:58:00Z">
        <w:r w:rsidR="007A7E98">
          <w:t>d</w:t>
        </w:r>
      </w:ins>
      <w:r w:rsidR="00774A60" w:rsidRPr="00A774EE">
        <w:rPr>
          <w:rPrChange w:id="5069" w:author="Sam Simpson" w:date="2011-09-13T08:58:00Z">
            <w:rPr>
              <w:highlight w:val="yellow"/>
            </w:rPr>
          </w:rPrChange>
        </w:rPr>
        <w:t xml:space="preserve"> JavaScript for input validation </w:t>
      </w:r>
      <w:del w:id="5070" w:author="Sam Simpson" w:date="2011-09-13T12:58:00Z">
        <w:r w:rsidR="00774A60" w:rsidRPr="00A774EE" w:rsidDel="008022FC">
          <w:rPr>
            <w:rPrChange w:id="5071" w:author="Sam Simpson" w:date="2011-09-13T08:58:00Z">
              <w:rPr>
                <w:highlight w:val="yellow"/>
              </w:rPr>
            </w:rPrChange>
          </w:rPr>
          <w:delText xml:space="preserve">instead </w:delText>
        </w:r>
      </w:del>
      <w:ins w:id="5072" w:author="Sam Simpson" w:date="2011-09-13T12:58:00Z">
        <w:r w:rsidR="008022FC">
          <w:t>in place of</w:t>
        </w:r>
        <w:r w:rsidR="008022FC" w:rsidRPr="00A774EE">
          <w:rPr>
            <w:rPrChange w:id="5073" w:author="Sam Simpson" w:date="2011-09-13T08:58:00Z">
              <w:rPr>
                <w:highlight w:val="yellow"/>
              </w:rPr>
            </w:rPrChange>
          </w:rPr>
          <w:t xml:space="preserve"> </w:t>
        </w:r>
      </w:ins>
      <w:del w:id="5074" w:author="Sam Simpson" w:date="2011-09-13T12:58:00Z">
        <w:r w:rsidR="00774A60" w:rsidRPr="00A774EE" w:rsidDel="008022FC">
          <w:rPr>
            <w:rPrChange w:id="5075" w:author="Sam Simpson" w:date="2011-09-13T08:58:00Z">
              <w:rPr>
                <w:highlight w:val="yellow"/>
              </w:rPr>
            </w:rPrChange>
          </w:rPr>
          <w:delText xml:space="preserve">of </w:delText>
        </w:r>
      </w:del>
      <w:ins w:id="5076" w:author="Sam Simpson" w:date="2011-09-13T12:57:00Z">
        <w:r w:rsidR="008F7C87">
          <w:t xml:space="preserve">using </w:t>
        </w:r>
      </w:ins>
      <w:r w:rsidR="00774A60" w:rsidRPr="00A774EE">
        <w:rPr>
          <w:rPrChange w:id="5077" w:author="Sam Simpson" w:date="2011-09-13T08:58:00Z">
            <w:rPr>
              <w:highlight w:val="yellow"/>
            </w:rPr>
          </w:rPrChange>
        </w:rPr>
        <w:t xml:space="preserve">server side validations </w:t>
      </w:r>
      <w:sdt>
        <w:sdtPr>
          <w:id w:val="48119862"/>
          <w:citation/>
        </w:sdtPr>
        <w:sdtContent>
          <w:r w:rsidR="0057603F" w:rsidRPr="00A774EE">
            <w:rPr>
              <w:rPrChange w:id="5078" w:author="Sam Simpson" w:date="2011-09-13T08:58:00Z">
                <w:rPr>
                  <w:highlight w:val="yellow"/>
                </w:rPr>
              </w:rPrChange>
            </w:rPr>
            <w:fldChar w:fldCharType="begin"/>
          </w:r>
          <w:r w:rsidR="00774A60" w:rsidRPr="00A774EE">
            <w:rPr>
              <w:rPrChange w:id="5079" w:author="Sam Simpson" w:date="2011-09-13T08:58:00Z">
                <w:rPr>
                  <w:highlight w:val="yellow"/>
                </w:rPr>
              </w:rPrChange>
            </w:rPr>
            <w:instrText xml:space="preserve"> CITATION Ric09 \l 2052 </w:instrText>
          </w:r>
          <w:r w:rsidR="0057603F" w:rsidRPr="00A774EE">
            <w:rPr>
              <w:rPrChange w:id="5080" w:author="Sam Simpson" w:date="2011-09-13T08:58:00Z">
                <w:rPr>
                  <w:highlight w:val="yellow"/>
                </w:rPr>
              </w:rPrChange>
            </w:rPr>
            <w:fldChar w:fldCharType="separate"/>
          </w:r>
          <w:r w:rsidR="004705C6" w:rsidRPr="00A774EE">
            <w:rPr>
              <w:noProof/>
              <w:rPrChange w:id="5081" w:author="Sam Simpson" w:date="2011-09-13T08:58:00Z">
                <w:rPr>
                  <w:noProof/>
                  <w:highlight w:val="yellow"/>
                </w:rPr>
              </w:rPrChange>
            </w:rPr>
            <w:t>[40]</w:t>
          </w:r>
          <w:r w:rsidR="0057603F" w:rsidRPr="00A774EE">
            <w:rPr>
              <w:rPrChange w:id="5082" w:author="Sam Simpson" w:date="2011-09-13T08:58:00Z">
                <w:rPr>
                  <w:highlight w:val="yellow"/>
                </w:rPr>
              </w:rPrChange>
            </w:rPr>
            <w:fldChar w:fldCharType="end"/>
          </w:r>
        </w:sdtContent>
      </w:sdt>
      <w:r w:rsidR="00774A60" w:rsidRPr="00A774EE">
        <w:rPr>
          <w:rPrChange w:id="5083" w:author="Sam Simpson" w:date="2011-09-13T08:58:00Z">
            <w:rPr>
              <w:highlight w:val="yellow"/>
            </w:rPr>
          </w:rPrChange>
        </w:rPr>
        <w:t xml:space="preserve">. They may </w:t>
      </w:r>
      <w:ins w:id="5084" w:author="Sam Simpson" w:date="2011-09-13T12:58:00Z">
        <w:r w:rsidR="008022FC">
          <w:t xml:space="preserve">have </w:t>
        </w:r>
      </w:ins>
      <w:del w:id="5085" w:author="Sam Simpson" w:date="2011-09-13T09:00:00Z">
        <w:r w:rsidR="00774A60" w:rsidRPr="00A774EE" w:rsidDel="00A43FB4">
          <w:rPr>
            <w:rPrChange w:id="5086" w:author="Sam Simpson" w:date="2011-09-13T08:58:00Z">
              <w:rPr>
                <w:highlight w:val="yellow"/>
              </w:rPr>
            </w:rPrChange>
          </w:rPr>
          <w:delText xml:space="preserve">think </w:delText>
        </w:r>
      </w:del>
      <w:ins w:id="5087" w:author="Sam Simpson" w:date="2011-09-13T09:00:00Z">
        <w:r w:rsidR="00A43FB4">
          <w:t>consider</w:t>
        </w:r>
      </w:ins>
      <w:ins w:id="5088" w:author="Sam Simpson" w:date="2011-09-13T12:58:00Z">
        <w:r w:rsidR="008022FC">
          <w:t>ed that</w:t>
        </w:r>
      </w:ins>
      <w:ins w:id="5089" w:author="Sam Simpson" w:date="2011-09-13T09:00:00Z">
        <w:r w:rsidR="00A43FB4" w:rsidRPr="00A774EE">
          <w:rPr>
            <w:rPrChange w:id="5090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774A60" w:rsidRPr="00A774EE">
        <w:rPr>
          <w:rPrChange w:id="5091" w:author="Sam Simpson" w:date="2011-09-13T08:58:00Z">
            <w:rPr>
              <w:highlight w:val="yellow"/>
            </w:rPr>
          </w:rPrChange>
        </w:rPr>
        <w:t xml:space="preserve">the </w:t>
      </w:r>
      <w:r w:rsidR="009115B5" w:rsidRPr="00A774EE">
        <w:rPr>
          <w:rPrChange w:id="5092" w:author="Sam Simpson" w:date="2011-09-13T08:58:00Z">
            <w:rPr>
              <w:highlight w:val="yellow"/>
            </w:rPr>
          </w:rPrChange>
        </w:rPr>
        <w:t xml:space="preserve">use of JavaScript </w:t>
      </w:r>
      <w:del w:id="5093" w:author="Sam Simpson" w:date="2011-09-13T12:58:00Z">
        <w:r w:rsidR="009115B5" w:rsidRPr="00A774EE" w:rsidDel="008022FC">
          <w:rPr>
            <w:rPrChange w:id="5094" w:author="Sam Simpson" w:date="2011-09-13T08:58:00Z">
              <w:rPr>
                <w:highlight w:val="yellow"/>
              </w:rPr>
            </w:rPrChange>
          </w:rPr>
          <w:delText xml:space="preserve">can </w:delText>
        </w:r>
      </w:del>
      <w:ins w:id="5095" w:author="Sam Simpson" w:date="2011-09-13T12:58:00Z">
        <w:r w:rsidR="008022FC">
          <w:t>could</w:t>
        </w:r>
        <w:r w:rsidR="008022FC" w:rsidRPr="00A774EE">
          <w:rPr>
            <w:rPrChange w:id="5096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9115B5" w:rsidRPr="00A774EE">
        <w:rPr>
          <w:rPrChange w:id="5097" w:author="Sam Simpson" w:date="2011-09-13T08:58:00Z">
            <w:rPr>
              <w:highlight w:val="yellow"/>
            </w:rPr>
          </w:rPrChange>
        </w:rPr>
        <w:t>provide</w:t>
      </w:r>
      <w:del w:id="5098" w:author="Sam Simpson" w:date="2011-09-13T09:00:00Z">
        <w:r w:rsidR="009115B5" w:rsidRPr="00A774EE" w:rsidDel="00A43FB4">
          <w:rPr>
            <w:rPrChange w:id="5099" w:author="Sam Simpson" w:date="2011-09-13T08:58:00Z">
              <w:rPr>
                <w:highlight w:val="yellow"/>
              </w:rPr>
            </w:rPrChange>
          </w:rPr>
          <w:delText>s</w:delText>
        </w:r>
      </w:del>
      <w:r w:rsidR="009115B5" w:rsidRPr="00A774EE">
        <w:rPr>
          <w:rPrChange w:id="5100" w:author="Sam Simpson" w:date="2011-09-13T08:58:00Z">
            <w:rPr>
              <w:highlight w:val="yellow"/>
            </w:rPr>
          </w:rPrChange>
        </w:rPr>
        <w:t xml:space="preserve"> </w:t>
      </w:r>
      <w:ins w:id="5101" w:author="Sam Simpson" w:date="2011-09-13T12:56:00Z">
        <w:r w:rsidR="008F7C87">
          <w:t xml:space="preserve">a </w:t>
        </w:r>
      </w:ins>
      <w:r w:rsidR="009115B5" w:rsidRPr="00A774EE">
        <w:rPr>
          <w:rPrChange w:id="5102" w:author="Sam Simpson" w:date="2011-09-13T08:58:00Z">
            <w:rPr>
              <w:highlight w:val="yellow"/>
            </w:rPr>
          </w:rPrChange>
        </w:rPr>
        <w:t>better user experience</w:t>
      </w:r>
      <w:ins w:id="5103" w:author="Sam Simpson" w:date="2011-09-13T12:56:00Z">
        <w:r w:rsidR="008F7C87">
          <w:t>. H</w:t>
        </w:r>
      </w:ins>
      <w:del w:id="5104" w:author="Sam Simpson" w:date="2011-09-13T12:56:00Z">
        <w:r w:rsidR="009115B5" w:rsidRPr="00A774EE" w:rsidDel="008F7C87">
          <w:rPr>
            <w:rPrChange w:id="5105" w:author="Sam Simpson" w:date="2011-09-13T08:58:00Z">
              <w:rPr>
                <w:highlight w:val="yellow"/>
              </w:rPr>
            </w:rPrChange>
          </w:rPr>
          <w:delText>, h</w:delText>
        </w:r>
      </w:del>
      <w:r w:rsidR="009115B5" w:rsidRPr="00A774EE">
        <w:rPr>
          <w:rPrChange w:id="5106" w:author="Sam Simpson" w:date="2011-09-13T08:58:00Z">
            <w:rPr>
              <w:highlight w:val="yellow"/>
            </w:rPr>
          </w:rPrChange>
        </w:rPr>
        <w:t xml:space="preserve">owever, </w:t>
      </w:r>
      <w:del w:id="5107" w:author="Sam Simpson" w:date="2011-09-13T09:00:00Z">
        <w:r w:rsidR="009115B5" w:rsidRPr="00A774EE" w:rsidDel="00D03D0C">
          <w:rPr>
            <w:rPrChange w:id="5108" w:author="Sam Simpson" w:date="2011-09-13T08:58:00Z">
              <w:rPr>
                <w:highlight w:val="yellow"/>
              </w:rPr>
            </w:rPrChange>
          </w:rPr>
          <w:delText xml:space="preserve">they forgot, </w:delText>
        </w:r>
      </w:del>
      <w:r w:rsidR="009115B5" w:rsidRPr="00A774EE">
        <w:rPr>
          <w:rPrChange w:id="5109" w:author="Sam Simpson" w:date="2011-09-13T08:58:00Z">
            <w:rPr>
              <w:highlight w:val="yellow"/>
            </w:rPr>
          </w:rPrChange>
        </w:rPr>
        <w:t xml:space="preserve">if the </w:t>
      </w:r>
      <w:ins w:id="5110" w:author="Sam Simpson" w:date="2011-09-13T09:00:00Z">
        <w:r w:rsidR="00D03D0C">
          <w:t xml:space="preserve">user’s </w:t>
        </w:r>
      </w:ins>
      <w:r w:rsidR="009115B5" w:rsidRPr="00A774EE">
        <w:rPr>
          <w:rPrChange w:id="5111" w:author="Sam Simpson" w:date="2011-09-13T08:58:00Z">
            <w:rPr>
              <w:highlight w:val="yellow"/>
            </w:rPr>
          </w:rPrChange>
        </w:rPr>
        <w:t>web browser</w:t>
      </w:r>
      <w:ins w:id="5112" w:author="Sam Simpson" w:date="2011-09-13T09:01:00Z">
        <w:r w:rsidR="00D03D0C">
          <w:t xml:space="preserve"> does</w:t>
        </w:r>
      </w:ins>
      <w:r w:rsidR="009115B5" w:rsidRPr="00A774EE">
        <w:rPr>
          <w:rPrChange w:id="5113" w:author="Sam Simpson" w:date="2011-09-13T08:58:00Z">
            <w:rPr>
              <w:highlight w:val="yellow"/>
            </w:rPr>
          </w:rPrChange>
        </w:rPr>
        <w:t xml:space="preserve"> not support JavaScript, it </w:t>
      </w:r>
      <w:del w:id="5114" w:author="Sam Simpson" w:date="2011-09-13T13:00:00Z">
        <w:r w:rsidR="009115B5" w:rsidRPr="00A774EE" w:rsidDel="00872D6D">
          <w:rPr>
            <w:rPrChange w:id="5115" w:author="Sam Simpson" w:date="2011-09-13T08:58:00Z">
              <w:rPr>
                <w:highlight w:val="yellow"/>
              </w:rPr>
            </w:rPrChange>
          </w:rPr>
          <w:delText>w</w:delText>
        </w:r>
      </w:del>
      <w:ins w:id="5116" w:author="Sam Simpson" w:date="2011-09-13T13:00:00Z">
        <w:r w:rsidR="00872D6D">
          <w:t>may</w:t>
        </w:r>
      </w:ins>
      <w:del w:id="5117" w:author="Sam Simpson" w:date="2011-09-13T13:00:00Z">
        <w:r w:rsidR="009115B5" w:rsidRPr="00A774EE" w:rsidDel="00872D6D">
          <w:rPr>
            <w:rPrChange w:id="5118" w:author="Sam Simpson" w:date="2011-09-13T08:58:00Z">
              <w:rPr>
                <w:highlight w:val="yellow"/>
              </w:rPr>
            </w:rPrChange>
          </w:rPr>
          <w:delText>ill</w:delText>
        </w:r>
      </w:del>
      <w:r w:rsidR="009115B5" w:rsidRPr="00A774EE">
        <w:rPr>
          <w:rPrChange w:id="5119" w:author="Sam Simpson" w:date="2011-09-13T08:58:00Z">
            <w:rPr>
              <w:highlight w:val="yellow"/>
            </w:rPr>
          </w:rPrChange>
        </w:rPr>
        <w:t xml:space="preserve"> </w:t>
      </w:r>
      <w:ins w:id="5120" w:author="Sam Simpson" w:date="2011-09-13T13:00:00Z">
        <w:r w:rsidR="00124822">
          <w:t>cause harm to the system</w:t>
        </w:r>
      </w:ins>
      <w:del w:id="5121" w:author="Sam Simpson" w:date="2011-09-13T12:59:00Z">
        <w:r w:rsidR="009115B5" w:rsidRPr="001C3D30" w:rsidDel="00124822">
          <w:rPr>
            <w:rFonts w:hint="eastAsia"/>
            <w:highlight w:val="yellow"/>
          </w:rPr>
          <w:delText xml:space="preserve">be a </w:delText>
        </w:r>
        <w:r w:rsidR="009115B5" w:rsidRPr="000D3349" w:rsidDel="00124822">
          <w:rPr>
            <w:highlight w:val="yellow"/>
          </w:rPr>
          <w:delText>disaster</w:delText>
        </w:r>
      </w:del>
      <w:r w:rsidR="009115B5" w:rsidRPr="00A774EE">
        <w:rPr>
          <w:rPrChange w:id="5122" w:author="Sam Simpson" w:date="2011-09-13T08:58:00Z">
            <w:rPr>
              <w:highlight w:val="yellow"/>
            </w:rPr>
          </w:rPrChange>
        </w:rPr>
        <w:t>.</w:t>
      </w:r>
      <w:r w:rsidR="00E30458" w:rsidRPr="00A774EE">
        <w:rPr>
          <w:rPrChange w:id="5123" w:author="Sam Simpson" w:date="2011-09-13T08:58:00Z">
            <w:rPr>
              <w:highlight w:val="yellow"/>
            </w:rPr>
          </w:rPrChange>
        </w:rPr>
        <w:t xml:space="preserve"> To avoid </w:t>
      </w:r>
      <w:del w:id="5124" w:author="Sam Simpson" w:date="2011-09-13T13:00:00Z">
        <w:r w:rsidR="00E30458" w:rsidRPr="001C3D30" w:rsidDel="00872D6D">
          <w:rPr>
            <w:highlight w:val="yellow"/>
          </w:rPr>
          <w:delText>disaster</w:delText>
        </w:r>
        <w:r w:rsidR="00E30458" w:rsidRPr="00A774EE" w:rsidDel="00872D6D">
          <w:rPr>
            <w:rPrChange w:id="5125" w:author="Sam Simpson" w:date="2011-09-13T08:58:00Z">
              <w:rPr>
                <w:highlight w:val="yellow"/>
              </w:rPr>
            </w:rPrChange>
          </w:rPr>
          <w:delText xml:space="preserve"> </w:delText>
        </w:r>
      </w:del>
      <w:ins w:id="5126" w:author="Sam Simpson" w:date="2011-09-13T13:00:00Z">
        <w:r w:rsidR="00872D6D">
          <w:t>harm</w:t>
        </w:r>
        <w:r w:rsidR="00872D6D" w:rsidRPr="00A774EE">
          <w:rPr>
            <w:rPrChange w:id="5127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E30458" w:rsidRPr="00A774EE">
        <w:rPr>
          <w:rPrChange w:id="5128" w:author="Sam Simpson" w:date="2011-09-13T08:58:00Z">
            <w:rPr>
              <w:highlight w:val="yellow"/>
            </w:rPr>
          </w:rPrChange>
        </w:rPr>
        <w:t>from non-JavaScript-support</w:t>
      </w:r>
      <w:ins w:id="5129" w:author="Sam Simpson" w:date="2011-09-13T09:01:00Z">
        <w:r w:rsidR="00D03D0C">
          <w:t>ed</w:t>
        </w:r>
      </w:ins>
      <w:r w:rsidR="00E30458" w:rsidRPr="00A774EE">
        <w:rPr>
          <w:rPrChange w:id="5130" w:author="Sam Simpson" w:date="2011-09-13T08:58:00Z">
            <w:rPr>
              <w:highlight w:val="yellow"/>
            </w:rPr>
          </w:rPrChange>
        </w:rPr>
        <w:t xml:space="preserve"> browsers, some key validations should be designed </w:t>
      </w:r>
      <w:del w:id="5131" w:author="Sam Simpson" w:date="2011-09-13T09:01:00Z">
        <w:r w:rsidR="00E30458" w:rsidRPr="00A774EE" w:rsidDel="00D03D0C">
          <w:rPr>
            <w:rPrChange w:id="5132" w:author="Sam Simpson" w:date="2011-09-13T08:58:00Z">
              <w:rPr>
                <w:highlight w:val="yellow"/>
              </w:rPr>
            </w:rPrChange>
          </w:rPr>
          <w:delText xml:space="preserve">at least at </w:delText>
        </w:r>
      </w:del>
      <w:ins w:id="5133" w:author="Sam Simpson" w:date="2011-09-13T09:01:00Z">
        <w:r w:rsidR="00D03D0C">
          <w:t>on the</w:t>
        </w:r>
        <w:r w:rsidR="00D03D0C" w:rsidRPr="00A774EE">
          <w:rPr>
            <w:rPrChange w:id="5134" w:author="Sam Simpson" w:date="2011-09-13T08:58:00Z">
              <w:rPr>
                <w:highlight w:val="yellow"/>
              </w:rPr>
            </w:rPrChange>
          </w:rPr>
          <w:t xml:space="preserve"> </w:t>
        </w:r>
      </w:ins>
      <w:r w:rsidR="00E30458" w:rsidRPr="00A774EE">
        <w:rPr>
          <w:rPrChange w:id="5135" w:author="Sam Simpson" w:date="2011-09-13T08:58:00Z">
            <w:rPr>
              <w:highlight w:val="yellow"/>
            </w:rPr>
          </w:rPrChange>
        </w:rPr>
        <w:t>server side.</w:t>
      </w:r>
    </w:p>
    <w:p w:rsidR="00840CFC" w:rsidRPr="00D03D0C" w:rsidRDefault="00021283">
      <w:pPr>
        <w:pStyle w:val="3"/>
        <w:spacing w:line="360" w:lineRule="auto"/>
        <w:rPr>
          <w:rPrChange w:id="5136" w:author="Sam Simpson" w:date="2011-09-13T09:01:00Z">
            <w:rPr>
              <w:highlight w:val="yellow"/>
            </w:rPr>
          </w:rPrChange>
        </w:rPr>
        <w:pPrChange w:id="5137" w:author="Sam" w:date="2011-09-12T19:53:00Z">
          <w:pPr>
            <w:pStyle w:val="3"/>
          </w:pPr>
        </w:pPrChange>
      </w:pPr>
      <w:bookmarkStart w:id="5138" w:name="_Toc303574202"/>
      <w:r w:rsidRPr="00D03D0C">
        <w:rPr>
          <w:rPrChange w:id="5139" w:author="Sam Simpson" w:date="2011-09-13T09:01:00Z">
            <w:rPr>
              <w:highlight w:val="yellow"/>
            </w:rPr>
          </w:rPrChange>
        </w:rPr>
        <w:t>R</w:t>
      </w:r>
      <w:r w:rsidR="00840CFC" w:rsidRPr="00D03D0C">
        <w:rPr>
          <w:rPrChange w:id="5140" w:author="Sam Simpson" w:date="2011-09-13T09:01:00Z">
            <w:rPr>
              <w:highlight w:val="yellow"/>
            </w:rPr>
          </w:rPrChange>
        </w:rPr>
        <w:t>eporting</w:t>
      </w:r>
      <w:bookmarkEnd w:id="5138"/>
    </w:p>
    <w:p w:rsidR="00177DDA" w:rsidRPr="00D03D0C" w:rsidRDefault="008534C2">
      <w:pPr>
        <w:spacing w:line="360" w:lineRule="auto"/>
        <w:rPr>
          <w:rPrChange w:id="5141" w:author="Sam Simpson" w:date="2011-09-13T09:01:00Z">
            <w:rPr>
              <w:highlight w:val="yellow"/>
            </w:rPr>
          </w:rPrChange>
        </w:rPr>
        <w:pPrChange w:id="5142" w:author="Sam" w:date="2011-09-12T19:53:00Z">
          <w:pPr/>
        </w:pPrChange>
      </w:pPr>
      <w:r w:rsidRPr="00D03D0C">
        <w:rPr>
          <w:rPrChange w:id="5143" w:author="Sam Simpson" w:date="2011-09-13T09:01:00Z">
            <w:rPr>
              <w:highlight w:val="yellow"/>
            </w:rPr>
          </w:rPrChange>
        </w:rPr>
        <w:t>When using the system, users may f</w:t>
      </w:r>
      <w:del w:id="5144" w:author="Sam Simpson" w:date="2011-09-13T09:01:00Z">
        <w:r w:rsidRPr="00D03D0C" w:rsidDel="00D03D0C">
          <w:rPr>
            <w:rPrChange w:id="5145" w:author="Sam Simpson" w:date="2011-09-13T09:01:00Z">
              <w:rPr>
                <w:highlight w:val="yellow"/>
              </w:rPr>
            </w:rPrChange>
          </w:rPr>
          <w:delText>ou</w:delText>
        </w:r>
      </w:del>
      <w:proofErr w:type="gramStart"/>
      <w:ins w:id="5146" w:author="Sam Simpson" w:date="2011-09-13T09:01:00Z">
        <w:r w:rsidR="00D03D0C">
          <w:t>i</w:t>
        </w:r>
      </w:ins>
      <w:r w:rsidRPr="00D03D0C">
        <w:rPr>
          <w:rPrChange w:id="5147" w:author="Sam Simpson" w:date="2011-09-13T09:01:00Z">
            <w:rPr>
              <w:highlight w:val="yellow"/>
            </w:rPr>
          </w:rPrChange>
        </w:rPr>
        <w:t>nd</w:t>
      </w:r>
      <w:proofErr w:type="gramEnd"/>
      <w:r w:rsidRPr="00D03D0C">
        <w:rPr>
          <w:rPrChange w:id="5148" w:author="Sam Simpson" w:date="2011-09-13T09:01:00Z">
            <w:rPr>
              <w:highlight w:val="yellow"/>
            </w:rPr>
          </w:rPrChange>
        </w:rPr>
        <w:t xml:space="preserve"> </w:t>
      </w:r>
      <w:ins w:id="5149" w:author="Sam Simpson" w:date="2011-09-13T09:01:00Z">
        <w:r w:rsidR="00D03D0C">
          <w:t xml:space="preserve">a </w:t>
        </w:r>
      </w:ins>
      <w:r w:rsidRPr="00D03D0C">
        <w:rPr>
          <w:rPrChange w:id="5150" w:author="Sam Simpson" w:date="2011-09-13T09:01:00Z">
            <w:rPr>
              <w:highlight w:val="yellow"/>
            </w:rPr>
          </w:rPrChange>
        </w:rPr>
        <w:t xml:space="preserve">problem </w:t>
      </w:r>
      <w:del w:id="5151" w:author="Sam Simpson" w:date="2011-09-13T09:01:00Z">
        <w:r w:rsidRPr="00D03D0C" w:rsidDel="00D03D0C">
          <w:rPr>
            <w:rPrChange w:id="5152" w:author="Sam Simpson" w:date="2011-09-13T09:01:00Z">
              <w:rPr>
                <w:highlight w:val="yellow"/>
              </w:rPr>
            </w:rPrChange>
          </w:rPr>
          <w:delText xml:space="preserve">of </w:delText>
        </w:r>
      </w:del>
      <w:ins w:id="5153" w:author="Sam Simpson" w:date="2011-09-13T09:01:00Z">
        <w:r w:rsidR="00D03D0C">
          <w:t>with</w:t>
        </w:r>
        <w:r w:rsidR="00025048">
          <w:t xml:space="preserve"> the</w:t>
        </w:r>
        <w:r w:rsidR="00D03D0C" w:rsidRPr="00D03D0C">
          <w:rPr>
            <w:rPrChange w:id="5154" w:author="Sam Simpson" w:date="2011-09-13T09:01:00Z">
              <w:rPr>
                <w:highlight w:val="yellow"/>
              </w:rPr>
            </w:rPrChange>
          </w:rPr>
          <w:t xml:space="preserve"> </w:t>
        </w:r>
      </w:ins>
      <w:r w:rsidRPr="00D03D0C">
        <w:rPr>
          <w:rPrChange w:id="5155" w:author="Sam Simpson" w:date="2011-09-13T09:01:00Z">
            <w:rPr>
              <w:highlight w:val="yellow"/>
            </w:rPr>
          </w:rPrChange>
        </w:rPr>
        <w:t xml:space="preserve">tasks, project or even the system itself. To make </w:t>
      </w:r>
      <w:ins w:id="5156" w:author="Sam Simpson" w:date="2011-09-13T09:02:00Z">
        <w:r w:rsidR="00025048">
          <w:t xml:space="preserve">sure that </w:t>
        </w:r>
      </w:ins>
      <w:del w:id="5157" w:author="Sam Simpson" w:date="2011-09-13T09:02:00Z">
        <w:r w:rsidRPr="00D03D0C" w:rsidDel="00025048">
          <w:rPr>
            <w:rPrChange w:id="5158" w:author="Sam Simpson" w:date="2011-09-13T09:01:00Z">
              <w:rPr>
                <w:highlight w:val="yellow"/>
              </w:rPr>
            </w:rPrChange>
          </w:rPr>
          <w:delText>th</w:delText>
        </w:r>
      </w:del>
      <w:ins w:id="5159" w:author="Sam Simpson" w:date="2011-09-13T09:02:00Z">
        <w:r w:rsidR="00025048">
          <w:t>any</w:t>
        </w:r>
      </w:ins>
      <w:del w:id="5160" w:author="Sam Simpson" w:date="2011-09-13T09:02:00Z">
        <w:r w:rsidRPr="00D03D0C" w:rsidDel="00025048">
          <w:rPr>
            <w:rPrChange w:id="5161" w:author="Sam Simpson" w:date="2011-09-13T09:01:00Z">
              <w:rPr>
                <w:highlight w:val="yellow"/>
              </w:rPr>
            </w:rPrChange>
          </w:rPr>
          <w:delText>e</w:delText>
        </w:r>
      </w:del>
      <w:r w:rsidRPr="00D03D0C">
        <w:rPr>
          <w:rPrChange w:id="5162" w:author="Sam Simpson" w:date="2011-09-13T09:01:00Z">
            <w:rPr>
              <w:highlight w:val="yellow"/>
            </w:rPr>
          </w:rPrChange>
        </w:rPr>
        <w:t xml:space="preserve"> problem</w:t>
      </w:r>
      <w:ins w:id="5163" w:author="Sam Simpson" w:date="2011-09-13T09:02:00Z">
        <w:r w:rsidR="00025048">
          <w:t>s</w:t>
        </w:r>
      </w:ins>
      <w:r w:rsidRPr="00D03D0C">
        <w:rPr>
          <w:rPrChange w:id="5164" w:author="Sam Simpson" w:date="2011-09-13T09:01:00Z">
            <w:rPr>
              <w:highlight w:val="yellow"/>
            </w:rPr>
          </w:rPrChange>
        </w:rPr>
        <w:t xml:space="preserve"> can be easily communicated </w:t>
      </w:r>
      <w:del w:id="5165" w:author="Sam Simpson" w:date="2011-09-13T09:02:00Z">
        <w:r w:rsidRPr="00D03D0C" w:rsidDel="00025048">
          <w:rPr>
            <w:rPrChange w:id="5166" w:author="Sam Simpson" w:date="2011-09-13T09:01:00Z">
              <w:rPr>
                <w:highlight w:val="yellow"/>
              </w:rPr>
            </w:rPrChange>
          </w:rPr>
          <w:delText xml:space="preserve">with </w:delText>
        </w:r>
      </w:del>
      <w:ins w:id="5167" w:author="Sam Simpson" w:date="2011-09-13T09:02:00Z">
        <w:r w:rsidR="00025048">
          <w:t>to</w:t>
        </w:r>
        <w:r w:rsidR="00025048" w:rsidRPr="00D03D0C">
          <w:rPr>
            <w:rPrChange w:id="5168" w:author="Sam Simpson" w:date="2011-09-13T09:01:00Z">
              <w:rPr>
                <w:highlight w:val="yellow"/>
              </w:rPr>
            </w:rPrChange>
          </w:rPr>
          <w:t xml:space="preserve"> </w:t>
        </w:r>
      </w:ins>
      <w:r w:rsidRPr="00D03D0C">
        <w:rPr>
          <w:rPrChange w:id="5169" w:author="Sam Simpson" w:date="2011-09-13T09:01:00Z">
            <w:rPr>
              <w:highlight w:val="yellow"/>
            </w:rPr>
          </w:rPrChange>
        </w:rPr>
        <w:t>staff or other group member</w:t>
      </w:r>
      <w:ins w:id="5170" w:author="Sam Simpson" w:date="2011-09-13T09:02:00Z">
        <w:r w:rsidR="00025048">
          <w:t>s</w:t>
        </w:r>
      </w:ins>
      <w:r w:rsidRPr="00D03D0C">
        <w:rPr>
          <w:rPrChange w:id="5171" w:author="Sam Simpson" w:date="2011-09-13T09:01:00Z">
            <w:rPr>
              <w:highlight w:val="yellow"/>
            </w:rPr>
          </w:rPrChange>
        </w:rPr>
        <w:t xml:space="preserve"> in the same project, </w:t>
      </w:r>
      <w:del w:id="5172" w:author="Sam Simpson" w:date="2011-09-13T09:02:00Z">
        <w:r w:rsidRPr="00D03D0C" w:rsidDel="00025048">
          <w:rPr>
            <w:rPrChange w:id="5173" w:author="Sam Simpson" w:date="2011-09-13T09:01:00Z">
              <w:rPr>
                <w:highlight w:val="yellow"/>
              </w:rPr>
            </w:rPrChange>
          </w:rPr>
          <w:delText xml:space="preserve">the </w:delText>
        </w:r>
      </w:del>
      <w:ins w:id="5174" w:author="Sam Simpson" w:date="2011-09-13T09:02:00Z">
        <w:r w:rsidR="00025048">
          <w:t>an</w:t>
        </w:r>
        <w:r w:rsidR="00025048" w:rsidRPr="00D03D0C">
          <w:rPr>
            <w:rPrChange w:id="5175" w:author="Sam Simpson" w:date="2011-09-13T09:01:00Z">
              <w:rPr>
                <w:highlight w:val="yellow"/>
              </w:rPr>
            </w:rPrChange>
          </w:rPr>
          <w:t xml:space="preserve"> </w:t>
        </w:r>
      </w:ins>
      <w:r w:rsidRPr="00D03D0C">
        <w:rPr>
          <w:rPrChange w:id="5176" w:author="Sam Simpson" w:date="2011-09-13T09:01:00Z">
            <w:rPr>
              <w:highlight w:val="yellow"/>
            </w:rPr>
          </w:rPrChange>
        </w:rPr>
        <w:t xml:space="preserve">obvious indication of </w:t>
      </w:r>
      <w:ins w:id="5177" w:author="Sam Simpson" w:date="2011-09-13T09:02:00Z">
        <w:r w:rsidR="00025048">
          <w:t xml:space="preserve">who to </w:t>
        </w:r>
      </w:ins>
      <w:r w:rsidRPr="00D03D0C">
        <w:rPr>
          <w:rPrChange w:id="5178" w:author="Sam Simpson" w:date="2011-09-13T09:01:00Z">
            <w:rPr>
              <w:highlight w:val="yellow"/>
            </w:rPr>
          </w:rPrChange>
        </w:rPr>
        <w:t>contact should be designed in</w:t>
      </w:r>
      <w:ins w:id="5179" w:author="Sam Simpson" w:date="2011-09-13T09:02:00Z">
        <w:r w:rsidR="00025048">
          <w:t>to the</w:t>
        </w:r>
      </w:ins>
      <w:r w:rsidRPr="00D03D0C">
        <w:rPr>
          <w:rPrChange w:id="5180" w:author="Sam Simpson" w:date="2011-09-13T09:01:00Z">
            <w:rPr>
              <w:highlight w:val="yellow"/>
            </w:rPr>
          </w:rPrChange>
        </w:rPr>
        <w:t xml:space="preserve"> pages.</w:t>
      </w:r>
      <w:r w:rsidR="005D0D98" w:rsidRPr="00D03D0C">
        <w:rPr>
          <w:rPrChange w:id="5181" w:author="Sam Simpson" w:date="2011-09-13T09:01:00Z">
            <w:rPr>
              <w:highlight w:val="yellow"/>
            </w:rPr>
          </w:rPrChange>
        </w:rPr>
        <w:t xml:space="preserve"> </w:t>
      </w:r>
      <w:ins w:id="5182" w:author="Sam Simpson" w:date="2011-09-13T09:03:00Z">
        <w:r w:rsidR="00AB7903">
          <w:t xml:space="preserve">It </w:t>
        </w:r>
      </w:ins>
      <w:del w:id="5183" w:author="Sam Simpson" w:date="2011-09-13T09:03:00Z">
        <w:r w:rsidR="00364FCB" w:rsidRPr="00D03D0C" w:rsidDel="00AB7903">
          <w:rPr>
            <w:rPrChange w:id="5184" w:author="Sam Simpson" w:date="2011-09-13T09:01:00Z">
              <w:rPr>
                <w:highlight w:val="yellow"/>
              </w:rPr>
            </w:rPrChange>
          </w:rPr>
          <w:delText xml:space="preserve">User </w:delText>
        </w:r>
      </w:del>
      <w:r w:rsidR="00364FCB" w:rsidRPr="00D03D0C">
        <w:rPr>
          <w:rPrChange w:id="5185" w:author="Sam Simpson" w:date="2011-09-13T09:01:00Z">
            <w:rPr>
              <w:highlight w:val="yellow"/>
            </w:rPr>
          </w:rPrChange>
        </w:rPr>
        <w:t xml:space="preserve">must be </w:t>
      </w:r>
      <w:del w:id="5186" w:author="Sam Simpson" w:date="2011-09-13T09:03:00Z">
        <w:r w:rsidR="00364FCB" w:rsidRPr="00D03D0C" w:rsidDel="00AB7903">
          <w:rPr>
            <w:rPrChange w:id="5187" w:author="Sam Simpson" w:date="2011-09-13T09:01:00Z">
              <w:rPr>
                <w:highlight w:val="yellow"/>
              </w:rPr>
            </w:rPrChange>
          </w:rPr>
          <w:delText xml:space="preserve">made </w:delText>
        </w:r>
      </w:del>
      <w:ins w:id="5188" w:author="Sam Simpson" w:date="2011-09-13T09:03:00Z">
        <w:r w:rsidR="00AB7903">
          <w:t>en</w:t>
        </w:r>
      </w:ins>
      <w:r w:rsidR="00364FCB" w:rsidRPr="00D03D0C">
        <w:rPr>
          <w:rPrChange w:id="5189" w:author="Sam Simpson" w:date="2011-09-13T09:01:00Z">
            <w:rPr>
              <w:highlight w:val="yellow"/>
            </w:rPr>
          </w:rPrChange>
        </w:rPr>
        <w:t>sure</w:t>
      </w:r>
      <w:ins w:id="5190" w:author="Sam Simpson" w:date="2011-09-13T09:03:00Z">
        <w:r w:rsidR="00AB7903">
          <w:t>d that</w:t>
        </w:r>
      </w:ins>
      <w:r w:rsidR="00364FCB" w:rsidRPr="00D03D0C">
        <w:rPr>
          <w:rPrChange w:id="5191" w:author="Sam Simpson" w:date="2011-09-13T09:01:00Z">
            <w:rPr>
              <w:highlight w:val="yellow"/>
            </w:rPr>
          </w:rPrChange>
        </w:rPr>
        <w:t xml:space="preserve"> </w:t>
      </w:r>
      <w:ins w:id="5192" w:author="Sam Simpson" w:date="2011-09-13T09:03:00Z">
        <w:r w:rsidR="00AB7903">
          <w:t>u</w:t>
        </w:r>
        <w:r w:rsidR="00AB7903" w:rsidRPr="00A3538A">
          <w:rPr>
            <w:rFonts w:hint="eastAsia"/>
          </w:rPr>
          <w:t>ser</w:t>
        </w:r>
        <w:r w:rsidR="00AB7903">
          <w:t>s</w:t>
        </w:r>
        <w:r w:rsidR="00AB7903" w:rsidRPr="00A3538A">
          <w:rPr>
            <w:rFonts w:hint="eastAsia"/>
          </w:rPr>
          <w:t xml:space="preserve"> </w:t>
        </w:r>
      </w:ins>
      <w:r w:rsidR="00364FCB" w:rsidRPr="00D03D0C">
        <w:rPr>
          <w:rPrChange w:id="5193" w:author="Sam Simpson" w:date="2011-09-13T09:01:00Z">
            <w:rPr>
              <w:highlight w:val="yellow"/>
            </w:rPr>
          </w:rPrChange>
        </w:rPr>
        <w:t xml:space="preserve">can </w:t>
      </w:r>
      <w:ins w:id="5194" w:author="Sam Simpson" w:date="2011-09-13T09:03:00Z">
        <w:r w:rsidR="00AB7903" w:rsidRPr="007642F3">
          <w:rPr>
            <w:rFonts w:hint="eastAsia"/>
          </w:rPr>
          <w:t>easily</w:t>
        </w:r>
        <w:r w:rsidR="00AB7903" w:rsidRPr="001C3D30">
          <w:rPr>
            <w:rFonts w:hint="eastAsia"/>
          </w:rPr>
          <w:t xml:space="preserve"> </w:t>
        </w:r>
      </w:ins>
      <w:r w:rsidR="00364FCB" w:rsidRPr="00D03D0C">
        <w:rPr>
          <w:rPrChange w:id="5195" w:author="Sam Simpson" w:date="2011-09-13T09:01:00Z">
            <w:rPr>
              <w:highlight w:val="yellow"/>
            </w:rPr>
          </w:rPrChange>
        </w:rPr>
        <w:t xml:space="preserve">find </w:t>
      </w:r>
      <w:del w:id="5196" w:author="Sam Simpson" w:date="2011-09-13T13:01:00Z">
        <w:r w:rsidR="00364FCB" w:rsidRPr="000C7905" w:rsidDel="00872D6D">
          <w:rPr>
            <w:rPrChange w:id="5197" w:author="Sam Simpson" w:date="2011-09-13T13:01:00Z">
              <w:rPr>
                <w:highlight w:val="yellow"/>
              </w:rPr>
            </w:rPrChange>
          </w:rPr>
          <w:delText>the way of</w:delText>
        </w:r>
      </w:del>
      <w:ins w:id="5198" w:author="Sam Simpson" w:date="2011-09-13T13:01:00Z">
        <w:r w:rsidR="00872D6D" w:rsidRPr="000C7905">
          <w:rPr>
            <w:rPrChange w:id="5199" w:author="Sam Simpson" w:date="2011-09-13T13:01:00Z">
              <w:rPr>
                <w:highlight w:val="yellow"/>
              </w:rPr>
            </w:rPrChange>
          </w:rPr>
          <w:t>how to</w:t>
        </w:r>
      </w:ins>
      <w:r w:rsidR="00364FCB" w:rsidRPr="000C7905">
        <w:rPr>
          <w:rPrChange w:id="5200" w:author="Sam Simpson" w:date="2011-09-13T13:01:00Z">
            <w:rPr>
              <w:highlight w:val="yellow"/>
            </w:rPr>
          </w:rPrChange>
        </w:rPr>
        <w:t xml:space="preserve"> communicat</w:t>
      </w:r>
      <w:ins w:id="5201" w:author="Sam Simpson" w:date="2011-09-13T13:01:00Z">
        <w:r w:rsidR="00872D6D" w:rsidRPr="000C7905">
          <w:rPr>
            <w:rPrChange w:id="5202" w:author="Sam Simpson" w:date="2011-09-13T13:01:00Z">
              <w:rPr>
                <w:highlight w:val="yellow"/>
              </w:rPr>
            </w:rPrChange>
          </w:rPr>
          <w:t>e</w:t>
        </w:r>
      </w:ins>
      <w:del w:id="5203" w:author="Sam Simpson" w:date="2011-09-13T13:01:00Z">
        <w:r w:rsidR="009B24ED" w:rsidRPr="00797D24" w:rsidDel="00872D6D">
          <w:rPr>
            <w:rPrChange w:id="5204" w:author="Sam Simpson" w:date="2011-09-13T13:02:00Z">
              <w:rPr>
                <w:highlight w:val="yellow"/>
              </w:rPr>
            </w:rPrChange>
          </w:rPr>
          <w:delText>ion</w:delText>
        </w:r>
      </w:del>
      <w:del w:id="5205" w:author="Sam Simpson" w:date="2011-09-13T09:03:00Z">
        <w:r w:rsidR="009B24ED" w:rsidRPr="00797D24" w:rsidDel="00AB7903">
          <w:rPr>
            <w:rPrChange w:id="5206" w:author="Sam Simpson" w:date="2011-09-13T13:02:00Z">
              <w:rPr>
                <w:highlight w:val="yellow"/>
              </w:rPr>
            </w:rPrChange>
          </w:rPr>
          <w:delText xml:space="preserve"> easily</w:delText>
        </w:r>
      </w:del>
      <w:r w:rsidR="009B24ED" w:rsidRPr="00797D24">
        <w:rPr>
          <w:rPrChange w:id="5207" w:author="Sam Simpson" w:date="2011-09-13T13:02:00Z">
            <w:rPr>
              <w:highlight w:val="yellow"/>
            </w:rPr>
          </w:rPrChange>
        </w:rPr>
        <w:t>, and the way of communication need</w:t>
      </w:r>
      <w:ins w:id="5208" w:author="Sam Simpson" w:date="2011-09-13T13:03:00Z">
        <w:r w:rsidR="00797D24">
          <w:t>s to be</w:t>
        </w:r>
      </w:ins>
      <w:r w:rsidR="009B24ED" w:rsidRPr="00797D24">
        <w:rPr>
          <w:rPrChange w:id="5209" w:author="Sam Simpson" w:date="2011-09-13T13:02:00Z">
            <w:rPr>
              <w:highlight w:val="yellow"/>
            </w:rPr>
          </w:rPrChange>
        </w:rPr>
        <w:t xml:space="preserve"> </w:t>
      </w:r>
      <w:del w:id="5210" w:author="Sam Simpson" w:date="2011-09-13T13:03:00Z">
        <w:r w:rsidR="009B24ED" w:rsidRPr="00797D24" w:rsidDel="00797D24">
          <w:rPr>
            <w:rPrChange w:id="5211" w:author="Sam Simpson" w:date="2011-09-13T13:02:00Z">
              <w:rPr>
                <w:highlight w:val="yellow"/>
              </w:rPr>
            </w:rPrChange>
          </w:rPr>
          <w:delText xml:space="preserve">can be commutated in </w:delText>
        </w:r>
      </w:del>
      <w:r w:rsidR="009B24ED" w:rsidRPr="00797D24">
        <w:rPr>
          <w:rPrChange w:id="5212" w:author="Sam Simpson" w:date="2011-09-13T13:02:00Z">
            <w:rPr>
              <w:highlight w:val="yellow"/>
            </w:rPr>
          </w:rPrChange>
        </w:rPr>
        <w:t>two-way</w:t>
      </w:r>
      <w:ins w:id="5213" w:author="Sam Simpson" w:date="2011-09-13T13:03:00Z">
        <w:r w:rsidR="00797D24">
          <w:t>s</w:t>
        </w:r>
      </w:ins>
      <w:r w:rsidR="009B24ED" w:rsidRPr="00797D24">
        <w:rPr>
          <w:rPrChange w:id="5214" w:author="Sam Simpson" w:date="2011-09-13T13:02:00Z">
            <w:rPr>
              <w:highlight w:val="yellow"/>
            </w:rPr>
          </w:rPrChange>
        </w:rPr>
        <w:t>.</w:t>
      </w:r>
    </w:p>
    <w:p w:rsidR="007F5195" w:rsidRPr="00D03D0C" w:rsidRDefault="005776BC">
      <w:pPr>
        <w:spacing w:line="360" w:lineRule="auto"/>
        <w:rPr>
          <w:rPrChange w:id="5215" w:author="Sam Simpson" w:date="2011-09-13T09:01:00Z">
            <w:rPr>
              <w:highlight w:val="yellow"/>
            </w:rPr>
          </w:rPrChange>
        </w:rPr>
        <w:pPrChange w:id="5216" w:author="Sam" w:date="2011-09-12T19:53:00Z">
          <w:pPr/>
        </w:pPrChange>
      </w:pPr>
      <w:r w:rsidRPr="00D03D0C">
        <w:rPr>
          <w:rPrChange w:id="5217" w:author="Sam Simpson" w:date="2011-09-13T09:01:00Z">
            <w:rPr>
              <w:highlight w:val="yellow"/>
            </w:rPr>
          </w:rPrChange>
        </w:rPr>
        <w:t xml:space="preserve">If </w:t>
      </w:r>
      <w:ins w:id="5218" w:author="Sam Simpson" w:date="2011-09-13T09:04:00Z">
        <w:r w:rsidR="00DD3552">
          <w:t xml:space="preserve">a </w:t>
        </w:r>
      </w:ins>
      <w:r w:rsidRPr="00D03D0C">
        <w:rPr>
          <w:rPrChange w:id="5219" w:author="Sam Simpson" w:date="2011-09-13T09:01:00Z">
            <w:rPr>
              <w:highlight w:val="yellow"/>
            </w:rPr>
          </w:rPrChange>
        </w:rPr>
        <w:t>user ma</w:t>
      </w:r>
      <w:ins w:id="5220" w:author="Sam Simpson" w:date="2011-09-13T09:04:00Z">
        <w:r w:rsidR="00DD3552">
          <w:t>kes</w:t>
        </w:r>
      </w:ins>
      <w:del w:id="5221" w:author="Sam Simpson" w:date="2011-09-13T09:04:00Z">
        <w:r w:rsidRPr="00D03D0C" w:rsidDel="00DD3552">
          <w:rPr>
            <w:rPrChange w:id="5222" w:author="Sam Simpson" w:date="2011-09-13T09:01:00Z">
              <w:rPr>
                <w:highlight w:val="yellow"/>
              </w:rPr>
            </w:rPrChange>
          </w:rPr>
          <w:delText>de</w:delText>
        </w:r>
      </w:del>
      <w:r w:rsidRPr="00D03D0C">
        <w:rPr>
          <w:rPrChange w:id="5223" w:author="Sam Simpson" w:date="2011-09-13T09:01:00Z">
            <w:rPr>
              <w:highlight w:val="yellow"/>
            </w:rPr>
          </w:rPrChange>
        </w:rPr>
        <w:t xml:space="preserve"> an </w:t>
      </w:r>
      <w:r w:rsidRPr="00D30E37">
        <w:rPr>
          <w:rPrChange w:id="5224" w:author="Sam Simpson" w:date="2011-09-13T13:04:00Z">
            <w:rPr>
              <w:highlight w:val="yellow"/>
            </w:rPr>
          </w:rPrChange>
        </w:rPr>
        <w:t>illeg</w:t>
      </w:r>
      <w:ins w:id="5225" w:author="Sam Simpson" w:date="2011-09-13T13:04:00Z">
        <w:r w:rsidR="00A02A1F" w:rsidRPr="00D30E37">
          <w:rPr>
            <w:rPrChange w:id="5226" w:author="Sam Simpson" w:date="2011-09-13T13:04:00Z">
              <w:rPr>
                <w:highlight w:val="yellow"/>
              </w:rPr>
            </w:rPrChange>
          </w:rPr>
          <w:t>al</w:t>
        </w:r>
      </w:ins>
      <w:del w:id="5227" w:author="Sam Simpson" w:date="2011-09-13T13:04:00Z">
        <w:r w:rsidRPr="001C3D30" w:rsidDel="00A02A1F">
          <w:rPr>
            <w:highlight w:val="yellow"/>
          </w:rPr>
          <w:delText>it</w:delText>
        </w:r>
        <w:r w:rsidRPr="000D3349" w:rsidDel="00A02A1F">
          <w:rPr>
            <w:highlight w:val="yellow"/>
          </w:rPr>
          <w:delText>imate</w:delText>
        </w:r>
      </w:del>
      <w:r w:rsidRPr="00D03D0C">
        <w:rPr>
          <w:rPrChange w:id="5228" w:author="Sam Simpson" w:date="2011-09-13T09:01:00Z">
            <w:rPr>
              <w:highlight w:val="yellow"/>
            </w:rPr>
          </w:rPrChange>
        </w:rPr>
        <w:t xml:space="preserve"> operation which the system cannot deal with, an error would be generated. </w:t>
      </w:r>
      <w:r w:rsidR="003879E5" w:rsidRPr="00D03D0C">
        <w:rPr>
          <w:rPrChange w:id="5229" w:author="Sam Simpson" w:date="2011-09-13T09:01:00Z">
            <w:rPr>
              <w:highlight w:val="yellow"/>
            </w:rPr>
          </w:rPrChange>
        </w:rPr>
        <w:t>When</w:t>
      </w:r>
      <w:ins w:id="5230" w:author="Sam Simpson" w:date="2011-09-13T09:04:00Z">
        <w:r w:rsidR="00DD3552">
          <w:t xml:space="preserve"> an</w:t>
        </w:r>
      </w:ins>
      <w:r w:rsidR="003879E5" w:rsidRPr="00D03D0C">
        <w:rPr>
          <w:rPrChange w:id="5231" w:author="Sam Simpson" w:date="2011-09-13T09:01:00Z">
            <w:rPr>
              <w:highlight w:val="yellow"/>
            </w:rPr>
          </w:rPrChange>
        </w:rPr>
        <w:t xml:space="preserve"> error occur</w:t>
      </w:r>
      <w:ins w:id="5232" w:author="Sam Simpson" w:date="2011-09-13T09:04:00Z">
        <w:r w:rsidR="00DD3552">
          <w:t>s</w:t>
        </w:r>
      </w:ins>
      <w:del w:id="5233" w:author="Sam Simpson" w:date="2011-09-13T09:04:00Z">
        <w:r w:rsidR="003879E5" w:rsidRPr="00D03D0C" w:rsidDel="00DD3552">
          <w:rPr>
            <w:rPrChange w:id="5234" w:author="Sam Simpson" w:date="2011-09-13T09:01:00Z">
              <w:rPr>
                <w:highlight w:val="yellow"/>
              </w:rPr>
            </w:rPrChange>
          </w:rPr>
          <w:delText>red</w:delText>
        </w:r>
      </w:del>
      <w:r w:rsidR="003879E5" w:rsidRPr="00D03D0C">
        <w:rPr>
          <w:rPrChange w:id="5235" w:author="Sam Simpson" w:date="2011-09-13T09:01:00Z">
            <w:rPr>
              <w:highlight w:val="yellow"/>
            </w:rPr>
          </w:rPrChange>
        </w:rPr>
        <w:t xml:space="preserve">, the system must not </w:t>
      </w:r>
      <w:del w:id="5236" w:author="Sam Simpson" w:date="2011-09-13T09:04:00Z">
        <w:r w:rsidR="003879E5" w:rsidRPr="00D03D0C" w:rsidDel="00DD3552">
          <w:rPr>
            <w:rPrChange w:id="5237" w:author="Sam Simpson" w:date="2011-09-13T09:01:00Z">
              <w:rPr>
                <w:highlight w:val="yellow"/>
              </w:rPr>
            </w:rPrChange>
          </w:rPr>
          <w:delText xml:space="preserve">be </w:delText>
        </w:r>
      </w:del>
      <w:r w:rsidR="003879E5" w:rsidRPr="00D03D0C">
        <w:rPr>
          <w:rPrChange w:id="5238" w:author="Sam Simpson" w:date="2011-09-13T09:01:00Z">
            <w:rPr>
              <w:highlight w:val="yellow"/>
            </w:rPr>
          </w:rPrChange>
        </w:rPr>
        <w:t>crash</w:t>
      </w:r>
      <w:del w:id="5239" w:author="Sam Simpson" w:date="2011-09-13T09:04:00Z">
        <w:r w:rsidR="003879E5" w:rsidRPr="00D03D0C" w:rsidDel="00DD3552">
          <w:rPr>
            <w:rPrChange w:id="5240" w:author="Sam Simpson" w:date="2011-09-13T09:01:00Z">
              <w:rPr>
                <w:highlight w:val="yellow"/>
              </w:rPr>
            </w:rPrChange>
          </w:rPr>
          <w:delText>ed</w:delText>
        </w:r>
      </w:del>
      <w:r w:rsidR="003879E5" w:rsidRPr="00D03D0C">
        <w:rPr>
          <w:rPrChange w:id="5241" w:author="Sam Simpson" w:date="2011-09-13T09:01:00Z">
            <w:rPr>
              <w:highlight w:val="yellow"/>
            </w:rPr>
          </w:rPrChange>
        </w:rPr>
        <w:t xml:space="preserve">. </w:t>
      </w:r>
      <w:r w:rsidR="00631A15" w:rsidRPr="00D03D0C">
        <w:rPr>
          <w:rPrChange w:id="5242" w:author="Sam Simpson" w:date="2011-09-13T09:01:00Z">
            <w:rPr>
              <w:highlight w:val="yellow"/>
            </w:rPr>
          </w:rPrChange>
        </w:rPr>
        <w:t xml:space="preserve">The reason </w:t>
      </w:r>
      <w:del w:id="5243" w:author="Sam Simpson" w:date="2011-09-13T09:04:00Z">
        <w:r w:rsidR="00631A15" w:rsidRPr="00D03D0C" w:rsidDel="00DD3552">
          <w:rPr>
            <w:rPrChange w:id="5244" w:author="Sam Simpson" w:date="2011-09-13T09:01:00Z">
              <w:rPr>
                <w:highlight w:val="yellow"/>
              </w:rPr>
            </w:rPrChange>
          </w:rPr>
          <w:delText xml:space="preserve">of </w:delText>
        </w:r>
      </w:del>
      <w:ins w:id="5245" w:author="Sam Simpson" w:date="2011-09-13T09:04:00Z">
        <w:r w:rsidR="00DD3552">
          <w:t>for the</w:t>
        </w:r>
        <w:r w:rsidR="00DD3552" w:rsidRPr="00D03D0C">
          <w:rPr>
            <w:rPrChange w:id="5246" w:author="Sam Simpson" w:date="2011-09-13T09:01:00Z">
              <w:rPr>
                <w:highlight w:val="yellow"/>
              </w:rPr>
            </w:rPrChange>
          </w:rPr>
          <w:t xml:space="preserve"> </w:t>
        </w:r>
      </w:ins>
      <w:r w:rsidR="00631A15" w:rsidRPr="00D03D0C">
        <w:rPr>
          <w:rPrChange w:id="5247" w:author="Sam Simpson" w:date="2011-09-13T09:01:00Z">
            <w:rPr>
              <w:highlight w:val="yellow"/>
            </w:rPr>
          </w:rPrChange>
        </w:rPr>
        <w:t>error should be displayed on the screen fo</w:t>
      </w:r>
      <w:r w:rsidR="007F5195" w:rsidRPr="00D03D0C">
        <w:rPr>
          <w:rPrChange w:id="5248" w:author="Sam Simpson" w:date="2011-09-13T09:01:00Z">
            <w:rPr>
              <w:highlight w:val="yellow"/>
            </w:rPr>
          </w:rPrChange>
        </w:rPr>
        <w:t>r</w:t>
      </w:r>
      <w:ins w:id="5249" w:author="Sam Simpson" w:date="2011-09-13T09:04:00Z">
        <w:r w:rsidR="00DD3552">
          <w:t xml:space="preserve"> the</w:t>
        </w:r>
      </w:ins>
      <w:r w:rsidR="007F5195" w:rsidRPr="00D03D0C">
        <w:rPr>
          <w:rPrChange w:id="5250" w:author="Sam Simpson" w:date="2011-09-13T09:01:00Z">
            <w:rPr>
              <w:highlight w:val="yellow"/>
            </w:rPr>
          </w:rPrChange>
        </w:rPr>
        <w:t xml:space="preserve"> user to </w:t>
      </w:r>
      <w:del w:id="5251" w:author="Sam Simpson" w:date="2011-09-13T09:04:00Z">
        <w:r w:rsidR="007F5195" w:rsidRPr="00D03D0C" w:rsidDel="00DD3552">
          <w:rPr>
            <w:rPrChange w:id="5252" w:author="Sam Simpson" w:date="2011-09-13T09:01:00Z">
              <w:rPr>
                <w:highlight w:val="yellow"/>
              </w:rPr>
            </w:rPrChange>
          </w:rPr>
          <w:delText>be announced</w:delText>
        </w:r>
      </w:del>
      <w:ins w:id="5253" w:author="Sam Simpson" w:date="2011-09-13T09:04:00Z">
        <w:r w:rsidR="00DD3552">
          <w:t>see</w:t>
        </w:r>
      </w:ins>
      <w:r w:rsidR="007F5195" w:rsidRPr="00D03D0C">
        <w:rPr>
          <w:rPrChange w:id="5254" w:author="Sam Simpson" w:date="2011-09-13T09:01:00Z">
            <w:rPr>
              <w:highlight w:val="yellow"/>
            </w:rPr>
          </w:rPrChange>
        </w:rPr>
        <w:t xml:space="preserve">. If the error is caused by </w:t>
      </w:r>
      <w:ins w:id="5255" w:author="Sam Simpson" w:date="2011-09-13T09:04:00Z">
        <w:r w:rsidR="00DD3552">
          <w:t xml:space="preserve">the </w:t>
        </w:r>
      </w:ins>
      <w:r w:rsidR="007F5195" w:rsidRPr="00D03D0C">
        <w:rPr>
          <w:rPrChange w:id="5256" w:author="Sam Simpson" w:date="2011-09-13T09:01:00Z">
            <w:rPr>
              <w:highlight w:val="yellow"/>
            </w:rPr>
          </w:rPrChange>
        </w:rPr>
        <w:t xml:space="preserve">system itself, the system administrator should be sent an e-mail </w:t>
      </w:r>
      <w:del w:id="5257" w:author="Sam Simpson" w:date="2011-09-13T09:05:00Z">
        <w:r w:rsidR="007F5195" w:rsidRPr="00D03D0C" w:rsidDel="00427789">
          <w:rPr>
            <w:rPrChange w:id="5258" w:author="Sam Simpson" w:date="2011-09-13T09:01:00Z">
              <w:rPr>
                <w:highlight w:val="yellow"/>
              </w:rPr>
            </w:rPrChange>
          </w:rPr>
          <w:delText xml:space="preserve">for </w:delText>
        </w:r>
      </w:del>
      <w:ins w:id="5259" w:author="Sam Simpson" w:date="2011-09-13T09:05:00Z">
        <w:r w:rsidR="00427789">
          <w:t>notifying them of the</w:t>
        </w:r>
      </w:ins>
      <w:del w:id="5260" w:author="Sam Simpson" w:date="2011-09-13T09:05:00Z">
        <w:r w:rsidR="007F5195" w:rsidRPr="00D03D0C" w:rsidDel="00427789">
          <w:rPr>
            <w:rPrChange w:id="5261" w:author="Sam Simpson" w:date="2011-09-13T09:01:00Z">
              <w:rPr>
                <w:highlight w:val="yellow"/>
              </w:rPr>
            </w:rPrChange>
          </w:rPr>
          <w:delText>a notice of this</w:delText>
        </w:r>
      </w:del>
      <w:r w:rsidR="007F5195" w:rsidRPr="00D03D0C">
        <w:rPr>
          <w:rPrChange w:id="5262" w:author="Sam Simpson" w:date="2011-09-13T09:01:00Z">
            <w:rPr>
              <w:highlight w:val="yellow"/>
            </w:rPr>
          </w:rPrChange>
        </w:rPr>
        <w:t xml:space="preserve"> error.</w:t>
      </w:r>
    </w:p>
    <w:p w:rsidR="007F5195" w:rsidRPr="001A5888" w:rsidRDefault="007F5195">
      <w:pPr>
        <w:spacing w:after="200" w:line="360" w:lineRule="auto"/>
        <w:jc w:val="left"/>
        <w:rPr>
          <w:highlight w:val="yellow"/>
        </w:rPr>
        <w:pPrChange w:id="5263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A77D45" w:rsidRPr="00A87DCA" w:rsidRDefault="00CF6381">
      <w:pPr>
        <w:pStyle w:val="1"/>
        <w:spacing w:line="360" w:lineRule="auto"/>
        <w:rPr>
          <w:lang w:val="en-GB" w:eastAsia="zh-CN"/>
          <w:rPrChange w:id="5264" w:author="Sam Simpson" w:date="2011-09-13T09:19:00Z">
            <w:rPr>
              <w:highlight w:val="yellow"/>
              <w:lang w:val="en-GB" w:eastAsia="zh-CN"/>
            </w:rPr>
          </w:rPrChange>
        </w:rPr>
        <w:pPrChange w:id="5265" w:author="Sam" w:date="2011-09-12T19:53:00Z">
          <w:pPr>
            <w:pStyle w:val="1"/>
          </w:pPr>
        </w:pPrChange>
      </w:pPr>
      <w:bookmarkStart w:id="5266" w:name="_Toc303574203"/>
      <w:r w:rsidRPr="00A87DCA">
        <w:rPr>
          <w:lang w:val="en-GB"/>
          <w:rPrChange w:id="5267" w:author="Sam Simpson" w:date="2011-09-13T09:19:00Z">
            <w:rPr>
              <w:highlight w:val="yellow"/>
              <w:lang w:val="en-GB"/>
            </w:rPr>
          </w:rPrChange>
        </w:rPr>
        <w:lastRenderedPageBreak/>
        <w:t>Design</w:t>
      </w:r>
      <w:r w:rsidR="004357B0" w:rsidRPr="00A87DCA">
        <w:rPr>
          <w:lang w:val="en-GB" w:eastAsia="zh-CN"/>
          <w:rPrChange w:id="5268" w:author="Sam Simpson" w:date="2011-09-13T09:19:00Z">
            <w:rPr>
              <w:highlight w:val="yellow"/>
              <w:lang w:val="en-GB" w:eastAsia="zh-CN"/>
            </w:rPr>
          </w:rPrChange>
        </w:rPr>
        <w:t xml:space="preserve"> and implementation</w:t>
      </w:r>
      <w:bookmarkEnd w:id="5266"/>
    </w:p>
    <w:p w:rsidR="00F66740" w:rsidRPr="00A87DCA" w:rsidRDefault="005D20E9">
      <w:pPr>
        <w:spacing w:line="360" w:lineRule="auto"/>
        <w:rPr>
          <w:rPrChange w:id="5269" w:author="Sam Simpson" w:date="2011-09-13T09:19:00Z">
            <w:rPr>
              <w:highlight w:val="yellow"/>
            </w:rPr>
          </w:rPrChange>
        </w:rPr>
        <w:pPrChange w:id="5270" w:author="Sam" w:date="2011-09-12T19:53:00Z">
          <w:pPr/>
        </w:pPrChange>
      </w:pPr>
      <w:r w:rsidRPr="00A87DCA">
        <w:rPr>
          <w:rPrChange w:id="5271" w:author="Sam Simpson" w:date="2011-09-13T09:19:00Z">
            <w:rPr>
              <w:highlight w:val="yellow"/>
            </w:rPr>
          </w:rPrChange>
        </w:rPr>
        <w:t xml:space="preserve">This section </w:t>
      </w:r>
      <w:del w:id="5272" w:author="Sam Simpson" w:date="2011-09-13T09:19:00Z">
        <w:r w:rsidRPr="00A87DCA" w:rsidDel="00A87DCA">
          <w:rPr>
            <w:rPrChange w:id="5273" w:author="Sam Simpson" w:date="2011-09-13T09:19:00Z">
              <w:rPr>
                <w:highlight w:val="yellow"/>
              </w:rPr>
            </w:rPrChange>
          </w:rPr>
          <w:delText xml:space="preserve">was </w:delText>
        </w:r>
      </w:del>
      <w:ins w:id="5274" w:author="Sam Simpson" w:date="2011-09-13T09:20:00Z">
        <w:r w:rsidR="00A87DCA">
          <w:t>gives</w:t>
        </w:r>
      </w:ins>
      <w:del w:id="5275" w:author="Sam Simpson" w:date="2011-09-13T09:20:00Z">
        <w:r w:rsidRPr="00A87DCA" w:rsidDel="00A87DCA">
          <w:rPr>
            <w:rPrChange w:id="5276" w:author="Sam Simpson" w:date="2011-09-13T09:19:00Z">
              <w:rPr>
                <w:highlight w:val="yellow"/>
              </w:rPr>
            </w:rPrChange>
          </w:rPr>
          <w:delText>about</w:delText>
        </w:r>
      </w:del>
      <w:r w:rsidRPr="00A87DCA">
        <w:rPr>
          <w:rPrChange w:id="5277" w:author="Sam Simpson" w:date="2011-09-13T09:19:00Z">
            <w:rPr>
              <w:highlight w:val="yellow"/>
            </w:rPr>
          </w:rPrChange>
        </w:rPr>
        <w:t xml:space="preserve"> the </w:t>
      </w:r>
      <w:r w:rsidR="00174BD5" w:rsidRPr="00A87DCA">
        <w:rPr>
          <w:rPrChange w:id="5278" w:author="Sam Simpson" w:date="2011-09-13T09:19:00Z">
            <w:rPr>
              <w:highlight w:val="yellow"/>
            </w:rPr>
          </w:rPrChange>
        </w:rPr>
        <w:t xml:space="preserve">details </w:t>
      </w:r>
      <w:r w:rsidR="00CA0B7A" w:rsidRPr="00A87DCA">
        <w:rPr>
          <w:rPrChange w:id="5279" w:author="Sam Simpson" w:date="2011-09-13T09:19:00Z">
            <w:rPr>
              <w:highlight w:val="yellow"/>
            </w:rPr>
          </w:rPrChange>
        </w:rPr>
        <w:t>of</w:t>
      </w:r>
      <w:ins w:id="5280" w:author="Sam Simpson" w:date="2011-09-13T09:20:00Z">
        <w:r w:rsidR="00A87DCA">
          <w:t xml:space="preserve"> the</w:t>
        </w:r>
      </w:ins>
      <w:r w:rsidR="00174BD5" w:rsidRPr="00A87DCA">
        <w:rPr>
          <w:rPrChange w:id="5281" w:author="Sam Simpson" w:date="2011-09-13T09:19:00Z">
            <w:rPr>
              <w:highlight w:val="yellow"/>
            </w:rPr>
          </w:rPrChange>
        </w:rPr>
        <w:t xml:space="preserve"> design and how it </w:t>
      </w:r>
      <w:ins w:id="5282" w:author="Sam Simpson" w:date="2011-09-13T09:20:00Z">
        <w:r w:rsidR="00A87DCA">
          <w:t xml:space="preserve">will </w:t>
        </w:r>
      </w:ins>
      <w:r w:rsidR="00174BD5" w:rsidRPr="00A87DCA">
        <w:rPr>
          <w:rPrChange w:id="5283" w:author="Sam Simpson" w:date="2011-09-13T09:19:00Z">
            <w:rPr>
              <w:highlight w:val="yellow"/>
            </w:rPr>
          </w:rPrChange>
        </w:rPr>
        <w:t xml:space="preserve">be implemented </w:t>
      </w:r>
      <w:r w:rsidR="004869E9" w:rsidRPr="00A87DCA">
        <w:rPr>
          <w:rPrChange w:id="5284" w:author="Sam Simpson" w:date="2011-09-13T09:19:00Z">
            <w:rPr>
              <w:highlight w:val="yellow"/>
            </w:rPr>
          </w:rPrChange>
        </w:rPr>
        <w:t xml:space="preserve">into </w:t>
      </w:r>
      <w:ins w:id="5285" w:author="Sam Simpson" w:date="2011-09-13T09:20:00Z">
        <w:r w:rsidR="00A87DCA">
          <w:t xml:space="preserve">the </w:t>
        </w:r>
      </w:ins>
      <w:r w:rsidR="004869E9" w:rsidRPr="00A87DCA">
        <w:rPr>
          <w:rPrChange w:id="5286" w:author="Sam Simpson" w:date="2011-09-13T09:19:00Z">
            <w:rPr>
              <w:highlight w:val="yellow"/>
            </w:rPr>
          </w:rPrChange>
        </w:rPr>
        <w:t>programming.</w:t>
      </w:r>
    </w:p>
    <w:p w:rsidR="0042287E" w:rsidRPr="00A87DCA" w:rsidRDefault="00F66740">
      <w:pPr>
        <w:pStyle w:val="2"/>
        <w:spacing w:line="360" w:lineRule="auto"/>
        <w:rPr>
          <w:rPrChange w:id="5287" w:author="Sam Simpson" w:date="2011-09-13T09:19:00Z">
            <w:rPr>
              <w:highlight w:val="yellow"/>
            </w:rPr>
          </w:rPrChange>
        </w:rPr>
        <w:pPrChange w:id="5288" w:author="Sam" w:date="2011-09-12T19:53:00Z">
          <w:pPr>
            <w:pStyle w:val="2"/>
          </w:pPr>
        </w:pPrChange>
      </w:pPr>
      <w:bookmarkStart w:id="5289" w:name="_Toc303574204"/>
      <w:r w:rsidRPr="00A87DCA">
        <w:rPr>
          <w:rPrChange w:id="5290" w:author="Sam Simpson" w:date="2011-09-13T09:19:00Z">
            <w:rPr>
              <w:highlight w:val="yellow"/>
            </w:rPr>
          </w:rPrChange>
        </w:rPr>
        <w:t>W</w:t>
      </w:r>
      <w:r w:rsidR="0042287E" w:rsidRPr="00A87DCA">
        <w:rPr>
          <w:rPrChange w:id="5291" w:author="Sam Simpson" w:date="2011-09-13T09:19:00Z">
            <w:rPr>
              <w:highlight w:val="yellow"/>
            </w:rPr>
          </w:rPrChange>
        </w:rPr>
        <w:t>ork</w:t>
      </w:r>
      <w:r w:rsidR="00E31189" w:rsidRPr="00A87DCA">
        <w:rPr>
          <w:rPrChange w:id="5292" w:author="Sam Simpson" w:date="2011-09-13T09:19:00Z">
            <w:rPr>
              <w:highlight w:val="yellow"/>
            </w:rPr>
          </w:rPrChange>
        </w:rPr>
        <w:t xml:space="preserve"> </w:t>
      </w:r>
      <w:r w:rsidR="0042287E" w:rsidRPr="00A87DCA">
        <w:rPr>
          <w:rPrChange w:id="5293" w:author="Sam Simpson" w:date="2011-09-13T09:19:00Z">
            <w:rPr>
              <w:highlight w:val="yellow"/>
            </w:rPr>
          </w:rPrChange>
        </w:rPr>
        <w:t>flow</w:t>
      </w:r>
      <w:bookmarkEnd w:id="5289"/>
    </w:p>
    <w:p w:rsidR="002D2431" w:rsidRDefault="00B50638">
      <w:pPr>
        <w:spacing w:line="360" w:lineRule="auto"/>
        <w:rPr>
          <w:ins w:id="5294" w:author="Sam Simpson" w:date="2011-09-13T13:07:00Z"/>
        </w:rPr>
        <w:pPrChange w:id="5295" w:author="Sam" w:date="2011-09-12T19:53:00Z">
          <w:pPr/>
        </w:pPrChange>
      </w:pPr>
      <w:del w:id="5296" w:author="Sam Simpson" w:date="2011-09-13T09:20:00Z">
        <w:r w:rsidRPr="00A87DCA" w:rsidDel="00ED2CEC">
          <w:rPr>
            <w:rPrChange w:id="5297" w:author="Sam Simpson" w:date="2011-09-13T09:19:00Z">
              <w:rPr>
                <w:highlight w:val="yellow"/>
              </w:rPr>
            </w:rPrChange>
          </w:rPr>
          <w:delText xml:space="preserve">In </w:delText>
        </w:r>
      </w:del>
      <w:ins w:id="5298" w:author="Sam Simpson" w:date="2011-09-13T09:20:00Z">
        <w:r w:rsidR="00ED2CEC">
          <w:t>When</w:t>
        </w:r>
        <w:r w:rsidR="00ED2CEC" w:rsidRPr="00A87DCA">
          <w:rPr>
            <w:rPrChange w:id="5299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Pr="00A87DCA">
        <w:rPr>
          <w:rPrChange w:id="5300" w:author="Sam Simpson" w:date="2011-09-13T09:19:00Z">
            <w:rPr>
              <w:highlight w:val="yellow"/>
            </w:rPr>
          </w:rPrChange>
        </w:rPr>
        <w:t xml:space="preserve">using the system, </w:t>
      </w:r>
      <w:r w:rsidR="00E31189" w:rsidRPr="00A87DCA">
        <w:rPr>
          <w:rPrChange w:id="5301" w:author="Sam Simpson" w:date="2011-09-13T09:19:00Z">
            <w:rPr>
              <w:highlight w:val="yellow"/>
            </w:rPr>
          </w:rPrChange>
        </w:rPr>
        <w:t xml:space="preserve">all </w:t>
      </w:r>
      <w:del w:id="5302" w:author="Sam Simpson" w:date="2011-09-13T09:20:00Z">
        <w:r w:rsidR="00E31189" w:rsidRPr="00A87DCA" w:rsidDel="00ED2CEC">
          <w:rPr>
            <w:rPrChange w:id="5303" w:author="Sam Simpson" w:date="2011-09-13T09:19:00Z">
              <w:rPr>
                <w:highlight w:val="yellow"/>
              </w:rPr>
            </w:rPrChange>
          </w:rPr>
          <w:delText xml:space="preserve">the </w:delText>
        </w:r>
      </w:del>
      <w:r w:rsidR="00E31189" w:rsidRPr="00A87DCA">
        <w:rPr>
          <w:rPrChange w:id="5304" w:author="Sam Simpson" w:date="2011-09-13T09:19:00Z">
            <w:rPr>
              <w:highlight w:val="yellow"/>
            </w:rPr>
          </w:rPrChange>
        </w:rPr>
        <w:t>users including group leaders and group members,</w:t>
      </w:r>
      <w:ins w:id="5305" w:author="Sam Simpson" w:date="2011-09-13T09:20:00Z">
        <w:r w:rsidR="00ED2CEC">
          <w:t xml:space="preserve"> as well as</w:t>
        </w:r>
      </w:ins>
      <w:del w:id="5306" w:author="Sam Simpson" w:date="2011-09-13T09:20:00Z">
        <w:r w:rsidR="00E31189" w:rsidRPr="00A87DCA" w:rsidDel="00ED2CEC">
          <w:rPr>
            <w:rPrChange w:id="5307" w:author="Sam Simpson" w:date="2011-09-13T09:19:00Z">
              <w:rPr>
                <w:highlight w:val="yellow"/>
              </w:rPr>
            </w:rPrChange>
          </w:rPr>
          <w:delText xml:space="preserve"> even</w:delText>
        </w:r>
      </w:del>
      <w:r w:rsidR="00E31189" w:rsidRPr="00A87DCA">
        <w:rPr>
          <w:rPrChange w:id="5308" w:author="Sam Simpson" w:date="2011-09-13T09:19:00Z">
            <w:rPr>
              <w:highlight w:val="yellow"/>
            </w:rPr>
          </w:rPrChange>
        </w:rPr>
        <w:t xml:space="preserve"> private</w:t>
      </w:r>
      <w:r w:rsidR="00967FAC" w:rsidRPr="00A87DCA">
        <w:rPr>
          <w:rPrChange w:id="5309" w:author="Sam Simpson" w:date="2011-09-13T09:19:00Z">
            <w:rPr>
              <w:highlight w:val="yellow"/>
            </w:rPr>
          </w:rPrChange>
        </w:rPr>
        <w:t xml:space="preserve"> project holders, should follow</w:t>
      </w:r>
      <w:r w:rsidR="00E31189" w:rsidRPr="00A87DCA">
        <w:rPr>
          <w:rPrChange w:id="5310" w:author="Sam Simpson" w:date="2011-09-13T09:19:00Z">
            <w:rPr>
              <w:highlight w:val="yellow"/>
            </w:rPr>
          </w:rPrChange>
        </w:rPr>
        <w:t xml:space="preserve"> </w:t>
      </w:r>
      <w:r w:rsidR="00967FAC" w:rsidRPr="00A87DCA">
        <w:rPr>
          <w:rPrChange w:id="5311" w:author="Sam Simpson" w:date="2011-09-13T09:19:00Z">
            <w:rPr>
              <w:highlight w:val="yellow"/>
            </w:rPr>
          </w:rPrChange>
        </w:rPr>
        <w:t>a</w:t>
      </w:r>
      <w:r w:rsidR="00D37D20" w:rsidRPr="00A87DCA">
        <w:rPr>
          <w:rPrChange w:id="5312" w:author="Sam Simpson" w:date="2011-09-13T09:19:00Z">
            <w:rPr>
              <w:highlight w:val="yellow"/>
            </w:rPr>
          </w:rPrChange>
        </w:rPr>
        <w:t xml:space="preserve"> work flow to use the system </w:t>
      </w:r>
      <w:r w:rsidR="00BF6D64" w:rsidRPr="00DD7110">
        <w:rPr>
          <w:rPrChange w:id="5313" w:author="Sam Simpson" w:date="2011-09-13T13:05:00Z">
            <w:rPr>
              <w:highlight w:val="yellow"/>
            </w:rPr>
          </w:rPrChange>
        </w:rPr>
        <w:t xml:space="preserve">in </w:t>
      </w:r>
      <w:del w:id="5314" w:author="Sam Simpson" w:date="2011-09-13T13:05:00Z">
        <w:r w:rsidR="00BF6D64" w:rsidRPr="00DD7110" w:rsidDel="00DD7110">
          <w:rPr>
            <w:rPrChange w:id="5315" w:author="Sam Simpson" w:date="2011-09-13T13:05:00Z">
              <w:rPr>
                <w:highlight w:val="yellow"/>
              </w:rPr>
            </w:rPrChange>
          </w:rPr>
          <w:delText>control</w:delText>
        </w:r>
      </w:del>
      <w:del w:id="5316" w:author="Sam Simpson" w:date="2011-09-13T09:20:00Z">
        <w:r w:rsidR="00BF6D64" w:rsidRPr="00DD7110" w:rsidDel="00ED2CEC">
          <w:rPr>
            <w:rPrChange w:id="5317" w:author="Sam Simpson" w:date="2011-09-13T13:05:00Z">
              <w:rPr>
                <w:highlight w:val="yellow"/>
              </w:rPr>
            </w:rPrChange>
          </w:rPr>
          <w:delText>l</w:delText>
        </w:r>
      </w:del>
      <w:del w:id="5318" w:author="Sam Simpson" w:date="2011-09-13T13:05:00Z">
        <w:r w:rsidR="00BF6D64" w:rsidRPr="00DD7110" w:rsidDel="00DD7110">
          <w:rPr>
            <w:rPrChange w:id="5319" w:author="Sam Simpson" w:date="2011-09-13T13:05:00Z">
              <w:rPr>
                <w:highlight w:val="yellow"/>
              </w:rPr>
            </w:rPrChange>
          </w:rPr>
          <w:delText>ing</w:delText>
        </w:r>
      </w:del>
      <w:ins w:id="5320" w:author="Sam Simpson" w:date="2011-09-13T13:05:00Z">
        <w:r w:rsidR="00DD7110" w:rsidRPr="001F6FA5">
          <w:t>controlling</w:t>
        </w:r>
      </w:ins>
      <w:r w:rsidR="00BF6D64" w:rsidRPr="00DD7110">
        <w:rPr>
          <w:rPrChange w:id="5321" w:author="Sam Simpson" w:date="2011-09-13T13:05:00Z">
            <w:rPr>
              <w:highlight w:val="yellow"/>
            </w:rPr>
          </w:rPrChange>
        </w:rPr>
        <w:t xml:space="preserve"> versions of </w:t>
      </w:r>
      <w:ins w:id="5322" w:author="Sam Simpson" w:date="2011-09-13T13:05:00Z">
        <w:r w:rsidR="00DD7110">
          <w:t xml:space="preserve">the </w:t>
        </w:r>
      </w:ins>
      <w:r w:rsidR="00BF6D64" w:rsidRPr="00DD7110">
        <w:rPr>
          <w:rPrChange w:id="5323" w:author="Sam Simpson" w:date="2011-09-13T13:05:00Z">
            <w:rPr>
              <w:highlight w:val="yellow"/>
            </w:rPr>
          </w:rPrChange>
        </w:rPr>
        <w:t>work</w:t>
      </w:r>
      <w:r w:rsidR="00967FAC" w:rsidRPr="00DD7110">
        <w:rPr>
          <w:rPrChange w:id="5324" w:author="Sam Simpson" w:date="2011-09-13T13:05:00Z">
            <w:rPr>
              <w:highlight w:val="yellow"/>
            </w:rPr>
          </w:rPrChange>
        </w:rPr>
        <w:t>s</w:t>
      </w:r>
      <w:del w:id="5325" w:author="Sam Simpson" w:date="2011-09-13T13:05:00Z">
        <w:r w:rsidR="00BF6D64" w:rsidRPr="001F6FA5" w:rsidDel="00DD7110">
          <w:rPr>
            <w:rFonts w:hint="eastAsia"/>
            <w:highlight w:val="yellow"/>
          </w:rPr>
          <w:delText>.</w:delText>
        </w:r>
      </w:del>
      <w:ins w:id="5326" w:author="Sam Simpson" w:date="2011-09-13T13:05:00Z">
        <w:r w:rsidR="00DD7110">
          <w:t>.</w:t>
        </w:r>
      </w:ins>
      <w:r w:rsidR="00967FAC" w:rsidRPr="00A87DCA">
        <w:rPr>
          <w:rPrChange w:id="5327" w:author="Sam Simpson" w:date="2011-09-13T09:19:00Z">
            <w:rPr>
              <w:highlight w:val="yellow"/>
            </w:rPr>
          </w:rPrChange>
        </w:rPr>
        <w:t xml:space="preserve"> </w:t>
      </w:r>
      <w:r w:rsidR="008D1CF0" w:rsidRPr="00A87DCA">
        <w:rPr>
          <w:rPrChange w:id="5328" w:author="Sam Simpson" w:date="2011-09-13T09:19:00Z">
            <w:rPr>
              <w:highlight w:val="yellow"/>
            </w:rPr>
          </w:rPrChange>
        </w:rPr>
        <w:t xml:space="preserve">As the system </w:t>
      </w:r>
      <w:del w:id="5329" w:author="Sam Simpson" w:date="2011-09-13T09:21:00Z">
        <w:r w:rsidR="008D1CF0" w:rsidRPr="00A87DCA" w:rsidDel="00ED2CEC">
          <w:rPr>
            <w:rPrChange w:id="5330" w:author="Sam Simpson" w:date="2011-09-13T09:19:00Z">
              <w:rPr>
                <w:highlight w:val="yellow"/>
              </w:rPr>
            </w:rPrChange>
          </w:rPr>
          <w:delText xml:space="preserve">is </w:delText>
        </w:r>
      </w:del>
      <w:ins w:id="5331" w:author="Sam Simpson" w:date="2011-09-13T09:21:00Z">
        <w:r w:rsidR="00ED2CEC">
          <w:t>has a</w:t>
        </w:r>
        <w:r w:rsidR="00ED2CEC" w:rsidRPr="00A87DCA">
          <w:rPr>
            <w:rPrChange w:id="5332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="008D1CF0" w:rsidRPr="00A87DCA">
        <w:rPr>
          <w:rPrChange w:id="5333" w:author="Sam Simpson" w:date="2011-09-13T09:19:00Z">
            <w:rPr>
              <w:highlight w:val="yellow"/>
            </w:rPr>
          </w:rPrChange>
        </w:rPr>
        <w:t>task-oriented design, working units in the system w</w:t>
      </w:r>
      <w:ins w:id="5334" w:author="Sam Simpson" w:date="2011-09-13T09:21:00Z">
        <w:r w:rsidR="00ED2CEC">
          <w:t>ill</w:t>
        </w:r>
      </w:ins>
      <w:del w:id="5335" w:author="Sam Simpson" w:date="2011-09-13T09:21:00Z">
        <w:r w:rsidR="008D1CF0" w:rsidRPr="00A87DCA" w:rsidDel="00ED2CEC">
          <w:rPr>
            <w:rPrChange w:id="5336" w:author="Sam Simpson" w:date="2011-09-13T09:19:00Z">
              <w:rPr>
                <w:highlight w:val="yellow"/>
              </w:rPr>
            </w:rPrChange>
          </w:rPr>
          <w:delText>ould</w:delText>
        </w:r>
      </w:del>
      <w:r w:rsidR="008D1CF0" w:rsidRPr="00A87DCA">
        <w:rPr>
          <w:rPrChange w:id="5337" w:author="Sam Simpson" w:date="2011-09-13T09:19:00Z">
            <w:rPr>
              <w:highlight w:val="yellow"/>
            </w:rPr>
          </w:rPrChange>
        </w:rPr>
        <w:t xml:space="preserve"> be divided </w:t>
      </w:r>
      <w:del w:id="5338" w:author="Sam Simpson" w:date="2011-09-13T09:21:00Z">
        <w:r w:rsidR="008D1CF0" w:rsidRPr="00A87DCA" w:rsidDel="00ED2CEC">
          <w:rPr>
            <w:rPrChange w:id="5339" w:author="Sam Simpson" w:date="2011-09-13T09:19:00Z">
              <w:rPr>
                <w:highlight w:val="yellow"/>
              </w:rPr>
            </w:rPrChange>
          </w:rPr>
          <w:delText xml:space="preserve">as </w:delText>
        </w:r>
      </w:del>
      <w:ins w:id="5340" w:author="Sam Simpson" w:date="2011-09-13T09:21:00Z">
        <w:r w:rsidR="00ED2CEC">
          <w:t>into</w:t>
        </w:r>
        <w:r w:rsidR="00ED2CEC" w:rsidRPr="00A87DCA">
          <w:rPr>
            <w:rPrChange w:id="5341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="008D1CF0" w:rsidRPr="00A87DCA">
        <w:rPr>
          <w:rPrChange w:id="5342" w:author="Sam Simpson" w:date="2011-09-13T09:19:00Z">
            <w:rPr>
              <w:highlight w:val="yellow"/>
            </w:rPr>
          </w:rPrChange>
        </w:rPr>
        <w:t>project, task, directory and</w:t>
      </w:r>
      <w:r w:rsidR="0024155F" w:rsidRPr="00A87DCA">
        <w:rPr>
          <w:rPrChange w:id="5343" w:author="Sam Simpson" w:date="2011-09-13T09:19:00Z">
            <w:rPr>
              <w:highlight w:val="yellow"/>
            </w:rPr>
          </w:rPrChange>
        </w:rPr>
        <w:t xml:space="preserve"> file. </w:t>
      </w:r>
      <w:r w:rsidR="0024155F" w:rsidRPr="0079375F">
        <w:rPr>
          <w:rPrChange w:id="5344" w:author="Sam Simpson" w:date="2011-09-13T13:06:00Z">
            <w:rPr>
              <w:highlight w:val="yellow"/>
            </w:rPr>
          </w:rPrChange>
        </w:rPr>
        <w:t xml:space="preserve">File </w:t>
      </w:r>
      <w:del w:id="5345" w:author="Sam Simpson" w:date="2011-09-13T09:21:00Z">
        <w:r w:rsidR="0024155F" w:rsidRPr="0079375F" w:rsidDel="00620C49">
          <w:rPr>
            <w:rPrChange w:id="5346" w:author="Sam Simpson" w:date="2011-09-13T13:06:00Z">
              <w:rPr>
                <w:highlight w:val="yellow"/>
              </w:rPr>
            </w:rPrChange>
          </w:rPr>
          <w:delText xml:space="preserve">is </w:delText>
        </w:r>
      </w:del>
      <w:r w:rsidR="00F66740" w:rsidRPr="0079375F">
        <w:rPr>
          <w:rPrChange w:id="5347" w:author="Sam Simpson" w:date="2011-09-13T13:06:00Z">
            <w:rPr>
              <w:highlight w:val="yellow"/>
            </w:rPr>
          </w:rPrChange>
        </w:rPr>
        <w:t>belong</w:t>
      </w:r>
      <w:ins w:id="5348" w:author="Sam Simpson" w:date="2011-09-13T09:21:00Z">
        <w:r w:rsidR="00620C49" w:rsidRPr="001F6FA5">
          <w:t>s</w:t>
        </w:r>
      </w:ins>
      <w:del w:id="5349" w:author="Sam Simpson" w:date="2011-09-13T09:21:00Z">
        <w:r w:rsidR="00F66740" w:rsidRPr="0079375F" w:rsidDel="00620C49">
          <w:rPr>
            <w:rPrChange w:id="5350" w:author="Sam Simpson" w:date="2011-09-13T13:06:00Z">
              <w:rPr>
                <w:highlight w:val="yellow"/>
              </w:rPr>
            </w:rPrChange>
          </w:rPr>
          <w:delText>ing</w:delText>
        </w:r>
      </w:del>
      <w:r w:rsidR="0024155F" w:rsidRPr="0079375F">
        <w:rPr>
          <w:rPrChange w:id="5351" w:author="Sam Simpson" w:date="2011-09-13T13:06:00Z">
            <w:rPr>
              <w:highlight w:val="yellow"/>
            </w:rPr>
          </w:rPrChange>
        </w:rPr>
        <w:t xml:space="preserve"> to directory; directory is under the control of </w:t>
      </w:r>
      <w:ins w:id="5352" w:author="Sam Simpson" w:date="2011-09-13T13:09:00Z">
        <w:r w:rsidR="00D57E4B">
          <w:t xml:space="preserve">the </w:t>
        </w:r>
      </w:ins>
      <w:r w:rsidR="0024155F" w:rsidRPr="0079375F">
        <w:rPr>
          <w:rPrChange w:id="5353" w:author="Sam Simpson" w:date="2011-09-13T13:06:00Z">
            <w:rPr>
              <w:highlight w:val="yellow"/>
            </w:rPr>
          </w:rPrChange>
        </w:rPr>
        <w:t xml:space="preserve">task; </w:t>
      </w:r>
      <w:ins w:id="5354" w:author="Sam Simpson" w:date="2011-09-13T13:09:00Z">
        <w:r w:rsidR="00D57E4B">
          <w:t xml:space="preserve">the </w:t>
        </w:r>
      </w:ins>
      <w:r w:rsidR="0024155F" w:rsidRPr="0079375F">
        <w:rPr>
          <w:rPrChange w:id="5355" w:author="Sam Simpson" w:date="2011-09-13T13:06:00Z">
            <w:rPr>
              <w:highlight w:val="yellow"/>
            </w:rPr>
          </w:rPrChange>
        </w:rPr>
        <w:t>task is managed by</w:t>
      </w:r>
      <w:ins w:id="5356" w:author="Sam Simpson" w:date="2011-09-13T13:07:00Z">
        <w:r w:rsidR="0079375F">
          <w:t xml:space="preserve"> the</w:t>
        </w:r>
      </w:ins>
      <w:r w:rsidR="0024155F" w:rsidRPr="0079375F">
        <w:rPr>
          <w:rPrChange w:id="5357" w:author="Sam Simpson" w:date="2011-09-13T13:06:00Z">
            <w:rPr>
              <w:highlight w:val="yellow"/>
            </w:rPr>
          </w:rPrChange>
        </w:rPr>
        <w:t xml:space="preserve"> group member within </w:t>
      </w:r>
      <w:ins w:id="5358" w:author="Sam Simpson" w:date="2011-09-13T13:07:00Z">
        <w:r w:rsidR="0079375F">
          <w:t xml:space="preserve">the </w:t>
        </w:r>
      </w:ins>
      <w:r w:rsidR="0024155F" w:rsidRPr="0079375F">
        <w:rPr>
          <w:rPrChange w:id="5359" w:author="Sam Simpson" w:date="2011-09-13T13:06:00Z">
            <w:rPr>
              <w:highlight w:val="yellow"/>
            </w:rPr>
          </w:rPrChange>
        </w:rPr>
        <w:t xml:space="preserve">project, </w:t>
      </w:r>
      <w:ins w:id="5360" w:author="Sam Simpson" w:date="2011-09-13T13:08:00Z">
        <w:r w:rsidR="00D57E4B">
          <w:t xml:space="preserve">the </w:t>
        </w:r>
      </w:ins>
      <w:r w:rsidR="0024155F" w:rsidRPr="0079375F">
        <w:rPr>
          <w:rPrChange w:id="5361" w:author="Sam Simpson" w:date="2011-09-13T13:06:00Z">
            <w:rPr>
              <w:highlight w:val="yellow"/>
            </w:rPr>
          </w:rPrChange>
        </w:rPr>
        <w:t xml:space="preserve">project is monitored by </w:t>
      </w:r>
      <w:ins w:id="5362" w:author="Sam Simpson" w:date="2011-09-13T13:09:00Z">
        <w:r w:rsidR="00D57E4B">
          <w:t xml:space="preserve">the </w:t>
        </w:r>
      </w:ins>
      <w:r w:rsidR="00F66740" w:rsidRPr="0079375F">
        <w:rPr>
          <w:rPrChange w:id="5363" w:author="Sam Simpson" w:date="2011-09-13T13:06:00Z">
            <w:rPr>
              <w:highlight w:val="yellow"/>
            </w:rPr>
          </w:rPrChange>
        </w:rPr>
        <w:t xml:space="preserve">group leader. </w:t>
      </w:r>
      <w:r w:rsidR="002D2431" w:rsidRPr="0079375F">
        <w:rPr>
          <w:rPrChange w:id="5364" w:author="Sam Simpson" w:date="2011-09-13T13:06:00Z">
            <w:rPr>
              <w:highlight w:val="yellow"/>
            </w:rPr>
          </w:rPrChange>
        </w:rPr>
        <w:t xml:space="preserve">Each person registered in the system as a user can work </w:t>
      </w:r>
      <w:del w:id="5365" w:author="Sam Simpson" w:date="2011-09-13T13:09:00Z">
        <w:r w:rsidR="002D2431" w:rsidRPr="0079375F" w:rsidDel="00D57E4B">
          <w:rPr>
            <w:rPrChange w:id="5366" w:author="Sam Simpson" w:date="2011-09-13T13:06:00Z">
              <w:rPr>
                <w:highlight w:val="yellow"/>
              </w:rPr>
            </w:rPrChange>
          </w:rPr>
          <w:delText xml:space="preserve">for </w:delText>
        </w:r>
      </w:del>
      <w:ins w:id="5367" w:author="Sam Simpson" w:date="2011-09-13T13:09:00Z">
        <w:r w:rsidR="00D57E4B">
          <w:t>on</w:t>
        </w:r>
        <w:r w:rsidR="00D57E4B" w:rsidRPr="0079375F">
          <w:rPr>
            <w:rPrChange w:id="5368" w:author="Sam Simpson" w:date="2011-09-13T13:06:00Z">
              <w:rPr>
                <w:highlight w:val="yellow"/>
              </w:rPr>
            </w:rPrChange>
          </w:rPr>
          <w:t xml:space="preserve"> </w:t>
        </w:r>
      </w:ins>
      <w:r w:rsidR="002D2431" w:rsidRPr="0079375F">
        <w:rPr>
          <w:rPrChange w:id="5369" w:author="Sam Simpson" w:date="2011-09-13T13:06:00Z">
            <w:rPr>
              <w:highlight w:val="yellow"/>
            </w:rPr>
          </w:rPrChange>
        </w:rPr>
        <w:t>both group project</w:t>
      </w:r>
      <w:ins w:id="5370" w:author="Sam Simpson" w:date="2011-09-13T13:09:00Z">
        <w:r w:rsidR="00D57E4B">
          <w:t>s</w:t>
        </w:r>
      </w:ins>
      <w:r w:rsidR="002D2431" w:rsidRPr="0079375F">
        <w:rPr>
          <w:rPrChange w:id="5371" w:author="Sam Simpson" w:date="2011-09-13T13:06:00Z">
            <w:rPr>
              <w:highlight w:val="yellow"/>
            </w:rPr>
          </w:rPrChange>
        </w:rPr>
        <w:t xml:space="preserve"> and private project</w:t>
      </w:r>
      <w:ins w:id="5372" w:author="Sam Simpson" w:date="2011-09-13T13:09:00Z">
        <w:r w:rsidR="00D57E4B">
          <w:t>s</w:t>
        </w:r>
      </w:ins>
      <w:r w:rsidR="002D2431" w:rsidRPr="0079375F">
        <w:rPr>
          <w:rPrChange w:id="5373" w:author="Sam Simpson" w:date="2011-09-13T13:06:00Z">
            <w:rPr>
              <w:highlight w:val="yellow"/>
            </w:rPr>
          </w:rPrChange>
        </w:rPr>
        <w:t xml:space="preserve">. In a project group, the group leader is also a member of the group. If the </w:t>
      </w:r>
      <w:r w:rsidR="002F6103" w:rsidRPr="0079375F">
        <w:rPr>
          <w:rPrChange w:id="5374" w:author="Sam Simpson" w:date="2011-09-13T13:06:00Z">
            <w:rPr>
              <w:highlight w:val="yellow"/>
            </w:rPr>
          </w:rPrChange>
        </w:rPr>
        <w:t>system has</w:t>
      </w:r>
      <w:r w:rsidR="002D2431" w:rsidRPr="0079375F">
        <w:rPr>
          <w:rPrChange w:id="5375" w:author="Sam Simpson" w:date="2011-09-13T13:06:00Z">
            <w:rPr>
              <w:highlight w:val="yellow"/>
            </w:rPr>
          </w:rPrChange>
        </w:rPr>
        <w:t xml:space="preserve"> several project groups, a user can work for more than one </w:t>
      </w:r>
      <w:r w:rsidR="002F6103" w:rsidRPr="0079375F">
        <w:rPr>
          <w:rPrChange w:id="5376" w:author="Sam Simpson" w:date="2011-09-13T13:06:00Z">
            <w:rPr>
              <w:highlight w:val="yellow"/>
            </w:rPr>
          </w:rPrChange>
        </w:rPr>
        <w:t>group</w:t>
      </w:r>
      <w:r w:rsidR="008B6940" w:rsidRPr="0079375F">
        <w:rPr>
          <w:rPrChange w:id="5377" w:author="Sam Simpson" w:date="2011-09-13T13:06:00Z">
            <w:rPr>
              <w:highlight w:val="yellow"/>
            </w:rPr>
          </w:rPrChange>
        </w:rPr>
        <w:t xml:space="preserve"> at </w:t>
      </w:r>
      <w:ins w:id="5378" w:author="Sam Simpson" w:date="2011-09-13T13:09:00Z">
        <w:r w:rsidR="00D57E4B">
          <w:t xml:space="preserve">the </w:t>
        </w:r>
      </w:ins>
      <w:r w:rsidR="008B6940" w:rsidRPr="0079375F">
        <w:rPr>
          <w:rPrChange w:id="5379" w:author="Sam Simpson" w:date="2011-09-13T13:06:00Z">
            <w:rPr>
              <w:highlight w:val="yellow"/>
            </w:rPr>
          </w:rPrChange>
        </w:rPr>
        <w:t>same time</w:t>
      </w:r>
      <w:r w:rsidR="002D2431" w:rsidRPr="0079375F">
        <w:rPr>
          <w:rPrChange w:id="5380" w:author="Sam Simpson" w:date="2011-09-13T13:06:00Z">
            <w:rPr>
              <w:highlight w:val="yellow"/>
            </w:rPr>
          </w:rPrChange>
        </w:rPr>
        <w:t>.</w:t>
      </w:r>
      <w:r w:rsidR="002D2431" w:rsidRPr="00A87DCA">
        <w:rPr>
          <w:rPrChange w:id="5381" w:author="Sam Simpson" w:date="2011-09-13T09:19:00Z">
            <w:rPr>
              <w:highlight w:val="yellow"/>
            </w:rPr>
          </w:rPrChange>
        </w:rPr>
        <w:t xml:space="preserve"> </w:t>
      </w:r>
    </w:p>
    <w:p w:rsidR="0079375F" w:rsidRPr="00A87DCA" w:rsidDel="00D57E4B" w:rsidRDefault="0079375F">
      <w:pPr>
        <w:spacing w:line="360" w:lineRule="auto"/>
        <w:rPr>
          <w:del w:id="5382" w:author="Sam Simpson" w:date="2011-09-13T13:09:00Z"/>
          <w:rPrChange w:id="5383" w:author="Sam Simpson" w:date="2011-09-13T09:19:00Z">
            <w:rPr>
              <w:del w:id="5384" w:author="Sam Simpson" w:date="2011-09-13T13:09:00Z"/>
              <w:highlight w:val="yellow"/>
            </w:rPr>
          </w:rPrChange>
        </w:rPr>
        <w:pPrChange w:id="5385" w:author="Sam" w:date="2011-09-12T19:53:00Z">
          <w:pPr/>
        </w:pPrChange>
      </w:pPr>
    </w:p>
    <w:p w:rsidR="00815169" w:rsidRPr="00A87DCA" w:rsidRDefault="00815169">
      <w:pPr>
        <w:pStyle w:val="Tobecontinue"/>
        <w:spacing w:line="360" w:lineRule="auto"/>
        <w:rPr>
          <w:rPrChange w:id="5386" w:author="Sam Simpson" w:date="2011-09-13T09:19:00Z">
            <w:rPr>
              <w:highlight w:val="yellow"/>
            </w:rPr>
          </w:rPrChange>
        </w:rPr>
        <w:pPrChange w:id="5387" w:author="Sam" w:date="2011-09-12T19:53:00Z">
          <w:pPr>
            <w:pStyle w:val="Tobecontinue"/>
          </w:pPr>
        </w:pPrChange>
      </w:pPr>
      <w:r w:rsidRPr="00A87DCA">
        <w:rPr>
          <w:rPrChange w:id="5388" w:author="Sam Simpson" w:date="2011-09-13T09:19:00Z">
            <w:rPr>
              <w:highlight w:val="yellow"/>
            </w:rPr>
          </w:rPrChange>
        </w:rPr>
        <w:t>Project-task-directory-file figure here</w:t>
      </w:r>
    </w:p>
    <w:p w:rsidR="00815169" w:rsidRPr="00A87DCA" w:rsidRDefault="00815169">
      <w:pPr>
        <w:pStyle w:val="Tobecontinue"/>
        <w:spacing w:line="360" w:lineRule="auto"/>
        <w:rPr>
          <w:rPrChange w:id="5389" w:author="Sam Simpson" w:date="2011-09-13T09:19:00Z">
            <w:rPr>
              <w:highlight w:val="yellow"/>
            </w:rPr>
          </w:rPrChange>
        </w:rPr>
        <w:pPrChange w:id="5390" w:author="Sam" w:date="2011-09-12T19:53:00Z">
          <w:pPr>
            <w:pStyle w:val="Tobecontinue"/>
          </w:pPr>
        </w:pPrChange>
      </w:pPr>
      <w:r w:rsidRPr="00A87DCA">
        <w:rPr>
          <w:rPrChange w:id="5391" w:author="Sam Simpson" w:date="2011-09-13T09:19:00Z">
            <w:rPr>
              <w:highlight w:val="yellow"/>
            </w:rPr>
          </w:rPrChange>
        </w:rPr>
        <w:t>Group member relationship figure here (Boundary-less Organisations)</w:t>
      </w:r>
    </w:p>
    <w:p w:rsidR="00B50638" w:rsidRPr="00A87DCA" w:rsidRDefault="00F66740">
      <w:pPr>
        <w:spacing w:line="360" w:lineRule="auto"/>
        <w:rPr>
          <w:rPrChange w:id="5392" w:author="Sam Simpson" w:date="2011-09-13T09:19:00Z">
            <w:rPr>
              <w:highlight w:val="yellow"/>
            </w:rPr>
          </w:rPrChange>
        </w:rPr>
        <w:pPrChange w:id="5393" w:author="Sam" w:date="2011-09-12T19:53:00Z">
          <w:pPr/>
        </w:pPrChange>
      </w:pPr>
      <w:r w:rsidRPr="00A87DCA">
        <w:rPr>
          <w:rPrChange w:id="5394" w:author="Sam Simpson" w:date="2011-09-13T09:19:00Z">
            <w:rPr>
              <w:highlight w:val="yellow"/>
            </w:rPr>
          </w:rPrChange>
        </w:rPr>
        <w:t>By analys</w:t>
      </w:r>
      <w:ins w:id="5395" w:author="Sam Simpson" w:date="2011-09-13T09:23:00Z">
        <w:r w:rsidR="00F808E6">
          <w:t>ing</w:t>
        </w:r>
      </w:ins>
      <w:del w:id="5396" w:author="Sam Simpson" w:date="2011-09-13T09:23:00Z">
        <w:r w:rsidRPr="00A87DCA" w:rsidDel="00F808E6">
          <w:rPr>
            <w:rPrChange w:id="5397" w:author="Sam Simpson" w:date="2011-09-13T09:19:00Z">
              <w:rPr>
                <w:highlight w:val="yellow"/>
              </w:rPr>
            </w:rPrChange>
          </w:rPr>
          <w:delText>es</w:delText>
        </w:r>
      </w:del>
      <w:r w:rsidRPr="00A87DCA">
        <w:rPr>
          <w:rPrChange w:id="5398" w:author="Sam Simpson" w:date="2011-09-13T09:19:00Z">
            <w:rPr>
              <w:highlight w:val="yellow"/>
            </w:rPr>
          </w:rPrChange>
        </w:rPr>
        <w:t xml:space="preserve"> the relationship</w:t>
      </w:r>
      <w:ins w:id="5399" w:author="Sam Simpson" w:date="2011-09-13T09:23:00Z">
        <w:r w:rsidR="00F808E6">
          <w:t>s</w:t>
        </w:r>
      </w:ins>
      <w:r w:rsidRPr="00A87DCA">
        <w:rPr>
          <w:rPrChange w:id="5400" w:author="Sam Simpson" w:date="2011-09-13T09:19:00Z">
            <w:rPr>
              <w:highlight w:val="yellow"/>
            </w:rPr>
          </w:rPrChange>
        </w:rPr>
        <w:t xml:space="preserve"> between file, directory</w:t>
      </w:r>
      <w:r w:rsidR="0051379F" w:rsidRPr="00A87DCA">
        <w:rPr>
          <w:rPrChange w:id="5401" w:author="Sam Simpson" w:date="2011-09-13T09:19:00Z">
            <w:rPr>
              <w:highlight w:val="yellow"/>
            </w:rPr>
          </w:rPrChange>
        </w:rPr>
        <w:t xml:space="preserve">, task and project, </w:t>
      </w:r>
      <w:del w:id="5402" w:author="Sam Simpson" w:date="2011-09-13T09:23:00Z">
        <w:r w:rsidR="0051379F" w:rsidRPr="00A87DCA" w:rsidDel="00F808E6">
          <w:rPr>
            <w:rPrChange w:id="5403" w:author="Sam Simpson" w:date="2011-09-13T09:19:00Z">
              <w:rPr>
                <w:highlight w:val="yellow"/>
              </w:rPr>
            </w:rPrChange>
          </w:rPr>
          <w:delText xml:space="preserve">also </w:delText>
        </w:r>
      </w:del>
      <w:ins w:id="5404" w:author="Sam Simpson" w:date="2011-09-13T09:23:00Z">
        <w:r w:rsidR="00F808E6">
          <w:t>as well as</w:t>
        </w:r>
        <w:r w:rsidR="00146B9A">
          <w:t xml:space="preserve"> the</w:t>
        </w:r>
        <w:r w:rsidR="00F808E6" w:rsidRPr="00A87DCA">
          <w:rPr>
            <w:rPrChange w:id="5405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="005372AF" w:rsidRPr="00A87DCA">
        <w:rPr>
          <w:rPrChange w:id="5406" w:author="Sam Simpson" w:date="2011-09-13T09:19:00Z">
            <w:rPr>
              <w:highlight w:val="yellow"/>
            </w:rPr>
          </w:rPrChange>
        </w:rPr>
        <w:t>user</w:t>
      </w:r>
      <w:ins w:id="5407" w:author="Sam Simpson" w:date="2011-09-13T09:23:00Z">
        <w:r w:rsidR="00146B9A">
          <w:t>s, which are</w:t>
        </w:r>
      </w:ins>
      <w:del w:id="5408" w:author="Sam Simpson" w:date="2011-09-13T09:23:00Z">
        <w:r w:rsidR="0051379F" w:rsidRPr="00A87DCA" w:rsidDel="00146B9A">
          <w:rPr>
            <w:rPrChange w:id="5409" w:author="Sam Simpson" w:date="2011-09-13T09:19:00Z">
              <w:rPr>
                <w:highlight w:val="yellow"/>
              </w:rPr>
            </w:rPrChange>
          </w:rPr>
          <w:delText xml:space="preserve"> of</w:delText>
        </w:r>
      </w:del>
      <w:r w:rsidR="0051379F" w:rsidRPr="00A87DCA">
        <w:rPr>
          <w:rPrChange w:id="5410" w:author="Sam Simpson" w:date="2011-09-13T09:19:00Z">
            <w:rPr>
              <w:highlight w:val="yellow"/>
            </w:rPr>
          </w:rPrChange>
        </w:rPr>
        <w:t xml:space="preserve"> group leader</w:t>
      </w:r>
      <w:r w:rsidR="002D2431" w:rsidRPr="00A87DCA">
        <w:rPr>
          <w:rPrChange w:id="5411" w:author="Sam Simpson" w:date="2011-09-13T09:19:00Z">
            <w:rPr>
              <w:highlight w:val="yellow"/>
            </w:rPr>
          </w:rPrChange>
        </w:rPr>
        <w:t>, group member and private holder</w:t>
      </w:r>
      <w:r w:rsidR="004F358E" w:rsidRPr="00A87DCA">
        <w:rPr>
          <w:rPrChange w:id="5412" w:author="Sam Simpson" w:date="2011-09-13T09:19:00Z">
            <w:rPr>
              <w:highlight w:val="yellow"/>
            </w:rPr>
          </w:rPrChange>
        </w:rPr>
        <w:t xml:space="preserve">, a general </w:t>
      </w:r>
      <w:r w:rsidR="006414E0" w:rsidRPr="00A87DCA">
        <w:rPr>
          <w:rPrChange w:id="5413" w:author="Sam Simpson" w:date="2011-09-13T09:19:00Z">
            <w:rPr>
              <w:highlight w:val="yellow"/>
            </w:rPr>
          </w:rPrChange>
        </w:rPr>
        <w:t>group project work flow chart has</w:t>
      </w:r>
      <w:r w:rsidR="004F358E" w:rsidRPr="00A87DCA">
        <w:rPr>
          <w:rPrChange w:id="5414" w:author="Sam Simpson" w:date="2011-09-13T09:19:00Z">
            <w:rPr>
              <w:highlight w:val="yellow"/>
            </w:rPr>
          </w:rPrChange>
        </w:rPr>
        <w:t xml:space="preserve"> be</w:t>
      </w:r>
      <w:r w:rsidR="006414E0" w:rsidRPr="00A87DCA">
        <w:rPr>
          <w:rPrChange w:id="5415" w:author="Sam Simpson" w:date="2011-09-13T09:19:00Z">
            <w:rPr>
              <w:highlight w:val="yellow"/>
            </w:rPr>
          </w:rPrChange>
        </w:rPr>
        <w:t>en</w:t>
      </w:r>
      <w:r w:rsidR="004F358E" w:rsidRPr="00A87DCA">
        <w:rPr>
          <w:rPrChange w:id="5416" w:author="Sam Simpson" w:date="2011-09-13T09:19:00Z">
            <w:rPr>
              <w:highlight w:val="yellow"/>
            </w:rPr>
          </w:rPrChange>
        </w:rPr>
        <w:t xml:space="preserve"> drawn </w:t>
      </w:r>
      <w:ins w:id="5417" w:author="Sam Simpson" w:date="2011-09-13T09:24:00Z">
        <w:r w:rsidR="00146B9A">
          <w:t>in Figure 1.</w:t>
        </w:r>
      </w:ins>
      <w:del w:id="5418" w:author="Sam Simpson" w:date="2011-09-13T09:24:00Z">
        <w:r w:rsidR="004F358E" w:rsidRPr="00A87DCA" w:rsidDel="00146B9A">
          <w:rPr>
            <w:rPrChange w:id="5419" w:author="Sam Simpson" w:date="2011-09-13T09:19:00Z">
              <w:rPr>
                <w:highlight w:val="yellow"/>
              </w:rPr>
            </w:rPrChange>
          </w:rPr>
          <w:delText>below.</w:delText>
        </w:r>
      </w:del>
    </w:p>
    <w:p w:rsidR="00A87985" w:rsidRPr="00A87DCA" w:rsidRDefault="00A87985">
      <w:pPr>
        <w:keepNext/>
        <w:spacing w:before="240" w:after="0" w:line="360" w:lineRule="auto"/>
        <w:rPr>
          <w:rPrChange w:id="5420" w:author="Sam Simpson" w:date="2011-09-13T09:19:00Z">
            <w:rPr>
              <w:highlight w:val="yellow"/>
            </w:rPr>
          </w:rPrChange>
        </w:rPr>
        <w:pPrChange w:id="5421" w:author="Sam" w:date="2011-09-12T19:53:00Z">
          <w:pPr>
            <w:keepNext/>
            <w:spacing w:before="240" w:after="0"/>
          </w:pPr>
        </w:pPrChange>
      </w:pPr>
      <w:r w:rsidRPr="005E26D6">
        <w:object w:dxaOrig="10780" w:dyaOrig="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52pt" o:ole="">
            <v:imagedata r:id="rId13" o:title=""/>
          </v:shape>
          <o:OLEObject Type="Embed" ProgID="Visio.Drawing.11" ShapeID="_x0000_i1025" DrawAspect="Content" ObjectID="_1377495366" r:id="rId14"/>
        </w:object>
      </w:r>
    </w:p>
    <w:p w:rsidR="00E31189" w:rsidRPr="00A87DCA" w:rsidRDefault="00A87985">
      <w:pPr>
        <w:pStyle w:val="af5"/>
        <w:spacing w:line="360" w:lineRule="auto"/>
        <w:rPr>
          <w:rPrChange w:id="5422" w:author="Sam Simpson" w:date="2011-09-13T09:19:00Z">
            <w:rPr>
              <w:highlight w:val="yellow"/>
            </w:rPr>
          </w:rPrChange>
        </w:rPr>
        <w:pPrChange w:id="5423" w:author="Sam" w:date="2011-09-12T19:53:00Z">
          <w:pPr>
            <w:pStyle w:val="af5"/>
          </w:pPr>
        </w:pPrChange>
      </w:pPr>
      <w:bookmarkStart w:id="5424" w:name="_Ref303545297"/>
      <w:bookmarkStart w:id="5425" w:name="_Ref303545291"/>
      <w:bookmarkStart w:id="5426" w:name="_Toc303571218"/>
      <w:r w:rsidRPr="00A87DCA">
        <w:rPr>
          <w:rPrChange w:id="5427" w:author="Sam Simpson" w:date="2011-09-13T09:19:00Z">
            <w:rPr>
              <w:highlight w:val="yellow"/>
            </w:rPr>
          </w:rPrChange>
        </w:rPr>
        <w:t xml:space="preserve">Figure </w:t>
      </w:r>
      <w:r w:rsidR="0057603F" w:rsidRPr="00A87DCA">
        <w:rPr>
          <w:rPrChange w:id="5428" w:author="Sam Simpson" w:date="2011-09-13T09:19:00Z">
            <w:rPr>
              <w:highlight w:val="yellow"/>
            </w:rPr>
          </w:rPrChange>
        </w:rPr>
        <w:fldChar w:fldCharType="begin"/>
      </w:r>
      <w:r w:rsidR="004F25A9" w:rsidRPr="00A87DCA">
        <w:rPr>
          <w:rPrChange w:id="5429" w:author="Sam Simpson" w:date="2011-09-13T09:19:00Z">
            <w:rPr>
              <w:highlight w:val="yellow"/>
            </w:rPr>
          </w:rPrChange>
        </w:rPr>
        <w:instrText xml:space="preserve"> SEQ Figure \* ARABIC </w:instrText>
      </w:r>
      <w:r w:rsidR="0057603F" w:rsidRPr="00A87DCA">
        <w:rPr>
          <w:rPrChange w:id="5430" w:author="Sam Simpson" w:date="2011-09-13T09:19:00Z">
            <w:rPr>
              <w:highlight w:val="yellow"/>
            </w:rPr>
          </w:rPrChange>
        </w:rPr>
        <w:fldChar w:fldCharType="separate"/>
      </w:r>
      <w:r w:rsidR="00707DEE" w:rsidRPr="00A87DCA">
        <w:rPr>
          <w:noProof/>
          <w:rPrChange w:id="5431" w:author="Sam Simpson" w:date="2011-09-13T09:19:00Z">
            <w:rPr>
              <w:noProof/>
              <w:highlight w:val="yellow"/>
            </w:rPr>
          </w:rPrChange>
        </w:rPr>
        <w:t>1</w:t>
      </w:r>
      <w:r w:rsidR="0057603F" w:rsidRPr="00A87DCA">
        <w:rPr>
          <w:rPrChange w:id="5432" w:author="Sam Simpson" w:date="2011-09-13T09:19:00Z">
            <w:rPr>
              <w:highlight w:val="yellow"/>
            </w:rPr>
          </w:rPrChange>
        </w:rPr>
        <w:fldChar w:fldCharType="end"/>
      </w:r>
      <w:bookmarkEnd w:id="5424"/>
      <w:r w:rsidRPr="00A87DCA">
        <w:rPr>
          <w:rPrChange w:id="5433" w:author="Sam Simpson" w:date="2011-09-13T09:19:00Z">
            <w:rPr>
              <w:highlight w:val="yellow"/>
            </w:rPr>
          </w:rPrChange>
        </w:rPr>
        <w:t xml:space="preserve"> - Group project work flow (general)</w:t>
      </w:r>
      <w:bookmarkEnd w:id="5425"/>
      <w:bookmarkEnd w:id="5426"/>
    </w:p>
    <w:p w:rsidR="00732929" w:rsidRDefault="00A9549F">
      <w:pPr>
        <w:spacing w:line="360" w:lineRule="auto"/>
        <w:rPr>
          <w:ins w:id="5434" w:author="Sam Simpson" w:date="2011-09-13T09:26:00Z"/>
        </w:rPr>
        <w:pPrChange w:id="5435" w:author="Sam" w:date="2011-09-12T19:53:00Z">
          <w:pPr/>
        </w:pPrChange>
      </w:pPr>
      <w:r w:rsidRPr="000D3349">
        <w:fldChar w:fldCharType="begin"/>
      </w:r>
      <w:r w:rsidRPr="00A87DCA">
        <w:instrText xml:space="preserve"> REF _Ref303545297 \h  \* MERGEFORMAT </w:instrText>
      </w:r>
      <w:r w:rsidRPr="000D3349">
        <w:rPr>
          <w:rPrChange w:id="5436" w:author="Sam Simpson" w:date="2011-09-13T09:19:00Z">
            <w:rPr/>
          </w:rPrChange>
        </w:rPr>
        <w:fldChar w:fldCharType="separate"/>
      </w:r>
      <w:r w:rsidR="00707DEE" w:rsidRPr="00A87DCA">
        <w:rPr>
          <w:rPrChange w:id="5437" w:author="Sam Simpson" w:date="2011-09-13T09:19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4F358E" w:rsidRPr="00A87DCA">
        <w:rPr>
          <w:rPrChange w:id="5438" w:author="Sam Simpson" w:date="2011-09-13T09:19:00Z">
            <w:rPr>
              <w:highlight w:val="yellow"/>
            </w:rPr>
          </w:rPrChange>
        </w:rPr>
        <w:t xml:space="preserve"> shows the </w:t>
      </w:r>
      <w:r w:rsidR="00724F0A" w:rsidRPr="00A87DCA">
        <w:rPr>
          <w:rPrChange w:id="5439" w:author="Sam Simpson" w:date="2011-09-13T09:19:00Z">
            <w:rPr>
              <w:highlight w:val="yellow"/>
            </w:rPr>
          </w:rPrChange>
        </w:rPr>
        <w:t xml:space="preserve">sequence and general steps </w:t>
      </w:r>
      <w:del w:id="5440" w:author="Sam Simpson" w:date="2011-09-13T09:24:00Z">
        <w:r w:rsidR="00724F0A" w:rsidRPr="00A87DCA" w:rsidDel="00CB4955">
          <w:rPr>
            <w:rPrChange w:id="5441" w:author="Sam Simpson" w:date="2011-09-13T09:19:00Z">
              <w:rPr>
                <w:highlight w:val="yellow"/>
              </w:rPr>
            </w:rPrChange>
          </w:rPr>
          <w:delText xml:space="preserve">of </w:delText>
        </w:r>
      </w:del>
      <w:ins w:id="5442" w:author="Sam Simpson" w:date="2011-09-13T09:24:00Z">
        <w:r w:rsidR="00CB4955">
          <w:t>in</w:t>
        </w:r>
        <w:r w:rsidR="00CB4955" w:rsidRPr="00A87DCA">
          <w:rPr>
            <w:rPrChange w:id="5443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="00724F0A" w:rsidRPr="00A87DCA">
        <w:rPr>
          <w:rPrChange w:id="5444" w:author="Sam Simpson" w:date="2011-09-13T09:19:00Z">
            <w:rPr>
              <w:highlight w:val="yellow"/>
            </w:rPr>
          </w:rPrChange>
        </w:rPr>
        <w:t xml:space="preserve">doing a group project. </w:t>
      </w:r>
      <w:r w:rsidR="00710E71" w:rsidRPr="00A87DCA">
        <w:rPr>
          <w:rPrChange w:id="5445" w:author="Sam Simpson" w:date="2011-09-13T09:19:00Z">
            <w:rPr>
              <w:highlight w:val="yellow"/>
            </w:rPr>
          </w:rPrChange>
        </w:rPr>
        <w:t>There are three main stage of working in a project</w:t>
      </w:r>
      <w:r w:rsidR="00417F89" w:rsidRPr="00A87DCA">
        <w:rPr>
          <w:rPrChange w:id="5446" w:author="Sam Simpson" w:date="2011-09-13T09:19:00Z">
            <w:rPr>
              <w:highlight w:val="yellow"/>
            </w:rPr>
          </w:rPrChange>
        </w:rPr>
        <w:t xml:space="preserve">. </w:t>
      </w:r>
    </w:p>
    <w:p w:rsidR="00732929" w:rsidRDefault="00F40989">
      <w:pPr>
        <w:spacing w:line="360" w:lineRule="auto"/>
        <w:rPr>
          <w:ins w:id="5447" w:author="Sam Simpson" w:date="2011-09-13T09:26:00Z"/>
        </w:rPr>
        <w:pPrChange w:id="5448" w:author="Sam" w:date="2011-09-12T19:53:00Z">
          <w:pPr/>
        </w:pPrChange>
      </w:pPr>
      <w:r w:rsidRPr="00A87DCA">
        <w:rPr>
          <w:rPrChange w:id="5449" w:author="Sam Simpson" w:date="2011-09-13T09:19:00Z">
            <w:rPr>
              <w:highlight w:val="yellow"/>
            </w:rPr>
          </w:rPrChange>
        </w:rPr>
        <w:t xml:space="preserve">The first stage is about creating </w:t>
      </w:r>
      <w:ins w:id="5450" w:author="Sam Simpson" w:date="2011-09-13T09:24:00Z">
        <w:r w:rsidR="00CC7F58">
          <w:t xml:space="preserve">the </w:t>
        </w:r>
      </w:ins>
      <w:r w:rsidRPr="00A87DCA">
        <w:rPr>
          <w:rPrChange w:id="5451" w:author="Sam Simpson" w:date="2011-09-13T09:19:00Z">
            <w:rPr>
              <w:highlight w:val="yellow"/>
            </w:rPr>
          </w:rPrChange>
        </w:rPr>
        <w:t>project and assign</w:t>
      </w:r>
      <w:r w:rsidR="00BA42D0" w:rsidRPr="00A87DCA">
        <w:rPr>
          <w:rPrChange w:id="5452" w:author="Sam Simpson" w:date="2011-09-13T09:19:00Z">
            <w:rPr>
              <w:highlight w:val="yellow"/>
            </w:rPr>
          </w:rPrChange>
        </w:rPr>
        <w:t>ing</w:t>
      </w:r>
      <w:r w:rsidRPr="00A87DCA">
        <w:rPr>
          <w:rPrChange w:id="5453" w:author="Sam Simpson" w:date="2011-09-13T09:19:00Z">
            <w:rPr>
              <w:highlight w:val="yellow"/>
            </w:rPr>
          </w:rPrChange>
        </w:rPr>
        <w:t xml:space="preserve"> tasks. In this stage</w:t>
      </w:r>
      <w:r w:rsidR="00342ECD" w:rsidRPr="00A87DCA">
        <w:rPr>
          <w:rPrChange w:id="5454" w:author="Sam Simpson" w:date="2011-09-13T09:19:00Z">
            <w:rPr>
              <w:highlight w:val="yellow"/>
            </w:rPr>
          </w:rPrChange>
        </w:rPr>
        <w:t xml:space="preserve">, </w:t>
      </w:r>
      <w:ins w:id="5455" w:author="Sam Simpson" w:date="2011-09-13T09:24:00Z">
        <w:r w:rsidR="00CC7F58">
          <w:t xml:space="preserve">the </w:t>
        </w:r>
      </w:ins>
      <w:r w:rsidR="00342ECD" w:rsidRPr="00A87DCA">
        <w:rPr>
          <w:rPrChange w:id="5456" w:author="Sam Simpson" w:date="2011-09-13T09:19:00Z">
            <w:rPr>
              <w:highlight w:val="yellow"/>
            </w:rPr>
          </w:rPrChange>
        </w:rPr>
        <w:t xml:space="preserve">project and </w:t>
      </w:r>
      <w:r w:rsidR="00CE239A" w:rsidRPr="00A87DCA">
        <w:rPr>
          <w:rPrChange w:id="5457" w:author="Sam Simpson" w:date="2011-09-13T09:19:00Z">
            <w:rPr>
              <w:highlight w:val="yellow"/>
            </w:rPr>
          </w:rPrChange>
        </w:rPr>
        <w:t xml:space="preserve">its tasks should be created and assigned to group members by </w:t>
      </w:r>
      <w:ins w:id="5458" w:author="Sam Simpson" w:date="2011-09-13T09:24:00Z">
        <w:r w:rsidR="00CC7F58">
          <w:t xml:space="preserve">the </w:t>
        </w:r>
      </w:ins>
      <w:r w:rsidR="00342ECD" w:rsidRPr="00A87DCA">
        <w:rPr>
          <w:rPrChange w:id="5459" w:author="Sam Simpson" w:date="2011-09-13T09:19:00Z">
            <w:rPr>
              <w:highlight w:val="yellow"/>
            </w:rPr>
          </w:rPrChange>
        </w:rPr>
        <w:t>group leader</w:t>
      </w:r>
      <w:ins w:id="5460" w:author="Sam Simpson" w:date="2011-09-13T09:25:00Z">
        <w:r w:rsidR="00CC7F58">
          <w:t>,</w:t>
        </w:r>
      </w:ins>
      <w:r w:rsidR="00CE239A" w:rsidRPr="00A87DCA">
        <w:rPr>
          <w:rPrChange w:id="5461" w:author="Sam Simpson" w:date="2011-09-13T09:19:00Z">
            <w:rPr>
              <w:highlight w:val="yellow"/>
            </w:rPr>
          </w:rPrChange>
        </w:rPr>
        <w:t xml:space="preserve"> after </w:t>
      </w:r>
      <w:del w:id="5462" w:author="Sam Simpson" w:date="2011-09-13T09:24:00Z">
        <w:r w:rsidR="00CE239A" w:rsidRPr="00A87DCA" w:rsidDel="00CC7F58">
          <w:rPr>
            <w:rPrChange w:id="5463" w:author="Sam Simpson" w:date="2011-09-13T09:19:00Z">
              <w:rPr>
                <w:highlight w:val="yellow"/>
              </w:rPr>
            </w:rPrChange>
          </w:rPr>
          <w:delText xml:space="preserve">a meeting of </w:delText>
        </w:r>
      </w:del>
      <w:r w:rsidR="00CE239A" w:rsidRPr="00A87DCA">
        <w:rPr>
          <w:rPrChange w:id="5464" w:author="Sam Simpson" w:date="2011-09-13T09:19:00Z">
            <w:rPr>
              <w:highlight w:val="yellow"/>
            </w:rPr>
          </w:rPrChange>
        </w:rPr>
        <w:t>discussion</w:t>
      </w:r>
      <w:ins w:id="5465" w:author="Sam Simpson" w:date="2011-09-13T09:25:00Z">
        <w:r w:rsidR="00CC7F58">
          <w:t>s</w:t>
        </w:r>
      </w:ins>
      <w:r w:rsidR="00CE239A" w:rsidRPr="00A87DCA">
        <w:rPr>
          <w:rPrChange w:id="5466" w:author="Sam Simpson" w:date="2011-09-13T09:19:00Z">
            <w:rPr>
              <w:highlight w:val="yellow"/>
            </w:rPr>
          </w:rPrChange>
        </w:rPr>
        <w:t xml:space="preserve">. </w:t>
      </w:r>
    </w:p>
    <w:p w:rsidR="004F358E" w:rsidRPr="00732929" w:rsidRDefault="00156944">
      <w:pPr>
        <w:spacing w:line="360" w:lineRule="auto"/>
        <w:rPr>
          <w:rPrChange w:id="5467" w:author="Sam Simpson" w:date="2011-09-13T09:25:00Z">
            <w:rPr>
              <w:highlight w:val="yellow"/>
            </w:rPr>
          </w:rPrChange>
        </w:rPr>
        <w:pPrChange w:id="5468" w:author="Sam" w:date="2011-09-12T19:53:00Z">
          <w:pPr/>
        </w:pPrChange>
      </w:pPr>
      <w:r w:rsidRPr="00A87DCA">
        <w:rPr>
          <w:rPrChange w:id="5469" w:author="Sam Simpson" w:date="2011-09-13T09:19:00Z">
            <w:rPr>
              <w:highlight w:val="yellow"/>
            </w:rPr>
          </w:rPrChange>
        </w:rPr>
        <w:t>The second stage is about</w:t>
      </w:r>
      <w:ins w:id="5470" w:author="Sam Simpson" w:date="2011-09-13T09:25:00Z">
        <w:r w:rsidR="00CC7F58">
          <w:t xml:space="preserve"> the</w:t>
        </w:r>
      </w:ins>
      <w:r w:rsidRPr="00A87DCA">
        <w:rPr>
          <w:rPrChange w:id="5471" w:author="Sam Simpson" w:date="2011-09-13T09:19:00Z">
            <w:rPr>
              <w:highlight w:val="yellow"/>
            </w:rPr>
          </w:rPrChange>
        </w:rPr>
        <w:t xml:space="preserve"> group member</w:t>
      </w:r>
      <w:ins w:id="5472" w:author="Sam Simpson" w:date="2011-09-13T09:25:00Z">
        <w:r w:rsidR="00CC7F58">
          <w:t>s</w:t>
        </w:r>
      </w:ins>
      <w:r w:rsidRPr="00A87DCA">
        <w:rPr>
          <w:rPrChange w:id="5473" w:author="Sam Simpson" w:date="2011-09-13T09:19:00Z">
            <w:rPr>
              <w:highlight w:val="yellow"/>
            </w:rPr>
          </w:rPrChange>
        </w:rPr>
        <w:t xml:space="preserve"> doing tasks. In this stage, </w:t>
      </w:r>
      <w:r w:rsidR="00B424C3" w:rsidRPr="00A87DCA">
        <w:rPr>
          <w:rPrChange w:id="5474" w:author="Sam Simpson" w:date="2011-09-13T09:19:00Z">
            <w:rPr>
              <w:highlight w:val="yellow"/>
            </w:rPr>
          </w:rPrChange>
        </w:rPr>
        <w:t xml:space="preserve">after </w:t>
      </w:r>
      <w:ins w:id="5475" w:author="Sam Simpson" w:date="2011-09-13T09:25:00Z">
        <w:r w:rsidR="00732929">
          <w:t xml:space="preserve">being given </w:t>
        </w:r>
      </w:ins>
      <w:r w:rsidR="00B424C3" w:rsidRPr="00A87DCA">
        <w:rPr>
          <w:rPrChange w:id="5476" w:author="Sam Simpson" w:date="2011-09-13T09:19:00Z">
            <w:rPr>
              <w:highlight w:val="yellow"/>
            </w:rPr>
          </w:rPrChange>
        </w:rPr>
        <w:t>assignment</w:t>
      </w:r>
      <w:ins w:id="5477" w:author="Sam Simpson" w:date="2011-09-13T09:25:00Z">
        <w:r w:rsidR="00732929">
          <w:t>s</w:t>
        </w:r>
      </w:ins>
      <w:r w:rsidR="00B424C3" w:rsidRPr="00A87DCA">
        <w:rPr>
          <w:rPrChange w:id="5478" w:author="Sam Simpson" w:date="2011-09-13T09:19:00Z">
            <w:rPr>
              <w:highlight w:val="yellow"/>
            </w:rPr>
          </w:rPrChange>
        </w:rPr>
        <w:t xml:space="preserve"> </w:t>
      </w:r>
      <w:del w:id="5479" w:author="Sam Simpson" w:date="2011-09-13T09:25:00Z">
        <w:r w:rsidR="00B424C3" w:rsidRPr="00A87DCA" w:rsidDel="00CC7F58">
          <w:rPr>
            <w:rPrChange w:id="5480" w:author="Sam Simpson" w:date="2011-09-13T09:19:00Z">
              <w:rPr>
                <w:highlight w:val="yellow"/>
              </w:rPr>
            </w:rPrChange>
          </w:rPr>
          <w:delText xml:space="preserve">at </w:delText>
        </w:r>
      </w:del>
      <w:ins w:id="5481" w:author="Sam Simpson" w:date="2011-09-13T09:25:00Z">
        <w:r w:rsidR="00CC7F58">
          <w:t>in</w:t>
        </w:r>
        <w:r w:rsidR="00CC7F58" w:rsidRPr="00A87DCA">
          <w:rPr>
            <w:rPrChange w:id="5482" w:author="Sam Simpson" w:date="2011-09-13T09:19:00Z">
              <w:rPr>
                <w:highlight w:val="yellow"/>
              </w:rPr>
            </w:rPrChange>
          </w:rPr>
          <w:t xml:space="preserve"> </w:t>
        </w:r>
      </w:ins>
      <w:r w:rsidR="00B424C3" w:rsidRPr="00A87DCA">
        <w:rPr>
          <w:rPrChange w:id="5483" w:author="Sam Simpson" w:date="2011-09-13T09:19:00Z">
            <w:rPr>
              <w:highlight w:val="yellow"/>
            </w:rPr>
          </w:rPrChange>
        </w:rPr>
        <w:t xml:space="preserve">the </w:t>
      </w:r>
      <w:del w:id="5484" w:author="Sam Simpson" w:date="2011-09-13T09:25:00Z">
        <w:r w:rsidR="00B424C3" w:rsidRPr="00A87DCA" w:rsidDel="00CC7F58">
          <w:rPr>
            <w:rPrChange w:id="5485" w:author="Sam Simpson" w:date="2011-09-13T09:19:00Z">
              <w:rPr>
                <w:highlight w:val="yellow"/>
              </w:rPr>
            </w:rPrChange>
          </w:rPr>
          <w:delText>pervious</w:delText>
        </w:r>
      </w:del>
      <w:ins w:id="5486" w:author="Sam Simpson" w:date="2011-09-13T09:25:00Z">
        <w:r w:rsidR="00CC7F58" w:rsidRPr="001C3D30">
          <w:t>p</w:t>
        </w:r>
        <w:r w:rsidR="00CC7F58">
          <w:t>r</w:t>
        </w:r>
        <w:r w:rsidR="00CC7F58" w:rsidRPr="001C3D30">
          <w:t>evious</w:t>
        </w:r>
      </w:ins>
      <w:r w:rsidR="00B424C3" w:rsidRPr="00A87DCA">
        <w:rPr>
          <w:rPrChange w:id="5487" w:author="Sam Simpson" w:date="2011-09-13T09:19:00Z">
            <w:rPr>
              <w:highlight w:val="yellow"/>
            </w:rPr>
          </w:rPrChange>
        </w:rPr>
        <w:t xml:space="preserve"> stage, group member</w:t>
      </w:r>
      <w:ins w:id="5488" w:author="Sam Simpson" w:date="2011-09-13T09:25:00Z">
        <w:r w:rsidR="00732929">
          <w:t>s</w:t>
        </w:r>
      </w:ins>
      <w:r w:rsidR="00B424C3" w:rsidRPr="00A87DCA">
        <w:rPr>
          <w:rPrChange w:id="5489" w:author="Sam Simpson" w:date="2011-09-13T09:19:00Z">
            <w:rPr>
              <w:highlight w:val="yellow"/>
            </w:rPr>
          </w:rPrChange>
        </w:rPr>
        <w:t xml:space="preserve"> sign in</w:t>
      </w:r>
      <w:ins w:id="5490" w:author="Sam Simpson" w:date="2011-09-13T09:25:00Z">
        <w:r w:rsidR="00732929">
          <w:t>to</w:t>
        </w:r>
      </w:ins>
      <w:r w:rsidR="00B424C3" w:rsidRPr="00A87DCA">
        <w:rPr>
          <w:rPrChange w:id="5491" w:author="Sam Simpson" w:date="2011-09-13T09:19:00Z">
            <w:rPr>
              <w:highlight w:val="yellow"/>
            </w:rPr>
          </w:rPrChange>
        </w:rPr>
        <w:t xml:space="preserve"> the </w:t>
      </w:r>
      <w:r w:rsidR="00B424C3" w:rsidRPr="00732929">
        <w:rPr>
          <w:rPrChange w:id="5492" w:author="Sam Simpson" w:date="2011-09-13T09:25:00Z">
            <w:rPr>
              <w:highlight w:val="yellow"/>
            </w:rPr>
          </w:rPrChange>
        </w:rPr>
        <w:t>s</w:t>
      </w:r>
      <w:r w:rsidR="00263A9A" w:rsidRPr="00732929">
        <w:rPr>
          <w:rPrChange w:id="5493" w:author="Sam Simpson" w:date="2011-09-13T09:25:00Z">
            <w:rPr>
              <w:highlight w:val="yellow"/>
            </w:rPr>
          </w:rPrChange>
        </w:rPr>
        <w:t xml:space="preserve">ystem </w:t>
      </w:r>
      <w:del w:id="5494" w:author="Sam Simpson" w:date="2011-09-13T09:25:00Z">
        <w:r w:rsidR="00263A9A" w:rsidRPr="00732929" w:rsidDel="00732929">
          <w:rPr>
            <w:rPrChange w:id="5495" w:author="Sam Simpson" w:date="2011-09-13T09:25:00Z">
              <w:rPr>
                <w:highlight w:val="yellow"/>
              </w:rPr>
            </w:rPrChange>
          </w:rPr>
          <w:delText xml:space="preserve">by </w:delText>
        </w:r>
      </w:del>
      <w:ins w:id="5496" w:author="Sam Simpson" w:date="2011-09-13T09:25:00Z">
        <w:r w:rsidR="00732929">
          <w:t>using</w:t>
        </w:r>
        <w:r w:rsidR="00732929" w:rsidRPr="00732929">
          <w:rPr>
            <w:rPrChange w:id="5497" w:author="Sam Simpson" w:date="2011-09-13T09:25:00Z">
              <w:rPr>
                <w:highlight w:val="yellow"/>
              </w:rPr>
            </w:rPrChange>
          </w:rPr>
          <w:t xml:space="preserve"> </w:t>
        </w:r>
      </w:ins>
      <w:del w:id="5498" w:author="Sam Simpson" w:date="2011-09-13T09:26:00Z">
        <w:r w:rsidR="00263A9A" w:rsidRPr="00732929" w:rsidDel="00732929">
          <w:rPr>
            <w:rPrChange w:id="5499" w:author="Sam Simpson" w:date="2011-09-13T09:25:00Z">
              <w:rPr>
                <w:highlight w:val="yellow"/>
              </w:rPr>
            </w:rPrChange>
          </w:rPr>
          <w:delText xml:space="preserve">each of </w:delText>
        </w:r>
      </w:del>
      <w:r w:rsidR="00263A9A" w:rsidRPr="00732929">
        <w:rPr>
          <w:rPrChange w:id="5500" w:author="Sam Simpson" w:date="2011-09-13T09:25:00Z">
            <w:rPr>
              <w:highlight w:val="yellow"/>
            </w:rPr>
          </w:rPrChange>
        </w:rPr>
        <w:t xml:space="preserve">their </w:t>
      </w:r>
      <w:ins w:id="5501" w:author="Sam Simpson" w:date="2011-09-13T09:26:00Z">
        <w:r w:rsidR="00732929">
          <w:t xml:space="preserve">own </w:t>
        </w:r>
      </w:ins>
      <w:r w:rsidR="00263A9A" w:rsidRPr="00732929">
        <w:rPr>
          <w:rPrChange w:id="5502" w:author="Sam Simpson" w:date="2011-09-13T09:25:00Z">
            <w:rPr>
              <w:highlight w:val="yellow"/>
            </w:rPr>
          </w:rPrChange>
        </w:rPr>
        <w:t xml:space="preserve">accounts, start doing the assigned tasks, finish </w:t>
      </w:r>
      <w:ins w:id="5503" w:author="Sam Simpson" w:date="2011-09-13T09:26:00Z">
        <w:r w:rsidR="00732929">
          <w:t xml:space="preserve">the tasks </w:t>
        </w:r>
      </w:ins>
      <w:del w:id="5504" w:author="Sam Simpson" w:date="2011-09-13T09:26:00Z">
        <w:r w:rsidR="00263A9A" w:rsidRPr="00732929" w:rsidDel="00732929">
          <w:rPr>
            <w:rPrChange w:id="5505" w:author="Sam Simpson" w:date="2011-09-13T09:25:00Z">
              <w:rPr>
                <w:highlight w:val="yellow"/>
              </w:rPr>
            </w:rPrChange>
          </w:rPr>
          <w:delText xml:space="preserve">doing </w:delText>
        </w:r>
      </w:del>
      <w:r w:rsidR="00263A9A" w:rsidRPr="00732929">
        <w:rPr>
          <w:rPrChange w:id="5506" w:author="Sam Simpson" w:date="2011-09-13T09:25:00Z">
            <w:rPr>
              <w:highlight w:val="yellow"/>
            </w:rPr>
          </w:rPrChange>
        </w:rPr>
        <w:t>an</w:t>
      </w:r>
      <w:ins w:id="5507" w:author="Sam Simpson" w:date="2011-09-13T09:26:00Z">
        <w:r w:rsidR="00732929">
          <w:t>d</w:t>
        </w:r>
      </w:ins>
      <w:r w:rsidR="00263A9A" w:rsidRPr="00732929">
        <w:rPr>
          <w:rPrChange w:id="5508" w:author="Sam Simpson" w:date="2011-09-13T09:25:00Z">
            <w:rPr>
              <w:highlight w:val="yellow"/>
            </w:rPr>
          </w:rPrChange>
        </w:rPr>
        <w:t xml:space="preserve"> upload </w:t>
      </w:r>
      <w:del w:id="5509" w:author="Sam Simpson" w:date="2011-09-13T13:10:00Z">
        <w:r w:rsidR="00263A9A" w:rsidRPr="001C3D30" w:rsidDel="002A249A">
          <w:rPr>
            <w:rFonts w:hint="eastAsia"/>
            <w:highlight w:val="yellow"/>
          </w:rPr>
          <w:delText>it</w:delText>
        </w:r>
      </w:del>
      <w:ins w:id="5510" w:author="Sam Simpson" w:date="2011-09-13T09:26:00Z">
        <w:r w:rsidR="00C235D9">
          <w:t>the document(s)</w:t>
        </w:r>
      </w:ins>
      <w:r w:rsidR="00263A9A" w:rsidRPr="00732929">
        <w:rPr>
          <w:rPrChange w:id="5511" w:author="Sam Simpson" w:date="2011-09-13T09:25:00Z">
            <w:rPr>
              <w:highlight w:val="yellow"/>
            </w:rPr>
          </w:rPrChange>
        </w:rPr>
        <w:t xml:space="preserve">. If all </w:t>
      </w:r>
      <w:ins w:id="5512" w:author="Sam Simpson" w:date="2011-09-13T09:27:00Z">
        <w:r w:rsidR="0034452F" w:rsidRPr="00935DC1">
          <w:rPr>
            <w:rFonts w:hint="eastAsia"/>
          </w:rPr>
          <w:t>a user</w:t>
        </w:r>
        <w:r w:rsidR="0034452F">
          <w:t xml:space="preserve">’s </w:t>
        </w:r>
      </w:ins>
      <w:r w:rsidR="00263A9A" w:rsidRPr="00732929">
        <w:rPr>
          <w:rPrChange w:id="5513" w:author="Sam Simpson" w:date="2011-09-13T09:25:00Z">
            <w:rPr>
              <w:highlight w:val="yellow"/>
            </w:rPr>
          </w:rPrChange>
        </w:rPr>
        <w:t xml:space="preserve">assigned tasks </w:t>
      </w:r>
      <w:ins w:id="5514" w:author="Sam Simpson" w:date="2011-09-13T09:27:00Z">
        <w:r w:rsidR="0034452F">
          <w:t>have been</w:t>
        </w:r>
      </w:ins>
      <w:del w:id="5515" w:author="Sam Simpson" w:date="2011-09-13T09:27:00Z">
        <w:r w:rsidR="00263A9A" w:rsidRPr="00732929" w:rsidDel="0034452F">
          <w:rPr>
            <w:rPrChange w:id="5516" w:author="Sam Simpson" w:date="2011-09-13T09:25:00Z">
              <w:rPr>
                <w:highlight w:val="yellow"/>
              </w:rPr>
            </w:rPrChange>
          </w:rPr>
          <w:delText>of a user already</w:delText>
        </w:r>
      </w:del>
      <w:ins w:id="5517" w:author="Sam Simpson" w:date="2011-09-13T09:27:00Z">
        <w:r w:rsidR="0034452F">
          <w:t xml:space="preserve"> completed</w:t>
        </w:r>
      </w:ins>
      <w:del w:id="5518" w:author="Sam Simpson" w:date="2011-09-13T09:27:00Z">
        <w:r w:rsidR="00263A9A" w:rsidRPr="00732929" w:rsidDel="0034452F">
          <w:rPr>
            <w:rPrChange w:id="5519" w:author="Sam Simpson" w:date="2011-09-13T09:25:00Z">
              <w:rPr>
                <w:highlight w:val="yellow"/>
              </w:rPr>
            </w:rPrChange>
          </w:rPr>
          <w:delText xml:space="preserve"> finished</w:delText>
        </w:r>
      </w:del>
      <w:r w:rsidR="00263A9A" w:rsidRPr="00732929">
        <w:rPr>
          <w:rPrChange w:id="5520" w:author="Sam Simpson" w:date="2011-09-13T09:25:00Z">
            <w:rPr>
              <w:highlight w:val="yellow"/>
            </w:rPr>
          </w:rPrChange>
        </w:rPr>
        <w:t xml:space="preserve">, the user can request </w:t>
      </w:r>
      <w:ins w:id="5521" w:author="Sam Simpson" w:date="2011-09-13T09:27:00Z">
        <w:r w:rsidR="0034452F" w:rsidRPr="0076028D">
          <w:rPr>
            <w:rFonts w:hint="eastAsia"/>
          </w:rPr>
          <w:t>to do</w:t>
        </w:r>
        <w:r w:rsidR="0034452F">
          <w:t xml:space="preserve"> any </w:t>
        </w:r>
      </w:ins>
      <w:r w:rsidR="00263A9A" w:rsidRPr="00732929">
        <w:rPr>
          <w:rPrChange w:id="5522" w:author="Sam Simpson" w:date="2011-09-13T09:25:00Z">
            <w:rPr>
              <w:highlight w:val="yellow"/>
            </w:rPr>
          </w:rPrChange>
        </w:rPr>
        <w:t>remain</w:t>
      </w:r>
      <w:ins w:id="5523" w:author="Sam Simpson" w:date="2011-09-13T09:27:00Z">
        <w:r w:rsidR="0034452F">
          <w:t>ing</w:t>
        </w:r>
      </w:ins>
      <w:r w:rsidR="00263A9A" w:rsidRPr="00732929">
        <w:rPr>
          <w:rPrChange w:id="5524" w:author="Sam Simpson" w:date="2011-09-13T09:25:00Z">
            <w:rPr>
              <w:highlight w:val="yellow"/>
            </w:rPr>
          </w:rPrChange>
        </w:rPr>
        <w:t xml:space="preserve"> unassigned task</w:t>
      </w:r>
      <w:ins w:id="5525" w:author="Sam Simpson" w:date="2011-09-13T09:27:00Z">
        <w:r w:rsidR="0034452F">
          <w:t>s</w:t>
        </w:r>
      </w:ins>
      <w:r w:rsidR="00263A9A" w:rsidRPr="00732929">
        <w:rPr>
          <w:rPrChange w:id="5526" w:author="Sam Simpson" w:date="2011-09-13T09:25:00Z">
            <w:rPr>
              <w:highlight w:val="yellow"/>
            </w:rPr>
          </w:rPrChange>
        </w:rPr>
        <w:t xml:space="preserve"> (if</w:t>
      </w:r>
      <w:ins w:id="5527" w:author="Sam Simpson" w:date="2011-09-13T09:27:00Z">
        <w:r w:rsidR="0034452F">
          <w:t xml:space="preserve"> they</w:t>
        </w:r>
      </w:ins>
      <w:r w:rsidR="00263A9A" w:rsidRPr="00732929">
        <w:rPr>
          <w:rPrChange w:id="5528" w:author="Sam Simpson" w:date="2011-09-13T09:25:00Z">
            <w:rPr>
              <w:highlight w:val="yellow"/>
            </w:rPr>
          </w:rPrChange>
        </w:rPr>
        <w:t xml:space="preserve"> exist)</w:t>
      </w:r>
      <w:del w:id="5529" w:author="Sam Simpson" w:date="2011-09-13T09:27:00Z">
        <w:r w:rsidR="00263A9A" w:rsidRPr="00732929" w:rsidDel="0034452F">
          <w:rPr>
            <w:rPrChange w:id="5530" w:author="Sam Simpson" w:date="2011-09-13T09:25:00Z">
              <w:rPr>
                <w:highlight w:val="yellow"/>
              </w:rPr>
            </w:rPrChange>
          </w:rPr>
          <w:delText xml:space="preserve"> to do</w:delText>
        </w:r>
      </w:del>
      <w:r w:rsidR="00263A9A" w:rsidRPr="00732929">
        <w:rPr>
          <w:rPrChange w:id="5531" w:author="Sam Simpson" w:date="2011-09-13T09:25:00Z">
            <w:rPr>
              <w:highlight w:val="yellow"/>
            </w:rPr>
          </w:rPrChange>
        </w:rPr>
        <w:t>.</w:t>
      </w:r>
      <w:r w:rsidR="00073DF8" w:rsidRPr="00732929">
        <w:rPr>
          <w:rPrChange w:id="5532" w:author="Sam Simpson" w:date="2011-09-13T09:25:00Z">
            <w:rPr>
              <w:highlight w:val="yellow"/>
            </w:rPr>
          </w:rPrChange>
        </w:rPr>
        <w:t xml:space="preserve"> After every task </w:t>
      </w:r>
      <w:del w:id="5533" w:author="Sam Simpson" w:date="2011-09-13T09:28:00Z">
        <w:r w:rsidR="00073DF8" w:rsidRPr="00732929" w:rsidDel="002E5213">
          <w:rPr>
            <w:rPrChange w:id="5534" w:author="Sam Simpson" w:date="2011-09-13T09:25:00Z">
              <w:rPr>
                <w:highlight w:val="yellow"/>
              </w:rPr>
            </w:rPrChange>
          </w:rPr>
          <w:delText>finished</w:delText>
        </w:r>
      </w:del>
      <w:ins w:id="5535" w:author="Sam Simpson" w:date="2011-09-13T09:28:00Z">
        <w:r w:rsidR="002E5213">
          <w:t>is completed</w:t>
        </w:r>
      </w:ins>
      <w:r w:rsidR="00073DF8" w:rsidRPr="00732929">
        <w:rPr>
          <w:rPrChange w:id="5536" w:author="Sam Simpson" w:date="2011-09-13T09:25:00Z">
            <w:rPr>
              <w:highlight w:val="yellow"/>
            </w:rPr>
          </w:rPrChange>
        </w:rPr>
        <w:t>,</w:t>
      </w:r>
      <w:ins w:id="5537" w:author="Sam Simpson" w:date="2011-09-13T09:28:00Z">
        <w:r w:rsidR="002E5213">
          <w:t xml:space="preserve"> the</w:t>
        </w:r>
      </w:ins>
      <w:r w:rsidR="00073DF8" w:rsidRPr="00732929">
        <w:rPr>
          <w:rPrChange w:id="5538" w:author="Sam Simpson" w:date="2011-09-13T09:25:00Z">
            <w:rPr>
              <w:highlight w:val="yellow"/>
            </w:rPr>
          </w:rPrChange>
        </w:rPr>
        <w:t xml:space="preserve"> group leader merge</w:t>
      </w:r>
      <w:ins w:id="5539" w:author="Sam Simpson" w:date="2011-09-13T09:28:00Z">
        <w:r w:rsidR="002E5213">
          <w:t>s</w:t>
        </w:r>
      </w:ins>
      <w:r w:rsidR="00073DF8" w:rsidRPr="00732929">
        <w:rPr>
          <w:rPrChange w:id="5540" w:author="Sam Simpson" w:date="2011-09-13T09:25:00Z">
            <w:rPr>
              <w:highlight w:val="yellow"/>
            </w:rPr>
          </w:rPrChange>
        </w:rPr>
        <w:t xml:space="preserve"> all of them. </w:t>
      </w:r>
      <w:r w:rsidR="00F0646C" w:rsidRPr="00732929">
        <w:rPr>
          <w:rPrChange w:id="5541" w:author="Sam Simpson" w:date="2011-09-13T09:25:00Z">
            <w:rPr>
              <w:highlight w:val="yellow"/>
            </w:rPr>
          </w:rPrChange>
        </w:rPr>
        <w:t xml:space="preserve">After </w:t>
      </w:r>
      <w:del w:id="5542" w:author="Sam Simpson" w:date="2011-09-13T09:28:00Z">
        <w:r w:rsidR="00F0646C" w:rsidRPr="00732929" w:rsidDel="002E5213">
          <w:rPr>
            <w:rPrChange w:id="5543" w:author="Sam Simpson" w:date="2011-09-13T09:25:00Z">
              <w:rPr>
                <w:highlight w:val="yellow"/>
              </w:rPr>
            </w:rPrChange>
          </w:rPr>
          <w:delText>that</w:delText>
        </w:r>
      </w:del>
      <w:ins w:id="5544" w:author="Sam Simpson" w:date="2011-09-13T09:28:00Z">
        <w:r w:rsidR="002E5213">
          <w:t xml:space="preserve">which </w:t>
        </w:r>
      </w:ins>
      <w:del w:id="5545" w:author="Sam Simpson" w:date="2011-09-13T09:28:00Z">
        <w:r w:rsidR="00F0646C" w:rsidRPr="00732929" w:rsidDel="002E5213">
          <w:rPr>
            <w:rPrChange w:id="5546" w:author="Sam Simpson" w:date="2011-09-13T09:25:00Z">
              <w:rPr>
                <w:highlight w:val="yellow"/>
              </w:rPr>
            </w:rPrChange>
          </w:rPr>
          <w:delText>,</w:delText>
        </w:r>
        <w:r w:rsidR="00073DF8" w:rsidRPr="00732929" w:rsidDel="002E5213">
          <w:rPr>
            <w:rPrChange w:id="5547" w:author="Sam Simpson" w:date="2011-09-13T09:25:00Z">
              <w:rPr>
                <w:highlight w:val="yellow"/>
              </w:rPr>
            </w:rPrChange>
          </w:rPr>
          <w:delText xml:space="preserve"> </w:delText>
        </w:r>
      </w:del>
      <w:r w:rsidR="00073DF8" w:rsidRPr="00732929">
        <w:rPr>
          <w:rPrChange w:id="5548" w:author="Sam Simpson" w:date="2011-09-13T09:25:00Z">
            <w:rPr>
              <w:highlight w:val="yellow"/>
            </w:rPr>
          </w:rPrChange>
        </w:rPr>
        <w:t>the task will be finished.</w:t>
      </w:r>
    </w:p>
    <w:p w:rsidR="00A87985" w:rsidRPr="00F24AD4" w:rsidRDefault="004D334F">
      <w:pPr>
        <w:keepNext/>
        <w:spacing w:before="240" w:after="0" w:line="360" w:lineRule="auto"/>
        <w:rPr>
          <w:rPrChange w:id="5549" w:author="Sam Simpson" w:date="2011-09-13T09:28:00Z">
            <w:rPr>
              <w:highlight w:val="yellow"/>
            </w:rPr>
          </w:rPrChange>
        </w:rPr>
        <w:pPrChange w:id="5550" w:author="Sam" w:date="2011-09-12T19:53:00Z">
          <w:pPr>
            <w:keepNext/>
            <w:spacing w:before="240" w:after="0"/>
          </w:pPr>
        </w:pPrChange>
      </w:pPr>
      <w:r w:rsidRPr="005E26D6">
        <w:object w:dxaOrig="10242" w:dyaOrig="6812">
          <v:shape id="_x0000_i1026" type="#_x0000_t75" style="width:410.25pt;height:273.75pt" o:ole="">
            <v:imagedata r:id="rId15" o:title=""/>
          </v:shape>
          <o:OLEObject Type="Embed" ProgID="Visio.Drawing.11" ShapeID="_x0000_i1026" DrawAspect="Content" ObjectID="_1377495367" r:id="rId16"/>
        </w:object>
      </w:r>
    </w:p>
    <w:p w:rsidR="00E31189" w:rsidRPr="00F24AD4" w:rsidRDefault="00A87985">
      <w:pPr>
        <w:pStyle w:val="af5"/>
        <w:spacing w:line="360" w:lineRule="auto"/>
        <w:rPr>
          <w:rPrChange w:id="5551" w:author="Sam Simpson" w:date="2011-09-13T09:28:00Z">
            <w:rPr>
              <w:highlight w:val="yellow"/>
            </w:rPr>
          </w:rPrChange>
        </w:rPr>
        <w:pPrChange w:id="5552" w:author="Sam" w:date="2011-09-12T19:53:00Z">
          <w:pPr>
            <w:pStyle w:val="af5"/>
          </w:pPr>
        </w:pPrChange>
      </w:pPr>
      <w:bookmarkStart w:id="5553" w:name="_Ref303549852"/>
      <w:bookmarkStart w:id="5554" w:name="_Toc303571219"/>
      <w:r w:rsidRPr="00F24AD4">
        <w:rPr>
          <w:rPrChange w:id="5555" w:author="Sam Simpson" w:date="2011-09-13T09:28:00Z">
            <w:rPr>
              <w:highlight w:val="yellow"/>
            </w:rPr>
          </w:rPrChange>
        </w:rPr>
        <w:t xml:space="preserve">Figure </w:t>
      </w:r>
      <w:r w:rsidR="0057603F" w:rsidRPr="00F24AD4">
        <w:rPr>
          <w:rPrChange w:id="5556" w:author="Sam Simpson" w:date="2011-09-13T09:28:00Z">
            <w:rPr>
              <w:noProof/>
              <w:highlight w:val="yellow"/>
            </w:rPr>
          </w:rPrChange>
        </w:rPr>
        <w:fldChar w:fldCharType="begin"/>
      </w:r>
      <w:r w:rsidR="004F25A9" w:rsidRPr="00F24AD4">
        <w:rPr>
          <w:rPrChange w:id="5557" w:author="Sam Simpson" w:date="2011-09-13T09:28:00Z">
            <w:rPr>
              <w:highlight w:val="yellow"/>
            </w:rPr>
          </w:rPrChange>
        </w:rPr>
        <w:instrText xml:space="preserve"> SEQ Figure \* ARABIC </w:instrText>
      </w:r>
      <w:r w:rsidR="0057603F" w:rsidRPr="00F24AD4">
        <w:rPr>
          <w:rPrChange w:id="5558" w:author="Sam Simpson" w:date="2011-09-13T09:28:00Z">
            <w:rPr>
              <w:noProof/>
              <w:highlight w:val="yellow"/>
            </w:rPr>
          </w:rPrChange>
        </w:rPr>
        <w:fldChar w:fldCharType="separate"/>
      </w:r>
      <w:r w:rsidR="00707DEE" w:rsidRPr="00F24AD4">
        <w:rPr>
          <w:noProof/>
          <w:rPrChange w:id="5559" w:author="Sam Simpson" w:date="2011-09-13T09:28:00Z">
            <w:rPr>
              <w:noProof/>
              <w:highlight w:val="yellow"/>
            </w:rPr>
          </w:rPrChange>
        </w:rPr>
        <w:t>2</w:t>
      </w:r>
      <w:r w:rsidR="0057603F" w:rsidRPr="00F24AD4">
        <w:rPr>
          <w:noProof/>
          <w:rPrChange w:id="5560" w:author="Sam Simpson" w:date="2011-09-13T09:28:00Z">
            <w:rPr>
              <w:noProof/>
              <w:highlight w:val="yellow"/>
            </w:rPr>
          </w:rPrChange>
        </w:rPr>
        <w:fldChar w:fldCharType="end"/>
      </w:r>
      <w:bookmarkEnd w:id="5553"/>
      <w:r w:rsidR="00C62792" w:rsidRPr="00F24AD4">
        <w:rPr>
          <w:rPrChange w:id="5561" w:author="Sam Simpson" w:date="2011-09-13T09:28:00Z">
            <w:rPr>
              <w:highlight w:val="yellow"/>
            </w:rPr>
          </w:rPrChange>
        </w:rPr>
        <w:t xml:space="preserve"> - Group project work flow</w:t>
      </w:r>
      <w:r w:rsidRPr="00F24AD4">
        <w:rPr>
          <w:rPrChange w:id="5562" w:author="Sam Simpson" w:date="2011-09-13T09:28:00Z">
            <w:rPr>
              <w:highlight w:val="yellow"/>
            </w:rPr>
          </w:rPrChange>
        </w:rPr>
        <w:t>: Create project and assign tasks</w:t>
      </w:r>
      <w:bookmarkEnd w:id="5554"/>
    </w:p>
    <w:p w:rsidR="00BF5409" w:rsidRDefault="00A9549F">
      <w:pPr>
        <w:spacing w:line="360" w:lineRule="auto"/>
        <w:rPr>
          <w:ins w:id="5563" w:author="Sam Simpson" w:date="2011-09-13T09:36:00Z"/>
        </w:rPr>
        <w:pPrChange w:id="5564" w:author="Sam" w:date="2011-09-12T19:53:00Z">
          <w:pPr/>
        </w:pPrChange>
      </w:pPr>
      <w:r w:rsidRPr="000D3349">
        <w:fldChar w:fldCharType="begin"/>
      </w:r>
      <w:r w:rsidRPr="00F24AD4">
        <w:instrText xml:space="preserve"> REF _Ref303549852 \h  \* MERGEFORMAT </w:instrText>
      </w:r>
      <w:r w:rsidRPr="000D3349">
        <w:rPr>
          <w:rPrChange w:id="5565" w:author="Sam Simpson" w:date="2011-09-13T09:28:00Z">
            <w:rPr/>
          </w:rPrChange>
        </w:rPr>
        <w:fldChar w:fldCharType="separate"/>
      </w:r>
      <w:r w:rsidR="00707DEE" w:rsidRPr="00F24AD4">
        <w:rPr>
          <w:rPrChange w:id="5566" w:author="Sam Simpson" w:date="2011-09-13T09:28:00Z">
            <w:rPr>
              <w:highlight w:val="yellow"/>
            </w:rPr>
          </w:rPrChange>
        </w:rPr>
        <w:t>Figure 2</w:t>
      </w:r>
      <w:r w:rsidRPr="000D3349">
        <w:fldChar w:fldCharType="end"/>
      </w:r>
      <w:r w:rsidR="009A225A" w:rsidRPr="00F24AD4">
        <w:rPr>
          <w:rPrChange w:id="5567" w:author="Sam Simpson" w:date="2011-09-13T09:28:00Z">
            <w:rPr>
              <w:highlight w:val="yellow"/>
            </w:rPr>
          </w:rPrChange>
        </w:rPr>
        <w:t xml:space="preserve"> </w:t>
      </w:r>
      <w:r w:rsidR="0080226D" w:rsidRPr="00F24AD4">
        <w:rPr>
          <w:rPrChange w:id="5568" w:author="Sam Simpson" w:date="2011-09-13T09:28:00Z">
            <w:rPr>
              <w:highlight w:val="yellow"/>
            </w:rPr>
          </w:rPrChange>
        </w:rPr>
        <w:t>d</w:t>
      </w:r>
      <w:r w:rsidR="000D189A" w:rsidRPr="00F24AD4">
        <w:rPr>
          <w:rPrChange w:id="5569" w:author="Sam Simpson" w:date="2011-09-13T09:28:00Z">
            <w:rPr>
              <w:highlight w:val="yellow"/>
            </w:rPr>
          </w:rPrChange>
        </w:rPr>
        <w:t>escribes the details of</w:t>
      </w:r>
      <w:r w:rsidR="0080226D" w:rsidRPr="00F24AD4">
        <w:rPr>
          <w:rPrChange w:id="5570" w:author="Sam Simpson" w:date="2011-09-13T09:28:00Z">
            <w:rPr>
              <w:highlight w:val="yellow"/>
            </w:rPr>
          </w:rPrChange>
        </w:rPr>
        <w:t xml:space="preserve"> </w:t>
      </w:r>
      <w:ins w:id="5571" w:author="Sam Simpson" w:date="2011-09-13T09:32:00Z">
        <w:r w:rsidR="001F5D04">
          <w:t xml:space="preserve">the </w:t>
        </w:r>
      </w:ins>
      <w:r w:rsidR="0080226D" w:rsidRPr="00F24AD4">
        <w:rPr>
          <w:rPrChange w:id="5572" w:author="Sam Simpson" w:date="2011-09-13T09:28:00Z">
            <w:rPr>
              <w:highlight w:val="yellow"/>
            </w:rPr>
          </w:rPrChange>
        </w:rPr>
        <w:t xml:space="preserve">first stage of </w:t>
      </w:r>
      <w:r w:rsidRPr="000D3349">
        <w:fldChar w:fldCharType="begin"/>
      </w:r>
      <w:r w:rsidRPr="00F24AD4">
        <w:instrText xml:space="preserve"> REF _Ref303545297 \h  \* MERGEFORMAT </w:instrText>
      </w:r>
      <w:r w:rsidRPr="000D3349">
        <w:rPr>
          <w:rPrChange w:id="5573" w:author="Sam Simpson" w:date="2011-09-13T09:28:00Z">
            <w:rPr/>
          </w:rPrChange>
        </w:rPr>
        <w:fldChar w:fldCharType="separate"/>
      </w:r>
      <w:r w:rsidR="00707DEE" w:rsidRPr="00F24AD4">
        <w:rPr>
          <w:rPrChange w:id="5574" w:author="Sam Simpson" w:date="2011-09-13T09:28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80226D" w:rsidRPr="00F24AD4">
        <w:rPr>
          <w:rPrChange w:id="5575" w:author="Sam Simpson" w:date="2011-09-13T09:28:00Z">
            <w:rPr>
              <w:highlight w:val="yellow"/>
            </w:rPr>
          </w:rPrChange>
        </w:rPr>
        <w:t>.</w:t>
      </w:r>
      <w:r w:rsidR="009A225A" w:rsidRPr="00F24AD4">
        <w:rPr>
          <w:rPrChange w:id="5576" w:author="Sam Simpson" w:date="2011-09-13T09:28:00Z">
            <w:rPr>
              <w:highlight w:val="yellow"/>
            </w:rPr>
          </w:rPrChange>
        </w:rPr>
        <w:t xml:space="preserve"> </w:t>
      </w:r>
      <w:r w:rsidR="005C5369" w:rsidRPr="00F24AD4">
        <w:rPr>
          <w:rPrChange w:id="5577" w:author="Sam Simpson" w:date="2011-09-13T09:28:00Z">
            <w:rPr>
              <w:highlight w:val="yellow"/>
            </w:rPr>
          </w:rPrChange>
        </w:rPr>
        <w:t>Wh</w:t>
      </w:r>
      <w:r w:rsidR="0013539C" w:rsidRPr="00F24AD4">
        <w:rPr>
          <w:rPrChange w:id="5578" w:author="Sam Simpson" w:date="2011-09-13T09:28:00Z">
            <w:rPr>
              <w:highlight w:val="yellow"/>
            </w:rPr>
          </w:rPrChange>
        </w:rPr>
        <w:t xml:space="preserve">en starting a group project, everyone in the group should </w:t>
      </w:r>
      <w:del w:id="5579" w:author="Sam Simpson" w:date="2011-09-13T09:32:00Z">
        <w:r w:rsidR="0013539C" w:rsidRPr="00F24AD4" w:rsidDel="001F5D04">
          <w:rPr>
            <w:rPrChange w:id="5580" w:author="Sam Simpson" w:date="2011-09-13T09:28:00Z">
              <w:rPr>
                <w:highlight w:val="yellow"/>
              </w:rPr>
            </w:rPrChange>
          </w:rPr>
          <w:delText xml:space="preserve">have a </w:delText>
        </w:r>
      </w:del>
      <w:r w:rsidR="0013539C" w:rsidRPr="00F24AD4">
        <w:rPr>
          <w:rPrChange w:id="5581" w:author="Sam Simpson" w:date="2011-09-13T09:28:00Z">
            <w:rPr>
              <w:highlight w:val="yellow"/>
            </w:rPr>
          </w:rPrChange>
        </w:rPr>
        <w:t>meet</w:t>
      </w:r>
      <w:del w:id="5582" w:author="Sam Simpson" w:date="2011-09-13T09:32:00Z">
        <w:r w:rsidR="0013539C" w:rsidRPr="00F24AD4" w:rsidDel="001F5D04">
          <w:rPr>
            <w:rPrChange w:id="5583" w:author="Sam Simpson" w:date="2011-09-13T09:28:00Z">
              <w:rPr>
                <w:highlight w:val="yellow"/>
              </w:rPr>
            </w:rPrChange>
          </w:rPr>
          <w:delText>ing</w:delText>
        </w:r>
      </w:del>
      <w:r w:rsidR="0013539C" w:rsidRPr="00F24AD4">
        <w:rPr>
          <w:rPrChange w:id="5584" w:author="Sam Simpson" w:date="2011-09-13T09:28:00Z">
            <w:rPr>
              <w:highlight w:val="yellow"/>
            </w:rPr>
          </w:rPrChange>
        </w:rPr>
        <w:t xml:space="preserve"> to discuss each member’s different abilities </w:t>
      </w:r>
      <w:del w:id="5585" w:author="Sam Simpson" w:date="2011-09-13T09:32:00Z">
        <w:r w:rsidR="0013539C" w:rsidRPr="00F24AD4" w:rsidDel="001F5D04">
          <w:rPr>
            <w:rPrChange w:id="5586" w:author="Sam Simpson" w:date="2011-09-13T09:28:00Z">
              <w:rPr>
                <w:highlight w:val="yellow"/>
              </w:rPr>
            </w:rPrChange>
          </w:rPr>
          <w:delText xml:space="preserve">to </w:delText>
        </w:r>
      </w:del>
      <w:ins w:id="5587" w:author="Sam Simpson" w:date="2011-09-13T09:32:00Z">
        <w:r w:rsidR="001F5D04">
          <w:t>in</w:t>
        </w:r>
        <w:r w:rsidR="001F5D04" w:rsidRPr="00F24AD4">
          <w:rPr>
            <w:rPrChange w:id="5588" w:author="Sam Simpson" w:date="2011-09-13T09:28:00Z">
              <w:rPr>
                <w:highlight w:val="yellow"/>
              </w:rPr>
            </w:rPrChange>
          </w:rPr>
          <w:t xml:space="preserve"> </w:t>
        </w:r>
      </w:ins>
      <w:r w:rsidR="0013539C" w:rsidRPr="00F24AD4">
        <w:rPr>
          <w:rPrChange w:id="5589" w:author="Sam Simpson" w:date="2011-09-13T09:28:00Z">
            <w:rPr>
              <w:highlight w:val="yellow"/>
            </w:rPr>
          </w:rPrChange>
        </w:rPr>
        <w:t xml:space="preserve">the project. The member who has the most obvious leadership </w:t>
      </w:r>
      <w:ins w:id="5590" w:author="Sam Simpson" w:date="2011-09-13T09:32:00Z">
        <w:r w:rsidR="001F5D04">
          <w:t xml:space="preserve">qualities </w:t>
        </w:r>
      </w:ins>
      <w:r w:rsidR="0013539C" w:rsidRPr="00F24AD4">
        <w:rPr>
          <w:rPrChange w:id="5591" w:author="Sam Simpson" w:date="2011-09-13T09:28:00Z">
            <w:rPr>
              <w:highlight w:val="yellow"/>
            </w:rPr>
          </w:rPrChange>
        </w:rPr>
        <w:t xml:space="preserve">should </w:t>
      </w:r>
      <w:del w:id="5592" w:author="Sam Simpson" w:date="2011-09-13T09:33:00Z">
        <w:r w:rsidR="0013539C" w:rsidRPr="00F24AD4" w:rsidDel="001F5D04">
          <w:rPr>
            <w:rPrChange w:id="5593" w:author="Sam Simpson" w:date="2011-09-13T09:28:00Z">
              <w:rPr>
                <w:highlight w:val="yellow"/>
              </w:rPr>
            </w:rPrChange>
          </w:rPr>
          <w:delText xml:space="preserve">be </w:delText>
        </w:r>
      </w:del>
      <w:r w:rsidR="0013539C" w:rsidRPr="00F24AD4">
        <w:rPr>
          <w:rPrChange w:id="5594" w:author="Sam Simpson" w:date="2011-09-13T09:28:00Z">
            <w:rPr>
              <w:highlight w:val="yellow"/>
            </w:rPr>
          </w:rPrChange>
        </w:rPr>
        <w:t xml:space="preserve">act as </w:t>
      </w:r>
      <w:del w:id="5595" w:author="Sam Simpson" w:date="2011-09-13T09:33:00Z">
        <w:r w:rsidR="0013539C" w:rsidRPr="00F24AD4" w:rsidDel="001F5D04">
          <w:rPr>
            <w:rPrChange w:id="5596" w:author="Sam Simpson" w:date="2011-09-13T09:28:00Z">
              <w:rPr>
                <w:highlight w:val="yellow"/>
              </w:rPr>
            </w:rPrChange>
          </w:rPr>
          <w:delText xml:space="preserve">a </w:delText>
        </w:r>
      </w:del>
      <w:ins w:id="5597" w:author="Sam Simpson" w:date="2011-09-13T09:33:00Z">
        <w:r w:rsidR="001F5D04">
          <w:t>the</w:t>
        </w:r>
        <w:r w:rsidR="001F5D04" w:rsidRPr="00F24AD4">
          <w:rPr>
            <w:rPrChange w:id="5598" w:author="Sam Simpson" w:date="2011-09-13T09:28:00Z">
              <w:rPr>
                <w:highlight w:val="yellow"/>
              </w:rPr>
            </w:rPrChange>
          </w:rPr>
          <w:t xml:space="preserve"> </w:t>
        </w:r>
      </w:ins>
      <w:r w:rsidR="0013539C" w:rsidRPr="00F24AD4">
        <w:rPr>
          <w:rPrChange w:id="5599" w:author="Sam Simpson" w:date="2011-09-13T09:28:00Z">
            <w:rPr>
              <w:highlight w:val="yellow"/>
            </w:rPr>
          </w:rPrChange>
        </w:rPr>
        <w:t xml:space="preserve">group leader. </w:t>
      </w:r>
    </w:p>
    <w:p w:rsidR="00BF5409" w:rsidRDefault="0013539C">
      <w:pPr>
        <w:spacing w:line="360" w:lineRule="auto"/>
        <w:rPr>
          <w:ins w:id="5600" w:author="Sam Simpson" w:date="2011-09-13T09:36:00Z"/>
        </w:rPr>
        <w:pPrChange w:id="5601" w:author="Sam" w:date="2011-09-12T19:53:00Z">
          <w:pPr/>
        </w:pPrChange>
      </w:pPr>
      <w:r w:rsidRPr="00F24AD4">
        <w:rPr>
          <w:rPrChange w:id="5602" w:author="Sam Simpson" w:date="2011-09-13T09:28:00Z">
            <w:rPr>
              <w:highlight w:val="yellow"/>
            </w:rPr>
          </w:rPrChange>
        </w:rPr>
        <w:t>After decid</w:t>
      </w:r>
      <w:ins w:id="5603" w:author="Sam Simpson" w:date="2011-09-13T09:33:00Z">
        <w:r w:rsidR="001F5D04">
          <w:t xml:space="preserve">ing on </w:t>
        </w:r>
      </w:ins>
      <w:del w:id="5604" w:author="Sam Simpson" w:date="2011-09-13T09:33:00Z">
        <w:r w:rsidRPr="00F24AD4" w:rsidDel="001F5D04">
          <w:rPr>
            <w:rPrChange w:id="5605" w:author="Sam Simpson" w:date="2011-09-13T09:28:00Z">
              <w:rPr>
                <w:highlight w:val="yellow"/>
              </w:rPr>
            </w:rPrChange>
          </w:rPr>
          <w:delText xml:space="preserve">ed </w:delText>
        </w:r>
      </w:del>
      <w:r w:rsidRPr="00F24AD4">
        <w:rPr>
          <w:rPrChange w:id="5606" w:author="Sam Simpson" w:date="2011-09-13T09:28:00Z">
            <w:rPr>
              <w:highlight w:val="yellow"/>
            </w:rPr>
          </w:rPrChange>
        </w:rPr>
        <w:t>the group leader, the group leader should sign in</w:t>
      </w:r>
      <w:ins w:id="5607" w:author="Sam Simpson" w:date="2011-09-13T09:33:00Z">
        <w:r w:rsidR="00D82C0A">
          <w:t>to</w:t>
        </w:r>
      </w:ins>
      <w:r w:rsidRPr="00F24AD4">
        <w:rPr>
          <w:rPrChange w:id="5608" w:author="Sam Simpson" w:date="2011-09-13T09:28:00Z">
            <w:rPr>
              <w:highlight w:val="yellow"/>
            </w:rPr>
          </w:rPrChange>
        </w:rPr>
        <w:t xml:space="preserve"> the system, create a group project and input </w:t>
      </w:r>
      <w:del w:id="5609" w:author="Sam Simpson" w:date="2011-09-13T09:33:00Z">
        <w:r w:rsidRPr="00F24AD4" w:rsidDel="00D82C0A">
          <w:rPr>
            <w:rPrChange w:id="5610" w:author="Sam Simpson" w:date="2011-09-13T09:28:00Z">
              <w:rPr>
                <w:highlight w:val="yellow"/>
              </w:rPr>
            </w:rPrChange>
          </w:rPr>
          <w:delText xml:space="preserve">some </w:delText>
        </w:r>
      </w:del>
      <w:ins w:id="5611" w:author="Sam Simpson" w:date="2011-09-13T09:33:00Z">
        <w:r w:rsidR="00D82C0A">
          <w:t>the</w:t>
        </w:r>
        <w:r w:rsidR="00D82C0A" w:rsidRPr="00F24AD4">
          <w:rPr>
            <w:rPrChange w:id="5612" w:author="Sam Simpson" w:date="2011-09-13T09:28:00Z">
              <w:rPr>
                <w:highlight w:val="yellow"/>
              </w:rPr>
            </w:rPrChange>
          </w:rPr>
          <w:t xml:space="preserve"> </w:t>
        </w:r>
      </w:ins>
      <w:r w:rsidRPr="00F24AD4">
        <w:rPr>
          <w:rPrChange w:id="5613" w:author="Sam Simpson" w:date="2011-09-13T09:28:00Z">
            <w:rPr>
              <w:highlight w:val="yellow"/>
            </w:rPr>
          </w:rPrChange>
        </w:rPr>
        <w:t xml:space="preserve">details of the project, such as project name, start time, end time and description. </w:t>
      </w:r>
    </w:p>
    <w:p w:rsidR="00BF5409" w:rsidRDefault="0013539C">
      <w:pPr>
        <w:spacing w:line="360" w:lineRule="auto"/>
        <w:rPr>
          <w:ins w:id="5614" w:author="Sam Simpson" w:date="2011-09-13T09:36:00Z"/>
        </w:rPr>
        <w:pPrChange w:id="5615" w:author="Sam" w:date="2011-09-12T19:53:00Z">
          <w:pPr/>
        </w:pPrChange>
      </w:pPr>
      <w:r w:rsidRPr="00F24AD4">
        <w:rPr>
          <w:rPrChange w:id="5616" w:author="Sam Simpson" w:date="2011-09-13T09:28:00Z">
            <w:rPr>
              <w:highlight w:val="yellow"/>
            </w:rPr>
          </w:rPrChange>
        </w:rPr>
        <w:t>When</w:t>
      </w:r>
      <w:ins w:id="5617" w:author="Sam Simpson" w:date="2011-09-13T09:34:00Z">
        <w:r w:rsidR="00D82C0A">
          <w:t xml:space="preserve"> the</w:t>
        </w:r>
      </w:ins>
      <w:ins w:id="5618" w:author="Sam Simpson" w:date="2011-09-13T09:33:00Z">
        <w:r w:rsidR="00D82C0A">
          <w:t xml:space="preserve"> </w:t>
        </w:r>
      </w:ins>
      <w:ins w:id="5619" w:author="Sam Simpson" w:date="2011-09-13T09:34:00Z">
        <w:r w:rsidR="00D82C0A" w:rsidRPr="00E2021D">
          <w:rPr>
            <w:rFonts w:hint="eastAsia"/>
          </w:rPr>
          <w:t>project</w:t>
        </w:r>
        <w:r w:rsidR="00D82C0A">
          <w:t xml:space="preserve"> </w:t>
        </w:r>
        <w:r w:rsidR="00D82C0A" w:rsidRPr="00E2021D">
          <w:rPr>
            <w:rFonts w:hint="eastAsia"/>
          </w:rPr>
          <w:t>creati</w:t>
        </w:r>
        <w:r w:rsidR="00D82C0A">
          <w:t>o</w:t>
        </w:r>
        <w:r w:rsidR="00D82C0A" w:rsidRPr="00E2021D">
          <w:rPr>
            <w:rFonts w:hint="eastAsia"/>
          </w:rPr>
          <w:t xml:space="preserve">n </w:t>
        </w:r>
        <w:r w:rsidR="00D82C0A">
          <w:t xml:space="preserve">is </w:t>
        </w:r>
      </w:ins>
      <w:del w:id="5620" w:author="Sam Simpson" w:date="2011-09-13T09:34:00Z">
        <w:r w:rsidRPr="00F24AD4" w:rsidDel="00D82C0A">
          <w:rPr>
            <w:rPrChange w:id="5621" w:author="Sam Simpson" w:date="2011-09-13T09:28:00Z">
              <w:rPr>
                <w:highlight w:val="yellow"/>
              </w:rPr>
            </w:rPrChange>
          </w:rPr>
          <w:delText xml:space="preserve"> </w:delText>
        </w:r>
      </w:del>
      <w:r w:rsidRPr="00F24AD4">
        <w:rPr>
          <w:rPrChange w:id="5622" w:author="Sam Simpson" w:date="2011-09-13T09:28:00Z">
            <w:rPr>
              <w:highlight w:val="yellow"/>
            </w:rPr>
          </w:rPrChange>
        </w:rPr>
        <w:t>finished</w:t>
      </w:r>
      <w:del w:id="5623" w:author="Sam Simpson" w:date="2011-09-13T09:34:00Z">
        <w:r w:rsidRPr="00F24AD4" w:rsidDel="00D82C0A">
          <w:rPr>
            <w:rPrChange w:id="5624" w:author="Sam Simpson" w:date="2011-09-13T09:28:00Z">
              <w:rPr>
                <w:highlight w:val="yellow"/>
              </w:rPr>
            </w:rPrChange>
          </w:rPr>
          <w:delText xml:space="preserve"> creating a project</w:delText>
        </w:r>
      </w:del>
      <w:r w:rsidRPr="00F24AD4">
        <w:rPr>
          <w:rPrChange w:id="5625" w:author="Sam Simpson" w:date="2011-09-13T09:28:00Z">
            <w:rPr>
              <w:highlight w:val="yellow"/>
            </w:rPr>
          </w:rPrChange>
        </w:rPr>
        <w:t xml:space="preserve">, the user who did this will be </w:t>
      </w:r>
      <w:proofErr w:type="gramStart"/>
      <w:r w:rsidRPr="00F24AD4">
        <w:rPr>
          <w:rPrChange w:id="5626" w:author="Sam Simpson" w:date="2011-09-13T09:28:00Z">
            <w:rPr>
              <w:highlight w:val="yellow"/>
            </w:rPr>
          </w:rPrChange>
        </w:rPr>
        <w:t>treat</w:t>
      </w:r>
      <w:proofErr w:type="gramEnd"/>
      <w:r w:rsidRPr="00F24AD4">
        <w:rPr>
          <w:rPrChange w:id="5627" w:author="Sam Simpson" w:date="2011-09-13T09:28:00Z">
            <w:rPr>
              <w:highlight w:val="yellow"/>
            </w:rPr>
          </w:rPrChange>
        </w:rPr>
        <w:t xml:space="preserve"> as group leader automatically</w:t>
      </w:r>
      <w:ins w:id="5628" w:author="Sam Simpson" w:date="2011-09-13T09:34:00Z">
        <w:r w:rsidR="0014677A">
          <w:t>;</w:t>
        </w:r>
      </w:ins>
      <w:del w:id="5629" w:author="Sam Simpson" w:date="2011-09-13T09:34:00Z">
        <w:r w:rsidRPr="00F24AD4" w:rsidDel="0014677A">
          <w:rPr>
            <w:rPrChange w:id="5630" w:author="Sam Simpson" w:date="2011-09-13T09:28:00Z">
              <w:rPr>
                <w:highlight w:val="yellow"/>
              </w:rPr>
            </w:rPrChange>
          </w:rPr>
          <w:delText>,</w:delText>
        </w:r>
      </w:del>
      <w:r w:rsidRPr="00F24AD4">
        <w:rPr>
          <w:rPrChange w:id="5631" w:author="Sam Simpson" w:date="2011-09-13T09:28:00Z">
            <w:rPr>
              <w:highlight w:val="yellow"/>
            </w:rPr>
          </w:rPrChange>
        </w:rPr>
        <w:t xml:space="preserve"> </w:t>
      </w:r>
      <w:del w:id="5632" w:author="Sam Simpson" w:date="2011-09-13T09:34:00Z">
        <w:r w:rsidRPr="00F24AD4" w:rsidDel="0014677A">
          <w:rPr>
            <w:rPrChange w:id="5633" w:author="Sam Simpson" w:date="2011-09-13T09:28:00Z">
              <w:rPr>
                <w:highlight w:val="yellow"/>
              </w:rPr>
            </w:rPrChange>
          </w:rPr>
          <w:delText xml:space="preserve">then </w:delText>
        </w:r>
      </w:del>
      <w:r w:rsidRPr="00F24AD4">
        <w:rPr>
          <w:rPrChange w:id="5634" w:author="Sam Simpson" w:date="2011-09-13T09:28:00Z">
            <w:rPr>
              <w:highlight w:val="yellow"/>
            </w:rPr>
          </w:rPrChange>
        </w:rPr>
        <w:t xml:space="preserve">the group leader can </w:t>
      </w:r>
      <w:ins w:id="5635" w:author="Sam Simpson" w:date="2011-09-13T09:35:00Z">
        <w:r w:rsidR="0014677A" w:rsidRPr="00EA676F">
          <w:rPr>
            <w:rFonts w:hint="eastAsia"/>
          </w:rPr>
          <w:t xml:space="preserve">then </w:t>
        </w:r>
      </w:ins>
      <w:r w:rsidRPr="00F24AD4">
        <w:rPr>
          <w:rPrChange w:id="5636" w:author="Sam Simpson" w:date="2011-09-13T09:28:00Z">
            <w:rPr>
              <w:highlight w:val="yellow"/>
            </w:rPr>
          </w:rPrChange>
        </w:rPr>
        <w:t>continue creat</w:t>
      </w:r>
      <w:ins w:id="5637" w:author="Sam Simpson" w:date="2011-09-13T09:35:00Z">
        <w:r w:rsidR="0014677A">
          <w:t>ing</w:t>
        </w:r>
      </w:ins>
      <w:del w:id="5638" w:author="Sam Simpson" w:date="2011-09-13T09:35:00Z">
        <w:r w:rsidRPr="00F24AD4" w:rsidDel="0014677A">
          <w:rPr>
            <w:rPrChange w:id="5639" w:author="Sam Simpson" w:date="2011-09-13T09:28:00Z">
              <w:rPr>
                <w:highlight w:val="yellow"/>
              </w:rPr>
            </w:rPrChange>
          </w:rPr>
          <w:delText>e</w:delText>
        </w:r>
      </w:del>
      <w:r w:rsidRPr="00F24AD4">
        <w:rPr>
          <w:rPrChange w:id="5640" w:author="Sam Simpson" w:date="2011-09-13T09:28:00Z">
            <w:rPr>
              <w:highlight w:val="yellow"/>
            </w:rPr>
          </w:rPrChange>
        </w:rPr>
        <w:t xml:space="preserve"> tasks belong</w:t>
      </w:r>
      <w:ins w:id="5641" w:author="Sam Simpson" w:date="2011-09-13T09:35:00Z">
        <w:r w:rsidR="0014677A">
          <w:t>ing</w:t>
        </w:r>
      </w:ins>
      <w:r w:rsidRPr="00F24AD4">
        <w:rPr>
          <w:rPrChange w:id="5642" w:author="Sam Simpson" w:date="2011-09-13T09:28:00Z">
            <w:rPr>
              <w:highlight w:val="yellow"/>
            </w:rPr>
          </w:rPrChange>
        </w:rPr>
        <w:t xml:space="preserve"> to the project. In creating tasks, the group leader should give</w:t>
      </w:r>
      <w:ins w:id="5643" w:author="Sam Simpson" w:date="2011-09-13T09:35:00Z">
        <w:r w:rsidR="0014677A">
          <w:t xml:space="preserve"> the</w:t>
        </w:r>
      </w:ins>
      <w:r w:rsidRPr="00F24AD4">
        <w:rPr>
          <w:rPrChange w:id="5644" w:author="Sam Simpson" w:date="2011-09-13T09:28:00Z">
            <w:rPr>
              <w:highlight w:val="yellow"/>
            </w:rPr>
          </w:rPrChange>
        </w:rPr>
        <w:t xml:space="preserve"> details </w:t>
      </w:r>
      <w:del w:id="5645" w:author="Sam Simpson" w:date="2011-09-13T09:35:00Z">
        <w:r w:rsidRPr="00F24AD4" w:rsidDel="0014677A">
          <w:rPr>
            <w:rPrChange w:id="5646" w:author="Sam Simpson" w:date="2011-09-13T09:28:00Z">
              <w:rPr>
                <w:highlight w:val="yellow"/>
              </w:rPr>
            </w:rPrChange>
          </w:rPr>
          <w:delText xml:space="preserve">to </w:delText>
        </w:r>
      </w:del>
      <w:ins w:id="5647" w:author="Sam Simpson" w:date="2011-09-13T09:35:00Z">
        <w:r w:rsidR="0014677A">
          <w:t>of</w:t>
        </w:r>
        <w:r w:rsidR="0014677A" w:rsidRPr="00F24AD4">
          <w:rPr>
            <w:rPrChange w:id="5648" w:author="Sam Simpson" w:date="2011-09-13T09:28:00Z">
              <w:rPr>
                <w:highlight w:val="yellow"/>
              </w:rPr>
            </w:rPrChange>
          </w:rPr>
          <w:t xml:space="preserve"> </w:t>
        </w:r>
      </w:ins>
      <w:r w:rsidRPr="00F24AD4">
        <w:rPr>
          <w:rPrChange w:id="5649" w:author="Sam Simpson" w:date="2011-09-13T09:28:00Z">
            <w:rPr>
              <w:highlight w:val="yellow"/>
            </w:rPr>
          </w:rPrChange>
        </w:rPr>
        <w:t>each task, like task name, start time, due time</w:t>
      </w:r>
      <w:ins w:id="5650" w:author="Sam Simpson" w:date="2011-09-13T09:35:00Z">
        <w:r w:rsidR="0014677A">
          <w:t xml:space="preserve"> and</w:t>
        </w:r>
      </w:ins>
      <w:del w:id="5651" w:author="Sam Simpson" w:date="2011-09-13T09:35:00Z">
        <w:r w:rsidRPr="00F24AD4" w:rsidDel="0014677A">
          <w:rPr>
            <w:rPrChange w:id="5652" w:author="Sam Simpson" w:date="2011-09-13T09:28:00Z">
              <w:rPr>
                <w:highlight w:val="yellow"/>
              </w:rPr>
            </w:rPrChange>
          </w:rPr>
          <w:delText>,</w:delText>
        </w:r>
      </w:del>
      <w:r w:rsidRPr="00F24AD4">
        <w:rPr>
          <w:rPrChange w:id="5653" w:author="Sam Simpson" w:date="2011-09-13T09:28:00Z">
            <w:rPr>
              <w:highlight w:val="yellow"/>
            </w:rPr>
          </w:rPrChange>
        </w:rPr>
        <w:t xml:space="preserve"> description. A task also ha</w:t>
      </w:r>
      <w:ins w:id="5654" w:author="Sam Simpson" w:date="2011-09-13T09:35:00Z">
        <w:r w:rsidR="00BF5409">
          <w:t>s the</w:t>
        </w:r>
      </w:ins>
      <w:del w:id="5655" w:author="Sam Simpson" w:date="2011-09-13T09:35:00Z">
        <w:r w:rsidRPr="00F24AD4" w:rsidDel="00BF5409">
          <w:rPr>
            <w:rPrChange w:id="5656" w:author="Sam Simpson" w:date="2011-09-13T09:28:00Z">
              <w:rPr>
                <w:highlight w:val="yellow"/>
              </w:rPr>
            </w:rPrChange>
          </w:rPr>
          <w:delText>ve a</w:delText>
        </w:r>
      </w:del>
      <w:r w:rsidRPr="00F24AD4">
        <w:rPr>
          <w:rPrChange w:id="5657" w:author="Sam Simpson" w:date="2011-09-13T09:28:00Z">
            <w:rPr>
              <w:highlight w:val="yellow"/>
            </w:rPr>
          </w:rPrChange>
        </w:rPr>
        <w:t xml:space="preserve"> propert</w:t>
      </w:r>
      <w:ins w:id="5658" w:author="Sam Simpson" w:date="2011-09-13T09:35:00Z">
        <w:r w:rsidR="00BF5409">
          <w:t>ies</w:t>
        </w:r>
      </w:ins>
      <w:del w:id="5659" w:author="Sam Simpson" w:date="2011-09-13T09:35:00Z">
        <w:r w:rsidRPr="00F24AD4" w:rsidDel="00BF5409">
          <w:rPr>
            <w:rPrChange w:id="5660" w:author="Sam Simpson" w:date="2011-09-13T09:28:00Z">
              <w:rPr>
                <w:highlight w:val="yellow"/>
              </w:rPr>
            </w:rPrChange>
          </w:rPr>
          <w:delText>y</w:delText>
        </w:r>
      </w:del>
      <w:r w:rsidRPr="00F24AD4">
        <w:rPr>
          <w:rPrChange w:id="5661" w:author="Sam Simpson" w:date="2011-09-13T09:28:00Z">
            <w:rPr>
              <w:highlight w:val="yellow"/>
            </w:rPr>
          </w:rPrChange>
        </w:rPr>
        <w:t xml:space="preserve"> of </w:t>
      </w:r>
      <w:ins w:id="5662" w:author="Sam Simpson" w:date="2011-09-13T09:35:00Z">
        <w:r w:rsidR="00BF5409">
          <w:t xml:space="preserve">any </w:t>
        </w:r>
      </w:ins>
      <w:r w:rsidRPr="00F24AD4">
        <w:rPr>
          <w:rPrChange w:id="5663" w:author="Sam Simpson" w:date="2011-09-13T09:28:00Z">
            <w:rPr>
              <w:highlight w:val="yellow"/>
            </w:rPr>
          </w:rPrChange>
        </w:rPr>
        <w:t xml:space="preserve">predecessor task, </w:t>
      </w:r>
      <w:del w:id="5664" w:author="Sam Simpson" w:date="2011-09-13T13:10:00Z">
        <w:r w:rsidRPr="002A249A" w:rsidDel="002A249A">
          <w:rPr>
            <w:rPrChange w:id="5665" w:author="Sam Simpson" w:date="2011-09-13T13:10:00Z">
              <w:rPr>
                <w:highlight w:val="yellow"/>
              </w:rPr>
            </w:rPrChange>
          </w:rPr>
          <w:delText xml:space="preserve">it </w:delText>
        </w:r>
      </w:del>
      <w:ins w:id="5666" w:author="Sam Simpson" w:date="2011-09-13T13:10:00Z">
        <w:r w:rsidR="002A249A" w:rsidRPr="002A249A">
          <w:rPr>
            <w:rPrChange w:id="5667" w:author="Sam Simpson" w:date="2011-09-13T13:10:00Z">
              <w:rPr>
                <w:highlight w:val="yellow"/>
              </w:rPr>
            </w:rPrChange>
          </w:rPr>
          <w:t xml:space="preserve">which </w:t>
        </w:r>
      </w:ins>
      <w:del w:id="5668" w:author="Sam Simpson" w:date="2011-09-13T13:10:00Z">
        <w:r w:rsidRPr="002A249A" w:rsidDel="002A249A">
          <w:rPr>
            <w:rPrChange w:id="5669" w:author="Sam Simpson" w:date="2011-09-13T13:10:00Z">
              <w:rPr>
                <w:highlight w:val="yellow"/>
              </w:rPr>
            </w:rPrChange>
          </w:rPr>
          <w:delText xml:space="preserve">could </w:delText>
        </w:r>
      </w:del>
      <w:ins w:id="5670" w:author="Sam Simpson" w:date="2011-09-13T13:10:00Z">
        <w:r w:rsidR="002A249A" w:rsidRPr="002A249A">
          <w:rPr>
            <w:rPrChange w:id="5671" w:author="Sam Simpson" w:date="2011-09-13T13:10:00Z">
              <w:rPr>
                <w:highlight w:val="yellow"/>
              </w:rPr>
            </w:rPrChange>
          </w:rPr>
          <w:t xml:space="preserve">can </w:t>
        </w:r>
      </w:ins>
      <w:r w:rsidRPr="002A249A">
        <w:rPr>
          <w:rPrChange w:id="5672" w:author="Sam Simpson" w:date="2011-09-13T13:10:00Z">
            <w:rPr>
              <w:highlight w:val="yellow"/>
            </w:rPr>
          </w:rPrChange>
        </w:rPr>
        <w:t>be set when creating the task.</w:t>
      </w:r>
      <w:r w:rsidRPr="001A5888">
        <w:rPr>
          <w:rFonts w:hint="eastAsia"/>
          <w:highlight w:val="yellow"/>
        </w:rPr>
        <w:t xml:space="preserve"> </w:t>
      </w:r>
    </w:p>
    <w:p w:rsidR="0013539C" w:rsidRPr="00BF5409" w:rsidRDefault="0013539C">
      <w:pPr>
        <w:spacing w:line="360" w:lineRule="auto"/>
        <w:rPr>
          <w:rPrChange w:id="5673" w:author="Sam Simpson" w:date="2011-09-13T09:35:00Z">
            <w:rPr>
              <w:highlight w:val="yellow"/>
            </w:rPr>
          </w:rPrChange>
        </w:rPr>
        <w:pPrChange w:id="5674" w:author="Sam" w:date="2011-09-12T19:53:00Z">
          <w:pPr/>
        </w:pPrChange>
      </w:pPr>
      <w:r w:rsidRPr="00BF5409">
        <w:rPr>
          <w:rPrChange w:id="5675" w:author="Sam Simpson" w:date="2011-09-13T09:35:00Z">
            <w:rPr>
              <w:highlight w:val="yellow"/>
            </w:rPr>
          </w:rPrChange>
        </w:rPr>
        <w:t xml:space="preserve">After </w:t>
      </w:r>
      <w:ins w:id="5676" w:author="Sam Simpson" w:date="2011-09-13T09:36:00Z">
        <w:r w:rsidR="00BF5409">
          <w:t xml:space="preserve">they have </w:t>
        </w:r>
      </w:ins>
      <w:r w:rsidRPr="00BF5409">
        <w:rPr>
          <w:rPrChange w:id="5677" w:author="Sam Simpson" w:date="2011-09-13T09:35:00Z">
            <w:rPr>
              <w:highlight w:val="yellow"/>
            </w:rPr>
          </w:rPrChange>
        </w:rPr>
        <w:t>finished creating the task</w:t>
      </w:r>
      <w:r w:rsidR="00C022C5" w:rsidRPr="00BF5409">
        <w:rPr>
          <w:rPrChange w:id="5678" w:author="Sam Simpson" w:date="2011-09-13T09:35:00Z">
            <w:rPr>
              <w:highlight w:val="yellow"/>
            </w:rPr>
          </w:rPrChange>
        </w:rPr>
        <w:t>, the group leader can assign the task to a group member</w:t>
      </w:r>
      <w:r w:rsidR="00D87D79" w:rsidRPr="00BF5409">
        <w:rPr>
          <w:rPrChange w:id="5679" w:author="Sam Simpson" w:date="2011-09-13T09:35:00Z">
            <w:rPr>
              <w:highlight w:val="yellow"/>
            </w:rPr>
          </w:rPrChange>
        </w:rPr>
        <w:t>. After</w:t>
      </w:r>
      <w:ins w:id="5680" w:author="Sam Simpson" w:date="2011-09-13T09:36:00Z">
        <w:r w:rsidR="003F279C">
          <w:t xml:space="preserve"> they have</w:t>
        </w:r>
      </w:ins>
      <w:r w:rsidR="00D87D79" w:rsidRPr="00BF5409">
        <w:rPr>
          <w:rPrChange w:id="5681" w:author="Sam Simpson" w:date="2011-09-13T09:35:00Z">
            <w:rPr>
              <w:highlight w:val="yellow"/>
            </w:rPr>
          </w:rPrChange>
        </w:rPr>
        <w:t xml:space="preserve"> finished assign</w:t>
      </w:r>
      <w:ins w:id="5682" w:author="Sam Simpson" w:date="2011-09-13T09:36:00Z">
        <w:r w:rsidR="003F279C">
          <w:t>ing</w:t>
        </w:r>
      </w:ins>
      <w:del w:id="5683" w:author="Sam Simpson" w:date="2011-09-13T09:36:00Z">
        <w:r w:rsidR="00D87D79" w:rsidRPr="00BF5409" w:rsidDel="003F279C">
          <w:rPr>
            <w:rPrChange w:id="5684" w:author="Sam Simpson" w:date="2011-09-13T09:35:00Z">
              <w:rPr>
                <w:highlight w:val="yellow"/>
              </w:rPr>
            </w:rPrChange>
          </w:rPr>
          <w:delText>ment</w:delText>
        </w:r>
      </w:del>
      <w:ins w:id="5685" w:author="Sam Simpson" w:date="2011-09-13T09:36:00Z">
        <w:r w:rsidR="003F279C">
          <w:t xml:space="preserve"> tasks</w:t>
        </w:r>
      </w:ins>
      <w:r w:rsidR="00D87D79" w:rsidRPr="00BF5409">
        <w:rPr>
          <w:rPrChange w:id="5686" w:author="Sam Simpson" w:date="2011-09-13T09:35:00Z">
            <w:rPr>
              <w:highlight w:val="yellow"/>
            </w:rPr>
          </w:rPrChange>
        </w:rPr>
        <w:t xml:space="preserve"> to all group members, </w:t>
      </w:r>
      <w:del w:id="5687" w:author="Sam Simpson" w:date="2011-09-13T09:37:00Z">
        <w:r w:rsidR="00D87D79" w:rsidRPr="00BF5409" w:rsidDel="003F279C">
          <w:rPr>
            <w:rPrChange w:id="5688" w:author="Sam Simpson" w:date="2011-09-13T09:35:00Z">
              <w:rPr>
                <w:highlight w:val="yellow"/>
              </w:rPr>
            </w:rPrChange>
          </w:rPr>
          <w:delText xml:space="preserve">some </w:delText>
        </w:r>
      </w:del>
      <w:ins w:id="5689" w:author="Sam Simpson" w:date="2011-09-13T09:37:00Z">
        <w:r w:rsidR="003F279C">
          <w:t>any</w:t>
        </w:r>
        <w:r w:rsidR="003F279C" w:rsidRPr="00BF5409">
          <w:rPr>
            <w:rPrChange w:id="5690" w:author="Sam Simpson" w:date="2011-09-13T09:35:00Z">
              <w:rPr>
                <w:highlight w:val="yellow"/>
              </w:rPr>
            </w:rPrChange>
          </w:rPr>
          <w:t xml:space="preserve"> </w:t>
        </w:r>
      </w:ins>
      <w:r w:rsidR="00D87D79" w:rsidRPr="00BF5409">
        <w:rPr>
          <w:rPrChange w:id="5691" w:author="Sam Simpson" w:date="2011-09-13T09:35:00Z">
            <w:rPr>
              <w:highlight w:val="yellow"/>
            </w:rPr>
          </w:rPrChange>
        </w:rPr>
        <w:t>unassigned task</w:t>
      </w:r>
      <w:ins w:id="5692" w:author="Sam Simpson" w:date="2011-09-13T09:36:00Z">
        <w:r w:rsidR="003F279C">
          <w:t>s</w:t>
        </w:r>
      </w:ins>
      <w:r w:rsidR="00D87D79" w:rsidRPr="00BF5409">
        <w:rPr>
          <w:rPrChange w:id="5693" w:author="Sam Simpson" w:date="2011-09-13T09:35:00Z">
            <w:rPr>
              <w:highlight w:val="yellow"/>
            </w:rPr>
          </w:rPrChange>
        </w:rPr>
        <w:t xml:space="preserve"> can be le</w:t>
      </w:r>
      <w:ins w:id="5694" w:author="Sam Simpson" w:date="2011-09-13T09:37:00Z">
        <w:r w:rsidR="003F279C">
          <w:t xml:space="preserve">ft </w:t>
        </w:r>
      </w:ins>
      <w:del w:id="5695" w:author="Sam Simpson" w:date="2011-09-13T09:37:00Z">
        <w:r w:rsidR="00D87D79" w:rsidRPr="00BF5409" w:rsidDel="003F279C">
          <w:rPr>
            <w:rPrChange w:id="5696" w:author="Sam Simpson" w:date="2011-09-13T09:35:00Z">
              <w:rPr>
                <w:highlight w:val="yellow"/>
              </w:rPr>
            </w:rPrChange>
          </w:rPr>
          <w:delText xml:space="preserve">ave </w:delText>
        </w:r>
      </w:del>
      <w:r w:rsidR="00D87D79" w:rsidRPr="00BF5409">
        <w:rPr>
          <w:rPrChange w:id="5697" w:author="Sam Simpson" w:date="2011-09-13T09:35:00Z">
            <w:rPr>
              <w:highlight w:val="yellow"/>
            </w:rPr>
          </w:rPrChange>
        </w:rPr>
        <w:t xml:space="preserve">temporarily </w:t>
      </w:r>
      <w:r w:rsidR="00DB1B97" w:rsidRPr="00BF5409">
        <w:rPr>
          <w:rPrChange w:id="5698" w:author="Sam Simpson" w:date="2011-09-13T09:35:00Z">
            <w:rPr>
              <w:highlight w:val="yellow"/>
            </w:rPr>
          </w:rPrChange>
        </w:rPr>
        <w:t xml:space="preserve">to </w:t>
      </w:r>
      <w:ins w:id="5699" w:author="Sam Simpson" w:date="2011-09-13T09:37:00Z">
        <w:r w:rsidR="003F279C">
          <w:t>a</w:t>
        </w:r>
      </w:ins>
      <w:r w:rsidR="00DB1B97" w:rsidRPr="00BF5409">
        <w:rPr>
          <w:rPrChange w:id="5700" w:author="Sam Simpson" w:date="2011-09-13T09:35:00Z">
            <w:rPr>
              <w:highlight w:val="yellow"/>
            </w:rPr>
          </w:rPrChange>
        </w:rPr>
        <w:t>wait group member</w:t>
      </w:r>
      <w:ins w:id="5701" w:author="Sam Simpson" w:date="2011-09-13T09:37:00Z">
        <w:r w:rsidR="003F279C">
          <w:t>s</w:t>
        </w:r>
      </w:ins>
      <w:r w:rsidR="00DB1B97" w:rsidRPr="00BF5409">
        <w:rPr>
          <w:rPrChange w:id="5702" w:author="Sam Simpson" w:date="2011-09-13T09:35:00Z">
            <w:rPr>
              <w:highlight w:val="yellow"/>
            </w:rPr>
          </w:rPrChange>
        </w:rPr>
        <w:t xml:space="preserve"> who </w:t>
      </w:r>
      <w:del w:id="5703" w:author="Sam Simpson" w:date="2011-09-13T09:37:00Z">
        <w:r w:rsidR="00DB1B97" w:rsidRPr="00BF5409" w:rsidDel="003F279C">
          <w:rPr>
            <w:rPrChange w:id="5704" w:author="Sam Simpson" w:date="2011-09-13T09:35:00Z">
              <w:rPr>
                <w:highlight w:val="yellow"/>
              </w:rPr>
            </w:rPrChange>
          </w:rPr>
          <w:delText xml:space="preserve">can </w:delText>
        </w:r>
      </w:del>
      <w:r w:rsidR="00DB1B97" w:rsidRPr="00BF5409">
        <w:rPr>
          <w:rPrChange w:id="5705" w:author="Sam Simpson" w:date="2011-09-13T09:35:00Z">
            <w:rPr>
              <w:highlight w:val="yellow"/>
            </w:rPr>
          </w:rPrChange>
        </w:rPr>
        <w:t xml:space="preserve">finish </w:t>
      </w:r>
      <w:del w:id="5706" w:author="Sam Simpson" w:date="2011-09-13T09:37:00Z">
        <w:r w:rsidR="00DB1B97" w:rsidRPr="00BF5409" w:rsidDel="003F279C">
          <w:rPr>
            <w:rPrChange w:id="5707" w:author="Sam Simpson" w:date="2011-09-13T09:35:00Z">
              <w:rPr>
                <w:highlight w:val="yellow"/>
              </w:rPr>
            </w:rPrChange>
          </w:rPr>
          <w:delText>his/her</w:delText>
        </w:r>
      </w:del>
      <w:ins w:id="5708" w:author="Sam Simpson" w:date="2011-09-13T09:37:00Z">
        <w:r w:rsidR="003F279C">
          <w:t>their</w:t>
        </w:r>
      </w:ins>
      <w:r w:rsidR="00DB1B97" w:rsidRPr="00BF5409">
        <w:rPr>
          <w:rPrChange w:id="5709" w:author="Sam Simpson" w:date="2011-09-13T09:35:00Z">
            <w:rPr>
              <w:highlight w:val="yellow"/>
            </w:rPr>
          </w:rPrChange>
        </w:rPr>
        <w:t xml:space="preserve"> assigned task quickly and </w:t>
      </w:r>
      <w:del w:id="5710" w:author="Sam Simpson" w:date="2011-09-13T09:37:00Z">
        <w:r w:rsidR="00B26814" w:rsidRPr="00BF5409" w:rsidDel="0058131B">
          <w:rPr>
            <w:rPrChange w:id="5711" w:author="Sam Simpson" w:date="2011-09-13T09:35:00Z">
              <w:rPr>
                <w:highlight w:val="yellow"/>
              </w:rPr>
            </w:rPrChange>
          </w:rPr>
          <w:delText>back</w:delText>
        </w:r>
        <w:r w:rsidR="00237A2F" w:rsidRPr="00BF5409" w:rsidDel="0058131B">
          <w:rPr>
            <w:rPrChange w:id="5712" w:author="Sam Simpson" w:date="2011-09-13T09:35:00Z">
              <w:rPr>
                <w:highlight w:val="yellow"/>
              </w:rPr>
            </w:rPrChange>
          </w:rPr>
          <w:delText xml:space="preserve"> </w:delText>
        </w:r>
      </w:del>
      <w:r w:rsidR="00237A2F" w:rsidRPr="00BF5409">
        <w:rPr>
          <w:rPrChange w:id="5713" w:author="Sam Simpson" w:date="2011-09-13T09:35:00Z">
            <w:rPr>
              <w:highlight w:val="yellow"/>
            </w:rPr>
          </w:rPrChange>
        </w:rPr>
        <w:t>then</w:t>
      </w:r>
      <w:r w:rsidR="00B26814" w:rsidRPr="00BF5409">
        <w:rPr>
          <w:rPrChange w:id="5714" w:author="Sam Simpson" w:date="2011-09-13T09:35:00Z">
            <w:rPr>
              <w:highlight w:val="yellow"/>
            </w:rPr>
          </w:rPrChange>
        </w:rPr>
        <w:t xml:space="preserve"> </w:t>
      </w:r>
      <w:r w:rsidR="003A1F8D" w:rsidRPr="00BF5409">
        <w:rPr>
          <w:rPrChange w:id="5715" w:author="Sam Simpson" w:date="2011-09-13T09:35:00Z">
            <w:rPr>
              <w:highlight w:val="yellow"/>
            </w:rPr>
          </w:rPrChange>
        </w:rPr>
        <w:t>request</w:t>
      </w:r>
      <w:ins w:id="5716" w:author="Sam Simpson" w:date="2011-09-13T09:37:00Z">
        <w:r w:rsidR="0058131B">
          <w:t xml:space="preserve"> any</w:t>
        </w:r>
      </w:ins>
      <w:r w:rsidR="003A1F8D" w:rsidRPr="00BF5409">
        <w:rPr>
          <w:rPrChange w:id="5717" w:author="Sam Simpson" w:date="2011-09-13T09:35:00Z">
            <w:rPr>
              <w:highlight w:val="yellow"/>
            </w:rPr>
          </w:rPrChange>
        </w:rPr>
        <w:t xml:space="preserve"> unassigned tasks</w:t>
      </w:r>
      <w:r w:rsidR="00C022C5" w:rsidRPr="00BF5409">
        <w:rPr>
          <w:rPrChange w:id="5718" w:author="Sam Simpson" w:date="2011-09-13T09:35:00Z">
            <w:rPr>
              <w:highlight w:val="yellow"/>
            </w:rPr>
          </w:rPrChange>
        </w:rPr>
        <w:t xml:space="preserve">. </w:t>
      </w:r>
      <w:r w:rsidR="00F63FB0" w:rsidRPr="00BF5409">
        <w:rPr>
          <w:rPrChange w:id="5719" w:author="Sam Simpson" w:date="2011-09-13T09:35:00Z">
            <w:rPr>
              <w:highlight w:val="yellow"/>
            </w:rPr>
          </w:rPrChange>
        </w:rPr>
        <w:t xml:space="preserve">If the task </w:t>
      </w:r>
      <w:r w:rsidR="00F63FB0" w:rsidRPr="00BF5409">
        <w:rPr>
          <w:rPrChange w:id="5720" w:author="Sam Simpson" w:date="2011-09-13T09:35:00Z">
            <w:rPr>
              <w:highlight w:val="yellow"/>
            </w:rPr>
          </w:rPrChange>
        </w:rPr>
        <w:lastRenderedPageBreak/>
        <w:t xml:space="preserve">assignment request </w:t>
      </w:r>
      <w:del w:id="5721" w:author="Sam Simpson" w:date="2011-09-13T09:38:00Z">
        <w:r w:rsidR="00F63FB0" w:rsidRPr="00BF5409" w:rsidDel="0058131B">
          <w:rPr>
            <w:rPrChange w:id="5722" w:author="Sam Simpson" w:date="2011-09-13T09:35:00Z">
              <w:rPr>
                <w:highlight w:val="yellow"/>
              </w:rPr>
            </w:rPrChange>
          </w:rPr>
          <w:delText>has been</w:delText>
        </w:r>
      </w:del>
      <w:ins w:id="5723" w:author="Sam Simpson" w:date="2011-09-13T09:38:00Z">
        <w:r w:rsidR="0058131B">
          <w:t>is</w:t>
        </w:r>
      </w:ins>
      <w:r w:rsidR="00F63FB0" w:rsidRPr="00BF5409">
        <w:rPr>
          <w:rPrChange w:id="5724" w:author="Sam Simpson" w:date="2011-09-13T09:35:00Z">
            <w:rPr>
              <w:highlight w:val="yellow"/>
            </w:rPr>
          </w:rPrChange>
        </w:rPr>
        <w:t xml:space="preserve"> confirmed, an e-mail with task information will sent to the group member.</w:t>
      </w:r>
    </w:p>
    <w:p w:rsidR="00CF0C65" w:rsidRPr="00BF5409" w:rsidRDefault="00CF0C65">
      <w:pPr>
        <w:keepNext/>
        <w:spacing w:before="480" w:after="0" w:line="360" w:lineRule="auto"/>
        <w:rPr>
          <w:rPrChange w:id="5725" w:author="Sam Simpson" w:date="2011-09-13T09:35:00Z">
            <w:rPr>
              <w:highlight w:val="yellow"/>
            </w:rPr>
          </w:rPrChange>
        </w:rPr>
        <w:pPrChange w:id="5726" w:author="Sam" w:date="2011-09-12T19:53:00Z">
          <w:pPr>
            <w:keepNext/>
            <w:spacing w:before="480" w:after="0"/>
          </w:pPr>
        </w:pPrChange>
      </w:pPr>
      <w:r w:rsidRPr="005E26D6">
        <w:object w:dxaOrig="11007" w:dyaOrig="8541">
          <v:shape id="_x0000_i1027" type="#_x0000_t75" style="width:417.75pt;height:324pt" o:ole="">
            <v:imagedata r:id="rId17" o:title=""/>
          </v:shape>
          <o:OLEObject Type="Embed" ProgID="Visio.Drawing.11" ShapeID="_x0000_i1027" DrawAspect="Content" ObjectID="_1377495368" r:id="rId18"/>
        </w:object>
      </w:r>
    </w:p>
    <w:p w:rsidR="00CF0C65" w:rsidRPr="0058131B" w:rsidRDefault="00CF0C65">
      <w:pPr>
        <w:pStyle w:val="af5"/>
        <w:spacing w:line="360" w:lineRule="auto"/>
        <w:rPr>
          <w:rPrChange w:id="5727" w:author="Sam Simpson" w:date="2011-09-13T09:38:00Z">
            <w:rPr>
              <w:highlight w:val="yellow"/>
            </w:rPr>
          </w:rPrChange>
        </w:rPr>
        <w:pPrChange w:id="5728" w:author="Sam" w:date="2011-09-12T19:53:00Z">
          <w:pPr>
            <w:pStyle w:val="af5"/>
          </w:pPr>
        </w:pPrChange>
      </w:pPr>
      <w:bookmarkStart w:id="5729" w:name="_Ref303555970"/>
      <w:bookmarkStart w:id="5730" w:name="_Toc303571220"/>
      <w:r w:rsidRPr="0058131B">
        <w:rPr>
          <w:rPrChange w:id="5731" w:author="Sam Simpson" w:date="2011-09-13T09:38:00Z">
            <w:rPr>
              <w:highlight w:val="yellow"/>
            </w:rPr>
          </w:rPrChange>
        </w:rPr>
        <w:t xml:space="preserve">Figure </w:t>
      </w:r>
      <w:r w:rsidR="0057603F" w:rsidRPr="0058131B">
        <w:rPr>
          <w:rPrChange w:id="5732" w:author="Sam Simpson" w:date="2011-09-13T09:38:00Z">
            <w:rPr>
              <w:highlight w:val="yellow"/>
            </w:rPr>
          </w:rPrChange>
        </w:rPr>
        <w:fldChar w:fldCharType="begin"/>
      </w:r>
      <w:r w:rsidRPr="0058131B">
        <w:rPr>
          <w:rPrChange w:id="5733" w:author="Sam Simpson" w:date="2011-09-13T09:38:00Z">
            <w:rPr>
              <w:highlight w:val="yellow"/>
            </w:rPr>
          </w:rPrChange>
        </w:rPr>
        <w:instrText xml:space="preserve"> SEQ Figure \* ARABIC </w:instrText>
      </w:r>
      <w:r w:rsidR="0057603F" w:rsidRPr="0058131B">
        <w:rPr>
          <w:rPrChange w:id="5734" w:author="Sam Simpson" w:date="2011-09-13T09:38:00Z">
            <w:rPr>
              <w:highlight w:val="yellow"/>
            </w:rPr>
          </w:rPrChange>
        </w:rPr>
        <w:fldChar w:fldCharType="separate"/>
      </w:r>
      <w:r w:rsidR="00707DEE" w:rsidRPr="0058131B">
        <w:rPr>
          <w:noProof/>
          <w:rPrChange w:id="5735" w:author="Sam Simpson" w:date="2011-09-13T09:38:00Z">
            <w:rPr>
              <w:noProof/>
              <w:highlight w:val="yellow"/>
            </w:rPr>
          </w:rPrChange>
        </w:rPr>
        <w:t>3</w:t>
      </w:r>
      <w:r w:rsidR="0057603F" w:rsidRPr="0058131B">
        <w:rPr>
          <w:rPrChange w:id="5736" w:author="Sam Simpson" w:date="2011-09-13T09:38:00Z">
            <w:rPr>
              <w:highlight w:val="yellow"/>
            </w:rPr>
          </w:rPrChange>
        </w:rPr>
        <w:fldChar w:fldCharType="end"/>
      </w:r>
      <w:bookmarkEnd w:id="5729"/>
      <w:r w:rsidRPr="0058131B">
        <w:rPr>
          <w:rPrChange w:id="5737" w:author="Sam Simpson" w:date="2011-09-13T09:38:00Z">
            <w:rPr>
              <w:highlight w:val="yellow"/>
            </w:rPr>
          </w:rPrChange>
        </w:rPr>
        <w:t xml:space="preserve"> - Group project work flow: Do tasks</w:t>
      </w:r>
      <w:bookmarkEnd w:id="5730"/>
    </w:p>
    <w:p w:rsidR="009007B6" w:rsidRPr="0058131B" w:rsidRDefault="00A9549F">
      <w:pPr>
        <w:keepNext/>
        <w:spacing w:before="360" w:after="0" w:line="360" w:lineRule="auto"/>
        <w:rPr>
          <w:rPrChange w:id="5738" w:author="Sam Simpson" w:date="2011-09-13T09:38:00Z">
            <w:rPr>
              <w:highlight w:val="yellow"/>
            </w:rPr>
          </w:rPrChange>
        </w:rPr>
        <w:pPrChange w:id="5739" w:author="Sam" w:date="2011-09-12T19:53:00Z">
          <w:pPr>
            <w:keepNext/>
            <w:spacing w:before="360" w:after="0"/>
          </w:pPr>
        </w:pPrChange>
      </w:pPr>
      <w:r w:rsidRPr="000D3349">
        <w:fldChar w:fldCharType="begin"/>
      </w:r>
      <w:r w:rsidRPr="0058131B">
        <w:instrText xml:space="preserve"> REF _Ref303555970 \h  \* MERGEFORMAT </w:instrText>
      </w:r>
      <w:r w:rsidRPr="000D3349">
        <w:rPr>
          <w:rPrChange w:id="5740" w:author="Sam Simpson" w:date="2011-09-13T09:38:00Z">
            <w:rPr/>
          </w:rPrChange>
        </w:rPr>
        <w:fldChar w:fldCharType="separate"/>
      </w:r>
      <w:r w:rsidR="00707DEE" w:rsidRPr="0058131B">
        <w:rPr>
          <w:rPrChange w:id="5741" w:author="Sam Simpson" w:date="2011-09-13T09:38:00Z">
            <w:rPr>
              <w:highlight w:val="yellow"/>
            </w:rPr>
          </w:rPrChange>
        </w:rPr>
        <w:t>Figure 3</w:t>
      </w:r>
      <w:r w:rsidRPr="000D3349">
        <w:fldChar w:fldCharType="end"/>
      </w:r>
      <w:r w:rsidR="005E32B9" w:rsidRPr="0058131B">
        <w:rPr>
          <w:rPrChange w:id="5742" w:author="Sam Simpson" w:date="2011-09-13T09:38:00Z">
            <w:rPr>
              <w:highlight w:val="yellow"/>
            </w:rPr>
          </w:rPrChange>
        </w:rPr>
        <w:t xml:space="preserve"> is related to the </w:t>
      </w:r>
      <w:del w:id="5743" w:author="Sam Simpson" w:date="2011-09-13T09:38:00Z">
        <w:r w:rsidR="00C56E12" w:rsidRPr="0058131B" w:rsidDel="0058131B">
          <w:rPr>
            <w:i/>
            <w:rPrChange w:id="5744" w:author="Sam Simpson" w:date="2011-09-13T09:38:00Z">
              <w:rPr>
                <w:highlight w:val="yellow"/>
              </w:rPr>
            </w:rPrChange>
          </w:rPr>
          <w:delText xml:space="preserve">stage of </w:delText>
        </w:r>
        <w:r w:rsidR="005E32B9" w:rsidRPr="0058131B" w:rsidDel="0058131B">
          <w:rPr>
            <w:i/>
            <w:rPrChange w:id="5745" w:author="Sam Simpson" w:date="2011-09-13T09:38:00Z">
              <w:rPr>
                <w:highlight w:val="yellow"/>
              </w:rPr>
            </w:rPrChange>
          </w:rPr>
          <w:delText>d</w:delText>
        </w:r>
      </w:del>
      <w:ins w:id="5746" w:author="Sam Simpson" w:date="2011-09-13T09:38:00Z">
        <w:r w:rsidR="0058131B" w:rsidRPr="0058131B">
          <w:rPr>
            <w:i/>
            <w:rPrChange w:id="5747" w:author="Sam Simpson" w:date="2011-09-13T09:38:00Z">
              <w:rPr/>
            </w:rPrChange>
          </w:rPr>
          <w:t xml:space="preserve">Do </w:t>
        </w:r>
      </w:ins>
      <w:del w:id="5748" w:author="Sam Simpson" w:date="2011-09-13T09:38:00Z">
        <w:r w:rsidR="005E32B9" w:rsidRPr="0058131B" w:rsidDel="0058131B">
          <w:rPr>
            <w:i/>
            <w:rPrChange w:id="5749" w:author="Sam Simpson" w:date="2011-09-13T09:38:00Z">
              <w:rPr>
                <w:highlight w:val="yellow"/>
              </w:rPr>
            </w:rPrChange>
          </w:rPr>
          <w:delText xml:space="preserve">oing </w:delText>
        </w:r>
      </w:del>
      <w:del w:id="5750" w:author="Sam Simpson" w:date="2011-09-13T09:39:00Z">
        <w:r w:rsidR="005E32B9" w:rsidRPr="0058131B" w:rsidDel="0058131B">
          <w:rPr>
            <w:i/>
            <w:rPrChange w:id="5751" w:author="Sam Simpson" w:date="2011-09-13T09:38:00Z">
              <w:rPr>
                <w:highlight w:val="yellow"/>
              </w:rPr>
            </w:rPrChange>
          </w:rPr>
          <w:delText>t</w:delText>
        </w:r>
      </w:del>
      <w:ins w:id="5752" w:author="Sam Simpson" w:date="2011-09-13T09:39:00Z">
        <w:r w:rsidR="0058131B">
          <w:rPr>
            <w:i/>
          </w:rPr>
          <w:t>T</w:t>
        </w:r>
      </w:ins>
      <w:r w:rsidR="005E32B9" w:rsidRPr="0058131B">
        <w:rPr>
          <w:i/>
          <w:rPrChange w:id="5753" w:author="Sam Simpson" w:date="2011-09-13T09:38:00Z">
            <w:rPr>
              <w:highlight w:val="yellow"/>
            </w:rPr>
          </w:rPrChange>
        </w:rPr>
        <w:t>ask</w:t>
      </w:r>
      <w:r w:rsidR="005E32B9" w:rsidRPr="0058131B">
        <w:rPr>
          <w:rPrChange w:id="5754" w:author="Sam Simpson" w:date="2011-09-13T09:38:00Z">
            <w:rPr>
              <w:highlight w:val="yellow"/>
            </w:rPr>
          </w:rPrChange>
        </w:rPr>
        <w:t xml:space="preserve"> </w:t>
      </w:r>
      <w:ins w:id="5755" w:author="Sam Simpson" w:date="2011-09-13T09:38:00Z">
        <w:r w:rsidR="0058131B" w:rsidRPr="00001415">
          <w:rPr>
            <w:rFonts w:hint="eastAsia"/>
          </w:rPr>
          <w:t xml:space="preserve">stage </w:t>
        </w:r>
      </w:ins>
      <w:del w:id="5756" w:author="Sam Simpson" w:date="2011-09-13T09:39:00Z">
        <w:r w:rsidR="005E32B9" w:rsidRPr="0058131B" w:rsidDel="0058131B">
          <w:rPr>
            <w:rPrChange w:id="5757" w:author="Sam Simpson" w:date="2011-09-13T09:38:00Z">
              <w:rPr>
                <w:highlight w:val="yellow"/>
              </w:rPr>
            </w:rPrChange>
          </w:rPr>
          <w:delText xml:space="preserve">in </w:delText>
        </w:r>
      </w:del>
      <w:ins w:id="5758" w:author="Sam Simpson" w:date="2011-09-13T09:39:00Z">
        <w:r w:rsidR="0058131B">
          <w:t>of</w:t>
        </w:r>
        <w:r w:rsidR="0058131B" w:rsidRPr="0058131B">
          <w:rPr>
            <w:rPrChange w:id="5759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Pr="000D3349">
        <w:fldChar w:fldCharType="begin"/>
      </w:r>
      <w:r w:rsidRPr="0058131B">
        <w:instrText xml:space="preserve"> REF _Ref303545297 \h  \* MERGEFORMAT </w:instrText>
      </w:r>
      <w:r w:rsidRPr="000D3349">
        <w:rPr>
          <w:rPrChange w:id="5760" w:author="Sam Simpson" w:date="2011-09-13T09:38:00Z">
            <w:rPr/>
          </w:rPrChange>
        </w:rPr>
        <w:fldChar w:fldCharType="separate"/>
      </w:r>
      <w:r w:rsidR="00707DEE" w:rsidRPr="0058131B">
        <w:rPr>
          <w:rPrChange w:id="5761" w:author="Sam Simpson" w:date="2011-09-13T09:38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8F63C5" w:rsidRPr="0058131B">
        <w:rPr>
          <w:rPrChange w:id="5762" w:author="Sam Simpson" w:date="2011-09-13T09:38:00Z">
            <w:rPr>
              <w:highlight w:val="yellow"/>
            </w:rPr>
          </w:rPrChange>
        </w:rPr>
        <w:t xml:space="preserve">. </w:t>
      </w:r>
      <w:r w:rsidR="008F63C5" w:rsidRPr="00E1170A">
        <w:rPr>
          <w:rPrChange w:id="5763" w:author="Sam Simpson" w:date="2011-09-13T13:11:00Z">
            <w:rPr>
              <w:highlight w:val="yellow"/>
            </w:rPr>
          </w:rPrChange>
        </w:rPr>
        <w:t xml:space="preserve">In </w:t>
      </w:r>
      <w:del w:id="5764" w:author="Sam Simpson" w:date="2011-09-13T13:11:00Z">
        <w:r w:rsidR="008F63C5" w:rsidRPr="00E1170A" w:rsidDel="00E1170A">
          <w:rPr>
            <w:rPrChange w:id="5765" w:author="Sam Simpson" w:date="2011-09-13T13:11:00Z">
              <w:rPr>
                <w:highlight w:val="yellow"/>
              </w:rPr>
            </w:rPrChange>
          </w:rPr>
          <w:delText xml:space="preserve">the progress of </w:delText>
        </w:r>
      </w:del>
      <w:r w:rsidR="008F63C5" w:rsidRPr="00E1170A">
        <w:rPr>
          <w:rPrChange w:id="5766" w:author="Sam Simpson" w:date="2011-09-13T13:11:00Z">
            <w:rPr>
              <w:highlight w:val="yellow"/>
            </w:rPr>
          </w:rPrChange>
        </w:rPr>
        <w:t>this stage</w:t>
      </w:r>
      <w:r w:rsidR="008F63C5" w:rsidRPr="0058131B">
        <w:rPr>
          <w:rPrChange w:id="5767" w:author="Sam Simpson" w:date="2011-09-13T09:38:00Z">
            <w:rPr>
              <w:highlight w:val="yellow"/>
            </w:rPr>
          </w:rPrChange>
        </w:rPr>
        <w:t>, group member</w:t>
      </w:r>
      <w:ins w:id="5768" w:author="Sam Simpson" w:date="2011-09-13T09:39:00Z">
        <w:r w:rsidR="00727ED6">
          <w:t>s</w:t>
        </w:r>
      </w:ins>
      <w:r w:rsidR="008F63C5" w:rsidRPr="0058131B">
        <w:rPr>
          <w:rPrChange w:id="5769" w:author="Sam Simpson" w:date="2011-09-13T09:38:00Z">
            <w:rPr>
              <w:highlight w:val="yellow"/>
            </w:rPr>
          </w:rPrChange>
        </w:rPr>
        <w:t xml:space="preserve"> log</w:t>
      </w:r>
      <w:ins w:id="5770" w:author="Sam Simpson" w:date="2011-09-13T09:39:00Z">
        <w:r w:rsidR="00727ED6">
          <w:t xml:space="preserve"> </w:t>
        </w:r>
      </w:ins>
      <w:del w:id="5771" w:author="Sam Simpson" w:date="2011-09-13T09:39:00Z">
        <w:r w:rsidR="008F63C5" w:rsidRPr="0058131B" w:rsidDel="00727ED6">
          <w:rPr>
            <w:rPrChange w:id="5772" w:author="Sam Simpson" w:date="2011-09-13T09:38:00Z">
              <w:rPr>
                <w:highlight w:val="yellow"/>
              </w:rPr>
            </w:rPrChange>
          </w:rPr>
          <w:delText xml:space="preserve">in </w:delText>
        </w:r>
      </w:del>
      <w:r w:rsidR="008F63C5" w:rsidRPr="0058131B">
        <w:rPr>
          <w:rPrChange w:id="5773" w:author="Sam Simpson" w:date="2011-09-13T09:38:00Z">
            <w:rPr>
              <w:highlight w:val="yellow"/>
            </w:rPr>
          </w:rPrChange>
        </w:rPr>
        <w:t>in</w:t>
      </w:r>
      <w:ins w:id="5774" w:author="Sam Simpson" w:date="2011-09-13T09:39:00Z">
        <w:r w:rsidR="00727ED6">
          <w:t xml:space="preserve"> </w:t>
        </w:r>
      </w:ins>
      <w:r w:rsidR="008F63C5" w:rsidRPr="0058131B">
        <w:rPr>
          <w:rPrChange w:id="5775" w:author="Sam Simpson" w:date="2011-09-13T09:38:00Z">
            <w:rPr>
              <w:highlight w:val="yellow"/>
            </w:rPr>
          </w:rPrChange>
        </w:rPr>
        <w:t xml:space="preserve">to the system and </w:t>
      </w:r>
      <w:del w:id="5776" w:author="Sam Simpson" w:date="2011-09-13T09:39:00Z">
        <w:r w:rsidR="008F63C5" w:rsidRPr="0058131B" w:rsidDel="00727ED6">
          <w:rPr>
            <w:rPrChange w:id="5777" w:author="Sam Simpson" w:date="2011-09-13T09:38:00Z">
              <w:rPr>
                <w:highlight w:val="yellow"/>
              </w:rPr>
            </w:rPrChange>
          </w:rPr>
          <w:delText xml:space="preserve">then </w:delText>
        </w:r>
      </w:del>
      <w:ins w:id="5778" w:author="Sam Simpson" w:date="2011-09-13T09:39:00Z">
        <w:r w:rsidR="00727ED6">
          <w:t>are</w:t>
        </w:r>
      </w:ins>
      <w:del w:id="5779" w:author="Sam Simpson" w:date="2011-09-13T09:39:00Z">
        <w:r w:rsidR="008F63C5" w:rsidRPr="0058131B" w:rsidDel="00727ED6">
          <w:rPr>
            <w:rPrChange w:id="5780" w:author="Sam Simpson" w:date="2011-09-13T09:38:00Z">
              <w:rPr>
                <w:highlight w:val="yellow"/>
              </w:rPr>
            </w:rPrChange>
          </w:rPr>
          <w:delText>they will be</w:delText>
        </w:r>
      </w:del>
      <w:r w:rsidR="008F63C5" w:rsidRPr="0058131B">
        <w:rPr>
          <w:rPrChange w:id="5781" w:author="Sam Simpson" w:date="2011-09-13T09:38:00Z">
            <w:rPr>
              <w:highlight w:val="yellow"/>
            </w:rPr>
          </w:rPrChange>
        </w:rPr>
        <w:t xml:space="preserve"> redirect</w:t>
      </w:r>
      <w:ins w:id="5782" w:author="Sam Simpson" w:date="2011-09-13T09:39:00Z">
        <w:r w:rsidR="00727ED6">
          <w:t>ed</w:t>
        </w:r>
      </w:ins>
      <w:r w:rsidR="008F63C5" w:rsidRPr="0058131B">
        <w:rPr>
          <w:rPrChange w:id="5783" w:author="Sam Simpson" w:date="2011-09-13T09:38:00Z">
            <w:rPr>
              <w:highlight w:val="yellow"/>
            </w:rPr>
          </w:rPrChange>
        </w:rPr>
        <w:t xml:space="preserve"> to the summary page. </w:t>
      </w:r>
      <w:del w:id="5784" w:author="Sam Simpson" w:date="2011-09-13T09:39:00Z">
        <w:r w:rsidR="008F63C5" w:rsidRPr="0058131B" w:rsidDel="00727ED6">
          <w:rPr>
            <w:rPrChange w:id="5785" w:author="Sam Simpson" w:date="2011-09-13T09:38:00Z">
              <w:rPr>
                <w:highlight w:val="yellow"/>
              </w:rPr>
            </w:rPrChange>
          </w:rPr>
          <w:delText xml:space="preserve">In </w:delText>
        </w:r>
      </w:del>
      <w:ins w:id="5786" w:author="Sam Simpson" w:date="2011-09-13T09:39:00Z">
        <w:r w:rsidR="00727ED6">
          <w:t>On</w:t>
        </w:r>
        <w:r w:rsidR="00727ED6" w:rsidRPr="0058131B">
          <w:rPr>
            <w:rPrChange w:id="5787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8F63C5" w:rsidRPr="0058131B">
        <w:rPr>
          <w:rPrChange w:id="5788" w:author="Sam Simpson" w:date="2011-09-13T09:38:00Z">
            <w:rPr>
              <w:highlight w:val="yellow"/>
            </w:rPr>
          </w:rPrChange>
        </w:rPr>
        <w:t>the summary page, they will see columns</w:t>
      </w:r>
      <w:ins w:id="5789" w:author="Sam Simpson" w:date="2011-09-13T09:40:00Z">
        <w:r w:rsidR="006B363E">
          <w:t>,</w:t>
        </w:r>
      </w:ins>
      <w:r w:rsidR="008F63C5" w:rsidRPr="0058131B">
        <w:rPr>
          <w:rPrChange w:id="5790" w:author="Sam Simpson" w:date="2011-09-13T09:38:00Z">
            <w:rPr>
              <w:highlight w:val="yellow"/>
            </w:rPr>
          </w:rPrChange>
        </w:rPr>
        <w:t xml:space="preserve"> including tasks </w:t>
      </w:r>
      <w:ins w:id="5791" w:author="Sam Simpson" w:date="2011-09-13T09:39:00Z">
        <w:r w:rsidR="00727ED6">
          <w:t xml:space="preserve">which are being </w:t>
        </w:r>
        <w:proofErr w:type="gramStart"/>
        <w:r w:rsidR="00727ED6">
          <w:t>done</w:t>
        </w:r>
      </w:ins>
      <w:del w:id="5792" w:author="Sam Simpson" w:date="2011-09-13T09:40:00Z">
        <w:r w:rsidR="008F63C5" w:rsidRPr="0058131B" w:rsidDel="00727ED6">
          <w:rPr>
            <w:rPrChange w:id="5793" w:author="Sam Simpson" w:date="2011-09-13T09:38:00Z">
              <w:rPr>
                <w:highlight w:val="yellow"/>
              </w:rPr>
            </w:rPrChange>
          </w:rPr>
          <w:delText>doing</w:delText>
        </w:r>
      </w:del>
      <w:r w:rsidR="008F63C5" w:rsidRPr="0058131B">
        <w:rPr>
          <w:rPrChange w:id="5794" w:author="Sam Simpson" w:date="2011-09-13T09:38:00Z">
            <w:rPr>
              <w:highlight w:val="yellow"/>
            </w:rPr>
          </w:rPrChange>
        </w:rPr>
        <w:t>,</w:t>
      </w:r>
      <w:proofErr w:type="gramEnd"/>
      <w:r w:rsidR="008F63C5" w:rsidRPr="0058131B">
        <w:rPr>
          <w:rPrChange w:id="5795" w:author="Sam Simpson" w:date="2011-09-13T09:38:00Z">
            <w:rPr>
              <w:highlight w:val="yellow"/>
            </w:rPr>
          </w:rPrChange>
        </w:rPr>
        <w:t xml:space="preserve"> tasks to do, tasks waiting and tasks finished</w:t>
      </w:r>
      <w:r w:rsidR="00D604DC" w:rsidRPr="0058131B">
        <w:rPr>
          <w:rPrChange w:id="5796" w:author="Sam Simpson" w:date="2011-09-13T09:38:00Z">
            <w:rPr>
              <w:highlight w:val="yellow"/>
            </w:rPr>
          </w:rPrChange>
        </w:rPr>
        <w:t xml:space="preserve">. If there </w:t>
      </w:r>
      <w:r w:rsidR="00A05AC5" w:rsidRPr="0058131B">
        <w:rPr>
          <w:rPrChange w:id="5797" w:author="Sam Simpson" w:date="2011-09-13T09:38:00Z">
            <w:rPr>
              <w:highlight w:val="yellow"/>
            </w:rPr>
          </w:rPrChange>
        </w:rPr>
        <w:t>is no task</w:t>
      </w:r>
      <w:r w:rsidR="00D604DC" w:rsidRPr="0058131B">
        <w:rPr>
          <w:rPrChange w:id="5798" w:author="Sam Simpson" w:date="2011-09-13T09:38:00Z">
            <w:rPr>
              <w:highlight w:val="yellow"/>
            </w:rPr>
          </w:rPrChange>
        </w:rPr>
        <w:t xml:space="preserve"> in a column, the </w:t>
      </w:r>
      <w:r w:rsidR="00744BD5" w:rsidRPr="0058131B">
        <w:rPr>
          <w:rPrChange w:id="5799" w:author="Sam Simpson" w:date="2011-09-13T09:38:00Z">
            <w:rPr>
              <w:highlight w:val="yellow"/>
            </w:rPr>
          </w:rPrChange>
        </w:rPr>
        <w:t>column will be hid</w:t>
      </w:r>
      <w:ins w:id="5800" w:author="Sam Simpson" w:date="2011-09-13T09:40:00Z">
        <w:r w:rsidR="006B363E">
          <w:t>den</w:t>
        </w:r>
      </w:ins>
      <w:del w:id="5801" w:author="Sam Simpson" w:date="2011-09-13T09:40:00Z">
        <w:r w:rsidR="00744BD5" w:rsidRPr="0058131B" w:rsidDel="006B363E">
          <w:rPr>
            <w:rPrChange w:id="5802" w:author="Sam Simpson" w:date="2011-09-13T09:38:00Z">
              <w:rPr>
                <w:highlight w:val="yellow"/>
              </w:rPr>
            </w:rPrChange>
          </w:rPr>
          <w:delText>ed</w:delText>
        </w:r>
      </w:del>
      <w:r w:rsidR="00744BD5" w:rsidRPr="0058131B">
        <w:rPr>
          <w:rPrChange w:id="5803" w:author="Sam Simpson" w:date="2011-09-13T09:38:00Z">
            <w:rPr>
              <w:highlight w:val="yellow"/>
            </w:rPr>
          </w:rPrChange>
        </w:rPr>
        <w:t xml:space="preserve"> to save space </w:t>
      </w:r>
      <w:del w:id="5804" w:author="Sam Simpson" w:date="2011-09-13T09:40:00Z">
        <w:r w:rsidR="00744BD5" w:rsidRPr="0058131B" w:rsidDel="006B363E">
          <w:rPr>
            <w:rPrChange w:id="5805" w:author="Sam Simpson" w:date="2011-09-13T09:38:00Z">
              <w:rPr>
                <w:highlight w:val="yellow"/>
              </w:rPr>
            </w:rPrChange>
          </w:rPr>
          <w:delText xml:space="preserve">of </w:delText>
        </w:r>
      </w:del>
      <w:ins w:id="5806" w:author="Sam Simpson" w:date="2011-09-13T09:40:00Z">
        <w:r w:rsidR="006B363E">
          <w:t>on</w:t>
        </w:r>
        <w:r w:rsidR="006B363E" w:rsidRPr="0058131B">
          <w:rPr>
            <w:rPrChange w:id="5807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744BD5" w:rsidRPr="0058131B">
        <w:rPr>
          <w:rPrChange w:id="5808" w:author="Sam Simpson" w:date="2011-09-13T09:38:00Z">
            <w:rPr>
              <w:highlight w:val="yellow"/>
            </w:rPr>
          </w:rPrChange>
        </w:rPr>
        <w:t>the summary page.</w:t>
      </w:r>
    </w:p>
    <w:p w:rsidR="009007B6" w:rsidRPr="0058131B" w:rsidRDefault="009007B6">
      <w:pPr>
        <w:pStyle w:val="Tobecontinue"/>
        <w:spacing w:line="360" w:lineRule="auto"/>
        <w:rPr>
          <w:rPrChange w:id="5809" w:author="Sam Simpson" w:date="2011-09-13T09:38:00Z">
            <w:rPr>
              <w:highlight w:val="yellow"/>
            </w:rPr>
          </w:rPrChange>
        </w:rPr>
        <w:pPrChange w:id="5810" w:author="Sam" w:date="2011-09-12T19:53:00Z">
          <w:pPr>
            <w:pStyle w:val="Tobecontinue"/>
          </w:pPr>
        </w:pPrChange>
      </w:pPr>
      <w:r w:rsidRPr="0058131B">
        <w:rPr>
          <w:rPrChange w:id="5811" w:author="Sam Simpson" w:date="2011-09-13T09:38:00Z">
            <w:rPr>
              <w:highlight w:val="yellow"/>
            </w:rPr>
          </w:rPrChange>
        </w:rPr>
        <w:t>Meaning and conditions of tasks columns</w:t>
      </w:r>
      <w:r w:rsidR="00EE6928" w:rsidRPr="0058131B">
        <w:rPr>
          <w:rPrChange w:id="5812" w:author="Sam Simpson" w:date="2011-09-13T09:38:00Z">
            <w:rPr>
              <w:highlight w:val="yellow"/>
            </w:rPr>
          </w:rPrChange>
        </w:rPr>
        <w:t xml:space="preserve"> table here</w:t>
      </w:r>
    </w:p>
    <w:p w:rsidR="00175876" w:rsidRDefault="00963C60">
      <w:pPr>
        <w:keepNext/>
        <w:spacing w:before="360" w:after="0" w:line="360" w:lineRule="auto"/>
        <w:rPr>
          <w:ins w:id="5813" w:author="Sam Simpson" w:date="2011-09-13T09:42:00Z"/>
        </w:rPr>
        <w:pPrChange w:id="5814" w:author="Sam" w:date="2011-09-12T19:53:00Z">
          <w:pPr>
            <w:keepNext/>
            <w:spacing w:before="360" w:after="0"/>
          </w:pPr>
        </w:pPrChange>
      </w:pPr>
      <w:r w:rsidRPr="0058131B">
        <w:rPr>
          <w:rPrChange w:id="5815" w:author="Sam Simpson" w:date="2011-09-13T09:38:00Z">
            <w:rPr>
              <w:highlight w:val="yellow"/>
            </w:rPr>
          </w:rPrChange>
        </w:rPr>
        <w:lastRenderedPageBreak/>
        <w:t>When a user sign</w:t>
      </w:r>
      <w:ins w:id="5816" w:author="Sam Simpson" w:date="2011-09-13T09:40:00Z">
        <w:r w:rsidR="00D03179">
          <w:t>s</w:t>
        </w:r>
      </w:ins>
      <w:del w:id="5817" w:author="Sam Simpson" w:date="2011-09-13T09:40:00Z">
        <w:r w:rsidRPr="0058131B" w:rsidDel="00D03179">
          <w:rPr>
            <w:rPrChange w:id="5818" w:author="Sam Simpson" w:date="2011-09-13T09:38:00Z">
              <w:rPr>
                <w:highlight w:val="yellow"/>
              </w:rPr>
            </w:rPrChange>
          </w:rPr>
          <w:delText>ed</w:delText>
        </w:r>
      </w:del>
      <w:r w:rsidRPr="0058131B">
        <w:rPr>
          <w:rPrChange w:id="5819" w:author="Sam Simpson" w:date="2011-09-13T09:38:00Z">
            <w:rPr>
              <w:highlight w:val="yellow"/>
            </w:rPr>
          </w:rPrChange>
        </w:rPr>
        <w:t xml:space="preserve"> in, </w:t>
      </w:r>
      <w:proofErr w:type="gramStart"/>
      <w:r w:rsidRPr="0058131B">
        <w:rPr>
          <w:rPrChange w:id="5820" w:author="Sam Simpson" w:date="2011-09-13T09:38:00Z">
            <w:rPr>
              <w:highlight w:val="yellow"/>
            </w:rPr>
          </w:rPrChange>
        </w:rPr>
        <w:t>a</w:t>
      </w:r>
      <w:r w:rsidR="00F713F4" w:rsidRPr="0058131B">
        <w:rPr>
          <w:rPrChange w:id="5821" w:author="Sam Simpson" w:date="2011-09-13T09:38:00Z">
            <w:rPr>
              <w:highlight w:val="yellow"/>
            </w:rPr>
          </w:rPrChange>
        </w:rPr>
        <w:t>ll the</w:t>
      </w:r>
      <w:proofErr w:type="gramEnd"/>
      <w:r w:rsidR="00F713F4" w:rsidRPr="0058131B">
        <w:rPr>
          <w:rPrChange w:id="5822" w:author="Sam Simpson" w:date="2011-09-13T09:38:00Z">
            <w:rPr>
              <w:highlight w:val="yellow"/>
            </w:rPr>
          </w:rPrChange>
        </w:rPr>
        <w:t xml:space="preserve"> </w:t>
      </w:r>
      <w:r w:rsidRPr="0058131B">
        <w:rPr>
          <w:rPrChange w:id="5823" w:author="Sam Simpson" w:date="2011-09-13T09:38:00Z">
            <w:rPr>
              <w:highlight w:val="yellow"/>
            </w:rPr>
          </w:rPrChange>
        </w:rPr>
        <w:t xml:space="preserve">user’s </w:t>
      </w:r>
      <w:r w:rsidR="00F713F4" w:rsidRPr="0058131B">
        <w:rPr>
          <w:rPrChange w:id="5824" w:author="Sam Simpson" w:date="2011-09-13T09:38:00Z">
            <w:rPr>
              <w:highlight w:val="yellow"/>
            </w:rPr>
          </w:rPrChange>
        </w:rPr>
        <w:t>tasks which</w:t>
      </w:r>
      <w:ins w:id="5825" w:author="Sam Simpson" w:date="2011-09-13T09:40:00Z">
        <w:r w:rsidR="00D03179">
          <w:t xml:space="preserve"> have</w:t>
        </w:r>
      </w:ins>
      <w:r w:rsidR="00F713F4" w:rsidRPr="0058131B">
        <w:rPr>
          <w:rPrChange w:id="5826" w:author="Sam Simpson" w:date="2011-09-13T09:38:00Z">
            <w:rPr>
              <w:highlight w:val="yellow"/>
            </w:rPr>
          </w:rPrChange>
        </w:rPr>
        <w:t xml:space="preserve"> not yet begun </w:t>
      </w:r>
      <w:r w:rsidRPr="0058131B">
        <w:rPr>
          <w:rPrChange w:id="5827" w:author="Sam Simpson" w:date="2011-09-13T09:38:00Z">
            <w:rPr>
              <w:highlight w:val="yellow"/>
            </w:rPr>
          </w:rPrChange>
        </w:rPr>
        <w:t>will be</w:t>
      </w:r>
      <w:r w:rsidR="00F713F4" w:rsidRPr="0058131B">
        <w:rPr>
          <w:rPrChange w:id="5828" w:author="Sam Simpson" w:date="2011-09-13T09:38:00Z">
            <w:rPr>
              <w:highlight w:val="yellow"/>
            </w:rPr>
          </w:rPrChange>
        </w:rPr>
        <w:t xml:space="preserve"> placed </w:t>
      </w:r>
      <w:del w:id="5829" w:author="Sam Simpson" w:date="2011-09-13T09:40:00Z">
        <w:r w:rsidR="00F713F4" w:rsidRPr="0058131B" w:rsidDel="00D03179">
          <w:rPr>
            <w:rPrChange w:id="5830" w:author="Sam Simpson" w:date="2011-09-13T09:38:00Z">
              <w:rPr>
                <w:highlight w:val="yellow"/>
              </w:rPr>
            </w:rPrChange>
          </w:rPr>
          <w:delText xml:space="preserve">at </w:delText>
        </w:r>
      </w:del>
      <w:ins w:id="5831" w:author="Sam Simpson" w:date="2011-09-13T09:40:00Z">
        <w:r w:rsidR="00D03179">
          <w:t>in</w:t>
        </w:r>
        <w:r w:rsidR="00D03179" w:rsidRPr="0058131B">
          <w:rPr>
            <w:rPrChange w:id="5832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F713F4" w:rsidRPr="0058131B">
        <w:rPr>
          <w:rPrChange w:id="5833" w:author="Sam Simpson" w:date="2011-09-13T09:38:00Z">
            <w:rPr>
              <w:highlight w:val="yellow"/>
            </w:rPr>
          </w:rPrChange>
        </w:rPr>
        <w:t xml:space="preserve">the “tasks to do” column. </w:t>
      </w:r>
      <w:r w:rsidRPr="0058131B">
        <w:rPr>
          <w:rPrChange w:id="5834" w:author="Sam Simpson" w:date="2011-09-13T09:38:00Z">
            <w:rPr>
              <w:highlight w:val="yellow"/>
            </w:rPr>
          </w:rPrChange>
        </w:rPr>
        <w:t>When the user clicks</w:t>
      </w:r>
      <w:ins w:id="5835" w:author="Sam Simpson" w:date="2011-09-13T09:41:00Z">
        <w:r w:rsidR="0079626F">
          <w:t xml:space="preserve"> on</w:t>
        </w:r>
      </w:ins>
      <w:r w:rsidRPr="0058131B">
        <w:rPr>
          <w:rPrChange w:id="5836" w:author="Sam Simpson" w:date="2011-09-13T09:38:00Z">
            <w:rPr>
              <w:highlight w:val="yellow"/>
            </w:rPr>
          </w:rPrChange>
        </w:rPr>
        <w:t xml:space="preserve"> one of the </w:t>
      </w:r>
      <w:r w:rsidR="00AA1699" w:rsidRPr="0058131B">
        <w:rPr>
          <w:rPrChange w:id="5837" w:author="Sam Simpson" w:date="2011-09-13T09:38:00Z">
            <w:rPr>
              <w:highlight w:val="yellow"/>
            </w:rPr>
          </w:rPrChange>
        </w:rPr>
        <w:t>tasks</w:t>
      </w:r>
      <w:r w:rsidRPr="0058131B">
        <w:rPr>
          <w:rPrChange w:id="5838" w:author="Sam Simpson" w:date="2011-09-13T09:38:00Z">
            <w:rPr>
              <w:highlight w:val="yellow"/>
            </w:rPr>
          </w:rPrChange>
        </w:rPr>
        <w:t xml:space="preserve">, a page </w:t>
      </w:r>
      <w:del w:id="5839" w:author="Sam Simpson" w:date="2011-09-13T09:41:00Z">
        <w:r w:rsidRPr="0058131B" w:rsidDel="0079626F">
          <w:rPr>
            <w:rPrChange w:id="5840" w:author="Sam Simpson" w:date="2011-09-13T09:38:00Z">
              <w:rPr>
                <w:highlight w:val="yellow"/>
              </w:rPr>
            </w:rPrChange>
          </w:rPr>
          <w:delText xml:space="preserve">of </w:delText>
        </w:r>
      </w:del>
      <w:ins w:id="5841" w:author="Sam Simpson" w:date="2011-09-13T09:41:00Z">
        <w:r w:rsidR="0079626F">
          <w:t>for</w:t>
        </w:r>
        <w:r w:rsidR="0079626F" w:rsidRPr="0058131B">
          <w:rPr>
            <w:rPrChange w:id="5842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Pr="0058131B">
        <w:rPr>
          <w:rPrChange w:id="5843" w:author="Sam Simpson" w:date="2011-09-13T09:38:00Z">
            <w:rPr>
              <w:highlight w:val="yellow"/>
            </w:rPr>
          </w:rPrChange>
        </w:rPr>
        <w:t>star</w:t>
      </w:r>
      <w:r w:rsidR="009D217E" w:rsidRPr="0058131B">
        <w:rPr>
          <w:rPrChange w:id="5844" w:author="Sam Simpson" w:date="2011-09-13T09:38:00Z">
            <w:rPr>
              <w:highlight w:val="yellow"/>
            </w:rPr>
          </w:rPrChange>
        </w:rPr>
        <w:t xml:space="preserve">ting the task will be displayed. </w:t>
      </w:r>
      <w:del w:id="5845" w:author="Sam Simpson" w:date="2011-09-13T09:41:00Z">
        <w:r w:rsidR="001451AD" w:rsidRPr="0058131B" w:rsidDel="0079626F">
          <w:rPr>
            <w:rPrChange w:id="5846" w:author="Sam Simpson" w:date="2011-09-13T09:38:00Z">
              <w:rPr>
                <w:highlight w:val="yellow"/>
              </w:rPr>
            </w:rPrChange>
          </w:rPr>
          <w:delText>After this,</w:delText>
        </w:r>
      </w:del>
      <w:ins w:id="5847" w:author="Sam Simpson" w:date="2011-09-13T09:41:00Z">
        <w:r w:rsidR="0079626F">
          <w:t>The</w:t>
        </w:r>
      </w:ins>
      <w:r w:rsidR="001451AD" w:rsidRPr="0058131B">
        <w:rPr>
          <w:rPrChange w:id="5848" w:author="Sam Simpson" w:date="2011-09-13T09:38:00Z">
            <w:rPr>
              <w:highlight w:val="yellow"/>
            </w:rPr>
          </w:rPrChange>
        </w:rPr>
        <w:t xml:space="preserve"> user can create directories </w:t>
      </w:r>
      <w:del w:id="5849" w:author="Sam Simpson" w:date="2011-09-13T09:41:00Z">
        <w:r w:rsidR="001451AD" w:rsidRPr="0058131B" w:rsidDel="0079626F">
          <w:rPr>
            <w:rPrChange w:id="5850" w:author="Sam Simpson" w:date="2011-09-13T09:38:00Z">
              <w:rPr>
                <w:highlight w:val="yellow"/>
              </w:rPr>
            </w:rPrChange>
          </w:rPr>
          <w:delText xml:space="preserve">to </w:delText>
        </w:r>
      </w:del>
      <w:ins w:id="5851" w:author="Sam Simpson" w:date="2011-09-13T09:41:00Z">
        <w:r w:rsidR="0079626F">
          <w:t>for</w:t>
        </w:r>
        <w:r w:rsidR="0079626F" w:rsidRPr="0058131B">
          <w:rPr>
            <w:rPrChange w:id="5852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1451AD" w:rsidRPr="0058131B">
        <w:rPr>
          <w:rPrChange w:id="5853" w:author="Sam Simpson" w:date="2011-09-13T09:38:00Z">
            <w:rPr>
              <w:highlight w:val="yellow"/>
            </w:rPr>
          </w:rPrChange>
        </w:rPr>
        <w:t>the task a</w:t>
      </w:r>
      <w:r w:rsidR="00CD6D80" w:rsidRPr="0058131B">
        <w:rPr>
          <w:rPrChange w:id="5854" w:author="Sam Simpson" w:date="2011-09-13T09:38:00Z">
            <w:rPr>
              <w:highlight w:val="yellow"/>
            </w:rPr>
          </w:rPrChange>
        </w:rPr>
        <w:t>s a structure of</w:t>
      </w:r>
      <w:ins w:id="5855" w:author="Sam Simpson" w:date="2011-09-13T09:41:00Z">
        <w:r w:rsidR="0079626F">
          <w:t xml:space="preserve"> the</w:t>
        </w:r>
      </w:ins>
      <w:r w:rsidR="00CD6D80" w:rsidRPr="0058131B">
        <w:rPr>
          <w:rPrChange w:id="5856" w:author="Sam Simpson" w:date="2011-09-13T09:38:00Z">
            <w:rPr>
              <w:highlight w:val="yellow"/>
            </w:rPr>
          </w:rPrChange>
        </w:rPr>
        <w:t xml:space="preserve"> file storage.</w:t>
      </w:r>
      <w:r w:rsidR="001C67C8" w:rsidRPr="0058131B">
        <w:rPr>
          <w:rPrChange w:id="5857" w:author="Sam Simpson" w:date="2011-09-13T09:38:00Z">
            <w:rPr>
              <w:highlight w:val="yellow"/>
            </w:rPr>
          </w:rPrChange>
        </w:rPr>
        <w:t xml:space="preserve"> </w:t>
      </w:r>
      <w:del w:id="5858" w:author="Sam Simpson" w:date="2011-09-13T09:42:00Z">
        <w:r w:rsidR="001C67C8" w:rsidRPr="0058131B" w:rsidDel="0079626F">
          <w:rPr>
            <w:rPrChange w:id="5859" w:author="Sam Simpson" w:date="2011-09-13T09:38:00Z">
              <w:rPr>
                <w:highlight w:val="yellow"/>
              </w:rPr>
            </w:rPrChange>
          </w:rPr>
          <w:delText xml:space="preserve">Then </w:delText>
        </w:r>
      </w:del>
      <w:ins w:id="5860" w:author="Sam Simpson" w:date="2011-09-13T09:42:00Z">
        <w:r w:rsidR="0079626F">
          <w:t>T</w:t>
        </w:r>
      </w:ins>
      <w:del w:id="5861" w:author="Sam Simpson" w:date="2011-09-13T09:42:00Z">
        <w:r w:rsidR="001C67C8" w:rsidRPr="0058131B" w:rsidDel="0079626F">
          <w:rPr>
            <w:rPrChange w:id="5862" w:author="Sam Simpson" w:date="2011-09-13T09:38:00Z">
              <w:rPr>
                <w:highlight w:val="yellow"/>
              </w:rPr>
            </w:rPrChange>
          </w:rPr>
          <w:delText>t</w:delText>
        </w:r>
      </w:del>
      <w:r w:rsidR="001C67C8" w:rsidRPr="0058131B">
        <w:rPr>
          <w:rPrChange w:id="5863" w:author="Sam Simpson" w:date="2011-09-13T09:38:00Z">
            <w:rPr>
              <w:highlight w:val="yellow"/>
            </w:rPr>
          </w:rPrChange>
        </w:rPr>
        <w:t xml:space="preserve">he user can </w:t>
      </w:r>
      <w:ins w:id="5864" w:author="Sam Simpson" w:date="2011-09-13T09:42:00Z">
        <w:r w:rsidR="00175876">
          <w:t>t</w:t>
        </w:r>
        <w:r w:rsidR="0079626F" w:rsidRPr="006B7EBB">
          <w:rPr>
            <w:rFonts w:hint="eastAsia"/>
          </w:rPr>
          <w:t xml:space="preserve">hen </w:t>
        </w:r>
      </w:ins>
      <w:r w:rsidR="001C67C8" w:rsidRPr="0058131B">
        <w:rPr>
          <w:rPrChange w:id="5865" w:author="Sam Simpson" w:date="2011-09-13T09:38:00Z">
            <w:rPr>
              <w:highlight w:val="yellow"/>
            </w:rPr>
          </w:rPrChange>
        </w:rPr>
        <w:t xml:space="preserve">start </w:t>
      </w:r>
      <w:del w:id="5866" w:author="Sam Simpson" w:date="2011-09-13T09:42:00Z">
        <w:r w:rsidR="001C67C8" w:rsidRPr="0058131B" w:rsidDel="00175876">
          <w:rPr>
            <w:rPrChange w:id="5867" w:author="Sam Simpson" w:date="2011-09-13T09:38:00Z">
              <w:rPr>
                <w:highlight w:val="yellow"/>
              </w:rPr>
            </w:rPrChange>
          </w:rPr>
          <w:delText xml:space="preserve">doing </w:delText>
        </w:r>
      </w:del>
      <w:ins w:id="5868" w:author="Sam Simpson" w:date="2011-09-13T09:42:00Z">
        <w:r w:rsidR="00175876">
          <w:t>creating</w:t>
        </w:r>
        <w:r w:rsidR="00175876" w:rsidRPr="0058131B">
          <w:rPr>
            <w:rPrChange w:id="5869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1C67C8" w:rsidRPr="0058131B">
        <w:rPr>
          <w:rPrChange w:id="5870" w:author="Sam Simpson" w:date="2011-09-13T09:38:00Z">
            <w:rPr>
              <w:highlight w:val="yellow"/>
            </w:rPr>
          </w:rPrChange>
        </w:rPr>
        <w:t>the initial version of</w:t>
      </w:r>
      <w:ins w:id="5871" w:author="Sam Simpson" w:date="2011-09-13T09:42:00Z">
        <w:r w:rsidR="00175876">
          <w:t xml:space="preserve"> the</w:t>
        </w:r>
      </w:ins>
      <w:r w:rsidR="001C67C8" w:rsidRPr="0058131B">
        <w:rPr>
          <w:rPrChange w:id="5872" w:author="Sam Simpson" w:date="2011-09-13T09:38:00Z">
            <w:rPr>
              <w:highlight w:val="yellow"/>
            </w:rPr>
          </w:rPrChange>
        </w:rPr>
        <w:t xml:space="preserve"> files </w:t>
      </w:r>
      <w:r w:rsidR="001C67C8" w:rsidRPr="00E1170A">
        <w:rPr>
          <w:rPrChange w:id="5873" w:author="Sam Simpson" w:date="2011-09-13T13:11:00Z">
            <w:rPr>
              <w:highlight w:val="yellow"/>
            </w:rPr>
          </w:rPrChange>
        </w:rPr>
        <w:t xml:space="preserve">within </w:t>
      </w:r>
      <w:del w:id="5874" w:author="Sam Simpson" w:date="2011-09-13T13:11:00Z">
        <w:r w:rsidR="001C67C8" w:rsidRPr="00E1170A" w:rsidDel="00E1170A">
          <w:rPr>
            <w:rPrChange w:id="5875" w:author="Sam Simpson" w:date="2011-09-13T13:11:00Z">
              <w:rPr>
                <w:highlight w:val="yellow"/>
              </w:rPr>
            </w:rPrChange>
          </w:rPr>
          <w:delText xml:space="preserve">for </w:delText>
        </w:r>
      </w:del>
      <w:r w:rsidR="001C67C8" w:rsidRPr="00E1170A">
        <w:rPr>
          <w:rPrChange w:id="5876" w:author="Sam Simpson" w:date="2011-09-13T13:11:00Z">
            <w:rPr>
              <w:highlight w:val="yellow"/>
            </w:rPr>
          </w:rPrChange>
        </w:rPr>
        <w:t>the task</w:t>
      </w:r>
      <w:del w:id="5877" w:author="Sam Simpson" w:date="2011-09-13T13:11:00Z">
        <w:r w:rsidR="001C67C8" w:rsidRPr="0058131B" w:rsidDel="00E1170A">
          <w:rPr>
            <w:rPrChange w:id="5878" w:author="Sam Simpson" w:date="2011-09-13T09:38:00Z">
              <w:rPr>
                <w:highlight w:val="yellow"/>
              </w:rPr>
            </w:rPrChange>
          </w:rPr>
          <w:delText xml:space="preserve"> </w:delText>
        </w:r>
      </w:del>
      <w:ins w:id="5879" w:author="Sam Simpson" w:date="2011-09-13T09:42:00Z">
        <w:r w:rsidR="00175876">
          <w:t xml:space="preserve"> </w:t>
        </w:r>
      </w:ins>
      <w:r w:rsidR="001C67C8" w:rsidRPr="0058131B">
        <w:rPr>
          <w:rPrChange w:id="5880" w:author="Sam Simpson" w:date="2011-09-13T09:38:00Z">
            <w:rPr>
              <w:highlight w:val="yellow"/>
            </w:rPr>
          </w:rPrChange>
        </w:rPr>
        <w:t xml:space="preserve">offline. </w:t>
      </w:r>
    </w:p>
    <w:p w:rsidR="008F7DA6" w:rsidRPr="00FD1DCD" w:rsidRDefault="00E16B02">
      <w:pPr>
        <w:keepNext/>
        <w:spacing w:before="360" w:after="0" w:line="360" w:lineRule="auto"/>
        <w:rPr>
          <w:rPrChange w:id="5881" w:author="Sam Simpson" w:date="2011-09-13T09:44:00Z">
            <w:rPr>
              <w:highlight w:val="yellow"/>
            </w:rPr>
          </w:rPrChange>
        </w:rPr>
        <w:pPrChange w:id="5882" w:author="Sam" w:date="2011-09-12T19:53:00Z">
          <w:pPr>
            <w:keepNext/>
            <w:spacing w:before="360" w:after="0"/>
          </w:pPr>
        </w:pPrChange>
      </w:pPr>
      <w:r w:rsidRPr="0058131B">
        <w:rPr>
          <w:rPrChange w:id="5883" w:author="Sam Simpson" w:date="2011-09-13T09:38:00Z">
            <w:rPr>
              <w:highlight w:val="yellow"/>
            </w:rPr>
          </w:rPrChange>
        </w:rPr>
        <w:t xml:space="preserve">Once </w:t>
      </w:r>
      <w:del w:id="5884" w:author="Sam Simpson" w:date="2011-09-13T09:42:00Z">
        <w:r w:rsidRPr="0058131B" w:rsidDel="00175876">
          <w:rPr>
            <w:rPrChange w:id="5885" w:author="Sam Simpson" w:date="2011-09-13T09:38:00Z">
              <w:rPr>
                <w:highlight w:val="yellow"/>
              </w:rPr>
            </w:rPrChange>
          </w:rPr>
          <w:delText xml:space="preserve">some </w:delText>
        </w:r>
      </w:del>
      <w:ins w:id="5886" w:author="Sam Simpson" w:date="2011-09-13T09:42:00Z">
        <w:r w:rsidR="00175876">
          <w:t xml:space="preserve">a </w:t>
        </w:r>
      </w:ins>
      <w:r w:rsidRPr="0058131B">
        <w:rPr>
          <w:rPrChange w:id="5887" w:author="Sam Simpson" w:date="2011-09-13T09:38:00Z">
            <w:rPr>
              <w:highlight w:val="yellow"/>
            </w:rPr>
          </w:rPrChange>
        </w:rPr>
        <w:t>file</w:t>
      </w:r>
      <w:ins w:id="5888" w:author="Sam Simpson" w:date="2011-09-13T09:43:00Z">
        <w:r w:rsidR="00175876">
          <w:t xml:space="preserve"> i</w:t>
        </w:r>
      </w:ins>
      <w:r w:rsidRPr="0058131B">
        <w:rPr>
          <w:rPrChange w:id="5889" w:author="Sam Simpson" w:date="2011-09-13T09:38:00Z">
            <w:rPr>
              <w:highlight w:val="yellow"/>
            </w:rPr>
          </w:rPrChange>
        </w:rPr>
        <w:t xml:space="preserve">s finished, or </w:t>
      </w:r>
      <w:ins w:id="5890" w:author="Sam Simpson" w:date="2011-09-13T09:43:00Z">
        <w:r w:rsidR="00175876">
          <w:t xml:space="preserve">once </w:t>
        </w:r>
      </w:ins>
      <w:del w:id="5891" w:author="Sam Simpson" w:date="2011-09-13T09:43:00Z">
        <w:r w:rsidRPr="0058131B" w:rsidDel="00175876">
          <w:rPr>
            <w:rPrChange w:id="5892" w:author="Sam Simpson" w:date="2011-09-13T09:38:00Z">
              <w:rPr>
                <w:highlight w:val="yellow"/>
              </w:rPr>
            </w:rPrChange>
          </w:rPr>
          <w:delText xml:space="preserve">at </w:delText>
        </w:r>
      </w:del>
      <w:r w:rsidRPr="0058131B">
        <w:rPr>
          <w:rPrChange w:id="5893" w:author="Sam Simpson" w:date="2011-09-13T09:38:00Z">
            <w:rPr>
              <w:highlight w:val="yellow"/>
            </w:rPr>
          </w:rPrChange>
        </w:rPr>
        <w:t>a milestone</w:t>
      </w:r>
      <w:ins w:id="5894" w:author="Sam Simpson" w:date="2011-09-13T09:43:00Z">
        <w:r w:rsidR="00175876">
          <w:t xml:space="preserve"> is reached</w:t>
        </w:r>
      </w:ins>
      <w:r w:rsidRPr="0058131B">
        <w:rPr>
          <w:rPrChange w:id="5895" w:author="Sam Simpson" w:date="2011-09-13T09:38:00Z">
            <w:rPr>
              <w:highlight w:val="yellow"/>
            </w:rPr>
          </w:rPrChange>
        </w:rPr>
        <w:t xml:space="preserve">, the user can upload </w:t>
      </w:r>
      <w:del w:id="5896" w:author="Sam Simpson" w:date="2011-09-13T09:43:00Z">
        <w:r w:rsidRPr="0058131B" w:rsidDel="00175876">
          <w:rPr>
            <w:rPrChange w:id="5897" w:author="Sam Simpson" w:date="2011-09-13T09:38:00Z">
              <w:rPr>
                <w:highlight w:val="yellow"/>
              </w:rPr>
            </w:rPrChange>
          </w:rPr>
          <w:delText xml:space="preserve">them </w:delText>
        </w:r>
      </w:del>
      <w:ins w:id="5898" w:author="Sam Simpson" w:date="2011-09-13T09:43:00Z">
        <w:r w:rsidR="00175876">
          <w:t>files</w:t>
        </w:r>
        <w:r w:rsidR="00175876" w:rsidRPr="0058131B">
          <w:rPr>
            <w:rPrChange w:id="5899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Pr="0058131B">
        <w:rPr>
          <w:rPrChange w:id="5900" w:author="Sam Simpson" w:date="2011-09-13T09:38:00Z">
            <w:rPr>
              <w:highlight w:val="yellow"/>
            </w:rPr>
          </w:rPrChange>
        </w:rPr>
        <w:t xml:space="preserve">to the task </w:t>
      </w:r>
      <w:r w:rsidRPr="00E1170A">
        <w:rPr>
          <w:rPrChange w:id="5901" w:author="Sam Simpson" w:date="2011-09-13T13:11:00Z">
            <w:rPr>
              <w:highlight w:val="yellow"/>
            </w:rPr>
          </w:rPrChange>
        </w:rPr>
        <w:t xml:space="preserve">at </w:t>
      </w:r>
      <w:r w:rsidR="00BE04F9" w:rsidRPr="00E1170A">
        <w:rPr>
          <w:rPrChange w:id="5902" w:author="Sam Simpson" w:date="2011-09-13T13:11:00Z">
            <w:rPr>
              <w:highlight w:val="yellow"/>
            </w:rPr>
          </w:rPrChange>
        </w:rPr>
        <w:t>any time</w:t>
      </w:r>
      <w:r w:rsidRPr="00E1170A">
        <w:rPr>
          <w:rPrChange w:id="5903" w:author="Sam Simpson" w:date="2011-09-13T13:11:00Z">
            <w:rPr>
              <w:highlight w:val="yellow"/>
            </w:rPr>
          </w:rPrChange>
        </w:rPr>
        <w:t>.</w:t>
      </w:r>
      <w:r w:rsidRPr="0058131B">
        <w:rPr>
          <w:rPrChange w:id="5904" w:author="Sam Simpson" w:date="2011-09-13T09:38:00Z">
            <w:rPr>
              <w:highlight w:val="yellow"/>
            </w:rPr>
          </w:rPrChange>
        </w:rPr>
        <w:t xml:space="preserve"> </w:t>
      </w:r>
      <w:r w:rsidR="008D1129" w:rsidRPr="0058131B">
        <w:rPr>
          <w:rPrChange w:id="5905" w:author="Sam Simpson" w:date="2011-09-13T09:38:00Z">
            <w:rPr>
              <w:highlight w:val="yellow"/>
            </w:rPr>
          </w:rPrChange>
        </w:rPr>
        <w:t>When uploading</w:t>
      </w:r>
      <w:ins w:id="5906" w:author="Sam Simpson" w:date="2011-09-13T13:11:00Z">
        <w:r w:rsidR="00E1170A">
          <w:t xml:space="preserve"> a</w:t>
        </w:r>
      </w:ins>
      <w:r w:rsidR="008D1129" w:rsidRPr="0058131B">
        <w:rPr>
          <w:rPrChange w:id="5907" w:author="Sam Simpson" w:date="2011-09-13T09:38:00Z">
            <w:rPr>
              <w:highlight w:val="yellow"/>
            </w:rPr>
          </w:rPrChange>
        </w:rPr>
        <w:t xml:space="preserve"> file, the user will be </w:t>
      </w:r>
      <w:del w:id="5908" w:author="Sam Simpson" w:date="2011-09-13T13:12:00Z">
        <w:r w:rsidR="008D1129" w:rsidRPr="00726B9E" w:rsidDel="00726B9E">
          <w:rPr>
            <w:rPrChange w:id="5909" w:author="Sam Simpson" w:date="2011-09-13T13:12:00Z">
              <w:rPr>
                <w:highlight w:val="yellow"/>
              </w:rPr>
            </w:rPrChange>
          </w:rPr>
          <w:delText xml:space="preserve">force </w:delText>
        </w:r>
      </w:del>
      <w:ins w:id="5910" w:author="Sam Simpson" w:date="2011-09-13T13:12:00Z">
        <w:r w:rsidR="00726B9E" w:rsidRPr="00726B9E">
          <w:rPr>
            <w:rPrChange w:id="5911" w:author="Sam Simpson" w:date="2011-09-13T13:12:00Z">
              <w:rPr>
                <w:highlight w:val="yellow"/>
              </w:rPr>
            </w:rPrChange>
          </w:rPr>
          <w:t>re</w:t>
        </w:r>
      </w:ins>
      <w:r w:rsidR="008D1129" w:rsidRPr="00726B9E">
        <w:rPr>
          <w:rPrChange w:id="5912" w:author="Sam Simpson" w:date="2011-09-13T13:12:00Z">
            <w:rPr>
              <w:highlight w:val="yellow"/>
            </w:rPr>
          </w:rPrChange>
        </w:rPr>
        <w:t>quested</w:t>
      </w:r>
      <w:r w:rsidR="008D1129" w:rsidRPr="0058131B">
        <w:rPr>
          <w:rPrChange w:id="5913" w:author="Sam Simpson" w:date="2011-09-13T09:38:00Z">
            <w:rPr>
              <w:highlight w:val="yellow"/>
            </w:rPr>
          </w:rPrChange>
        </w:rPr>
        <w:t xml:space="preserve"> to input </w:t>
      </w:r>
      <w:del w:id="5914" w:author="Sam Simpson" w:date="2011-09-13T09:43:00Z">
        <w:r w:rsidR="008D1129" w:rsidRPr="0058131B" w:rsidDel="00FD1DCD">
          <w:rPr>
            <w:rPrChange w:id="5915" w:author="Sam Simpson" w:date="2011-09-13T09:38:00Z">
              <w:rPr>
                <w:highlight w:val="yellow"/>
              </w:rPr>
            </w:rPrChange>
          </w:rPr>
          <w:delText xml:space="preserve">some </w:delText>
        </w:r>
      </w:del>
      <w:ins w:id="5916" w:author="Sam Simpson" w:date="2011-09-13T09:43:00Z">
        <w:r w:rsidR="00FD1DCD">
          <w:t>a</w:t>
        </w:r>
        <w:r w:rsidR="00FD1DCD" w:rsidRPr="0058131B">
          <w:rPr>
            <w:rPrChange w:id="5917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8D1129" w:rsidRPr="0058131B">
        <w:rPr>
          <w:rPrChange w:id="5918" w:author="Sam Simpson" w:date="2011-09-13T09:38:00Z">
            <w:rPr>
              <w:highlight w:val="yellow"/>
            </w:rPr>
          </w:rPrChange>
        </w:rPr>
        <w:t xml:space="preserve">description </w:t>
      </w:r>
      <w:del w:id="5919" w:author="Sam Simpson" w:date="2011-09-13T09:43:00Z">
        <w:r w:rsidR="008D1129" w:rsidRPr="0058131B" w:rsidDel="00FD1DCD">
          <w:rPr>
            <w:rPrChange w:id="5920" w:author="Sam Simpson" w:date="2011-09-13T09:38:00Z">
              <w:rPr>
                <w:highlight w:val="yellow"/>
              </w:rPr>
            </w:rPrChange>
          </w:rPr>
          <w:delText xml:space="preserve">to </w:delText>
        </w:r>
      </w:del>
      <w:ins w:id="5921" w:author="Sam Simpson" w:date="2011-09-13T09:43:00Z">
        <w:r w:rsidR="00FD1DCD">
          <w:t>about</w:t>
        </w:r>
        <w:r w:rsidR="00FD1DCD" w:rsidRPr="0058131B">
          <w:rPr>
            <w:rPrChange w:id="5922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8D1129" w:rsidRPr="0058131B">
        <w:rPr>
          <w:rPrChange w:id="5923" w:author="Sam Simpson" w:date="2011-09-13T09:38:00Z">
            <w:rPr>
              <w:highlight w:val="yellow"/>
            </w:rPr>
          </w:rPrChange>
        </w:rPr>
        <w:t>the uploading/chang</w:t>
      </w:r>
      <w:ins w:id="5924" w:author="Sam Simpson" w:date="2011-09-13T09:44:00Z">
        <w:r w:rsidR="00FD1DCD">
          <w:t xml:space="preserve">ing </w:t>
        </w:r>
      </w:ins>
      <w:del w:id="5925" w:author="Sam Simpson" w:date="2011-09-13T09:44:00Z">
        <w:r w:rsidR="008D1129" w:rsidRPr="0058131B" w:rsidDel="00FD1DCD">
          <w:rPr>
            <w:rPrChange w:id="5926" w:author="Sam Simpson" w:date="2011-09-13T09:38:00Z">
              <w:rPr>
                <w:highlight w:val="yellow"/>
              </w:rPr>
            </w:rPrChange>
          </w:rPr>
          <w:delText xml:space="preserve">e </w:delText>
        </w:r>
      </w:del>
      <w:r w:rsidR="008D1129" w:rsidRPr="0058131B">
        <w:rPr>
          <w:rPrChange w:id="5927" w:author="Sam Simpson" w:date="2011-09-13T09:38:00Z">
            <w:rPr>
              <w:highlight w:val="yellow"/>
            </w:rPr>
          </w:rPrChange>
        </w:rPr>
        <w:t>of the file</w:t>
      </w:r>
      <w:ins w:id="5928" w:author="Sam Simpson" w:date="2011-09-13T09:44:00Z">
        <w:r w:rsidR="00FD1DCD">
          <w:t>. They</w:t>
        </w:r>
      </w:ins>
      <w:del w:id="5929" w:author="Sam Simpson" w:date="2011-09-13T09:44:00Z">
        <w:r w:rsidR="008D1129" w:rsidRPr="0058131B" w:rsidDel="00FD1DCD">
          <w:rPr>
            <w:rPrChange w:id="5930" w:author="Sam Simpson" w:date="2011-09-13T09:38:00Z">
              <w:rPr>
                <w:highlight w:val="yellow"/>
              </w:rPr>
            </w:rPrChange>
          </w:rPr>
          <w:delText>, and</w:delText>
        </w:r>
      </w:del>
      <w:r w:rsidR="008D1129" w:rsidRPr="0058131B">
        <w:rPr>
          <w:rPrChange w:id="5931" w:author="Sam Simpson" w:date="2011-09-13T09:38:00Z">
            <w:rPr>
              <w:highlight w:val="yellow"/>
            </w:rPr>
          </w:rPrChange>
        </w:rPr>
        <w:t xml:space="preserve"> also need to describe the task version commit, because each time </w:t>
      </w:r>
      <w:del w:id="5932" w:author="Sam Simpson" w:date="2011-09-13T09:44:00Z">
        <w:r w:rsidR="008D1129" w:rsidRPr="0058131B" w:rsidDel="00FD1DCD">
          <w:rPr>
            <w:rPrChange w:id="5933" w:author="Sam Simpson" w:date="2011-09-13T09:38:00Z">
              <w:rPr>
                <w:highlight w:val="yellow"/>
              </w:rPr>
            </w:rPrChange>
          </w:rPr>
          <w:delText xml:space="preserve">of </w:delText>
        </w:r>
      </w:del>
      <w:ins w:id="5934" w:author="Sam Simpson" w:date="2011-09-13T09:44:00Z">
        <w:r w:rsidR="00FD1DCD">
          <w:t>the</w:t>
        </w:r>
        <w:r w:rsidR="00FD1DCD" w:rsidRPr="0058131B">
          <w:rPr>
            <w:rPrChange w:id="5935" w:author="Sam Simpson" w:date="2011-09-13T09:38:00Z">
              <w:rPr>
                <w:highlight w:val="yellow"/>
              </w:rPr>
            </w:rPrChange>
          </w:rPr>
          <w:t xml:space="preserve"> </w:t>
        </w:r>
      </w:ins>
      <w:r w:rsidR="008D1129" w:rsidRPr="0058131B">
        <w:rPr>
          <w:rPrChange w:id="5936" w:author="Sam Simpson" w:date="2011-09-13T09:38:00Z">
            <w:rPr>
              <w:highlight w:val="yellow"/>
            </w:rPr>
          </w:rPrChange>
        </w:rPr>
        <w:t>file change</w:t>
      </w:r>
      <w:ins w:id="5937" w:author="Sam Simpson" w:date="2011-09-13T09:44:00Z">
        <w:r w:rsidR="00FD1DCD">
          <w:t>s</w:t>
        </w:r>
      </w:ins>
      <w:r w:rsidR="008D1129" w:rsidRPr="0058131B">
        <w:rPr>
          <w:rPrChange w:id="5938" w:author="Sam Simpson" w:date="2011-09-13T09:38:00Z">
            <w:rPr>
              <w:highlight w:val="yellow"/>
            </w:rPr>
          </w:rPrChange>
        </w:rPr>
        <w:t xml:space="preserve"> will generate both a new version of </w:t>
      </w:r>
      <w:ins w:id="5939" w:author="Sam Simpson" w:date="2011-09-13T09:44:00Z">
        <w:r w:rsidR="00FD1DCD">
          <w:t xml:space="preserve">the </w:t>
        </w:r>
      </w:ins>
      <w:r w:rsidR="008D1129" w:rsidRPr="00FD1DCD">
        <w:rPr>
          <w:rPrChange w:id="5940" w:author="Sam Simpson" w:date="2011-09-13T09:44:00Z">
            <w:rPr>
              <w:highlight w:val="yellow"/>
            </w:rPr>
          </w:rPrChange>
        </w:rPr>
        <w:t xml:space="preserve">file and </w:t>
      </w:r>
      <w:ins w:id="5941" w:author="Sam Simpson" w:date="2011-09-13T09:44:00Z">
        <w:r w:rsidR="00FD1DCD" w:rsidRPr="00FD1DCD">
          <w:rPr>
            <w:rPrChange w:id="5942" w:author="Sam Simpson" w:date="2011-09-13T09:44:00Z">
              <w:rPr>
                <w:highlight w:val="yellow"/>
              </w:rPr>
            </w:rPrChange>
          </w:rPr>
          <w:t xml:space="preserve">the </w:t>
        </w:r>
      </w:ins>
      <w:r w:rsidR="008D1129" w:rsidRPr="00FD1DCD">
        <w:rPr>
          <w:rPrChange w:id="5943" w:author="Sam Simpson" w:date="2011-09-13T09:44:00Z">
            <w:rPr>
              <w:highlight w:val="yellow"/>
            </w:rPr>
          </w:rPrChange>
        </w:rPr>
        <w:t>task by the tracking consideration.</w:t>
      </w:r>
      <w:r w:rsidR="00B020E5" w:rsidRPr="00FD1DCD">
        <w:rPr>
          <w:rPrChange w:id="5944" w:author="Sam Simpson" w:date="2011-09-13T09:44:00Z">
            <w:rPr>
              <w:highlight w:val="yellow"/>
            </w:rPr>
          </w:rPrChange>
        </w:rPr>
        <w:t xml:space="preserve"> After </w:t>
      </w:r>
      <w:del w:id="5945" w:author="Sam Simpson" w:date="2011-09-13T09:44:00Z">
        <w:r w:rsidR="00B020E5" w:rsidRPr="00FD1DCD" w:rsidDel="00102D49">
          <w:rPr>
            <w:rPrChange w:id="5946" w:author="Sam Simpson" w:date="2011-09-13T09:44:00Z">
              <w:rPr>
                <w:highlight w:val="yellow"/>
              </w:rPr>
            </w:rPrChange>
          </w:rPr>
          <w:delText>submit</w:delText>
        </w:r>
      </w:del>
      <w:ins w:id="5947" w:author="Sam Simpson" w:date="2011-09-13T09:44:00Z">
        <w:r w:rsidR="00102D49">
          <w:t xml:space="preserve">submitting the </w:t>
        </w:r>
      </w:ins>
      <w:del w:id="5948" w:author="Sam Simpson" w:date="2011-09-13T09:44:00Z">
        <w:r w:rsidR="00B020E5" w:rsidRPr="00FD1DCD" w:rsidDel="00102D49">
          <w:rPr>
            <w:rPrChange w:id="5949" w:author="Sam Simpson" w:date="2011-09-13T09:44:00Z">
              <w:rPr>
                <w:highlight w:val="yellow"/>
              </w:rPr>
            </w:rPrChange>
          </w:rPr>
          <w:delText xml:space="preserve"> </w:delText>
        </w:r>
      </w:del>
      <w:r w:rsidR="00B020E5" w:rsidRPr="00FD1DCD">
        <w:rPr>
          <w:rPrChange w:id="5950" w:author="Sam Simpson" w:date="2011-09-13T09:44:00Z">
            <w:rPr>
              <w:highlight w:val="yellow"/>
            </w:rPr>
          </w:rPrChange>
        </w:rPr>
        <w:t>changes, the user can download his/her change</w:t>
      </w:r>
      <w:ins w:id="5951" w:author="Sam Simpson" w:date="2011-09-13T09:44:00Z">
        <w:r w:rsidR="00102D49">
          <w:t>s</w:t>
        </w:r>
      </w:ins>
      <w:r w:rsidR="00B020E5" w:rsidRPr="00FD1DCD">
        <w:rPr>
          <w:rPrChange w:id="5952" w:author="Sam Simpson" w:date="2011-09-13T09:44:00Z">
            <w:rPr>
              <w:highlight w:val="yellow"/>
            </w:rPr>
          </w:rPrChange>
        </w:rPr>
        <w:t xml:space="preserve"> at any time for further work. If he/she re-uploads the file with </w:t>
      </w:r>
      <w:ins w:id="5953" w:author="Sam Simpson" w:date="2011-09-13T09:45:00Z">
        <w:r w:rsidR="00102D49">
          <w:t xml:space="preserve">further </w:t>
        </w:r>
      </w:ins>
      <w:r w:rsidR="00B020E5" w:rsidRPr="00FD1DCD">
        <w:rPr>
          <w:rPrChange w:id="5954" w:author="Sam Simpson" w:date="2011-09-13T09:44:00Z">
            <w:rPr>
              <w:highlight w:val="yellow"/>
            </w:rPr>
          </w:rPrChange>
        </w:rPr>
        <w:t xml:space="preserve">changes, </w:t>
      </w:r>
      <w:del w:id="5955" w:author="Sam Simpson" w:date="2011-09-13T09:45:00Z">
        <w:r w:rsidR="00B020E5" w:rsidRPr="00FD1DCD" w:rsidDel="00102D49">
          <w:rPr>
            <w:rPrChange w:id="5956" w:author="Sam Simpson" w:date="2011-09-13T09:44:00Z">
              <w:rPr>
                <w:highlight w:val="yellow"/>
              </w:rPr>
            </w:rPrChange>
          </w:rPr>
          <w:delText xml:space="preserve">of </w:delText>
        </w:r>
      </w:del>
      <w:ins w:id="5957" w:author="Sam Simpson" w:date="2011-09-13T09:45:00Z">
        <w:r w:rsidR="00102D49">
          <w:t>again</w:t>
        </w:r>
      </w:ins>
      <w:del w:id="5958" w:author="Sam Simpson" w:date="2011-09-13T09:45:00Z">
        <w:r w:rsidR="00B020E5" w:rsidRPr="00FD1DCD" w:rsidDel="00102D49">
          <w:rPr>
            <w:rPrChange w:id="5959" w:author="Sam Simpson" w:date="2011-09-13T09:44:00Z">
              <w:rPr>
                <w:highlight w:val="yellow"/>
              </w:rPr>
            </w:rPrChange>
          </w:rPr>
          <w:delText>course</w:delText>
        </w:r>
      </w:del>
      <w:ins w:id="5960" w:author="Sam Simpson" w:date="2011-09-13T09:45:00Z">
        <w:r w:rsidR="00102D49">
          <w:t>,</w:t>
        </w:r>
      </w:ins>
      <w:r w:rsidR="00B020E5" w:rsidRPr="00FD1DCD">
        <w:rPr>
          <w:rPrChange w:id="5961" w:author="Sam Simpson" w:date="2011-09-13T09:44:00Z">
            <w:rPr>
              <w:highlight w:val="yellow"/>
            </w:rPr>
          </w:rPrChange>
        </w:rPr>
        <w:t xml:space="preserve"> both a new version of </w:t>
      </w:r>
      <w:ins w:id="5962" w:author="Sam Simpson" w:date="2011-09-13T13:12:00Z">
        <w:r w:rsidR="00726B9E">
          <w:t xml:space="preserve">the </w:t>
        </w:r>
      </w:ins>
      <w:r w:rsidR="00B020E5" w:rsidRPr="00FD1DCD">
        <w:rPr>
          <w:rPrChange w:id="5963" w:author="Sam Simpson" w:date="2011-09-13T09:44:00Z">
            <w:rPr>
              <w:highlight w:val="yellow"/>
            </w:rPr>
          </w:rPrChange>
        </w:rPr>
        <w:t xml:space="preserve">file and its </w:t>
      </w:r>
      <w:r w:rsidR="00B020E5" w:rsidRPr="00726B9E">
        <w:rPr>
          <w:rPrChange w:id="5964" w:author="Sam Simpson" w:date="2011-09-13T13:12:00Z">
            <w:rPr>
              <w:highlight w:val="yellow"/>
            </w:rPr>
          </w:rPrChange>
        </w:rPr>
        <w:t>task</w:t>
      </w:r>
      <w:ins w:id="5965" w:author="Sam Simpson" w:date="2011-09-13T09:45:00Z">
        <w:r w:rsidR="00102D49">
          <w:t xml:space="preserve"> </w:t>
        </w:r>
      </w:ins>
      <w:del w:id="5966" w:author="Sam Simpson" w:date="2011-09-13T13:12:00Z">
        <w:r w:rsidR="00B020E5" w:rsidRPr="00FD1DCD" w:rsidDel="00726B9E">
          <w:rPr>
            <w:rPrChange w:id="5967" w:author="Sam Simpson" w:date="2011-09-13T09:44:00Z">
              <w:rPr>
                <w:highlight w:val="yellow"/>
              </w:rPr>
            </w:rPrChange>
          </w:rPr>
          <w:delText xml:space="preserve"> </w:delText>
        </w:r>
      </w:del>
      <w:r w:rsidR="00B020E5" w:rsidRPr="00FD1DCD">
        <w:rPr>
          <w:rPrChange w:id="5968" w:author="Sam Simpson" w:date="2011-09-13T09:44:00Z">
            <w:rPr>
              <w:highlight w:val="yellow"/>
            </w:rPr>
          </w:rPrChange>
        </w:rPr>
        <w:t xml:space="preserve">will be generated. </w:t>
      </w:r>
      <w:r w:rsidR="002D31AE" w:rsidRPr="00FD1DCD">
        <w:rPr>
          <w:rPrChange w:id="5969" w:author="Sam Simpson" w:date="2011-09-13T09:44:00Z">
            <w:rPr>
              <w:highlight w:val="yellow"/>
            </w:rPr>
          </w:rPrChange>
        </w:rPr>
        <w:t xml:space="preserve">The older version will still be kept in the system as a historical version for </w:t>
      </w:r>
      <w:ins w:id="5970" w:author="Sam Simpson" w:date="2011-09-13T09:45:00Z">
        <w:r w:rsidR="00AC1554">
          <w:t>“</w:t>
        </w:r>
      </w:ins>
      <w:r w:rsidR="00751D70" w:rsidRPr="00FD1DCD">
        <w:rPr>
          <w:rPrChange w:id="5971" w:author="Sam Simpson" w:date="2011-09-13T09:44:00Z">
            <w:rPr>
              <w:highlight w:val="yellow"/>
            </w:rPr>
          </w:rPrChange>
        </w:rPr>
        <w:t>in case</w:t>
      </w:r>
      <w:ins w:id="5972" w:author="Sam Simpson" w:date="2011-09-13T09:45:00Z">
        <w:r w:rsidR="00AC1554">
          <w:t>”</w:t>
        </w:r>
      </w:ins>
      <w:r w:rsidR="00751D70" w:rsidRPr="00FD1DCD">
        <w:rPr>
          <w:rPrChange w:id="5973" w:author="Sam Simpson" w:date="2011-09-13T09:44:00Z">
            <w:rPr>
              <w:highlight w:val="yellow"/>
            </w:rPr>
          </w:rPrChange>
        </w:rPr>
        <w:t xml:space="preserve"> use.</w:t>
      </w:r>
      <w:r w:rsidR="00FB70E2" w:rsidRPr="00FD1DCD">
        <w:rPr>
          <w:rPrChange w:id="5974" w:author="Sam Simpson" w:date="2011-09-13T09:44:00Z">
            <w:rPr>
              <w:highlight w:val="yellow"/>
            </w:rPr>
          </w:rPrChange>
        </w:rPr>
        <w:t xml:space="preserve"> </w:t>
      </w:r>
    </w:p>
    <w:p w:rsidR="00CF0C65" w:rsidRPr="00155ACF" w:rsidRDefault="008F7DA6">
      <w:pPr>
        <w:keepNext/>
        <w:spacing w:before="360" w:after="0" w:line="360" w:lineRule="auto"/>
        <w:rPr>
          <w:rPrChange w:id="5975" w:author="Sam Simpson" w:date="2011-09-13T10:01:00Z">
            <w:rPr>
              <w:highlight w:val="yellow"/>
            </w:rPr>
          </w:rPrChange>
        </w:rPr>
        <w:pPrChange w:id="5976" w:author="Sam" w:date="2011-09-12T19:53:00Z">
          <w:pPr>
            <w:keepNext/>
            <w:spacing w:before="360" w:after="0"/>
          </w:pPr>
        </w:pPrChange>
      </w:pPr>
      <w:r w:rsidRPr="00FD1DCD">
        <w:rPr>
          <w:rPrChange w:id="5977" w:author="Sam Simpson" w:date="2011-09-13T09:44:00Z">
            <w:rPr>
              <w:highlight w:val="yellow"/>
            </w:rPr>
          </w:rPrChange>
        </w:rPr>
        <w:t xml:space="preserve">In a group project, there may </w:t>
      </w:r>
      <w:del w:id="5978" w:author="Sam Simpson" w:date="2011-09-13T10:01:00Z">
        <w:r w:rsidRPr="00FD1DCD" w:rsidDel="00155ACF">
          <w:rPr>
            <w:rPrChange w:id="5979" w:author="Sam Simpson" w:date="2011-09-13T09:44:00Z">
              <w:rPr>
                <w:highlight w:val="yellow"/>
              </w:rPr>
            </w:rPrChange>
          </w:rPr>
          <w:delText xml:space="preserve">have </w:delText>
        </w:r>
      </w:del>
      <w:ins w:id="5980" w:author="Sam Simpson" w:date="2011-09-13T10:01:00Z">
        <w:r w:rsidR="00155ACF">
          <w:t>be</w:t>
        </w:r>
        <w:r w:rsidR="00155ACF" w:rsidRPr="00FD1DCD">
          <w:rPr>
            <w:rPrChange w:id="5981" w:author="Sam Simpson" w:date="2011-09-13T09:44:00Z">
              <w:rPr>
                <w:highlight w:val="yellow"/>
              </w:rPr>
            </w:rPrChange>
          </w:rPr>
          <w:t xml:space="preserve"> </w:t>
        </w:r>
      </w:ins>
      <w:r w:rsidRPr="00FD1DCD">
        <w:rPr>
          <w:rPrChange w:id="5982" w:author="Sam Simpson" w:date="2011-09-13T09:44:00Z">
            <w:rPr>
              <w:highlight w:val="yellow"/>
            </w:rPr>
          </w:rPrChange>
        </w:rPr>
        <w:t>some unassigned tasks for group member who ha</w:t>
      </w:r>
      <w:ins w:id="5983" w:author="Sam Simpson" w:date="2011-09-13T10:01:00Z">
        <w:r w:rsidR="00155ACF">
          <w:t>ve</w:t>
        </w:r>
      </w:ins>
      <w:del w:id="5984" w:author="Sam Simpson" w:date="2011-09-13T10:01:00Z">
        <w:r w:rsidRPr="00FD1DCD" w:rsidDel="00155ACF">
          <w:rPr>
            <w:rPrChange w:id="5985" w:author="Sam Simpson" w:date="2011-09-13T09:44:00Z">
              <w:rPr>
                <w:highlight w:val="yellow"/>
              </w:rPr>
            </w:rPrChange>
          </w:rPr>
          <w:delText>s</w:delText>
        </w:r>
      </w:del>
      <w:r w:rsidRPr="00FD1DCD">
        <w:rPr>
          <w:rPrChange w:id="5986" w:author="Sam Simpson" w:date="2011-09-13T09:44:00Z">
            <w:rPr>
              <w:highlight w:val="yellow"/>
            </w:rPr>
          </w:rPrChange>
        </w:rPr>
        <w:t xml:space="preserve"> </w:t>
      </w:r>
      <w:r w:rsidRPr="00155ACF">
        <w:rPr>
          <w:rPrChange w:id="5987" w:author="Sam Simpson" w:date="2011-09-13T10:01:00Z">
            <w:rPr>
              <w:highlight w:val="yellow"/>
            </w:rPr>
          </w:rPrChange>
        </w:rPr>
        <w:t xml:space="preserve">already finished their work and still have time </w:t>
      </w:r>
      <w:del w:id="5988" w:author="Sam Simpson" w:date="2011-09-13T10:03:00Z">
        <w:r w:rsidRPr="00155ACF" w:rsidDel="00765C3B">
          <w:rPr>
            <w:rPrChange w:id="5989" w:author="Sam Simpson" w:date="2011-09-13T10:01:00Z">
              <w:rPr>
                <w:highlight w:val="yellow"/>
              </w:rPr>
            </w:rPrChange>
          </w:rPr>
          <w:delText xml:space="preserve">remaining </w:delText>
        </w:r>
      </w:del>
      <w:ins w:id="5990" w:author="Sam Simpson" w:date="2011-09-13T10:03:00Z">
        <w:r w:rsidR="00765C3B">
          <w:t>left</w:t>
        </w:r>
        <w:r w:rsidR="00765C3B" w:rsidRPr="00155ACF">
          <w:rPr>
            <w:rPrChange w:id="5991" w:author="Sam Simpson" w:date="2011-09-13T10:01:00Z">
              <w:rPr>
                <w:highlight w:val="yellow"/>
              </w:rPr>
            </w:rPrChange>
          </w:rPr>
          <w:t xml:space="preserve"> </w:t>
        </w:r>
      </w:ins>
      <w:r w:rsidRPr="00155ACF">
        <w:rPr>
          <w:rPrChange w:id="5992" w:author="Sam Simpson" w:date="2011-09-13T10:01:00Z">
            <w:rPr>
              <w:highlight w:val="yellow"/>
            </w:rPr>
          </w:rPrChange>
        </w:rPr>
        <w:t xml:space="preserve">to do more work. If </w:t>
      </w:r>
      <w:del w:id="5993" w:author="Sam Simpson" w:date="2011-09-13T13:13:00Z">
        <w:r w:rsidRPr="00155ACF" w:rsidDel="00E62747">
          <w:rPr>
            <w:rPrChange w:id="5994" w:author="Sam Simpson" w:date="2011-09-13T10:01:00Z">
              <w:rPr>
                <w:highlight w:val="yellow"/>
              </w:rPr>
            </w:rPrChange>
          </w:rPr>
          <w:delText>this kind of</w:delText>
        </w:r>
      </w:del>
      <w:ins w:id="5995" w:author="Sam Simpson" w:date="2011-09-13T13:13:00Z">
        <w:r w:rsidR="00E62747">
          <w:t>a</w:t>
        </w:r>
      </w:ins>
      <w:r w:rsidRPr="00155ACF">
        <w:rPr>
          <w:rPrChange w:id="5996" w:author="Sam Simpson" w:date="2011-09-13T10:01:00Z">
            <w:rPr>
              <w:highlight w:val="yellow"/>
            </w:rPr>
          </w:rPrChange>
        </w:rPr>
        <w:t xml:space="preserve"> group member wish</w:t>
      </w:r>
      <w:ins w:id="5997" w:author="Sam Simpson" w:date="2011-09-13T10:04:00Z">
        <w:r w:rsidR="004526A7">
          <w:t>es to</w:t>
        </w:r>
      </w:ins>
      <w:r w:rsidRPr="00155ACF">
        <w:rPr>
          <w:rPrChange w:id="5998" w:author="Sam Simpson" w:date="2011-09-13T10:01:00Z">
            <w:rPr>
              <w:highlight w:val="yellow"/>
            </w:rPr>
          </w:rPrChange>
        </w:rPr>
        <w:t xml:space="preserve"> take</w:t>
      </w:r>
      <w:ins w:id="5999" w:author="Sam Simpson" w:date="2011-09-13T10:04:00Z">
        <w:r w:rsidR="004526A7">
          <w:t xml:space="preserve"> on an</w:t>
        </w:r>
      </w:ins>
      <w:r w:rsidRPr="00155ACF">
        <w:rPr>
          <w:rPrChange w:id="6000" w:author="Sam Simpson" w:date="2011-09-13T10:01:00Z">
            <w:rPr>
              <w:highlight w:val="yellow"/>
            </w:rPr>
          </w:rPrChange>
        </w:rPr>
        <w:t xml:space="preserve"> unassigned task</w:t>
      </w:r>
      <w:del w:id="6001" w:author="Sam Simpson" w:date="2011-09-13T10:04:00Z">
        <w:r w:rsidRPr="00155ACF" w:rsidDel="004526A7">
          <w:rPr>
            <w:rPrChange w:id="6002" w:author="Sam Simpson" w:date="2011-09-13T10:01:00Z">
              <w:rPr>
                <w:highlight w:val="yellow"/>
              </w:rPr>
            </w:rPrChange>
          </w:rPr>
          <w:delText>s</w:delText>
        </w:r>
      </w:del>
      <w:r w:rsidRPr="00155ACF">
        <w:rPr>
          <w:rPrChange w:id="6003" w:author="Sam Simpson" w:date="2011-09-13T10:01:00Z">
            <w:rPr>
              <w:highlight w:val="yellow"/>
            </w:rPr>
          </w:rPrChange>
        </w:rPr>
        <w:t xml:space="preserve">, </w:t>
      </w:r>
      <w:r w:rsidRPr="00BA0796">
        <w:rPr>
          <w:rPrChange w:id="6004" w:author="Sam Simpson" w:date="2011-09-13T13:14:00Z">
            <w:rPr>
              <w:highlight w:val="yellow"/>
            </w:rPr>
          </w:rPrChange>
        </w:rPr>
        <w:t>the</w:t>
      </w:r>
      <w:ins w:id="6005" w:author="Sam Simpson" w:date="2011-09-13T10:04:00Z">
        <w:r w:rsidR="004526A7" w:rsidRPr="001F6FA5">
          <w:t>y</w:t>
        </w:r>
      </w:ins>
      <w:r w:rsidRPr="00BA0796">
        <w:rPr>
          <w:rPrChange w:id="6006" w:author="Sam Simpson" w:date="2011-09-13T13:14:00Z">
            <w:rPr>
              <w:highlight w:val="yellow"/>
            </w:rPr>
          </w:rPrChange>
        </w:rPr>
        <w:t xml:space="preserve"> can click </w:t>
      </w:r>
      <w:del w:id="6007" w:author="Sam Simpson" w:date="2011-09-13T13:14:00Z">
        <w:r w:rsidRPr="00BA0796" w:rsidDel="00BA0796">
          <w:rPr>
            <w:rPrChange w:id="6008" w:author="Sam Simpson" w:date="2011-09-13T13:14:00Z">
              <w:rPr>
                <w:highlight w:val="yellow"/>
              </w:rPr>
            </w:rPrChange>
          </w:rPr>
          <w:delText>buttons near</w:delText>
        </w:r>
      </w:del>
      <w:ins w:id="6009" w:author="Sam Simpson" w:date="2011-09-13T13:15:00Z">
        <w:r w:rsidR="00FB4C32">
          <w:t>next to</w:t>
        </w:r>
      </w:ins>
      <w:ins w:id="6010" w:author="Sam Simpson" w:date="2011-09-13T13:14:00Z">
        <w:r w:rsidR="00BA0796" w:rsidRPr="00BA0796">
          <w:rPr>
            <w:rPrChange w:id="6011" w:author="Sam Simpson" w:date="2011-09-13T13:14:00Z">
              <w:rPr>
                <w:highlight w:val="yellow"/>
              </w:rPr>
            </w:rPrChange>
          </w:rPr>
          <w:t xml:space="preserve"> any</w:t>
        </w:r>
      </w:ins>
      <w:del w:id="6012" w:author="Sam Simpson" w:date="2011-09-13T13:14:00Z">
        <w:r w:rsidRPr="00BA0796" w:rsidDel="00BA0796">
          <w:rPr>
            <w:rPrChange w:id="6013" w:author="Sam Simpson" w:date="2011-09-13T13:14:00Z">
              <w:rPr>
                <w:highlight w:val="yellow"/>
              </w:rPr>
            </w:rPrChange>
          </w:rPr>
          <w:delText xml:space="preserve"> the</w:delText>
        </w:r>
      </w:del>
      <w:r w:rsidRPr="00BA0796">
        <w:rPr>
          <w:rPrChange w:id="6014" w:author="Sam Simpson" w:date="2011-09-13T13:14:00Z">
            <w:rPr>
              <w:highlight w:val="yellow"/>
            </w:rPr>
          </w:rPrChange>
        </w:rPr>
        <w:t xml:space="preserve"> unassigned tasks </w:t>
      </w:r>
      <w:r w:rsidRPr="00E62747">
        <w:rPr>
          <w:rPrChange w:id="6015" w:author="Sam Simpson" w:date="2011-09-13T13:14:00Z">
            <w:rPr>
              <w:highlight w:val="yellow"/>
            </w:rPr>
          </w:rPrChange>
        </w:rPr>
        <w:t xml:space="preserve">to send </w:t>
      </w:r>
      <w:ins w:id="6016" w:author="Sam Simpson" w:date="2011-09-13T13:14:00Z">
        <w:r w:rsidR="00BA0796">
          <w:t xml:space="preserve">a </w:t>
        </w:r>
      </w:ins>
      <w:r w:rsidRPr="00E62747">
        <w:rPr>
          <w:rPrChange w:id="6017" w:author="Sam Simpson" w:date="2011-09-13T13:14:00Z">
            <w:rPr>
              <w:highlight w:val="yellow"/>
            </w:rPr>
          </w:rPrChange>
        </w:rPr>
        <w:t xml:space="preserve">request to </w:t>
      </w:r>
      <w:ins w:id="6018" w:author="Sam Simpson" w:date="2011-09-13T13:13:00Z">
        <w:r w:rsidR="00E62747" w:rsidRPr="00E62747">
          <w:rPr>
            <w:rPrChange w:id="6019" w:author="Sam Simpson" w:date="2011-09-13T13:14:00Z">
              <w:rPr>
                <w:highlight w:val="yellow"/>
              </w:rPr>
            </w:rPrChange>
          </w:rPr>
          <w:t xml:space="preserve">the </w:t>
        </w:r>
      </w:ins>
      <w:r w:rsidRPr="00E62747">
        <w:rPr>
          <w:rPrChange w:id="6020" w:author="Sam Simpson" w:date="2011-09-13T13:14:00Z">
            <w:rPr>
              <w:highlight w:val="yellow"/>
            </w:rPr>
          </w:rPrChange>
        </w:rPr>
        <w:t xml:space="preserve">group </w:t>
      </w:r>
      <w:del w:id="6021" w:author="Sam Simpson" w:date="2011-09-13T13:13:00Z">
        <w:r w:rsidRPr="00E62747" w:rsidDel="00E62747">
          <w:rPr>
            <w:rPrChange w:id="6022" w:author="Sam Simpson" w:date="2011-09-13T13:14:00Z">
              <w:rPr>
                <w:highlight w:val="yellow"/>
              </w:rPr>
            </w:rPrChange>
          </w:rPr>
          <w:delText>member</w:delText>
        </w:r>
      </w:del>
      <w:ins w:id="6023" w:author="Sam Simpson" w:date="2011-09-13T13:13:00Z">
        <w:r w:rsidR="00E62747" w:rsidRPr="00E62747">
          <w:rPr>
            <w:rPrChange w:id="6024" w:author="Sam Simpson" w:date="2011-09-13T13:14:00Z">
              <w:rPr>
                <w:highlight w:val="yellow"/>
              </w:rPr>
            </w:rPrChange>
          </w:rPr>
          <w:t>leader</w:t>
        </w:r>
      </w:ins>
      <w:r w:rsidRPr="00E62747">
        <w:rPr>
          <w:rPrChange w:id="6025" w:author="Sam Simpson" w:date="2011-09-13T13:14:00Z">
            <w:rPr>
              <w:highlight w:val="yellow"/>
            </w:rPr>
          </w:rPrChange>
        </w:rPr>
        <w:t xml:space="preserve">. When </w:t>
      </w:r>
      <w:ins w:id="6026" w:author="Sam Simpson" w:date="2011-09-13T13:13:00Z">
        <w:r w:rsidR="00E62747" w:rsidRPr="00E62747">
          <w:rPr>
            <w:rPrChange w:id="6027" w:author="Sam Simpson" w:date="2011-09-13T13:14:00Z">
              <w:rPr>
                <w:highlight w:val="yellow"/>
              </w:rPr>
            </w:rPrChange>
          </w:rPr>
          <w:t xml:space="preserve">the </w:t>
        </w:r>
      </w:ins>
      <w:r w:rsidRPr="00E62747">
        <w:rPr>
          <w:rPrChange w:id="6028" w:author="Sam Simpson" w:date="2011-09-13T13:14:00Z">
            <w:rPr>
              <w:highlight w:val="yellow"/>
            </w:rPr>
          </w:rPrChange>
        </w:rPr>
        <w:t xml:space="preserve">group </w:t>
      </w:r>
      <w:del w:id="6029" w:author="Sam Simpson" w:date="2011-09-13T13:13:00Z">
        <w:r w:rsidRPr="00E62747" w:rsidDel="00E62747">
          <w:rPr>
            <w:rPrChange w:id="6030" w:author="Sam Simpson" w:date="2011-09-13T13:14:00Z">
              <w:rPr>
                <w:highlight w:val="yellow"/>
              </w:rPr>
            </w:rPrChange>
          </w:rPr>
          <w:delText xml:space="preserve">member </w:delText>
        </w:r>
      </w:del>
      <w:ins w:id="6031" w:author="Sam Simpson" w:date="2011-09-13T13:13:00Z">
        <w:r w:rsidR="00E62747" w:rsidRPr="00E62747">
          <w:rPr>
            <w:rPrChange w:id="6032" w:author="Sam Simpson" w:date="2011-09-13T13:14:00Z">
              <w:rPr>
                <w:highlight w:val="yellow"/>
              </w:rPr>
            </w:rPrChange>
          </w:rPr>
          <w:t xml:space="preserve">leader </w:t>
        </w:r>
      </w:ins>
      <w:r w:rsidRPr="00E62747">
        <w:rPr>
          <w:rPrChange w:id="6033" w:author="Sam Simpson" w:date="2011-09-13T13:14:00Z">
            <w:rPr>
              <w:highlight w:val="yellow"/>
            </w:rPr>
          </w:rPrChange>
        </w:rPr>
        <w:t>receive</w:t>
      </w:r>
      <w:ins w:id="6034" w:author="Sam Simpson" w:date="2011-09-13T13:13:00Z">
        <w:r w:rsidR="00E62747" w:rsidRPr="00E62747">
          <w:rPr>
            <w:rPrChange w:id="6035" w:author="Sam Simpson" w:date="2011-09-13T13:14:00Z">
              <w:rPr>
                <w:highlight w:val="yellow"/>
              </w:rPr>
            </w:rPrChange>
          </w:rPr>
          <w:t>s</w:t>
        </w:r>
      </w:ins>
      <w:del w:id="6036" w:author="Sam Simpson" w:date="2011-09-13T10:02:00Z">
        <w:r w:rsidRPr="00E62747" w:rsidDel="00905D0B">
          <w:rPr>
            <w:rPrChange w:id="6037" w:author="Sam Simpson" w:date="2011-09-13T13:14:00Z">
              <w:rPr>
                <w:highlight w:val="yellow"/>
              </w:rPr>
            </w:rPrChange>
          </w:rPr>
          <w:delText>d</w:delText>
        </w:r>
      </w:del>
      <w:r w:rsidRPr="00E62747">
        <w:rPr>
          <w:rPrChange w:id="6038" w:author="Sam Simpson" w:date="2011-09-13T13:14:00Z">
            <w:rPr>
              <w:highlight w:val="yellow"/>
            </w:rPr>
          </w:rPrChange>
        </w:rPr>
        <w:t xml:space="preserve"> the request, he/she can approve the request and assign the task to the user </w:t>
      </w:r>
      <w:ins w:id="6039" w:author="Sam Simpson" w:date="2011-09-13T13:14:00Z">
        <w:r w:rsidR="00E62747" w:rsidRPr="00E62747">
          <w:rPr>
            <w:rPrChange w:id="6040" w:author="Sam Simpson" w:date="2011-09-13T13:14:00Z">
              <w:rPr>
                <w:highlight w:val="yellow"/>
              </w:rPr>
            </w:rPrChange>
          </w:rPr>
          <w:t xml:space="preserve">who </w:t>
        </w:r>
      </w:ins>
      <w:r w:rsidRPr="00E62747">
        <w:rPr>
          <w:rPrChange w:id="6041" w:author="Sam Simpson" w:date="2011-09-13T13:14:00Z">
            <w:rPr>
              <w:highlight w:val="yellow"/>
            </w:rPr>
          </w:rPrChange>
        </w:rPr>
        <w:t>wish</w:t>
      </w:r>
      <w:ins w:id="6042" w:author="Sam Simpson" w:date="2011-09-13T13:14:00Z">
        <w:r w:rsidR="00E62747" w:rsidRPr="00E62747">
          <w:rPr>
            <w:rPrChange w:id="6043" w:author="Sam Simpson" w:date="2011-09-13T13:14:00Z">
              <w:rPr>
                <w:highlight w:val="yellow"/>
              </w:rPr>
            </w:rPrChange>
          </w:rPr>
          <w:t>es</w:t>
        </w:r>
      </w:ins>
      <w:r w:rsidRPr="00E62747">
        <w:rPr>
          <w:rPrChange w:id="6044" w:author="Sam Simpson" w:date="2011-09-13T13:14:00Z">
            <w:rPr>
              <w:highlight w:val="yellow"/>
            </w:rPr>
          </w:rPrChange>
        </w:rPr>
        <w:t xml:space="preserve"> to do it</w:t>
      </w:r>
      <w:del w:id="6045" w:author="Sam Simpson" w:date="2011-09-13T13:14:00Z">
        <w:r w:rsidRPr="00E62747" w:rsidDel="00E62747">
          <w:rPr>
            <w:rPrChange w:id="6046" w:author="Sam Simpson" w:date="2011-09-13T13:14:00Z">
              <w:rPr>
                <w:highlight w:val="yellow"/>
              </w:rPr>
            </w:rPrChange>
          </w:rPr>
          <w:delText>.</w:delText>
        </w:r>
      </w:del>
      <w:ins w:id="6047" w:author="Sam Simpson" w:date="2011-09-13T13:14:00Z">
        <w:r w:rsidR="00E62747" w:rsidRPr="001F6FA5">
          <w:t>.</w:t>
        </w:r>
      </w:ins>
    </w:p>
    <w:p w:rsidR="00C62792" w:rsidRPr="001A5888" w:rsidRDefault="00E31189">
      <w:pPr>
        <w:keepNext/>
        <w:spacing w:before="480" w:after="0" w:line="360" w:lineRule="auto"/>
        <w:rPr>
          <w:highlight w:val="yellow"/>
        </w:rPr>
        <w:pPrChange w:id="6048" w:author="Sam" w:date="2011-09-12T19:53:00Z">
          <w:pPr>
            <w:keepNext/>
            <w:spacing w:before="480" w:after="0"/>
          </w:pPr>
        </w:pPrChange>
      </w:pPr>
      <w:r w:rsidRPr="005E26D6">
        <w:object w:dxaOrig="10525" w:dyaOrig="6907">
          <v:shape id="_x0000_i1028" type="#_x0000_t75" style="width:417.75pt;height:273.75pt" o:ole="">
            <v:imagedata r:id="rId19" o:title=""/>
          </v:shape>
          <o:OLEObject Type="Embed" ProgID="Visio.Drawing.11" ShapeID="_x0000_i1028" DrawAspect="Content" ObjectID="_1377495369" r:id="rId20"/>
        </w:object>
      </w:r>
    </w:p>
    <w:p w:rsidR="00E31189" w:rsidRPr="0074764C" w:rsidRDefault="00C62792">
      <w:pPr>
        <w:pStyle w:val="af5"/>
        <w:spacing w:line="360" w:lineRule="auto"/>
        <w:rPr>
          <w:rPrChange w:id="6049" w:author="Sam Simpson" w:date="2011-09-13T10:05:00Z">
            <w:rPr>
              <w:highlight w:val="yellow"/>
            </w:rPr>
          </w:rPrChange>
        </w:rPr>
        <w:pPrChange w:id="6050" w:author="Sam" w:date="2011-09-12T19:53:00Z">
          <w:pPr>
            <w:pStyle w:val="af5"/>
          </w:pPr>
        </w:pPrChange>
      </w:pPr>
      <w:bookmarkStart w:id="6051" w:name="_Ref303558737"/>
      <w:bookmarkStart w:id="6052" w:name="_Toc303571221"/>
      <w:r w:rsidRPr="0074764C">
        <w:rPr>
          <w:rPrChange w:id="6053" w:author="Sam Simpson" w:date="2011-09-13T10:05:00Z">
            <w:rPr>
              <w:highlight w:val="yellow"/>
            </w:rPr>
          </w:rPrChange>
        </w:rPr>
        <w:t xml:space="preserve">Figure </w:t>
      </w:r>
      <w:r w:rsidR="0057603F" w:rsidRPr="0074764C">
        <w:rPr>
          <w:rPrChange w:id="6054" w:author="Sam Simpson" w:date="2011-09-13T10:05:00Z">
            <w:rPr>
              <w:noProof/>
              <w:highlight w:val="yellow"/>
            </w:rPr>
          </w:rPrChange>
        </w:rPr>
        <w:fldChar w:fldCharType="begin"/>
      </w:r>
      <w:r w:rsidR="004F25A9" w:rsidRPr="0074764C">
        <w:rPr>
          <w:rPrChange w:id="6055" w:author="Sam Simpson" w:date="2011-09-13T10:05:00Z">
            <w:rPr>
              <w:highlight w:val="yellow"/>
            </w:rPr>
          </w:rPrChange>
        </w:rPr>
        <w:instrText xml:space="preserve"> SEQ Figure \* ARABIC </w:instrText>
      </w:r>
      <w:r w:rsidR="0057603F" w:rsidRPr="0074764C">
        <w:rPr>
          <w:rPrChange w:id="6056" w:author="Sam Simpson" w:date="2011-09-13T10:05:00Z">
            <w:rPr>
              <w:noProof/>
              <w:highlight w:val="yellow"/>
            </w:rPr>
          </w:rPrChange>
        </w:rPr>
        <w:fldChar w:fldCharType="separate"/>
      </w:r>
      <w:r w:rsidR="00707DEE" w:rsidRPr="0074764C">
        <w:rPr>
          <w:noProof/>
          <w:rPrChange w:id="6057" w:author="Sam Simpson" w:date="2011-09-13T10:05:00Z">
            <w:rPr>
              <w:noProof/>
              <w:highlight w:val="yellow"/>
            </w:rPr>
          </w:rPrChange>
        </w:rPr>
        <w:t>4</w:t>
      </w:r>
      <w:r w:rsidR="0057603F" w:rsidRPr="0074764C">
        <w:rPr>
          <w:noProof/>
          <w:rPrChange w:id="6058" w:author="Sam Simpson" w:date="2011-09-13T10:05:00Z">
            <w:rPr>
              <w:noProof/>
              <w:highlight w:val="yellow"/>
            </w:rPr>
          </w:rPrChange>
        </w:rPr>
        <w:fldChar w:fldCharType="end"/>
      </w:r>
      <w:bookmarkEnd w:id="6051"/>
      <w:r w:rsidRPr="0074764C">
        <w:rPr>
          <w:rPrChange w:id="6059" w:author="Sam Simpson" w:date="2011-09-13T10:05:00Z">
            <w:rPr>
              <w:highlight w:val="yellow"/>
            </w:rPr>
          </w:rPrChange>
        </w:rPr>
        <w:t xml:space="preserve"> - Private project work flow: Create private project and tasks; do tasks.</w:t>
      </w:r>
      <w:bookmarkEnd w:id="6052"/>
    </w:p>
    <w:p w:rsidR="004D334F" w:rsidRPr="0074764C" w:rsidRDefault="00331C0A">
      <w:pPr>
        <w:keepNext/>
        <w:spacing w:before="360" w:after="0" w:line="360" w:lineRule="auto"/>
        <w:rPr>
          <w:rPrChange w:id="6060" w:author="Sam Simpson" w:date="2011-09-13T10:05:00Z">
            <w:rPr>
              <w:highlight w:val="yellow"/>
            </w:rPr>
          </w:rPrChange>
        </w:rPr>
        <w:pPrChange w:id="6061" w:author="Sam" w:date="2011-09-12T19:53:00Z">
          <w:pPr>
            <w:keepNext/>
            <w:spacing w:before="360" w:after="0"/>
          </w:pPr>
        </w:pPrChange>
      </w:pPr>
      <w:del w:id="6062" w:author="Sam Simpson" w:date="2011-09-13T10:06:00Z">
        <w:r w:rsidRPr="0074764C" w:rsidDel="00280A60">
          <w:rPr>
            <w:rPrChange w:id="6063" w:author="Sam Simpson" w:date="2011-09-13T10:05:00Z">
              <w:rPr>
                <w:highlight w:val="yellow"/>
              </w:rPr>
            </w:rPrChange>
          </w:rPr>
          <w:delText xml:space="preserve">In </w:delText>
        </w:r>
      </w:del>
      <w:r w:rsidR="00A9549F" w:rsidRPr="000D3349">
        <w:fldChar w:fldCharType="begin"/>
      </w:r>
      <w:r w:rsidR="00A9549F" w:rsidRPr="0074764C">
        <w:instrText xml:space="preserve"> REF _Ref303558737 \h  \* MERGEFORMAT </w:instrText>
      </w:r>
      <w:r w:rsidR="00A9549F" w:rsidRPr="000D3349">
        <w:rPr>
          <w:rPrChange w:id="6064" w:author="Sam Simpson" w:date="2011-09-13T10:05:00Z">
            <w:rPr/>
          </w:rPrChange>
        </w:rPr>
        <w:fldChar w:fldCharType="separate"/>
      </w:r>
      <w:r w:rsidR="00707DEE" w:rsidRPr="0074764C">
        <w:rPr>
          <w:rPrChange w:id="6065" w:author="Sam Simpson" w:date="2011-09-13T10:05:00Z">
            <w:rPr>
              <w:highlight w:val="yellow"/>
            </w:rPr>
          </w:rPrChange>
        </w:rPr>
        <w:t>Figure 4</w:t>
      </w:r>
      <w:r w:rsidR="00A9549F" w:rsidRPr="000D3349">
        <w:fldChar w:fldCharType="end"/>
      </w:r>
      <w:ins w:id="6066" w:author="Sam Simpson" w:date="2011-09-13T10:06:00Z">
        <w:r w:rsidR="00280A60">
          <w:t xml:space="preserve"> </w:t>
        </w:r>
        <w:proofErr w:type="gramStart"/>
        <w:r w:rsidR="00280A60">
          <w:t>shows</w:t>
        </w:r>
        <w:proofErr w:type="gramEnd"/>
        <w:r w:rsidR="00280A60">
          <w:t xml:space="preserve"> that</w:t>
        </w:r>
      </w:ins>
      <w:del w:id="6067" w:author="Sam Simpson" w:date="2011-09-13T10:06:00Z">
        <w:r w:rsidRPr="0074764C" w:rsidDel="00280A60">
          <w:rPr>
            <w:rPrChange w:id="6068" w:author="Sam Simpson" w:date="2011-09-13T10:05:00Z">
              <w:rPr>
                <w:highlight w:val="yellow"/>
              </w:rPr>
            </w:rPrChange>
          </w:rPr>
          <w:delText>, as defined in the project title,</w:delText>
        </w:r>
      </w:del>
      <w:r w:rsidRPr="0074764C">
        <w:rPr>
          <w:rPrChange w:id="6069" w:author="Sam Simpson" w:date="2011-09-13T10:05:00Z">
            <w:rPr>
              <w:highlight w:val="yellow"/>
            </w:rPr>
          </w:rPrChange>
        </w:rPr>
        <w:t xml:space="preserve"> the system can also do version control for private project</w:t>
      </w:r>
      <w:ins w:id="6070" w:author="Sam Simpson" w:date="2011-09-13T10:06:00Z">
        <w:r w:rsidR="004867D7">
          <w:t>s</w:t>
        </w:r>
        <w:r w:rsidR="00280A60" w:rsidRPr="00280A60">
          <w:rPr>
            <w:rFonts w:hint="eastAsia"/>
          </w:rPr>
          <w:t xml:space="preserve"> </w:t>
        </w:r>
        <w:r w:rsidR="004867D7">
          <w:t>(</w:t>
        </w:r>
        <w:r w:rsidR="00280A60" w:rsidRPr="00634243">
          <w:rPr>
            <w:rFonts w:hint="eastAsia"/>
          </w:rPr>
          <w:t>as defined in the project title</w:t>
        </w:r>
        <w:r w:rsidR="004867D7">
          <w:t>)</w:t>
        </w:r>
      </w:ins>
      <w:r w:rsidRPr="0074764C">
        <w:rPr>
          <w:rPrChange w:id="6071" w:author="Sam Simpson" w:date="2011-09-13T10:05:00Z">
            <w:rPr>
              <w:highlight w:val="yellow"/>
            </w:rPr>
          </w:rPrChange>
        </w:rPr>
        <w:t xml:space="preserve">. </w:t>
      </w:r>
      <w:del w:id="6072" w:author="Sam Simpson" w:date="2011-09-13T10:06:00Z">
        <w:r w:rsidRPr="0074764C" w:rsidDel="004867D7">
          <w:rPr>
            <w:rPrChange w:id="6073" w:author="Sam Simpson" w:date="2011-09-13T10:05:00Z">
              <w:rPr>
                <w:highlight w:val="yellow"/>
              </w:rPr>
            </w:rPrChange>
          </w:rPr>
          <w:delText xml:space="preserve">Every </w:delText>
        </w:r>
      </w:del>
      <w:ins w:id="6074" w:author="Sam Simpson" w:date="2011-09-13T10:06:00Z">
        <w:r w:rsidR="004867D7">
          <w:t>All</w:t>
        </w:r>
        <w:r w:rsidR="004867D7" w:rsidRPr="0074764C">
          <w:rPr>
            <w:rPrChange w:id="6075" w:author="Sam Simpson" w:date="2011-09-13T10:05:00Z">
              <w:rPr>
                <w:highlight w:val="yellow"/>
              </w:rPr>
            </w:rPrChange>
          </w:rPr>
          <w:t xml:space="preserve"> </w:t>
        </w:r>
      </w:ins>
      <w:r w:rsidRPr="0074764C">
        <w:rPr>
          <w:rPrChange w:id="6076" w:author="Sam Simpson" w:date="2011-09-13T10:05:00Z">
            <w:rPr>
              <w:highlight w:val="yellow"/>
            </w:rPr>
          </w:rPrChange>
        </w:rPr>
        <w:t>member</w:t>
      </w:r>
      <w:ins w:id="6077" w:author="Sam Simpson" w:date="2011-09-13T10:06:00Z">
        <w:r w:rsidR="004867D7">
          <w:t>s</w:t>
        </w:r>
      </w:ins>
      <w:r w:rsidRPr="0074764C">
        <w:rPr>
          <w:rPrChange w:id="6078" w:author="Sam Simpson" w:date="2011-09-13T10:05:00Z">
            <w:rPr>
              <w:highlight w:val="yellow"/>
            </w:rPr>
          </w:rPrChange>
        </w:rPr>
        <w:t xml:space="preserve"> in the system can create </w:t>
      </w:r>
      <w:ins w:id="6079" w:author="Sam Simpson" w:date="2011-09-13T10:06:00Z">
        <w:r w:rsidR="004867D7">
          <w:t xml:space="preserve">a </w:t>
        </w:r>
      </w:ins>
      <w:r w:rsidRPr="0074764C">
        <w:rPr>
          <w:rPrChange w:id="6080" w:author="Sam Simpson" w:date="2011-09-13T10:05:00Z">
            <w:rPr>
              <w:highlight w:val="yellow"/>
            </w:rPr>
          </w:rPrChange>
        </w:rPr>
        <w:t>private project. The pro</w:t>
      </w:r>
      <w:r w:rsidR="00B94BB6" w:rsidRPr="0074764C">
        <w:rPr>
          <w:rPrChange w:id="6081" w:author="Sam Simpson" w:date="2011-09-13T10:05:00Z">
            <w:rPr>
              <w:highlight w:val="yellow"/>
            </w:rPr>
          </w:rPrChange>
        </w:rPr>
        <w:t xml:space="preserve">cess of creating </w:t>
      </w:r>
      <w:ins w:id="6082" w:author="Sam Simpson" w:date="2011-09-13T10:06:00Z">
        <w:r w:rsidR="004867D7">
          <w:t xml:space="preserve">a </w:t>
        </w:r>
      </w:ins>
      <w:r w:rsidR="00B94BB6" w:rsidRPr="0074764C">
        <w:rPr>
          <w:rPrChange w:id="6083" w:author="Sam Simpson" w:date="2011-09-13T10:05:00Z">
            <w:rPr>
              <w:highlight w:val="yellow"/>
            </w:rPr>
          </w:rPrChange>
        </w:rPr>
        <w:t xml:space="preserve">private project is very similar to a group project. </w:t>
      </w:r>
      <w:ins w:id="6084" w:author="Sam Simpson" w:date="2011-09-13T10:07:00Z">
        <w:r w:rsidR="004867D7">
          <w:t xml:space="preserve">The system </w:t>
        </w:r>
      </w:ins>
      <w:del w:id="6085" w:author="Sam Simpson" w:date="2011-09-13T10:07:00Z">
        <w:r w:rsidR="00B94BB6" w:rsidRPr="0074764C" w:rsidDel="004867D7">
          <w:rPr>
            <w:rPrChange w:id="6086" w:author="Sam Simpson" w:date="2011-09-13T10:05:00Z">
              <w:rPr>
                <w:highlight w:val="yellow"/>
              </w:rPr>
            </w:rPrChange>
          </w:rPr>
          <w:delText xml:space="preserve">Just </w:delText>
        </w:r>
      </w:del>
      <w:r w:rsidR="00B94BB6" w:rsidRPr="0074764C">
        <w:rPr>
          <w:rPrChange w:id="6087" w:author="Sam Simpson" w:date="2011-09-13T10:05:00Z">
            <w:rPr>
              <w:highlight w:val="yellow"/>
            </w:rPr>
          </w:rPrChange>
        </w:rPr>
        <w:t>assumes</w:t>
      </w:r>
      <w:ins w:id="6088" w:author="Sam Simpson" w:date="2011-09-13T10:07:00Z">
        <w:r w:rsidR="004867D7">
          <w:t xml:space="preserve"> that</w:t>
        </w:r>
      </w:ins>
      <w:r w:rsidR="00B94BB6" w:rsidRPr="0074764C">
        <w:rPr>
          <w:rPrChange w:id="6089" w:author="Sam Simpson" w:date="2011-09-13T10:05:00Z">
            <w:rPr>
              <w:highlight w:val="yellow"/>
            </w:rPr>
          </w:rPrChange>
        </w:rPr>
        <w:t xml:space="preserve"> the group leader of the private project and the only member of the project is the private project owner</w:t>
      </w:r>
      <w:del w:id="6090" w:author="Sam Simpson" w:date="2011-09-13T10:07:00Z">
        <w:r w:rsidR="00B94BB6" w:rsidRPr="0074764C" w:rsidDel="004867D7">
          <w:rPr>
            <w:rPrChange w:id="6091" w:author="Sam Simpson" w:date="2011-09-13T10:05:00Z">
              <w:rPr>
                <w:highlight w:val="yellow"/>
              </w:rPr>
            </w:rPrChange>
          </w:rPr>
          <w:delText xml:space="preserve"> itself</w:delText>
        </w:r>
      </w:del>
      <w:r w:rsidR="00B94BB6" w:rsidRPr="0074764C">
        <w:rPr>
          <w:rPrChange w:id="6092" w:author="Sam Simpson" w:date="2011-09-13T10:05:00Z">
            <w:rPr>
              <w:highlight w:val="yellow"/>
            </w:rPr>
          </w:rPrChange>
        </w:rPr>
        <w:t>. There is a</w:t>
      </w:r>
      <w:del w:id="6093" w:author="Sam Simpson" w:date="2011-09-13T10:07:00Z">
        <w:r w:rsidR="00B94BB6" w:rsidRPr="0074764C" w:rsidDel="00B21AB2">
          <w:rPr>
            <w:rPrChange w:id="6094" w:author="Sam Simpson" w:date="2011-09-13T10:05:00Z">
              <w:rPr>
                <w:highlight w:val="yellow"/>
              </w:rPr>
            </w:rPrChange>
          </w:rPr>
          <w:delText>n</w:delText>
        </w:r>
      </w:del>
      <w:r w:rsidR="00B94BB6" w:rsidRPr="0074764C">
        <w:rPr>
          <w:rPrChange w:id="6095" w:author="Sam Simpson" w:date="2011-09-13T10:05:00Z">
            <w:rPr>
              <w:highlight w:val="yellow"/>
            </w:rPr>
          </w:rPrChange>
        </w:rPr>
        <w:t xml:space="preserve"> </w:t>
      </w:r>
      <w:ins w:id="6096" w:author="Sam Simpson" w:date="2011-09-13T10:07:00Z">
        <w:r w:rsidR="00B21AB2">
          <w:rPr>
            <w:rFonts w:hint="eastAsia"/>
          </w:rPr>
          <w:t>tick box</w:t>
        </w:r>
        <w:r w:rsidR="00B21AB2" w:rsidRPr="00FE622A">
          <w:rPr>
            <w:rFonts w:hint="eastAsia"/>
          </w:rPr>
          <w:t xml:space="preserve"> </w:t>
        </w:r>
      </w:ins>
      <w:r w:rsidR="00B94BB6" w:rsidRPr="0074764C">
        <w:rPr>
          <w:rPrChange w:id="6097" w:author="Sam Simpson" w:date="2011-09-13T10:05:00Z">
            <w:rPr>
              <w:highlight w:val="yellow"/>
            </w:rPr>
          </w:rPrChange>
        </w:rPr>
        <w:t>option</w:t>
      </w:r>
      <w:ins w:id="6098" w:author="Sam Simpson" w:date="2011-09-13T10:07:00Z">
        <w:r w:rsidR="00B21AB2">
          <w:t xml:space="preserve"> </w:t>
        </w:r>
      </w:ins>
      <w:del w:id="6099" w:author="Sam Simpson" w:date="2011-09-13T10:07:00Z">
        <w:r w:rsidR="00B94BB6" w:rsidRPr="0074764C" w:rsidDel="00B21AB2">
          <w:rPr>
            <w:rPrChange w:id="6100" w:author="Sam Simpson" w:date="2011-09-13T10:05:00Z">
              <w:rPr>
                <w:highlight w:val="yellow"/>
              </w:rPr>
            </w:rPrChange>
          </w:rPr>
          <w:delText xml:space="preserve"> (tick box) of </w:delText>
        </w:r>
      </w:del>
      <w:ins w:id="6101" w:author="Sam Simpson" w:date="2011-09-13T10:07:00Z">
        <w:r w:rsidR="00B21AB2">
          <w:t>for</w:t>
        </w:r>
        <w:r w:rsidR="00B21AB2" w:rsidRPr="0074764C">
          <w:rPr>
            <w:rPrChange w:id="6102" w:author="Sam Simpson" w:date="2011-09-13T10:05:00Z">
              <w:rPr>
                <w:highlight w:val="yellow"/>
              </w:rPr>
            </w:rPrChange>
          </w:rPr>
          <w:t xml:space="preserve"> </w:t>
        </w:r>
      </w:ins>
      <w:r w:rsidR="00B94BB6" w:rsidRPr="0074764C">
        <w:rPr>
          <w:rPrChange w:id="6103" w:author="Sam Simpson" w:date="2011-09-13T10:05:00Z">
            <w:rPr>
              <w:highlight w:val="yellow"/>
            </w:rPr>
          </w:rPrChange>
        </w:rPr>
        <w:t xml:space="preserve">private project </w:t>
      </w:r>
      <w:del w:id="6104" w:author="Sam Simpson" w:date="2011-09-13T10:07:00Z">
        <w:r w:rsidR="00B94BB6" w:rsidRPr="0074764C" w:rsidDel="00B21AB2">
          <w:rPr>
            <w:rPrChange w:id="6105" w:author="Sam Simpson" w:date="2011-09-13T10:05:00Z">
              <w:rPr>
                <w:highlight w:val="yellow"/>
              </w:rPr>
            </w:rPrChange>
          </w:rPr>
          <w:delText xml:space="preserve">in </w:delText>
        </w:r>
      </w:del>
      <w:ins w:id="6106" w:author="Sam Simpson" w:date="2011-09-13T10:07:00Z">
        <w:r w:rsidR="00B21AB2">
          <w:t>when</w:t>
        </w:r>
        <w:r w:rsidR="00B21AB2" w:rsidRPr="0074764C">
          <w:rPr>
            <w:rPrChange w:id="6107" w:author="Sam Simpson" w:date="2011-09-13T10:05:00Z">
              <w:rPr>
                <w:highlight w:val="yellow"/>
              </w:rPr>
            </w:rPrChange>
          </w:rPr>
          <w:t xml:space="preserve"> </w:t>
        </w:r>
      </w:ins>
      <w:r w:rsidR="00B94BB6" w:rsidRPr="0074764C">
        <w:rPr>
          <w:rPrChange w:id="6108" w:author="Sam Simpson" w:date="2011-09-13T10:05:00Z">
            <w:rPr>
              <w:highlight w:val="yellow"/>
            </w:rPr>
          </w:rPrChange>
        </w:rPr>
        <w:t xml:space="preserve">creating a project. If the box has been ticked, the project will be set to </w:t>
      </w:r>
      <w:del w:id="6109" w:author="Sam Simpson" w:date="2011-09-13T10:07:00Z">
        <w:r w:rsidR="00B94BB6" w:rsidRPr="0074764C" w:rsidDel="00B21AB2">
          <w:rPr>
            <w:rPrChange w:id="6110" w:author="Sam Simpson" w:date="2011-09-13T10:05:00Z">
              <w:rPr>
                <w:highlight w:val="yellow"/>
              </w:rPr>
            </w:rPrChange>
          </w:rPr>
          <w:delText xml:space="preserve">a </w:delText>
        </w:r>
      </w:del>
      <w:r w:rsidR="00B94BB6" w:rsidRPr="0074764C">
        <w:rPr>
          <w:rPrChange w:id="6111" w:author="Sam Simpson" w:date="2011-09-13T10:05:00Z">
            <w:rPr>
              <w:highlight w:val="yellow"/>
            </w:rPr>
          </w:rPrChange>
        </w:rPr>
        <w:t>private mode</w:t>
      </w:r>
      <w:del w:id="6112" w:author="Sam Simpson" w:date="2011-09-13T10:08:00Z">
        <w:r w:rsidR="00B94BB6" w:rsidRPr="0074764C" w:rsidDel="00B21AB2">
          <w:rPr>
            <w:rPrChange w:id="6113" w:author="Sam Simpson" w:date="2011-09-13T10:05:00Z">
              <w:rPr>
                <w:highlight w:val="yellow"/>
              </w:rPr>
            </w:rPrChange>
          </w:rPr>
          <w:delText>,</w:delText>
        </w:r>
      </w:del>
      <w:r w:rsidR="00B94BB6" w:rsidRPr="0074764C">
        <w:rPr>
          <w:rPrChange w:id="6114" w:author="Sam Simpson" w:date="2011-09-13T10:05:00Z">
            <w:rPr>
              <w:highlight w:val="yellow"/>
            </w:rPr>
          </w:rPrChange>
        </w:rPr>
        <w:t xml:space="preserve"> and </w:t>
      </w:r>
      <w:del w:id="6115" w:author="Sam Simpson" w:date="2011-09-13T10:08:00Z">
        <w:r w:rsidR="00B94BB6" w:rsidRPr="0074764C" w:rsidDel="00B21AB2">
          <w:rPr>
            <w:rPrChange w:id="6116" w:author="Sam Simpson" w:date="2011-09-13T10:05:00Z">
              <w:rPr>
                <w:highlight w:val="yellow"/>
              </w:rPr>
            </w:rPrChange>
          </w:rPr>
          <w:delText xml:space="preserve">anyone </w:delText>
        </w:r>
      </w:del>
      <w:ins w:id="6117" w:author="Sam Simpson" w:date="2011-09-13T10:08:00Z">
        <w:r w:rsidR="00B21AB2">
          <w:t>no one</w:t>
        </w:r>
        <w:r w:rsidR="00B21AB2" w:rsidRPr="0074764C">
          <w:rPr>
            <w:rPrChange w:id="6118" w:author="Sam Simpson" w:date="2011-09-13T10:05:00Z">
              <w:rPr>
                <w:highlight w:val="yellow"/>
              </w:rPr>
            </w:rPrChange>
          </w:rPr>
          <w:t xml:space="preserve"> </w:t>
        </w:r>
      </w:ins>
      <w:del w:id="6119" w:author="Sam Simpson" w:date="2011-09-13T10:08:00Z">
        <w:r w:rsidR="00B94BB6" w:rsidRPr="0074764C" w:rsidDel="00B21AB2">
          <w:rPr>
            <w:rPrChange w:id="6120" w:author="Sam Simpson" w:date="2011-09-13T10:05:00Z">
              <w:rPr>
                <w:highlight w:val="yellow"/>
              </w:rPr>
            </w:rPrChange>
          </w:rPr>
          <w:delText xml:space="preserve">else </w:delText>
        </w:r>
      </w:del>
      <w:ins w:id="6121" w:author="Sam Simpson" w:date="2011-09-13T10:08:00Z">
        <w:r w:rsidR="00B21AB2">
          <w:t>other</w:t>
        </w:r>
        <w:r w:rsidR="00B21AB2" w:rsidRPr="0074764C">
          <w:rPr>
            <w:rPrChange w:id="6122" w:author="Sam Simpson" w:date="2011-09-13T10:05:00Z">
              <w:rPr>
                <w:highlight w:val="yellow"/>
              </w:rPr>
            </w:rPrChange>
          </w:rPr>
          <w:t xml:space="preserve"> </w:t>
        </w:r>
      </w:ins>
      <w:r w:rsidR="00B94BB6" w:rsidRPr="0074764C">
        <w:rPr>
          <w:rPrChange w:id="6123" w:author="Sam Simpson" w:date="2011-09-13T10:05:00Z">
            <w:rPr>
              <w:highlight w:val="yellow"/>
            </w:rPr>
          </w:rPrChange>
        </w:rPr>
        <w:t xml:space="preserve">than the project holder </w:t>
      </w:r>
      <w:del w:id="6124" w:author="Sam Simpson" w:date="2011-09-13T10:08:00Z">
        <w:r w:rsidR="00B94BB6" w:rsidRPr="0074764C" w:rsidDel="00B21AB2">
          <w:rPr>
            <w:rPrChange w:id="6125" w:author="Sam Simpson" w:date="2011-09-13T10:05:00Z">
              <w:rPr>
                <w:highlight w:val="yellow"/>
              </w:rPr>
            </w:rPrChange>
          </w:rPr>
          <w:delText xml:space="preserve">will </w:delText>
        </w:r>
      </w:del>
      <w:ins w:id="6126" w:author="Sam Simpson" w:date="2011-09-13T10:08:00Z">
        <w:r w:rsidR="00B21AB2">
          <w:t>has the</w:t>
        </w:r>
      </w:ins>
      <w:del w:id="6127" w:author="Sam Simpson" w:date="2011-09-13T10:08:00Z">
        <w:r w:rsidR="00B94BB6" w:rsidRPr="0074764C" w:rsidDel="00B21AB2">
          <w:rPr>
            <w:rPrChange w:id="6128" w:author="Sam Simpson" w:date="2011-09-13T10:05:00Z">
              <w:rPr>
                <w:highlight w:val="yellow"/>
              </w:rPr>
            </w:rPrChange>
          </w:rPr>
          <w:delText xml:space="preserve">not </w:delText>
        </w:r>
        <w:r w:rsidR="00F07BDE" w:rsidRPr="0074764C" w:rsidDel="00B21AB2">
          <w:rPr>
            <w:rPrChange w:id="6129" w:author="Sam Simpson" w:date="2011-09-13T10:05:00Z">
              <w:rPr>
                <w:highlight w:val="yellow"/>
              </w:rPr>
            </w:rPrChange>
          </w:rPr>
          <w:delText xml:space="preserve">got </w:delText>
        </w:r>
      </w:del>
      <w:ins w:id="6130" w:author="Sam Simpson" w:date="2011-09-13T10:08:00Z">
        <w:r w:rsidR="00B21AB2">
          <w:t xml:space="preserve"> </w:t>
        </w:r>
      </w:ins>
      <w:r w:rsidR="00F07BDE" w:rsidRPr="0074764C">
        <w:rPr>
          <w:rPrChange w:id="6131" w:author="Sam Simpson" w:date="2011-09-13T10:05:00Z">
            <w:rPr>
              <w:highlight w:val="yellow"/>
            </w:rPr>
          </w:rPrChange>
        </w:rPr>
        <w:t>right</w:t>
      </w:r>
      <w:ins w:id="6132" w:author="Sam Simpson" w:date="2011-09-13T10:08:00Z">
        <w:r w:rsidR="00B21AB2">
          <w:t>s</w:t>
        </w:r>
      </w:ins>
      <w:r w:rsidR="00F07BDE" w:rsidRPr="0074764C">
        <w:rPr>
          <w:rPrChange w:id="6133" w:author="Sam Simpson" w:date="2011-09-13T10:05:00Z">
            <w:rPr>
              <w:highlight w:val="yellow"/>
            </w:rPr>
          </w:rPrChange>
        </w:rPr>
        <w:t xml:space="preserve"> to access anything related to the project.</w:t>
      </w:r>
    </w:p>
    <w:p w:rsidR="00731D4C" w:rsidRPr="0074764C" w:rsidRDefault="00731D4C">
      <w:pPr>
        <w:pStyle w:val="2"/>
        <w:spacing w:line="360" w:lineRule="auto"/>
        <w:rPr>
          <w:rPrChange w:id="6134" w:author="Sam Simpson" w:date="2011-09-13T10:05:00Z">
            <w:rPr>
              <w:highlight w:val="yellow"/>
            </w:rPr>
          </w:rPrChange>
        </w:rPr>
        <w:pPrChange w:id="6135" w:author="Sam" w:date="2011-09-12T19:53:00Z">
          <w:pPr>
            <w:pStyle w:val="2"/>
          </w:pPr>
        </w:pPrChange>
      </w:pPr>
      <w:bookmarkStart w:id="6136" w:name="_Toc303574205"/>
      <w:r w:rsidRPr="0074764C">
        <w:rPr>
          <w:rPrChange w:id="6137" w:author="Sam Simpson" w:date="2011-09-13T10:05:00Z">
            <w:rPr>
              <w:highlight w:val="yellow"/>
            </w:rPr>
          </w:rPrChange>
        </w:rPr>
        <w:t xml:space="preserve">Function </w:t>
      </w:r>
      <w:r w:rsidR="00484C9D" w:rsidRPr="0074764C">
        <w:rPr>
          <w:rPrChange w:id="6138" w:author="Sam Simpson" w:date="2011-09-13T10:05:00Z">
            <w:rPr>
              <w:highlight w:val="yellow"/>
            </w:rPr>
          </w:rPrChange>
        </w:rPr>
        <w:t>and mechanism</w:t>
      </w:r>
      <w:bookmarkEnd w:id="6136"/>
    </w:p>
    <w:p w:rsidR="006B0F27" w:rsidRPr="00CE4FDF" w:rsidRDefault="00BD1567">
      <w:pPr>
        <w:spacing w:line="360" w:lineRule="auto"/>
        <w:rPr>
          <w:rPrChange w:id="6139" w:author="Sam Simpson" w:date="2011-09-13T10:08:00Z">
            <w:rPr>
              <w:highlight w:val="yellow"/>
            </w:rPr>
          </w:rPrChange>
        </w:rPr>
        <w:pPrChange w:id="6140" w:author="Sam" w:date="2011-09-12T19:53:00Z">
          <w:pPr/>
        </w:pPrChange>
      </w:pPr>
      <w:r w:rsidRPr="00CE4FDF">
        <w:rPr>
          <w:rPrChange w:id="6141" w:author="Sam Simpson" w:date="2011-09-13T10:08:00Z">
            <w:rPr>
              <w:highlight w:val="yellow"/>
            </w:rPr>
          </w:rPrChange>
        </w:rPr>
        <w:t xml:space="preserve">In </w:t>
      </w:r>
      <w:r w:rsidR="00C63F46" w:rsidRPr="00CE4FDF">
        <w:rPr>
          <w:rPrChange w:id="6142" w:author="Sam Simpson" w:date="2011-09-13T10:08:00Z">
            <w:rPr>
              <w:highlight w:val="yellow"/>
            </w:rPr>
          </w:rPrChange>
        </w:rPr>
        <w:t xml:space="preserve">this </w:t>
      </w:r>
      <w:del w:id="6143" w:author="Sam Simpson" w:date="2011-09-13T10:09:00Z">
        <w:r w:rsidR="00C63F46" w:rsidRPr="00CE4FDF" w:rsidDel="00CE4FDF">
          <w:rPr>
            <w:rPrChange w:id="6144" w:author="Sam Simpson" w:date="2011-09-13T10:08:00Z">
              <w:rPr>
                <w:highlight w:val="yellow"/>
              </w:rPr>
            </w:rPrChange>
          </w:rPr>
          <w:delText>part</w:delText>
        </w:r>
      </w:del>
      <w:ins w:id="6145" w:author="Sam Simpson" w:date="2011-09-13T10:09:00Z">
        <w:r w:rsidR="00CE4FDF">
          <w:t>section</w:t>
        </w:r>
      </w:ins>
      <w:del w:id="6146" w:author="Sam Simpson" w:date="2011-09-13T10:09:00Z">
        <w:r w:rsidR="00C63F46" w:rsidRPr="00CE4FDF" w:rsidDel="00CE4FDF">
          <w:rPr>
            <w:rPrChange w:id="6147" w:author="Sam Simpson" w:date="2011-09-13T10:08:00Z">
              <w:rPr>
                <w:highlight w:val="yellow"/>
              </w:rPr>
            </w:rPrChange>
          </w:rPr>
          <w:delText>,</w:delText>
        </w:r>
      </w:del>
      <w:ins w:id="6148" w:author="Sam Simpson" w:date="2011-09-13T10:09:00Z">
        <w:r w:rsidR="00CE4FDF">
          <w:t>,</w:t>
        </w:r>
      </w:ins>
      <w:r w:rsidR="00C63F46" w:rsidRPr="00CE4FDF">
        <w:rPr>
          <w:rPrChange w:id="6149" w:author="Sam Simpson" w:date="2011-09-13T10:08:00Z">
            <w:rPr>
              <w:highlight w:val="yellow"/>
            </w:rPr>
          </w:rPrChange>
        </w:rPr>
        <w:t xml:space="preserve"> the </w:t>
      </w:r>
      <w:r w:rsidRPr="00CE4FDF">
        <w:rPr>
          <w:rPrChange w:id="6150" w:author="Sam Simpson" w:date="2011-09-13T10:08:00Z">
            <w:rPr>
              <w:highlight w:val="yellow"/>
            </w:rPr>
          </w:rPrChange>
        </w:rPr>
        <w:t>function and mechanism</w:t>
      </w:r>
      <w:r w:rsidR="00C63F46" w:rsidRPr="00CE4FDF">
        <w:rPr>
          <w:rPrChange w:id="6151" w:author="Sam Simpson" w:date="2011-09-13T10:08:00Z">
            <w:rPr>
              <w:highlight w:val="yellow"/>
            </w:rPr>
          </w:rPrChange>
        </w:rPr>
        <w:t xml:space="preserve"> of</w:t>
      </w:r>
      <w:r w:rsidRPr="00CE4FDF">
        <w:rPr>
          <w:rPrChange w:id="6152" w:author="Sam Simpson" w:date="2011-09-13T10:08:00Z">
            <w:rPr>
              <w:highlight w:val="yellow"/>
            </w:rPr>
          </w:rPrChange>
        </w:rPr>
        <w:t xml:space="preserve"> </w:t>
      </w:r>
      <w:r w:rsidR="00AC361F" w:rsidRPr="00CE4FDF">
        <w:rPr>
          <w:rPrChange w:id="6153" w:author="Sam Simpson" w:date="2011-09-13T10:08:00Z">
            <w:rPr>
              <w:highlight w:val="yellow"/>
            </w:rPr>
          </w:rPrChange>
        </w:rPr>
        <w:t xml:space="preserve">the </w:t>
      </w:r>
      <w:r w:rsidR="00F0279D" w:rsidRPr="00CE4FDF">
        <w:rPr>
          <w:rPrChange w:id="6154" w:author="Sam Simpson" w:date="2011-09-13T10:08:00Z">
            <w:rPr>
              <w:highlight w:val="yellow"/>
            </w:rPr>
          </w:rPrChange>
        </w:rPr>
        <w:t>requirements</w:t>
      </w:r>
      <w:r w:rsidR="00AC361F" w:rsidRPr="00CE4FDF">
        <w:rPr>
          <w:rPrChange w:id="6155" w:author="Sam Simpson" w:date="2011-09-13T10:08:00Z">
            <w:rPr>
              <w:highlight w:val="yellow"/>
            </w:rPr>
          </w:rPrChange>
        </w:rPr>
        <w:t xml:space="preserve"> of </w:t>
      </w:r>
      <w:r w:rsidR="00F0279D" w:rsidRPr="00CE4FDF">
        <w:rPr>
          <w:rPrChange w:id="6156" w:author="Sam Simpson" w:date="2011-09-13T10:08:00Z">
            <w:rPr>
              <w:highlight w:val="yellow"/>
            </w:rPr>
          </w:rPrChange>
        </w:rPr>
        <w:t>user</w:t>
      </w:r>
      <w:del w:id="6157" w:author="Sam Simpson" w:date="2011-09-13T10:08:00Z">
        <w:r w:rsidR="00F0279D" w:rsidRPr="00CE4FDF" w:rsidDel="00CE4FDF">
          <w:rPr>
            <w:rPrChange w:id="6158" w:author="Sam Simpson" w:date="2011-09-13T10:08:00Z">
              <w:rPr>
                <w:highlight w:val="yellow"/>
              </w:rPr>
            </w:rPrChange>
          </w:rPr>
          <w:delText>s’</w:delText>
        </w:r>
      </w:del>
      <w:r w:rsidR="00F0279D" w:rsidRPr="00CE4FDF">
        <w:rPr>
          <w:rPrChange w:id="6159" w:author="Sam Simpson" w:date="2011-09-13T10:08:00Z">
            <w:rPr>
              <w:highlight w:val="yellow"/>
            </w:rPr>
          </w:rPrChange>
        </w:rPr>
        <w:t xml:space="preserve"> </w:t>
      </w:r>
      <w:del w:id="6160" w:author="Sam Simpson" w:date="2011-09-13T10:09:00Z">
        <w:r w:rsidR="00AC361F" w:rsidRPr="001C3D30" w:rsidDel="00CE4FDF">
          <w:rPr>
            <w:rFonts w:hint="eastAsia"/>
            <w:highlight w:val="yellow"/>
          </w:rPr>
          <w:delText>real</w:delText>
        </w:r>
        <w:r w:rsidR="00AC361F" w:rsidRPr="00CE4FDF" w:rsidDel="00CE4FDF">
          <w:rPr>
            <w:rPrChange w:id="6161" w:author="Sam Simpson" w:date="2011-09-13T10:08:00Z">
              <w:rPr>
                <w:highlight w:val="yellow"/>
              </w:rPr>
            </w:rPrChange>
          </w:rPr>
          <w:delText xml:space="preserve"> </w:delText>
        </w:r>
      </w:del>
      <w:r w:rsidR="00AC361F" w:rsidRPr="00CE4FDF">
        <w:rPr>
          <w:rPrChange w:id="6162" w:author="Sam Simpson" w:date="2011-09-13T10:08:00Z">
            <w:rPr>
              <w:highlight w:val="yellow"/>
            </w:rPr>
          </w:rPrChange>
        </w:rPr>
        <w:t xml:space="preserve">needs will be </w:t>
      </w:r>
      <w:r w:rsidR="00C63F46" w:rsidRPr="00CE4FDF">
        <w:rPr>
          <w:rPrChange w:id="6163" w:author="Sam Simpson" w:date="2011-09-13T10:08:00Z">
            <w:rPr>
              <w:highlight w:val="yellow"/>
            </w:rPr>
          </w:rPrChange>
        </w:rPr>
        <w:t>designed and implemented</w:t>
      </w:r>
      <w:del w:id="6164" w:author="Sam Simpson" w:date="2011-09-13T10:09:00Z">
        <w:r w:rsidR="00C63F46" w:rsidRPr="00CE4FDF" w:rsidDel="00CE4FDF">
          <w:rPr>
            <w:rPrChange w:id="6165" w:author="Sam Simpson" w:date="2011-09-13T10:08:00Z">
              <w:rPr>
                <w:highlight w:val="yellow"/>
              </w:rPr>
            </w:rPrChange>
          </w:rPr>
          <w:delText xml:space="preserve"> </w:delText>
        </w:r>
        <w:r w:rsidR="006C2EE6" w:rsidRPr="00CE4FDF" w:rsidDel="00CE4FDF">
          <w:rPr>
            <w:rPrChange w:id="6166" w:author="Sam Simpson" w:date="2011-09-13T10:08:00Z">
              <w:rPr>
                <w:highlight w:val="yellow"/>
              </w:rPr>
            </w:rPrChange>
          </w:rPr>
          <w:delText>below</w:delText>
        </w:r>
      </w:del>
      <w:r w:rsidR="006C2EE6" w:rsidRPr="00CE4FDF">
        <w:rPr>
          <w:rPrChange w:id="6167" w:author="Sam Simpson" w:date="2011-09-13T10:08:00Z">
            <w:rPr>
              <w:highlight w:val="yellow"/>
            </w:rPr>
          </w:rPrChange>
        </w:rPr>
        <w:t>, including file version control, task-oriented design, task relationship, directory version, directory relationship, file storage, error handling, log</w:t>
      </w:r>
      <w:ins w:id="6168" w:author="Sam Simpson" w:date="2011-09-13T10:09:00Z">
        <w:r w:rsidR="00D37293">
          <w:t xml:space="preserve"> </w:t>
        </w:r>
      </w:ins>
      <w:r w:rsidR="006C2EE6" w:rsidRPr="00CE4FDF">
        <w:rPr>
          <w:rPrChange w:id="6169" w:author="Sam Simpson" w:date="2011-09-13T10:08:00Z">
            <w:rPr>
              <w:highlight w:val="yellow"/>
            </w:rPr>
          </w:rPrChange>
        </w:rPr>
        <w:t xml:space="preserve">in, safety and performance </w:t>
      </w:r>
      <w:proofErr w:type="gramStart"/>
      <w:r w:rsidR="006C2EE6" w:rsidRPr="00CE4FDF">
        <w:rPr>
          <w:rPrChange w:id="6170" w:author="Sam Simpson" w:date="2011-09-13T10:08:00Z">
            <w:rPr>
              <w:highlight w:val="yellow"/>
            </w:rPr>
          </w:rPrChange>
        </w:rPr>
        <w:t xml:space="preserve">optimisation </w:t>
      </w:r>
      <w:ins w:id="6171" w:author="Sam Simpson" w:date="2011-09-13T10:09:00Z">
        <w:r w:rsidR="00D37293">
          <w:t>.</w:t>
        </w:r>
      </w:ins>
      <w:proofErr w:type="gramEnd"/>
      <w:r w:rsidR="006C2EE6" w:rsidRPr="00CE4FDF">
        <w:rPr>
          <w:rPrChange w:id="6172" w:author="Sam Simpson" w:date="2011-09-13T10:08:00Z">
            <w:rPr>
              <w:highlight w:val="yellow"/>
            </w:rPr>
          </w:rPrChange>
        </w:rPr>
        <w:t xml:space="preserve"> </w:t>
      </w:r>
    </w:p>
    <w:p w:rsidR="00F65AA1" w:rsidRPr="00CE4FDF" w:rsidRDefault="00D85507">
      <w:pPr>
        <w:pStyle w:val="3"/>
        <w:spacing w:line="360" w:lineRule="auto"/>
        <w:rPr>
          <w:rPrChange w:id="6173" w:author="Sam Simpson" w:date="2011-09-13T10:08:00Z">
            <w:rPr>
              <w:highlight w:val="yellow"/>
            </w:rPr>
          </w:rPrChange>
        </w:rPr>
        <w:pPrChange w:id="6174" w:author="Sam" w:date="2011-09-12T19:53:00Z">
          <w:pPr>
            <w:pStyle w:val="3"/>
          </w:pPr>
        </w:pPrChange>
      </w:pPr>
      <w:bookmarkStart w:id="6175" w:name="_Toc303574206"/>
      <w:r w:rsidRPr="00CE4FDF">
        <w:rPr>
          <w:rPrChange w:id="6176" w:author="Sam Simpson" w:date="2011-09-13T10:08:00Z">
            <w:rPr>
              <w:highlight w:val="yellow"/>
            </w:rPr>
          </w:rPrChange>
        </w:rPr>
        <w:t>File v</w:t>
      </w:r>
      <w:r w:rsidR="00F65AA1" w:rsidRPr="00CE4FDF">
        <w:rPr>
          <w:rPrChange w:id="6177" w:author="Sam Simpson" w:date="2011-09-13T10:08:00Z">
            <w:rPr>
              <w:highlight w:val="yellow"/>
            </w:rPr>
          </w:rPrChange>
        </w:rPr>
        <w:t>ersion control</w:t>
      </w:r>
      <w:bookmarkEnd w:id="6175"/>
    </w:p>
    <w:p w:rsidR="00E307EF" w:rsidRPr="00CE4FDF" w:rsidRDefault="003326D2">
      <w:pPr>
        <w:spacing w:line="360" w:lineRule="auto"/>
        <w:rPr>
          <w:rPrChange w:id="6178" w:author="Sam Simpson" w:date="2011-09-13T10:08:00Z">
            <w:rPr>
              <w:highlight w:val="yellow"/>
            </w:rPr>
          </w:rPrChange>
        </w:rPr>
        <w:pPrChange w:id="6179" w:author="Sam" w:date="2011-09-12T19:53:00Z">
          <w:pPr/>
        </w:pPrChange>
      </w:pPr>
      <w:ins w:id="6180" w:author="Sam Simpson" w:date="2011-09-13T13:16:00Z">
        <w:r>
          <w:t>L</w:t>
        </w:r>
        <w:r w:rsidRPr="00BB54E2">
          <w:rPr>
            <w:rFonts w:hint="eastAsia"/>
          </w:rPr>
          <w:t>ike existing version control systems</w:t>
        </w:r>
      </w:ins>
      <w:del w:id="6181" w:author="Sam Simpson" w:date="2011-09-13T13:16:00Z">
        <w:r w:rsidR="00E307EF" w:rsidRPr="00CE4FDF" w:rsidDel="003326D2">
          <w:rPr>
            <w:rPrChange w:id="6182" w:author="Sam Simpson" w:date="2011-09-13T10:08:00Z">
              <w:rPr>
                <w:highlight w:val="yellow"/>
              </w:rPr>
            </w:rPrChange>
          </w:rPr>
          <w:delText xml:space="preserve">As a system </w:delText>
        </w:r>
      </w:del>
      <w:del w:id="6183" w:author="Sam Simpson" w:date="2011-09-13T10:09:00Z">
        <w:r w:rsidR="00E307EF" w:rsidRPr="00CE4FDF" w:rsidDel="006F3ECC">
          <w:rPr>
            <w:rPrChange w:id="6184" w:author="Sam Simpson" w:date="2011-09-13T10:08:00Z">
              <w:rPr>
                <w:highlight w:val="yellow"/>
              </w:rPr>
            </w:rPrChange>
          </w:rPr>
          <w:delText xml:space="preserve">of </w:delText>
        </w:r>
      </w:del>
      <w:del w:id="6185" w:author="Sam Simpson" w:date="2011-09-13T13:16:00Z">
        <w:r w:rsidR="00E307EF" w:rsidRPr="00CE4FDF" w:rsidDel="003326D2">
          <w:rPr>
            <w:rPrChange w:id="6186" w:author="Sam Simpson" w:date="2011-09-13T10:08:00Z">
              <w:rPr>
                <w:highlight w:val="yellow"/>
              </w:rPr>
            </w:rPrChange>
          </w:rPr>
          <w:delText xml:space="preserve">doing version control, </w:delText>
        </w:r>
        <w:r w:rsidR="005D733C" w:rsidRPr="00CE4FDF" w:rsidDel="003326D2">
          <w:rPr>
            <w:rPrChange w:id="6187" w:author="Sam Simpson" w:date="2011-09-13T10:08:00Z">
              <w:rPr>
                <w:highlight w:val="yellow"/>
              </w:rPr>
            </w:rPrChange>
          </w:rPr>
          <w:delText>like existing version control system</w:delText>
        </w:r>
        <w:r w:rsidR="004537AF" w:rsidRPr="00CE4FDF" w:rsidDel="003326D2">
          <w:rPr>
            <w:rPrChange w:id="6188" w:author="Sam Simpson" w:date="2011-09-13T10:08:00Z">
              <w:rPr>
                <w:highlight w:val="yellow"/>
              </w:rPr>
            </w:rPrChange>
          </w:rPr>
          <w:delText>s</w:delText>
        </w:r>
      </w:del>
      <w:r w:rsidR="005D733C" w:rsidRPr="00CE4FDF">
        <w:rPr>
          <w:rPrChange w:id="6189" w:author="Sam Simpson" w:date="2011-09-13T10:08:00Z">
            <w:rPr>
              <w:highlight w:val="yellow"/>
            </w:rPr>
          </w:rPrChange>
        </w:rPr>
        <w:t xml:space="preserve">, </w:t>
      </w:r>
      <w:r w:rsidR="00E307EF" w:rsidRPr="00CE4FDF">
        <w:rPr>
          <w:rPrChange w:id="6190" w:author="Sam Simpson" w:date="2011-09-13T10:08:00Z">
            <w:rPr>
              <w:highlight w:val="yellow"/>
            </w:rPr>
          </w:rPrChange>
        </w:rPr>
        <w:t xml:space="preserve">the </w:t>
      </w:r>
      <w:r w:rsidR="005D733C" w:rsidRPr="00CE4FDF">
        <w:rPr>
          <w:rPrChange w:id="6191" w:author="Sam Simpson" w:date="2011-09-13T10:08:00Z">
            <w:rPr>
              <w:highlight w:val="yellow"/>
            </w:rPr>
          </w:rPrChange>
        </w:rPr>
        <w:t xml:space="preserve">new </w:t>
      </w:r>
      <w:r w:rsidR="00E307EF" w:rsidRPr="00CE4FDF">
        <w:rPr>
          <w:rPrChange w:id="6192" w:author="Sam Simpson" w:date="2011-09-13T10:08:00Z">
            <w:rPr>
              <w:highlight w:val="yellow"/>
            </w:rPr>
          </w:rPrChange>
        </w:rPr>
        <w:t>system should record</w:t>
      </w:r>
      <w:del w:id="6193" w:author="Sam Simpson" w:date="2011-09-13T10:10:00Z">
        <w:r w:rsidR="00E307EF" w:rsidRPr="00CE4FDF" w:rsidDel="006F3ECC">
          <w:rPr>
            <w:rPrChange w:id="6194" w:author="Sam Simpson" w:date="2011-09-13T10:08:00Z">
              <w:rPr>
                <w:highlight w:val="yellow"/>
              </w:rPr>
            </w:rPrChange>
          </w:rPr>
          <w:delText>s</w:delText>
        </w:r>
      </w:del>
      <w:r w:rsidR="00E307EF" w:rsidRPr="00CE4FDF">
        <w:rPr>
          <w:rPrChange w:id="6195" w:author="Sam Simpson" w:date="2011-09-13T10:08:00Z">
            <w:rPr>
              <w:highlight w:val="yellow"/>
            </w:rPr>
          </w:rPrChange>
        </w:rPr>
        <w:t xml:space="preserve"> a l</w:t>
      </w:r>
      <w:r w:rsidR="00D85507" w:rsidRPr="00CE4FDF">
        <w:rPr>
          <w:rPrChange w:id="6196" w:author="Sam Simpson" w:date="2011-09-13T10:08:00Z">
            <w:rPr>
              <w:highlight w:val="yellow"/>
            </w:rPr>
          </w:rPrChange>
        </w:rPr>
        <w:t xml:space="preserve">ist of </w:t>
      </w:r>
      <w:ins w:id="6197" w:author="Sam Simpson" w:date="2011-09-13T10:10:00Z">
        <w:r w:rsidR="006F3ECC">
          <w:t xml:space="preserve">the </w:t>
        </w:r>
      </w:ins>
      <w:r w:rsidR="00D85507" w:rsidRPr="00CE4FDF">
        <w:rPr>
          <w:rPrChange w:id="6198" w:author="Sam Simpson" w:date="2011-09-13T10:08:00Z">
            <w:rPr>
              <w:highlight w:val="yellow"/>
            </w:rPr>
          </w:rPrChange>
        </w:rPr>
        <w:t>history/</w:t>
      </w:r>
      <w:ins w:id="6199" w:author="Sam Simpson" w:date="2011-09-13T10:10:00Z">
        <w:r w:rsidR="006F3ECC">
          <w:t xml:space="preserve">previous </w:t>
        </w:r>
      </w:ins>
      <w:r w:rsidR="00D85507" w:rsidRPr="00CE4FDF">
        <w:rPr>
          <w:rPrChange w:id="6200" w:author="Sam Simpson" w:date="2011-09-13T10:08:00Z">
            <w:rPr>
              <w:highlight w:val="yellow"/>
            </w:rPr>
          </w:rPrChange>
        </w:rPr>
        <w:lastRenderedPageBreak/>
        <w:t>versions of user</w:t>
      </w:r>
      <w:ins w:id="6201" w:author="Sam Simpson" w:date="2011-09-13T10:10:00Z">
        <w:r w:rsidR="006F3ECC">
          <w:t xml:space="preserve"> </w:t>
        </w:r>
      </w:ins>
      <w:del w:id="6202" w:author="Sam Simpson" w:date="2011-09-13T10:10:00Z">
        <w:r w:rsidR="00E307EF" w:rsidRPr="00CE4FDF" w:rsidDel="006F3ECC">
          <w:rPr>
            <w:rPrChange w:id="6203" w:author="Sam Simpson" w:date="2011-09-13T10:08:00Z">
              <w:rPr>
                <w:highlight w:val="yellow"/>
              </w:rPr>
            </w:rPrChange>
          </w:rPr>
          <w:delText>’</w:delText>
        </w:r>
        <w:r w:rsidR="00D85507" w:rsidRPr="00CE4FDF" w:rsidDel="006F3ECC">
          <w:rPr>
            <w:rPrChange w:id="6204" w:author="Sam Simpson" w:date="2011-09-13T10:08:00Z">
              <w:rPr>
                <w:highlight w:val="yellow"/>
              </w:rPr>
            </w:rPrChange>
          </w:rPr>
          <w:delText>s</w:delText>
        </w:r>
        <w:r w:rsidR="00E307EF" w:rsidRPr="00CE4FDF" w:rsidDel="006F3ECC">
          <w:rPr>
            <w:rPrChange w:id="6205" w:author="Sam Simpson" w:date="2011-09-13T10:08:00Z">
              <w:rPr>
                <w:highlight w:val="yellow"/>
              </w:rPr>
            </w:rPrChange>
          </w:rPr>
          <w:delText xml:space="preserve"> </w:delText>
        </w:r>
      </w:del>
      <w:r w:rsidR="00D85507" w:rsidRPr="00CE4FDF">
        <w:rPr>
          <w:rPrChange w:id="6206" w:author="Sam Simpson" w:date="2011-09-13T10:08:00Z">
            <w:rPr>
              <w:highlight w:val="yellow"/>
            </w:rPr>
          </w:rPrChange>
        </w:rPr>
        <w:t xml:space="preserve">files when </w:t>
      </w:r>
      <w:del w:id="6207" w:author="Sam Simpson" w:date="2011-09-13T10:10:00Z">
        <w:r w:rsidR="00D85507" w:rsidRPr="00CE4FDF" w:rsidDel="000D24E5">
          <w:rPr>
            <w:rPrChange w:id="6208" w:author="Sam Simpson" w:date="2011-09-13T10:08:00Z">
              <w:rPr>
                <w:highlight w:val="yellow"/>
              </w:rPr>
            </w:rPrChange>
          </w:rPr>
          <w:delText>he/she</w:delText>
        </w:r>
        <w:r w:rsidR="001C31B9" w:rsidRPr="00CE4FDF" w:rsidDel="000D24E5">
          <w:rPr>
            <w:rPrChange w:id="6209" w:author="Sam Simpson" w:date="2011-09-13T10:08:00Z">
              <w:rPr>
                <w:highlight w:val="yellow"/>
              </w:rPr>
            </w:rPrChange>
          </w:rPr>
          <w:delText xml:space="preserve"> submit every</w:delText>
        </w:r>
      </w:del>
      <w:ins w:id="6210" w:author="Sam Simpson" w:date="2011-09-13T10:10:00Z">
        <w:r w:rsidR="000D24E5">
          <w:t xml:space="preserve">a </w:t>
        </w:r>
      </w:ins>
      <w:del w:id="6211" w:author="Sam Simpson" w:date="2011-09-13T10:10:00Z">
        <w:r w:rsidR="001C31B9" w:rsidRPr="00CE4FDF" w:rsidDel="000D24E5">
          <w:rPr>
            <w:rPrChange w:id="6212" w:author="Sam Simpson" w:date="2011-09-13T10:08:00Z">
              <w:rPr>
                <w:highlight w:val="yellow"/>
              </w:rPr>
            </w:rPrChange>
          </w:rPr>
          <w:delText xml:space="preserve"> </w:delText>
        </w:r>
      </w:del>
      <w:r w:rsidR="001C31B9" w:rsidRPr="00CE4FDF">
        <w:rPr>
          <w:rPrChange w:id="6213" w:author="Sam Simpson" w:date="2011-09-13T10:08:00Z">
            <w:rPr>
              <w:highlight w:val="yellow"/>
            </w:rPr>
          </w:rPrChange>
        </w:rPr>
        <w:t>modification</w:t>
      </w:r>
      <w:ins w:id="6214" w:author="Sam Simpson" w:date="2011-09-13T10:10:00Z">
        <w:r w:rsidR="000D24E5">
          <w:t xml:space="preserve"> i</w:t>
        </w:r>
      </w:ins>
      <w:r w:rsidR="00E307EF" w:rsidRPr="00CE4FDF">
        <w:rPr>
          <w:rPrChange w:id="6215" w:author="Sam Simpson" w:date="2011-09-13T10:08:00Z">
            <w:rPr>
              <w:highlight w:val="yellow"/>
            </w:rPr>
          </w:rPrChange>
        </w:rPr>
        <w:t>s</w:t>
      </w:r>
      <w:ins w:id="6216" w:author="Sam Simpson" w:date="2011-09-13T10:10:00Z">
        <w:r w:rsidR="000D24E5" w:rsidRPr="000D24E5">
          <w:rPr>
            <w:rFonts w:hint="eastAsia"/>
          </w:rPr>
          <w:t xml:space="preserve"> </w:t>
        </w:r>
        <w:r w:rsidR="000D24E5" w:rsidRPr="004D38F9">
          <w:rPr>
            <w:rFonts w:hint="eastAsia"/>
          </w:rPr>
          <w:t>submit</w:t>
        </w:r>
        <w:r w:rsidR="000D24E5">
          <w:t>ted</w:t>
        </w:r>
      </w:ins>
      <w:r w:rsidR="00E307EF" w:rsidRPr="00CE4FDF">
        <w:rPr>
          <w:rPrChange w:id="6217" w:author="Sam Simpson" w:date="2011-09-13T10:08:00Z">
            <w:rPr>
              <w:highlight w:val="yellow"/>
            </w:rPr>
          </w:rPrChange>
        </w:rPr>
        <w:t xml:space="preserve">, </w:t>
      </w:r>
      <w:del w:id="6218" w:author="Sam Simpson" w:date="2011-09-13T13:17:00Z">
        <w:r w:rsidR="00F65AA1" w:rsidRPr="004E53A7" w:rsidDel="004E53A7">
          <w:rPr>
            <w:rPrChange w:id="6219" w:author="Sam Simpson" w:date="2011-09-13T13:17:00Z">
              <w:rPr>
                <w:highlight w:val="yellow"/>
              </w:rPr>
            </w:rPrChange>
          </w:rPr>
          <w:delText>even though</w:delText>
        </w:r>
      </w:del>
      <w:ins w:id="6220" w:author="Sam Simpson" w:date="2011-09-13T13:17:00Z">
        <w:r w:rsidR="004E53A7" w:rsidRPr="004E53A7">
          <w:rPr>
            <w:rPrChange w:id="6221" w:author="Sam Simpson" w:date="2011-09-13T13:17:00Z">
              <w:rPr>
                <w:highlight w:val="yellow"/>
              </w:rPr>
            </w:rPrChange>
          </w:rPr>
          <w:t>including</w:t>
        </w:r>
      </w:ins>
      <w:r w:rsidR="00F65AA1" w:rsidRPr="004E53A7">
        <w:rPr>
          <w:rPrChange w:id="6222" w:author="Sam Simpson" w:date="2011-09-13T13:17:00Z">
            <w:rPr>
              <w:highlight w:val="yellow"/>
            </w:rPr>
          </w:rPrChange>
        </w:rPr>
        <w:t xml:space="preserve"> some special </w:t>
      </w:r>
      <w:r w:rsidR="001C31B9" w:rsidRPr="004E53A7">
        <w:rPr>
          <w:rPrChange w:id="6223" w:author="Sam Simpson" w:date="2011-09-13T13:17:00Z">
            <w:rPr>
              <w:highlight w:val="yellow"/>
            </w:rPr>
          </w:rPrChange>
        </w:rPr>
        <w:t>change</w:t>
      </w:r>
      <w:r w:rsidR="00F65AA1" w:rsidRPr="004E53A7">
        <w:rPr>
          <w:rPrChange w:id="6224" w:author="Sam Simpson" w:date="2011-09-13T13:17:00Z">
            <w:rPr>
              <w:highlight w:val="yellow"/>
            </w:rPr>
          </w:rPrChange>
        </w:rPr>
        <w:t xml:space="preserve"> su</w:t>
      </w:r>
      <w:r w:rsidR="009637E9" w:rsidRPr="004E53A7">
        <w:rPr>
          <w:rPrChange w:id="6225" w:author="Sam Simpson" w:date="2011-09-13T13:17:00Z">
            <w:rPr>
              <w:highlight w:val="yellow"/>
            </w:rPr>
          </w:rPrChange>
        </w:rPr>
        <w:t>ch as add, rename or move a file</w:t>
      </w:r>
      <w:r w:rsidR="00F65AA1" w:rsidRPr="00CE4FDF">
        <w:rPr>
          <w:rPrChange w:id="6226" w:author="Sam Simpson" w:date="2011-09-13T10:08:00Z">
            <w:rPr>
              <w:highlight w:val="yellow"/>
            </w:rPr>
          </w:rPrChange>
        </w:rPr>
        <w:t xml:space="preserve">. </w:t>
      </w:r>
      <w:r w:rsidR="00F32EBC" w:rsidRPr="00CE4FDF">
        <w:rPr>
          <w:rPrChange w:id="6227" w:author="Sam Simpson" w:date="2011-09-13T10:08:00Z">
            <w:rPr>
              <w:highlight w:val="yellow"/>
            </w:rPr>
          </w:rPrChange>
        </w:rPr>
        <w:t xml:space="preserve">Each commit of a change will </w:t>
      </w:r>
      <w:ins w:id="6228" w:author="Sam Simpson" w:date="2011-09-13T10:11:00Z">
        <w:r w:rsidR="000D24E5">
          <w:t xml:space="preserve">be </w:t>
        </w:r>
      </w:ins>
      <w:r w:rsidR="00F32EBC" w:rsidRPr="00CE4FDF">
        <w:rPr>
          <w:rPrChange w:id="6229" w:author="Sam Simpson" w:date="2011-09-13T10:08:00Z">
            <w:rPr>
              <w:highlight w:val="yellow"/>
            </w:rPr>
          </w:rPrChange>
        </w:rPr>
        <w:t>stored in the system as a new copy</w:t>
      </w:r>
      <w:r w:rsidR="005D733C" w:rsidRPr="00CE4FDF">
        <w:rPr>
          <w:rPrChange w:id="6230" w:author="Sam Simpson" w:date="2011-09-13T10:08:00Z">
            <w:rPr>
              <w:highlight w:val="yellow"/>
            </w:rPr>
          </w:rPrChange>
        </w:rPr>
        <w:t xml:space="preserve"> of the file</w:t>
      </w:r>
      <w:ins w:id="6231" w:author="Sam Simpson" w:date="2011-09-13T10:11:00Z">
        <w:r w:rsidR="000D24E5">
          <w:t>. The</w:t>
        </w:r>
      </w:ins>
      <w:del w:id="6232" w:author="Sam Simpson" w:date="2011-09-13T10:11:00Z">
        <w:r w:rsidR="00F32EBC" w:rsidRPr="00CE4FDF" w:rsidDel="000D24E5">
          <w:rPr>
            <w:rPrChange w:id="6233" w:author="Sam Simpson" w:date="2011-09-13T10:08:00Z">
              <w:rPr>
                <w:highlight w:val="yellow"/>
              </w:rPr>
            </w:rPrChange>
          </w:rPr>
          <w:delText>, and the</w:delText>
        </w:r>
      </w:del>
      <w:r w:rsidR="00F32EBC" w:rsidRPr="00CE4FDF">
        <w:rPr>
          <w:rPrChange w:id="6234" w:author="Sam Simpson" w:date="2011-09-13T10:08:00Z">
            <w:rPr>
              <w:highlight w:val="yellow"/>
            </w:rPr>
          </w:rPrChange>
        </w:rPr>
        <w:t xml:space="preserve"> older version of it will still be kept in the system as a historical version</w:t>
      </w:r>
      <w:ins w:id="6235" w:author="Sam Simpson" w:date="2011-09-13T10:11:00Z">
        <w:r w:rsidR="00926BD6">
          <w:t>,</w:t>
        </w:r>
      </w:ins>
      <w:r w:rsidR="00F32EBC" w:rsidRPr="00CE4FDF">
        <w:rPr>
          <w:rPrChange w:id="6236" w:author="Sam Simpson" w:date="2011-09-13T10:08:00Z">
            <w:rPr>
              <w:highlight w:val="yellow"/>
            </w:rPr>
          </w:rPrChange>
        </w:rPr>
        <w:t xml:space="preserve"> </w:t>
      </w:r>
      <w:del w:id="6237" w:author="Sam Simpson" w:date="2011-09-13T13:18:00Z">
        <w:r w:rsidR="00F32EBC" w:rsidRPr="001C3D30" w:rsidDel="00A55CDD">
          <w:rPr>
            <w:rFonts w:hint="eastAsia"/>
            <w:highlight w:val="yellow"/>
          </w:rPr>
          <w:delText>for archive without affect</w:delText>
        </w:r>
      </w:del>
      <w:ins w:id="6238" w:author="Sam Simpson" w:date="2011-09-13T13:18:00Z">
        <w:r w:rsidR="00A55CDD">
          <w:t>without being changed</w:t>
        </w:r>
      </w:ins>
      <w:r w:rsidR="00F32EBC" w:rsidRPr="00CE4FDF">
        <w:rPr>
          <w:rPrChange w:id="6239" w:author="Sam Simpson" w:date="2011-09-13T10:08:00Z">
            <w:rPr>
              <w:highlight w:val="yellow"/>
            </w:rPr>
          </w:rPrChange>
        </w:rPr>
        <w:t xml:space="preserve">, in case </w:t>
      </w:r>
      <w:del w:id="6240" w:author="Sam Simpson" w:date="2011-09-13T10:11:00Z">
        <w:r w:rsidR="00F32EBC" w:rsidRPr="00CE4FDF" w:rsidDel="00926BD6">
          <w:rPr>
            <w:rPrChange w:id="6241" w:author="Sam Simpson" w:date="2011-09-13T10:08:00Z">
              <w:rPr>
                <w:highlight w:val="yellow"/>
              </w:rPr>
            </w:rPrChange>
          </w:rPr>
          <w:delText xml:space="preserve">if </w:delText>
        </w:r>
      </w:del>
      <w:r w:rsidR="007D628D" w:rsidRPr="00CE4FDF">
        <w:rPr>
          <w:rPrChange w:id="6242" w:author="Sam Simpson" w:date="2011-09-13T10:08:00Z">
            <w:rPr>
              <w:highlight w:val="yellow"/>
            </w:rPr>
          </w:rPrChange>
        </w:rPr>
        <w:t>a change</w:t>
      </w:r>
      <w:r w:rsidR="000F35CF" w:rsidRPr="00CE4FDF">
        <w:rPr>
          <w:rPrChange w:id="6243" w:author="Sam Simpson" w:date="2011-09-13T10:08:00Z">
            <w:rPr>
              <w:highlight w:val="yellow"/>
            </w:rPr>
          </w:rPrChange>
        </w:rPr>
        <w:t xml:space="preserve"> </w:t>
      </w:r>
      <w:del w:id="6244" w:author="Sam Simpson" w:date="2011-09-13T10:11:00Z">
        <w:r w:rsidR="000F35CF" w:rsidRPr="00CE4FDF" w:rsidDel="00926BD6">
          <w:rPr>
            <w:rPrChange w:id="6245" w:author="Sam Simpson" w:date="2011-09-13T10:08:00Z">
              <w:rPr>
                <w:highlight w:val="yellow"/>
              </w:rPr>
            </w:rPrChange>
          </w:rPr>
          <w:delText xml:space="preserve">of heavy mistake </w:delText>
        </w:r>
      </w:del>
      <w:r w:rsidR="000F35CF" w:rsidRPr="00CE4FDF">
        <w:rPr>
          <w:rPrChange w:id="6246" w:author="Sam Simpson" w:date="2011-09-13T10:08:00Z">
            <w:rPr>
              <w:highlight w:val="yellow"/>
            </w:rPr>
          </w:rPrChange>
        </w:rPr>
        <w:t>has been made</w:t>
      </w:r>
      <w:ins w:id="6247" w:author="Sam Simpson" w:date="2011-09-13T10:11:00Z">
        <w:r w:rsidR="00926BD6" w:rsidRPr="00926BD6">
          <w:rPr>
            <w:rFonts w:hint="eastAsia"/>
          </w:rPr>
          <w:t xml:space="preserve"> </w:t>
        </w:r>
      </w:ins>
      <w:ins w:id="6248" w:author="Sam Simpson" w:date="2011-09-13T10:12:00Z">
        <w:r w:rsidR="00926BD6">
          <w:t>by</w:t>
        </w:r>
      </w:ins>
      <w:ins w:id="6249" w:author="Sam Simpson" w:date="2011-09-13T10:11:00Z">
        <w:r w:rsidR="00926BD6" w:rsidRPr="003B56A6">
          <w:rPr>
            <w:rFonts w:hint="eastAsia"/>
          </w:rPr>
          <w:t xml:space="preserve"> mistake</w:t>
        </w:r>
      </w:ins>
      <w:ins w:id="6250" w:author="Sam Simpson" w:date="2011-09-13T10:12:00Z">
        <w:r w:rsidR="00926BD6">
          <w:t>. T</w:t>
        </w:r>
      </w:ins>
      <w:del w:id="6251" w:author="Sam Simpson" w:date="2011-09-13T10:12:00Z">
        <w:r w:rsidR="000F35CF" w:rsidRPr="00CE4FDF" w:rsidDel="00926BD6">
          <w:rPr>
            <w:rPrChange w:id="6252" w:author="Sam Simpson" w:date="2011-09-13T10:08:00Z">
              <w:rPr>
                <w:highlight w:val="yellow"/>
              </w:rPr>
            </w:rPrChange>
          </w:rPr>
          <w:delText>, t</w:delText>
        </w:r>
      </w:del>
      <w:r w:rsidR="000F35CF" w:rsidRPr="00CE4FDF">
        <w:rPr>
          <w:rPrChange w:id="6253" w:author="Sam Simpson" w:date="2011-09-13T10:08:00Z">
            <w:rPr>
              <w:highlight w:val="yellow"/>
            </w:rPr>
          </w:rPrChange>
        </w:rPr>
        <w:t xml:space="preserve">he user can </w:t>
      </w:r>
      <w:ins w:id="6254" w:author="Sam Simpson" w:date="2011-09-13T10:12:00Z">
        <w:r w:rsidR="00926BD6">
          <w:t xml:space="preserve">then </w:t>
        </w:r>
      </w:ins>
      <w:r w:rsidR="000F35CF" w:rsidRPr="00CE4FDF">
        <w:rPr>
          <w:rPrChange w:id="6255" w:author="Sam Simpson" w:date="2011-09-13T10:08:00Z">
            <w:rPr>
              <w:highlight w:val="yellow"/>
            </w:rPr>
          </w:rPrChange>
        </w:rPr>
        <w:t xml:space="preserve">return </w:t>
      </w:r>
      <w:del w:id="6256" w:author="Sam Simpson" w:date="2011-09-13T10:12:00Z">
        <w:r w:rsidR="000F35CF" w:rsidRPr="00CE4FDF" w:rsidDel="00926BD6">
          <w:rPr>
            <w:rPrChange w:id="6257" w:author="Sam Simpson" w:date="2011-09-13T10:08:00Z">
              <w:rPr>
                <w:highlight w:val="yellow"/>
              </w:rPr>
            </w:rPrChange>
          </w:rPr>
          <w:delText xml:space="preserve">back </w:delText>
        </w:r>
      </w:del>
      <w:r w:rsidR="000F35CF" w:rsidRPr="00CE4FDF">
        <w:rPr>
          <w:rPrChange w:id="6258" w:author="Sam Simpson" w:date="2011-09-13T10:08:00Z">
            <w:rPr>
              <w:highlight w:val="yellow"/>
            </w:rPr>
          </w:rPrChange>
        </w:rPr>
        <w:t>to an older version at any time.</w:t>
      </w:r>
      <w:r w:rsidR="00D85507" w:rsidRPr="00CE4FDF">
        <w:rPr>
          <w:rPrChange w:id="6259" w:author="Sam Simpson" w:date="2011-09-13T10:08:00Z">
            <w:rPr>
              <w:highlight w:val="yellow"/>
            </w:rPr>
          </w:rPrChange>
        </w:rPr>
        <w:t xml:space="preserve"> </w:t>
      </w:r>
      <w:del w:id="6260" w:author="Sam Simpson" w:date="2011-09-13T13:20:00Z">
        <w:r w:rsidR="004537AF" w:rsidRPr="00F64D3E" w:rsidDel="00D34148">
          <w:rPr>
            <w:rPrChange w:id="6261" w:author="Sam Simpson" w:date="2011-09-13T13:20:00Z">
              <w:rPr>
                <w:highlight w:val="yellow"/>
              </w:rPr>
            </w:rPrChange>
          </w:rPr>
          <w:delText>With file versioning function, f</w:delText>
        </w:r>
      </w:del>
      <w:ins w:id="6262" w:author="Sam Simpson" w:date="2011-09-13T13:20:00Z">
        <w:r w:rsidR="00D34148">
          <w:t>F</w:t>
        </w:r>
      </w:ins>
      <w:r w:rsidR="004537AF" w:rsidRPr="00F64D3E">
        <w:rPr>
          <w:rPrChange w:id="6263" w:author="Sam Simpson" w:date="2011-09-13T13:20:00Z">
            <w:rPr>
              <w:highlight w:val="yellow"/>
            </w:rPr>
          </w:rPrChange>
        </w:rPr>
        <w:t xml:space="preserve">or </w:t>
      </w:r>
      <w:ins w:id="6264" w:author="Sam Simpson" w:date="2011-09-13T13:19:00Z">
        <w:r w:rsidR="00BF7B8C" w:rsidRPr="00F64D3E">
          <w:rPr>
            <w:rPrChange w:id="6265" w:author="Sam Simpson" w:date="2011-09-13T13:20:00Z">
              <w:rPr>
                <w:highlight w:val="yellow"/>
              </w:rPr>
            </w:rPrChange>
          </w:rPr>
          <w:t xml:space="preserve">the </w:t>
        </w:r>
        <w:r w:rsidR="00F64D3E" w:rsidRPr="00F64D3E">
          <w:rPr>
            <w:rPrChange w:id="6266" w:author="Sam Simpson" w:date="2011-09-13T13:20:00Z">
              <w:rPr>
                <w:highlight w:val="yellow"/>
              </w:rPr>
            </w:rPrChange>
          </w:rPr>
          <w:t xml:space="preserve">user’s </w:t>
        </w:r>
      </w:ins>
      <w:r w:rsidR="004537AF" w:rsidRPr="00F64D3E">
        <w:rPr>
          <w:rPrChange w:id="6267" w:author="Sam Simpson" w:date="2011-09-13T13:20:00Z">
            <w:rPr>
              <w:highlight w:val="yellow"/>
            </w:rPr>
          </w:rPrChange>
        </w:rPr>
        <w:t>personal</w:t>
      </w:r>
      <w:ins w:id="6268" w:author="Sam Simpson" w:date="2011-09-13T13:19:00Z">
        <w:r w:rsidR="00F64D3E" w:rsidRPr="00F64D3E">
          <w:rPr>
            <w:rPrChange w:id="6269" w:author="Sam Simpson" w:date="2011-09-13T13:20:00Z">
              <w:rPr>
                <w:highlight w:val="yellow"/>
              </w:rPr>
            </w:rPrChange>
          </w:rPr>
          <w:t xml:space="preserve"> information</w:t>
        </w:r>
      </w:ins>
      <w:del w:id="6270" w:author="Sam Simpson" w:date="2011-09-13T13:19:00Z">
        <w:r w:rsidR="004537AF" w:rsidRPr="00F64D3E" w:rsidDel="00F64D3E">
          <w:rPr>
            <w:rPrChange w:id="6271" w:author="Sam Simpson" w:date="2011-09-13T13:20:00Z">
              <w:rPr>
                <w:highlight w:val="yellow"/>
              </w:rPr>
            </w:rPrChange>
          </w:rPr>
          <w:delText xml:space="preserve"> user</w:delText>
        </w:r>
      </w:del>
      <w:r w:rsidR="004537AF" w:rsidRPr="00F64D3E">
        <w:rPr>
          <w:rPrChange w:id="6272" w:author="Sam Simpson" w:date="2011-09-13T13:20:00Z">
            <w:rPr>
              <w:highlight w:val="yellow"/>
            </w:rPr>
          </w:rPrChange>
        </w:rPr>
        <w:t xml:space="preserve">, he/she can use the system to make </w:t>
      </w:r>
      <w:ins w:id="6273" w:author="Sam Simpson" w:date="2011-09-13T13:18:00Z">
        <w:r w:rsidR="00E87895" w:rsidRPr="00F64D3E">
          <w:rPr>
            <w:rPrChange w:id="6274" w:author="Sam Simpson" w:date="2011-09-13T13:20:00Z">
              <w:rPr>
                <w:highlight w:val="yellow"/>
              </w:rPr>
            </w:rPrChange>
          </w:rPr>
          <w:t xml:space="preserve">a </w:t>
        </w:r>
      </w:ins>
      <w:r w:rsidR="004537AF" w:rsidRPr="00F64D3E">
        <w:rPr>
          <w:rPrChange w:id="6275" w:author="Sam Simpson" w:date="2011-09-13T13:20:00Z">
            <w:rPr>
              <w:highlight w:val="yellow"/>
            </w:rPr>
          </w:rPrChange>
        </w:rPr>
        <w:t>backup of each step of their file work</w:t>
      </w:r>
      <w:del w:id="6276" w:author="Sam Simpson" w:date="2011-09-13T13:18:00Z">
        <w:r w:rsidR="004537AF" w:rsidRPr="00F64D3E" w:rsidDel="00E87895">
          <w:rPr>
            <w:rPrChange w:id="6277" w:author="Sam Simpson" w:date="2011-09-13T13:20:00Z">
              <w:rPr>
                <w:highlight w:val="yellow"/>
              </w:rPr>
            </w:rPrChange>
          </w:rPr>
          <w:delText>ing</w:delText>
        </w:r>
      </w:del>
      <w:ins w:id="6278" w:author="Sam Simpson" w:date="2011-09-13T13:18:00Z">
        <w:r w:rsidR="00E87895" w:rsidRPr="00F64D3E">
          <w:rPr>
            <w:rPrChange w:id="6279" w:author="Sam Simpson" w:date="2011-09-13T13:20:00Z">
              <w:rPr>
                <w:highlight w:val="yellow"/>
              </w:rPr>
            </w:rPrChange>
          </w:rPr>
          <w:t>,</w:t>
        </w:r>
      </w:ins>
      <w:r w:rsidR="00412517" w:rsidRPr="00F64D3E">
        <w:rPr>
          <w:rPrChange w:id="6280" w:author="Sam Simpson" w:date="2011-09-13T13:20:00Z">
            <w:rPr>
              <w:highlight w:val="yellow"/>
            </w:rPr>
          </w:rPrChange>
        </w:rPr>
        <w:t xml:space="preserve"> in case of </w:t>
      </w:r>
      <w:ins w:id="6281" w:author="Sam Simpson" w:date="2011-09-13T13:18:00Z">
        <w:r w:rsidR="00E87895" w:rsidRPr="00F64D3E">
          <w:rPr>
            <w:rPrChange w:id="6282" w:author="Sam Simpson" w:date="2011-09-13T13:20:00Z">
              <w:rPr>
                <w:highlight w:val="yellow"/>
              </w:rPr>
            </w:rPrChange>
          </w:rPr>
          <w:t xml:space="preserve">a </w:t>
        </w:r>
      </w:ins>
      <w:r w:rsidR="00412517" w:rsidRPr="00F64D3E">
        <w:rPr>
          <w:rPrChange w:id="6283" w:author="Sam Simpson" w:date="2011-09-13T13:20:00Z">
            <w:rPr>
              <w:highlight w:val="yellow"/>
            </w:rPr>
          </w:rPrChange>
        </w:rPr>
        <w:t>mistake</w:t>
      </w:r>
      <w:ins w:id="6284" w:author="Sam Simpson" w:date="2011-09-13T13:18:00Z">
        <w:r w:rsidR="00E87895" w:rsidRPr="00F64D3E">
          <w:rPr>
            <w:rPrChange w:id="6285" w:author="Sam Simpson" w:date="2011-09-13T13:20:00Z">
              <w:rPr>
                <w:highlight w:val="yellow"/>
              </w:rPr>
            </w:rPrChange>
          </w:rPr>
          <w:t xml:space="preserve"> in</w:t>
        </w:r>
      </w:ins>
      <w:r w:rsidR="00412517" w:rsidRPr="00F64D3E">
        <w:rPr>
          <w:rPrChange w:id="6286" w:author="Sam Simpson" w:date="2011-09-13T13:20:00Z">
            <w:rPr>
              <w:highlight w:val="yellow"/>
            </w:rPr>
          </w:rPrChange>
        </w:rPr>
        <w:t xml:space="preserve"> editing, </w:t>
      </w:r>
      <w:del w:id="6287" w:author="Sam Simpson" w:date="2011-09-13T13:19:00Z">
        <w:r w:rsidR="00412517" w:rsidRPr="00F64D3E" w:rsidDel="00E87895">
          <w:rPr>
            <w:rPrChange w:id="6288" w:author="Sam Simpson" w:date="2011-09-13T13:20:00Z">
              <w:rPr>
                <w:highlight w:val="yellow"/>
              </w:rPr>
            </w:rPrChange>
          </w:rPr>
          <w:delText xml:space="preserve">mistake </w:delText>
        </w:r>
      </w:del>
      <w:r w:rsidR="00412517" w:rsidRPr="00F64D3E">
        <w:rPr>
          <w:rPrChange w:id="6289" w:author="Sam Simpson" w:date="2011-09-13T13:20:00Z">
            <w:rPr>
              <w:highlight w:val="yellow"/>
            </w:rPr>
          </w:rPrChange>
        </w:rPr>
        <w:t xml:space="preserve">deleting or losing files. </w:t>
      </w:r>
      <w:r w:rsidR="008414AA" w:rsidRPr="00F64D3E">
        <w:rPr>
          <w:rPrChange w:id="6290" w:author="Sam Simpson" w:date="2011-09-13T13:20:00Z">
            <w:rPr>
              <w:highlight w:val="yellow"/>
            </w:rPr>
          </w:rPrChange>
        </w:rPr>
        <w:t>He/she also can track</w:t>
      </w:r>
      <w:ins w:id="6291" w:author="Sam Simpson" w:date="2011-09-13T13:19:00Z">
        <w:r w:rsidR="00E87895" w:rsidRPr="00F64D3E">
          <w:rPr>
            <w:rPrChange w:id="6292" w:author="Sam Simpson" w:date="2011-09-13T13:20:00Z">
              <w:rPr>
                <w:highlight w:val="yellow"/>
              </w:rPr>
            </w:rPrChange>
          </w:rPr>
          <w:t xml:space="preserve"> the</w:t>
        </w:r>
      </w:ins>
      <w:r w:rsidR="008414AA" w:rsidRPr="00F64D3E">
        <w:rPr>
          <w:rPrChange w:id="6293" w:author="Sam Simpson" w:date="2011-09-13T13:20:00Z">
            <w:rPr>
              <w:highlight w:val="yellow"/>
            </w:rPr>
          </w:rPrChange>
        </w:rPr>
        <w:t xml:space="preserve"> </w:t>
      </w:r>
      <w:r w:rsidR="001C31B9" w:rsidRPr="00F64D3E">
        <w:rPr>
          <w:rPrChange w:id="6294" w:author="Sam Simpson" w:date="2011-09-13T13:20:00Z">
            <w:rPr>
              <w:highlight w:val="yellow"/>
            </w:rPr>
          </w:rPrChange>
        </w:rPr>
        <w:t>modification</w:t>
      </w:r>
      <w:r w:rsidR="008414AA" w:rsidRPr="00F64D3E">
        <w:rPr>
          <w:rPrChange w:id="6295" w:author="Sam Simpson" w:date="2011-09-13T13:20:00Z">
            <w:rPr>
              <w:highlight w:val="yellow"/>
            </w:rPr>
          </w:rPrChange>
        </w:rPr>
        <w:t xml:space="preserve"> </w:t>
      </w:r>
      <w:r w:rsidR="00412517" w:rsidRPr="00F64D3E">
        <w:rPr>
          <w:rPrChange w:id="6296" w:author="Sam Simpson" w:date="2011-09-13T13:20:00Z">
            <w:rPr>
              <w:highlight w:val="yellow"/>
            </w:rPr>
          </w:rPrChange>
        </w:rPr>
        <w:t>history of</w:t>
      </w:r>
      <w:ins w:id="6297" w:author="Sam Simpson" w:date="2011-09-13T13:19:00Z">
        <w:r w:rsidR="00E87895" w:rsidRPr="00F64D3E">
          <w:rPr>
            <w:rPrChange w:id="6298" w:author="Sam Simpson" w:date="2011-09-13T13:20:00Z">
              <w:rPr>
                <w:highlight w:val="yellow"/>
              </w:rPr>
            </w:rPrChange>
          </w:rPr>
          <w:t xml:space="preserve"> a</w:t>
        </w:r>
      </w:ins>
      <w:r w:rsidR="00412517" w:rsidRPr="00F64D3E">
        <w:rPr>
          <w:rPrChange w:id="6299" w:author="Sam Simpson" w:date="2011-09-13T13:20:00Z">
            <w:rPr>
              <w:highlight w:val="yellow"/>
            </w:rPr>
          </w:rPrChange>
        </w:rPr>
        <w:t xml:space="preserve"> </w:t>
      </w:r>
      <w:r w:rsidR="008414AA" w:rsidRPr="00F64D3E">
        <w:rPr>
          <w:rPrChange w:id="6300" w:author="Sam Simpson" w:date="2011-09-13T13:20:00Z">
            <w:rPr>
              <w:highlight w:val="yellow"/>
            </w:rPr>
          </w:rPrChange>
        </w:rPr>
        <w:t xml:space="preserve">file </w:t>
      </w:r>
      <w:del w:id="6301" w:author="Sam Simpson" w:date="2011-09-13T13:19:00Z">
        <w:r w:rsidR="008414AA" w:rsidRPr="00F64D3E" w:rsidDel="00E87895">
          <w:rPr>
            <w:rPrChange w:id="6302" w:author="Sam Simpson" w:date="2011-09-13T13:20:00Z">
              <w:rPr>
                <w:highlight w:val="yellow"/>
              </w:rPr>
            </w:rPrChange>
          </w:rPr>
          <w:delText xml:space="preserve">with </w:delText>
        </w:r>
      </w:del>
      <w:r w:rsidR="008414AA" w:rsidRPr="00F64D3E">
        <w:rPr>
          <w:rPrChange w:id="6303" w:author="Sam Simpson" w:date="2011-09-13T13:20:00Z">
            <w:rPr>
              <w:highlight w:val="yellow"/>
            </w:rPr>
          </w:rPrChange>
        </w:rPr>
        <w:t xml:space="preserve">in </w:t>
      </w:r>
      <w:r w:rsidR="00412517" w:rsidRPr="00F64D3E">
        <w:rPr>
          <w:rPrChange w:id="6304" w:author="Sam Simpson" w:date="2011-09-13T13:20:00Z">
            <w:rPr>
              <w:highlight w:val="yellow"/>
            </w:rPr>
          </w:rPrChange>
        </w:rPr>
        <w:t xml:space="preserve">the </w:t>
      </w:r>
      <w:r w:rsidR="008414AA" w:rsidRPr="00F64D3E">
        <w:rPr>
          <w:rPrChange w:id="6305" w:author="Sam Simpson" w:date="2011-09-13T13:20:00Z">
            <w:rPr>
              <w:highlight w:val="yellow"/>
            </w:rPr>
          </w:rPrChange>
        </w:rPr>
        <w:t xml:space="preserve">system to do statistics after </w:t>
      </w:r>
      <w:ins w:id="6306" w:author="Sam Simpson" w:date="2011-09-13T13:19:00Z">
        <w:r w:rsidR="00E87895" w:rsidRPr="00F64D3E">
          <w:rPr>
            <w:rPrChange w:id="6307" w:author="Sam Simpson" w:date="2011-09-13T13:20:00Z">
              <w:rPr>
                <w:highlight w:val="yellow"/>
              </w:rPr>
            </w:rPrChange>
          </w:rPr>
          <w:t xml:space="preserve">finishing the </w:t>
        </w:r>
      </w:ins>
      <w:r w:rsidR="008414AA" w:rsidRPr="00F64D3E">
        <w:rPr>
          <w:rPrChange w:id="6308" w:author="Sam Simpson" w:date="2011-09-13T13:20:00Z">
            <w:rPr>
              <w:highlight w:val="yellow"/>
            </w:rPr>
          </w:rPrChange>
        </w:rPr>
        <w:t>work</w:t>
      </w:r>
      <w:del w:id="6309" w:author="Sam Simpson" w:date="2011-09-13T13:19:00Z">
        <w:r w:rsidR="008414AA" w:rsidRPr="00F64D3E" w:rsidDel="00E87895">
          <w:rPr>
            <w:rPrChange w:id="6310" w:author="Sam Simpson" w:date="2011-09-13T13:20:00Z">
              <w:rPr>
                <w:highlight w:val="yellow"/>
              </w:rPr>
            </w:rPrChange>
          </w:rPr>
          <w:delText>ing.</w:delText>
        </w:r>
      </w:del>
      <w:ins w:id="6311" w:author="Sam Simpson" w:date="2011-09-13T13:19:00Z">
        <w:r w:rsidR="00E87895" w:rsidRPr="001F6FA5">
          <w:t>.</w:t>
        </w:r>
      </w:ins>
    </w:p>
    <w:p w:rsidR="00DD21E6" w:rsidRPr="00CE4FDF" w:rsidRDefault="004F13A1">
      <w:pPr>
        <w:spacing w:line="360" w:lineRule="auto"/>
        <w:rPr>
          <w:rPrChange w:id="6312" w:author="Sam Simpson" w:date="2011-09-13T10:08:00Z">
            <w:rPr>
              <w:highlight w:val="yellow"/>
            </w:rPr>
          </w:rPrChange>
        </w:rPr>
        <w:pPrChange w:id="6313" w:author="Sam" w:date="2011-09-12T19:53:00Z">
          <w:pPr/>
        </w:pPrChange>
      </w:pPr>
      <w:r w:rsidRPr="00CE4FDF">
        <w:rPr>
          <w:rPrChange w:id="6314" w:author="Sam Simpson" w:date="2011-09-13T10:08:00Z">
            <w:rPr>
              <w:highlight w:val="yellow"/>
            </w:rPr>
          </w:rPrChange>
        </w:rPr>
        <w:t xml:space="preserve">For </w:t>
      </w:r>
      <w:del w:id="6315" w:author="Sam Simpson" w:date="2011-09-13T10:13:00Z">
        <w:r w:rsidRPr="00CE4FDF" w:rsidDel="00D43464">
          <w:rPr>
            <w:rPrChange w:id="6316" w:author="Sam Simpson" w:date="2011-09-13T10:08:00Z">
              <w:rPr>
                <w:highlight w:val="yellow"/>
              </w:rPr>
            </w:rPrChange>
          </w:rPr>
          <w:delText xml:space="preserve">some kind of </w:delText>
        </w:r>
      </w:del>
      <w:r w:rsidRPr="00CE4FDF">
        <w:rPr>
          <w:rPrChange w:id="6317" w:author="Sam Simpson" w:date="2011-09-13T10:08:00Z">
            <w:rPr>
              <w:highlight w:val="yellow"/>
            </w:rPr>
          </w:rPrChange>
        </w:rPr>
        <w:t xml:space="preserve">users who enjoy </w:t>
      </w:r>
      <w:del w:id="6318" w:author="Sam Simpson" w:date="2011-09-13T10:13:00Z">
        <w:r w:rsidRPr="00CE4FDF" w:rsidDel="00D43464">
          <w:rPr>
            <w:rPrChange w:id="6319" w:author="Sam Simpson" w:date="2011-09-13T10:08:00Z">
              <w:rPr>
                <w:highlight w:val="yellow"/>
              </w:rPr>
            </w:rPrChange>
          </w:rPr>
          <w:delText xml:space="preserve">in </w:delText>
        </w:r>
      </w:del>
      <w:r w:rsidRPr="00CE4FDF">
        <w:rPr>
          <w:rPrChange w:id="6320" w:author="Sam Simpson" w:date="2011-09-13T10:08:00Z">
            <w:rPr>
              <w:highlight w:val="yellow"/>
            </w:rPr>
          </w:rPrChange>
        </w:rPr>
        <w:t xml:space="preserve">working </w:t>
      </w:r>
      <w:del w:id="6321" w:author="Sam Simpson" w:date="2011-09-13T10:13:00Z">
        <w:r w:rsidRPr="00CE4FDF" w:rsidDel="00D43464">
          <w:rPr>
            <w:rPrChange w:id="6322" w:author="Sam Simpson" w:date="2011-09-13T10:08:00Z">
              <w:rPr>
                <w:highlight w:val="yellow"/>
              </w:rPr>
            </w:rPrChange>
          </w:rPr>
          <w:delText xml:space="preserve">in </w:delText>
        </w:r>
      </w:del>
      <w:ins w:id="6323" w:author="Sam Simpson" w:date="2011-09-13T10:13:00Z">
        <w:r w:rsidR="00D43464">
          <w:t>on</w:t>
        </w:r>
        <w:r w:rsidR="00D43464" w:rsidRPr="00CE4FDF">
          <w:rPr>
            <w:rPrChange w:id="6324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325" w:author="Sam Simpson" w:date="2011-09-13T10:08:00Z">
            <w:rPr>
              <w:highlight w:val="yellow"/>
            </w:rPr>
          </w:rPrChange>
        </w:rPr>
        <w:t xml:space="preserve">different working environments, the system </w:t>
      </w:r>
      <w:del w:id="6326" w:author="Sam Simpson" w:date="2011-09-13T10:13:00Z">
        <w:r w:rsidRPr="00CE4FDF" w:rsidDel="00D43464">
          <w:rPr>
            <w:rPrChange w:id="6327" w:author="Sam Simpson" w:date="2011-09-13T10:08:00Z">
              <w:rPr>
                <w:highlight w:val="yellow"/>
              </w:rPr>
            </w:rPrChange>
          </w:rPr>
          <w:delText xml:space="preserve">at least </w:delText>
        </w:r>
      </w:del>
      <w:r w:rsidRPr="00CE4FDF">
        <w:rPr>
          <w:rPrChange w:id="6328" w:author="Sam Simpson" w:date="2011-09-13T10:08:00Z">
            <w:rPr>
              <w:highlight w:val="yellow"/>
            </w:rPr>
          </w:rPrChange>
        </w:rPr>
        <w:t xml:space="preserve">can be used as a platform </w:t>
      </w:r>
      <w:r w:rsidR="004537AF" w:rsidRPr="00CE4FDF">
        <w:rPr>
          <w:rPrChange w:id="6329" w:author="Sam Simpson" w:date="2011-09-13T10:08:00Z">
            <w:rPr>
              <w:highlight w:val="yellow"/>
            </w:rPr>
          </w:rPrChange>
        </w:rPr>
        <w:t>to transfer the latest version</w:t>
      </w:r>
      <w:r w:rsidRPr="00CE4FDF">
        <w:rPr>
          <w:rPrChange w:id="6330" w:author="Sam Simpson" w:date="2011-09-13T10:08:00Z">
            <w:rPr>
              <w:highlight w:val="yellow"/>
            </w:rPr>
          </w:rPrChange>
        </w:rPr>
        <w:t xml:space="preserve"> of</w:t>
      </w:r>
      <w:ins w:id="6331" w:author="Sam Simpson" w:date="2011-09-13T10:13:00Z">
        <w:r w:rsidR="00D43464">
          <w:t xml:space="preserve"> a</w:t>
        </w:r>
      </w:ins>
      <w:r w:rsidRPr="00CE4FDF">
        <w:rPr>
          <w:rPrChange w:id="6332" w:author="Sam Simpson" w:date="2011-09-13T10:08:00Z">
            <w:rPr>
              <w:highlight w:val="yellow"/>
            </w:rPr>
          </w:rPrChange>
        </w:rPr>
        <w:t xml:space="preserve"> file</w:t>
      </w:r>
      <w:r w:rsidR="004537AF" w:rsidRPr="00CE4FDF">
        <w:rPr>
          <w:rPrChange w:id="6333" w:author="Sam Simpson" w:date="2011-09-13T10:08:00Z">
            <w:rPr>
              <w:highlight w:val="yellow"/>
            </w:rPr>
          </w:rPrChange>
        </w:rPr>
        <w:t xml:space="preserve"> </w:t>
      </w:r>
      <w:r w:rsidRPr="00CE4FDF">
        <w:rPr>
          <w:rPrChange w:id="6334" w:author="Sam Simpson" w:date="2011-09-13T10:08:00Z">
            <w:rPr>
              <w:highlight w:val="yellow"/>
            </w:rPr>
          </w:rPrChange>
        </w:rPr>
        <w:t xml:space="preserve">to </w:t>
      </w:r>
      <w:del w:id="6335" w:author="Sam Simpson" w:date="2011-09-13T10:13:00Z">
        <w:r w:rsidRPr="00CE4FDF" w:rsidDel="00D43464">
          <w:rPr>
            <w:rPrChange w:id="6336" w:author="Sam Simpson" w:date="2011-09-13T10:08:00Z">
              <w:rPr>
                <w:highlight w:val="yellow"/>
              </w:rPr>
            </w:rPrChange>
          </w:rPr>
          <w:delText xml:space="preserve">their </w:delText>
        </w:r>
      </w:del>
      <w:ins w:id="6337" w:author="Sam Simpson" w:date="2011-09-13T10:13:00Z">
        <w:r w:rsidR="00D43464">
          <w:t>a</w:t>
        </w:r>
        <w:r w:rsidR="00D43464" w:rsidRPr="00CE4FDF">
          <w:rPr>
            <w:rPrChange w:id="6338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339" w:author="Sam Simpson" w:date="2011-09-13T10:08:00Z">
            <w:rPr>
              <w:highlight w:val="yellow"/>
            </w:rPr>
          </w:rPrChange>
        </w:rPr>
        <w:t xml:space="preserve">computer </w:t>
      </w:r>
      <w:del w:id="6340" w:author="Sam Simpson" w:date="2011-09-13T10:13:00Z">
        <w:r w:rsidRPr="00CE4FDF" w:rsidDel="00D43464">
          <w:rPr>
            <w:rPrChange w:id="6341" w:author="Sam Simpson" w:date="2011-09-13T10:08:00Z">
              <w:rPr>
                <w:highlight w:val="yellow"/>
              </w:rPr>
            </w:rPrChange>
          </w:rPr>
          <w:delText xml:space="preserve">at </w:delText>
        </w:r>
      </w:del>
      <w:r w:rsidRPr="00CE4FDF">
        <w:rPr>
          <w:rPrChange w:id="6342" w:author="Sam Simpson" w:date="2011-09-13T10:08:00Z">
            <w:rPr>
              <w:highlight w:val="yellow"/>
            </w:rPr>
          </w:rPrChange>
        </w:rPr>
        <w:t>anywhere.</w:t>
      </w:r>
      <w:ins w:id="6343" w:author="Sam Simpson" w:date="2011-09-13T10:13:00Z">
        <w:r w:rsidR="00D43464">
          <w:t xml:space="preserve"> The u</w:t>
        </w:r>
      </w:ins>
      <w:del w:id="6344" w:author="Sam Simpson" w:date="2011-09-13T10:13:00Z">
        <w:r w:rsidRPr="00CE4FDF" w:rsidDel="00D43464">
          <w:rPr>
            <w:rPrChange w:id="6345" w:author="Sam Simpson" w:date="2011-09-13T10:08:00Z">
              <w:rPr>
                <w:highlight w:val="yellow"/>
              </w:rPr>
            </w:rPrChange>
          </w:rPr>
          <w:delText xml:space="preserve"> </w:delText>
        </w:r>
        <w:r w:rsidR="00BE7FBF" w:rsidRPr="00CE4FDF" w:rsidDel="00D43464">
          <w:rPr>
            <w:rPrChange w:id="6346" w:author="Sam Simpson" w:date="2011-09-13T10:08:00Z">
              <w:rPr>
                <w:highlight w:val="yellow"/>
              </w:rPr>
            </w:rPrChange>
          </w:rPr>
          <w:delText>U</w:delText>
        </w:r>
      </w:del>
      <w:r w:rsidR="00DD21E6" w:rsidRPr="00CE4FDF">
        <w:rPr>
          <w:rPrChange w:id="6347" w:author="Sam Simpson" w:date="2011-09-13T10:08:00Z">
            <w:rPr>
              <w:highlight w:val="yellow"/>
            </w:rPr>
          </w:rPrChange>
        </w:rPr>
        <w:t xml:space="preserve">ser can commit a </w:t>
      </w:r>
      <w:r w:rsidR="00BE7FBF" w:rsidRPr="00CE4FDF">
        <w:rPr>
          <w:rPrChange w:id="6348" w:author="Sam Simpson" w:date="2011-09-13T10:08:00Z">
            <w:rPr>
              <w:highlight w:val="yellow"/>
            </w:rPr>
          </w:rPrChange>
        </w:rPr>
        <w:t>file</w:t>
      </w:r>
      <w:r w:rsidR="00DD21E6" w:rsidRPr="00CE4FDF">
        <w:rPr>
          <w:rPrChange w:id="6349" w:author="Sam Simpson" w:date="2011-09-13T10:08:00Z">
            <w:rPr>
              <w:highlight w:val="yellow"/>
            </w:rPr>
          </w:rPrChange>
        </w:rPr>
        <w:t xml:space="preserve"> </w:t>
      </w:r>
      <w:r w:rsidR="001C31B9" w:rsidRPr="00CE4FDF">
        <w:rPr>
          <w:rPrChange w:id="6350" w:author="Sam Simpson" w:date="2011-09-13T10:08:00Z">
            <w:rPr>
              <w:highlight w:val="yellow"/>
            </w:rPr>
          </w:rPrChange>
        </w:rPr>
        <w:t>modification</w:t>
      </w:r>
      <w:r w:rsidR="00DD21E6" w:rsidRPr="00CE4FDF">
        <w:rPr>
          <w:rPrChange w:id="6351" w:author="Sam Simpson" w:date="2011-09-13T10:08:00Z">
            <w:rPr>
              <w:highlight w:val="yellow"/>
            </w:rPr>
          </w:rPrChange>
        </w:rPr>
        <w:t xml:space="preserve"> for a new version, </w:t>
      </w:r>
      <w:ins w:id="6352" w:author="Sam Simpson" w:date="2011-09-13T10:13:00Z">
        <w:r w:rsidR="00CB7C14">
          <w:t xml:space="preserve">and </w:t>
        </w:r>
      </w:ins>
      <w:r w:rsidR="00DD21E6" w:rsidRPr="00CE4FDF">
        <w:rPr>
          <w:rPrChange w:id="6353" w:author="Sam Simpson" w:date="2011-09-13T10:08:00Z">
            <w:rPr>
              <w:highlight w:val="yellow"/>
            </w:rPr>
          </w:rPrChange>
        </w:rPr>
        <w:t>after that, they can download the new version</w:t>
      </w:r>
      <w:ins w:id="6354" w:author="Sam Simpson" w:date="2011-09-13T10:14:00Z">
        <w:r w:rsidR="00CB7C14">
          <w:t>,</w:t>
        </w:r>
      </w:ins>
      <w:r w:rsidR="00DD21E6" w:rsidRPr="00CE4FDF">
        <w:rPr>
          <w:rPrChange w:id="6355" w:author="Sam Simpson" w:date="2011-09-13T10:08:00Z">
            <w:rPr>
              <w:highlight w:val="yellow"/>
            </w:rPr>
          </w:rPrChange>
        </w:rPr>
        <w:t xml:space="preserve"> no matter where they are.</w:t>
      </w:r>
    </w:p>
    <w:p w:rsidR="00EB30F6" w:rsidRPr="00CE4FDF" w:rsidRDefault="00EB30F6">
      <w:pPr>
        <w:spacing w:line="360" w:lineRule="auto"/>
        <w:rPr>
          <w:rPrChange w:id="6356" w:author="Sam Simpson" w:date="2011-09-13T10:08:00Z">
            <w:rPr>
              <w:highlight w:val="yellow"/>
            </w:rPr>
          </w:rPrChange>
        </w:rPr>
        <w:pPrChange w:id="6357" w:author="Sam" w:date="2011-09-12T19:53:00Z">
          <w:pPr/>
        </w:pPrChange>
      </w:pPr>
      <w:r w:rsidRPr="00CE4FDF">
        <w:rPr>
          <w:rPrChange w:id="6358" w:author="Sam Simpson" w:date="2011-09-13T10:08:00Z">
            <w:rPr>
              <w:highlight w:val="yellow"/>
            </w:rPr>
          </w:rPrChange>
        </w:rPr>
        <w:t xml:space="preserve">To clearly identify each </w:t>
      </w:r>
      <w:del w:id="6359" w:author="Sam Simpson" w:date="2011-09-13T10:14:00Z">
        <w:r w:rsidRPr="00CE4FDF" w:rsidDel="00CB7C14">
          <w:rPr>
            <w:rPrChange w:id="6360" w:author="Sam Simpson" w:date="2011-09-13T10:08:00Z">
              <w:rPr>
                <w:highlight w:val="yellow"/>
              </w:rPr>
            </w:rPrChange>
          </w:rPr>
          <w:delText xml:space="preserve">time of </w:delText>
        </w:r>
      </w:del>
      <w:r w:rsidR="001C31B9" w:rsidRPr="00CE4FDF">
        <w:rPr>
          <w:rPrChange w:id="6361" w:author="Sam Simpson" w:date="2011-09-13T10:08:00Z">
            <w:rPr>
              <w:highlight w:val="yellow"/>
            </w:rPr>
          </w:rPrChange>
        </w:rPr>
        <w:t>modification</w:t>
      </w:r>
      <w:ins w:id="6362" w:author="Sam Simpson" w:date="2011-09-13T10:14:00Z">
        <w:r w:rsidR="00CB7C14" w:rsidRPr="00CB7C14">
          <w:rPr>
            <w:rFonts w:hint="eastAsia"/>
          </w:rPr>
          <w:t xml:space="preserve"> </w:t>
        </w:r>
        <w:r w:rsidR="00CB7C14" w:rsidRPr="00143822">
          <w:rPr>
            <w:rFonts w:hint="eastAsia"/>
          </w:rPr>
          <w:t>time</w:t>
        </w:r>
      </w:ins>
      <w:r w:rsidRPr="00CE4FDF">
        <w:rPr>
          <w:rPrChange w:id="6363" w:author="Sam Simpson" w:date="2011-09-13T10:08:00Z">
            <w:rPr>
              <w:highlight w:val="yellow"/>
            </w:rPr>
          </w:rPrChange>
        </w:rPr>
        <w:t xml:space="preserve">, </w:t>
      </w:r>
      <w:ins w:id="6364" w:author="Sam Simpson" w:date="2011-09-13T10:14:00Z">
        <w:r w:rsidR="00CB7C14">
          <w:t xml:space="preserve">the </w:t>
        </w:r>
      </w:ins>
      <w:r w:rsidRPr="00CE4FDF">
        <w:rPr>
          <w:rPrChange w:id="6365" w:author="Sam Simpson" w:date="2011-09-13T10:08:00Z">
            <w:rPr>
              <w:highlight w:val="yellow"/>
            </w:rPr>
          </w:rPrChange>
        </w:rPr>
        <w:t>user need</w:t>
      </w:r>
      <w:ins w:id="6366" w:author="Sam Simpson" w:date="2011-09-13T10:14:00Z">
        <w:r w:rsidR="00CB7C14">
          <w:t>s</w:t>
        </w:r>
      </w:ins>
      <w:r w:rsidRPr="00CE4FDF">
        <w:rPr>
          <w:rPrChange w:id="6367" w:author="Sam Simpson" w:date="2011-09-13T10:08:00Z">
            <w:rPr>
              <w:highlight w:val="yellow"/>
            </w:rPr>
          </w:rPrChange>
        </w:rPr>
        <w:t xml:space="preserve"> to input some description</w:t>
      </w:r>
      <w:ins w:id="6368" w:author="Sam Simpson" w:date="2011-09-13T10:14:00Z">
        <w:r w:rsidR="00CB7C14">
          <w:t>s</w:t>
        </w:r>
      </w:ins>
      <w:r w:rsidRPr="00CE4FDF">
        <w:rPr>
          <w:rPrChange w:id="6369" w:author="Sam Simpson" w:date="2011-09-13T10:08:00Z">
            <w:rPr>
              <w:highlight w:val="yellow"/>
            </w:rPr>
          </w:rPrChange>
        </w:rPr>
        <w:t xml:space="preserve"> to</w:t>
      </w:r>
      <w:ins w:id="6370" w:author="Sam Simpson" w:date="2011-09-13T10:14:00Z">
        <w:r w:rsidR="00CB7C14">
          <w:t xml:space="preserve"> the</w:t>
        </w:r>
      </w:ins>
      <w:r w:rsidRPr="00CE4FDF">
        <w:rPr>
          <w:rPrChange w:id="6371" w:author="Sam Simpson" w:date="2011-09-13T10:08:00Z">
            <w:rPr>
              <w:highlight w:val="yellow"/>
            </w:rPr>
          </w:rPrChange>
        </w:rPr>
        <w:t xml:space="preserve"> file </w:t>
      </w:r>
      <w:del w:id="6372" w:author="Sam Simpson" w:date="2011-09-13T10:14:00Z">
        <w:r w:rsidRPr="00CE4FDF" w:rsidDel="00CB7C14">
          <w:rPr>
            <w:rPrChange w:id="6373" w:author="Sam Simpson" w:date="2011-09-13T10:08:00Z">
              <w:rPr>
                <w:highlight w:val="yellow"/>
              </w:rPr>
            </w:rPrChange>
          </w:rPr>
          <w:delText xml:space="preserve">when </w:delText>
        </w:r>
      </w:del>
      <w:ins w:id="6374" w:author="Sam Simpson" w:date="2011-09-13T10:14:00Z">
        <w:r w:rsidR="00CB7C14">
          <w:t>each</w:t>
        </w:r>
      </w:ins>
      <w:del w:id="6375" w:author="Sam Simpson" w:date="2011-09-13T10:14:00Z">
        <w:r w:rsidRPr="00CE4FDF" w:rsidDel="00CB7C14">
          <w:rPr>
            <w:rPrChange w:id="6376" w:author="Sam Simpson" w:date="2011-09-13T10:08:00Z">
              <w:rPr>
                <w:highlight w:val="yellow"/>
              </w:rPr>
            </w:rPrChange>
          </w:rPr>
          <w:delText>every</w:delText>
        </w:r>
      </w:del>
      <w:r w:rsidRPr="00CE4FDF">
        <w:rPr>
          <w:rPrChange w:id="6377" w:author="Sam Simpson" w:date="2011-09-13T10:08:00Z">
            <w:rPr>
              <w:highlight w:val="yellow"/>
            </w:rPr>
          </w:rPrChange>
        </w:rPr>
        <w:t xml:space="preserve"> time </w:t>
      </w:r>
      <w:del w:id="6378" w:author="Sam Simpson" w:date="2011-09-13T10:14:00Z">
        <w:r w:rsidRPr="00CE4FDF" w:rsidDel="00CB7C14">
          <w:rPr>
            <w:rPrChange w:id="6379" w:author="Sam Simpson" w:date="2011-09-13T10:08:00Z">
              <w:rPr>
                <w:highlight w:val="yellow"/>
              </w:rPr>
            </w:rPrChange>
          </w:rPr>
          <w:delText>he/she</w:delText>
        </w:r>
      </w:del>
      <w:ins w:id="6380" w:author="Sam Simpson" w:date="2011-09-13T10:14:00Z">
        <w:r w:rsidR="00CB7C14">
          <w:t>it is</w:t>
        </w:r>
      </w:ins>
      <w:r w:rsidRPr="00CE4FDF">
        <w:rPr>
          <w:rPrChange w:id="6381" w:author="Sam Simpson" w:date="2011-09-13T10:08:00Z">
            <w:rPr>
              <w:highlight w:val="yellow"/>
            </w:rPr>
          </w:rPrChange>
        </w:rPr>
        <w:t xml:space="preserve"> commit</w:t>
      </w:r>
      <w:ins w:id="6382" w:author="Sam Simpson" w:date="2011-09-13T10:14:00Z">
        <w:r w:rsidR="00CB7C14">
          <w:t>ted</w:t>
        </w:r>
      </w:ins>
      <w:del w:id="6383" w:author="Sam Simpson" w:date="2011-09-13T10:14:00Z">
        <w:r w:rsidRPr="00CE4FDF" w:rsidDel="00CB7C14">
          <w:rPr>
            <w:rPrChange w:id="6384" w:author="Sam Simpson" w:date="2011-09-13T10:08:00Z">
              <w:rPr>
                <w:highlight w:val="yellow"/>
              </w:rPr>
            </w:rPrChange>
          </w:rPr>
          <w:delText xml:space="preserve"> it</w:delText>
        </w:r>
      </w:del>
      <w:r w:rsidRPr="00CE4FDF">
        <w:rPr>
          <w:rPrChange w:id="6385" w:author="Sam Simpson" w:date="2011-09-13T10:08:00Z">
            <w:rPr>
              <w:highlight w:val="yellow"/>
            </w:rPr>
          </w:rPrChange>
        </w:rPr>
        <w:t xml:space="preserve">. At the same time, the file size and the commit time will be recorded in the file database. The type of operation will also </w:t>
      </w:r>
      <w:del w:id="6386" w:author="Sam Simpson" w:date="2011-09-13T10:15:00Z">
        <w:r w:rsidRPr="00CE4FDF" w:rsidDel="00E301AE">
          <w:rPr>
            <w:rPrChange w:id="6387" w:author="Sam Simpson" w:date="2011-09-13T10:08:00Z">
              <w:rPr>
                <w:highlight w:val="yellow"/>
              </w:rPr>
            </w:rPrChange>
          </w:rPr>
          <w:delText xml:space="preserve">can </w:delText>
        </w:r>
      </w:del>
      <w:r w:rsidRPr="00CE4FDF">
        <w:rPr>
          <w:rPrChange w:id="6388" w:author="Sam Simpson" w:date="2011-09-13T10:08:00Z">
            <w:rPr>
              <w:highlight w:val="yellow"/>
            </w:rPr>
          </w:rPrChange>
        </w:rPr>
        <w:t>be identified and stored as an operation code</w:t>
      </w:r>
      <w:r w:rsidR="000B3944" w:rsidRPr="00CE4FDF">
        <w:rPr>
          <w:rPrChange w:id="6389" w:author="Sam Simpson" w:date="2011-09-13T10:08:00Z">
            <w:rPr>
              <w:highlight w:val="yellow"/>
            </w:rPr>
          </w:rPrChange>
        </w:rPr>
        <w:t xml:space="preserve"> (int type)</w:t>
      </w:r>
      <w:r w:rsidRPr="00CE4FDF">
        <w:rPr>
          <w:rPrChange w:id="6390" w:author="Sam Simpson" w:date="2011-09-13T10:08:00Z">
            <w:rPr>
              <w:highlight w:val="yellow"/>
            </w:rPr>
          </w:rPrChange>
        </w:rPr>
        <w:t xml:space="preserve"> in the database table</w:t>
      </w:r>
      <w:r w:rsidR="000B3944" w:rsidRPr="00CE4FDF">
        <w:rPr>
          <w:rPrChange w:id="6391" w:author="Sam Simpson" w:date="2011-09-13T10:08:00Z">
            <w:rPr>
              <w:highlight w:val="yellow"/>
            </w:rPr>
          </w:rPrChange>
        </w:rPr>
        <w:t xml:space="preserve">, </w:t>
      </w:r>
      <w:del w:id="6392" w:author="Sam Simpson" w:date="2011-09-13T10:15:00Z">
        <w:r w:rsidR="000B3944" w:rsidRPr="00CE4FDF" w:rsidDel="00E301AE">
          <w:rPr>
            <w:rPrChange w:id="6393" w:author="Sam Simpson" w:date="2011-09-13T10:08:00Z">
              <w:rPr>
                <w:highlight w:val="yellow"/>
              </w:rPr>
            </w:rPrChange>
          </w:rPr>
          <w:delText xml:space="preserve">this </w:delText>
        </w:r>
      </w:del>
      <w:ins w:id="6394" w:author="Sam Simpson" w:date="2011-09-13T10:15:00Z">
        <w:r w:rsidR="00E301AE">
          <w:t>in order to</w:t>
        </w:r>
      </w:ins>
      <w:del w:id="6395" w:author="Sam Simpson" w:date="2011-09-13T10:15:00Z">
        <w:r w:rsidR="000B3944" w:rsidRPr="00CE4FDF" w:rsidDel="00E301AE">
          <w:rPr>
            <w:rPrChange w:id="6396" w:author="Sam Simpson" w:date="2011-09-13T10:08:00Z">
              <w:rPr>
                <w:highlight w:val="yellow"/>
              </w:rPr>
            </w:rPrChange>
          </w:rPr>
          <w:delText>is to</w:delText>
        </w:r>
      </w:del>
      <w:r w:rsidR="000B3944" w:rsidRPr="00CE4FDF">
        <w:rPr>
          <w:rPrChange w:id="6397" w:author="Sam Simpson" w:date="2011-09-13T10:08:00Z">
            <w:rPr>
              <w:highlight w:val="yellow"/>
            </w:rPr>
          </w:rPrChange>
        </w:rPr>
        <w:t xml:space="preserve"> reduce database storage and avoid unsynchronised name </w:t>
      </w:r>
      <w:del w:id="6398" w:author="Sam Simpson" w:date="2011-09-13T10:15:00Z">
        <w:r w:rsidR="000B3944" w:rsidRPr="00CE4FDF" w:rsidDel="00E301AE">
          <w:rPr>
            <w:rPrChange w:id="6399" w:author="Sam Simpson" w:date="2011-09-13T10:08:00Z">
              <w:rPr>
                <w:highlight w:val="yellow"/>
              </w:rPr>
            </w:rPrChange>
          </w:rPr>
          <w:delText xml:space="preserve">to </w:delText>
        </w:r>
      </w:del>
      <w:r w:rsidR="000B3944" w:rsidRPr="00CE4FDF">
        <w:rPr>
          <w:rPrChange w:id="6400" w:author="Sam Simpson" w:date="2011-09-13T10:08:00Z">
            <w:rPr>
              <w:highlight w:val="yellow"/>
            </w:rPr>
          </w:rPrChange>
        </w:rPr>
        <w:t>be</w:t>
      </w:r>
      <w:ins w:id="6401" w:author="Sam Simpson" w:date="2011-09-13T10:15:00Z">
        <w:r w:rsidR="00E301AE">
          <w:t>ing</w:t>
        </w:r>
      </w:ins>
      <w:r w:rsidR="000B3944" w:rsidRPr="00CE4FDF">
        <w:rPr>
          <w:rPrChange w:id="6402" w:author="Sam Simpson" w:date="2011-09-13T10:08:00Z">
            <w:rPr>
              <w:highlight w:val="yellow"/>
            </w:rPr>
          </w:rPrChange>
        </w:rPr>
        <w:t xml:space="preserve"> confused</w:t>
      </w:r>
      <w:r w:rsidR="000E38D2" w:rsidRPr="00CE4FDF">
        <w:rPr>
          <w:rPrChange w:id="6403" w:author="Sam Simpson" w:date="2011-09-13T10:08:00Z">
            <w:rPr>
              <w:highlight w:val="yellow"/>
            </w:rPr>
          </w:rPrChange>
        </w:rPr>
        <w:t xml:space="preserve"> in the future</w:t>
      </w:r>
      <w:r w:rsidRPr="00CE4FDF">
        <w:rPr>
          <w:rPrChange w:id="6404" w:author="Sam Simpson" w:date="2011-09-13T10:08:00Z">
            <w:rPr>
              <w:highlight w:val="yellow"/>
            </w:rPr>
          </w:rPrChange>
        </w:rPr>
        <w:t>.</w:t>
      </w:r>
    </w:p>
    <w:p w:rsidR="009A237B" w:rsidRPr="00CE4FDF" w:rsidRDefault="001212C9">
      <w:pPr>
        <w:spacing w:line="360" w:lineRule="auto"/>
        <w:rPr>
          <w:rPrChange w:id="6405" w:author="Sam Simpson" w:date="2011-09-13T10:08:00Z">
            <w:rPr>
              <w:highlight w:val="yellow"/>
            </w:rPr>
          </w:rPrChange>
        </w:rPr>
        <w:pPrChange w:id="6406" w:author="Sam" w:date="2011-09-12T19:53:00Z">
          <w:pPr/>
        </w:pPrChange>
      </w:pPr>
      <w:del w:id="6407" w:author="Sam Simpson" w:date="2011-09-13T10:15:00Z">
        <w:r w:rsidRPr="00CE4FDF" w:rsidDel="00E301AE">
          <w:rPr>
            <w:rPrChange w:id="6408" w:author="Sam Simpson" w:date="2011-09-13T10:08:00Z">
              <w:rPr>
                <w:highlight w:val="yellow"/>
              </w:rPr>
            </w:rPrChange>
          </w:rPr>
          <w:delText>Of course, e</w:delText>
        </w:r>
      </w:del>
      <w:ins w:id="6409" w:author="Sam Simpson" w:date="2011-09-13T10:15:00Z">
        <w:r w:rsidR="00E301AE">
          <w:t>E</w:t>
        </w:r>
      </w:ins>
      <w:r w:rsidRPr="00CE4FDF">
        <w:rPr>
          <w:rPrChange w:id="6410" w:author="Sam Simpson" w:date="2011-09-13T10:08:00Z">
            <w:rPr>
              <w:highlight w:val="yellow"/>
            </w:rPr>
          </w:rPrChange>
        </w:rPr>
        <w:t xml:space="preserve">ach time </w:t>
      </w:r>
      <w:del w:id="6411" w:author="Sam Simpson" w:date="2011-09-13T10:15:00Z">
        <w:r w:rsidRPr="00CE4FDF" w:rsidDel="00E301AE">
          <w:rPr>
            <w:rPrChange w:id="6412" w:author="Sam Simpson" w:date="2011-09-13T10:08:00Z">
              <w:rPr>
                <w:highlight w:val="yellow"/>
              </w:rPr>
            </w:rPrChange>
          </w:rPr>
          <w:delText xml:space="preserve">of </w:delText>
        </w:r>
      </w:del>
      <w:ins w:id="6413" w:author="Sam Simpson" w:date="2011-09-13T10:15:00Z">
        <w:r w:rsidR="00E301AE">
          <w:t>a</w:t>
        </w:r>
        <w:r w:rsidR="00E301AE" w:rsidRPr="00CE4FDF">
          <w:rPr>
            <w:rPrChange w:id="6414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415" w:author="Sam Simpson" w:date="2011-09-13T10:08:00Z">
            <w:rPr>
              <w:highlight w:val="yellow"/>
            </w:rPr>
          </w:rPrChange>
        </w:rPr>
        <w:t xml:space="preserve">file </w:t>
      </w:r>
      <w:ins w:id="6416" w:author="Sam Simpson" w:date="2011-09-13T10:15:00Z">
        <w:r w:rsidR="00E301AE">
          <w:t xml:space="preserve">is </w:t>
        </w:r>
      </w:ins>
      <w:r w:rsidRPr="00CE4FDF">
        <w:rPr>
          <w:rPrChange w:id="6417" w:author="Sam Simpson" w:date="2011-09-13T10:08:00Z">
            <w:rPr>
              <w:highlight w:val="yellow"/>
            </w:rPr>
          </w:rPrChange>
        </w:rPr>
        <w:t>commit</w:t>
      </w:r>
      <w:ins w:id="6418" w:author="Sam Simpson" w:date="2011-09-13T10:15:00Z">
        <w:r w:rsidR="005F4A4F">
          <w:t>ted, it</w:t>
        </w:r>
      </w:ins>
      <w:r w:rsidRPr="00CE4FDF">
        <w:rPr>
          <w:rPrChange w:id="6419" w:author="Sam Simpson" w:date="2011-09-13T10:08:00Z">
            <w:rPr>
              <w:highlight w:val="yellow"/>
            </w:rPr>
          </w:rPrChange>
        </w:rPr>
        <w:t xml:space="preserve"> will generate a new version number of th</w:t>
      </w:r>
      <w:ins w:id="6420" w:author="Sam Simpson" w:date="2011-09-13T10:15:00Z">
        <w:r w:rsidR="005F4A4F">
          <w:t>e</w:t>
        </w:r>
      </w:ins>
      <w:del w:id="6421" w:author="Sam Simpson" w:date="2011-09-13T10:15:00Z">
        <w:r w:rsidRPr="00CE4FDF" w:rsidDel="005F4A4F">
          <w:rPr>
            <w:rPrChange w:id="6422" w:author="Sam Simpson" w:date="2011-09-13T10:08:00Z">
              <w:rPr>
                <w:highlight w:val="yellow"/>
              </w:rPr>
            </w:rPrChange>
          </w:rPr>
          <w:delText>is</w:delText>
        </w:r>
      </w:del>
      <w:r w:rsidRPr="00CE4FDF">
        <w:rPr>
          <w:rPrChange w:id="6423" w:author="Sam Simpson" w:date="2011-09-13T10:08:00Z">
            <w:rPr>
              <w:highlight w:val="yellow"/>
            </w:rPr>
          </w:rPrChange>
        </w:rPr>
        <w:t xml:space="preserve"> file. </w:t>
      </w:r>
      <w:del w:id="6424" w:author="Sam Simpson" w:date="2011-09-13T10:16:00Z">
        <w:r w:rsidRPr="00CE4FDF" w:rsidDel="005F4A4F">
          <w:rPr>
            <w:rPrChange w:id="6425" w:author="Sam Simpson" w:date="2011-09-13T10:08:00Z">
              <w:rPr>
                <w:highlight w:val="yellow"/>
              </w:rPr>
            </w:rPrChange>
          </w:rPr>
          <w:delText xml:space="preserve">At </w:delText>
        </w:r>
      </w:del>
      <w:ins w:id="6426" w:author="Sam Simpson" w:date="2011-09-13T10:16:00Z">
        <w:r w:rsidR="005F4A4F">
          <w:t>The</w:t>
        </w:r>
        <w:r w:rsidR="005F4A4F" w:rsidRPr="00CE4FDF">
          <w:rPr>
            <w:rPrChange w:id="6427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428" w:author="Sam Simpson" w:date="2011-09-13T10:08:00Z">
            <w:rPr>
              <w:highlight w:val="yellow"/>
            </w:rPr>
          </w:rPrChange>
        </w:rPr>
        <w:t xml:space="preserve">first time </w:t>
      </w:r>
      <w:ins w:id="6429" w:author="Sam Simpson" w:date="2011-09-13T10:16:00Z">
        <w:r w:rsidR="005F4A4F" w:rsidRPr="00FF07B4">
          <w:rPr>
            <w:rFonts w:hint="eastAsia"/>
          </w:rPr>
          <w:t>the file</w:t>
        </w:r>
        <w:r w:rsidR="005F4A4F" w:rsidRPr="001C3D30">
          <w:rPr>
            <w:rFonts w:hint="eastAsia"/>
          </w:rPr>
          <w:t xml:space="preserve"> </w:t>
        </w:r>
      </w:ins>
      <w:del w:id="6430" w:author="Sam Simpson" w:date="2011-09-13T10:16:00Z">
        <w:r w:rsidRPr="00CE4FDF" w:rsidDel="005F4A4F">
          <w:rPr>
            <w:rPrChange w:id="6431" w:author="Sam Simpson" w:date="2011-09-13T10:08:00Z">
              <w:rPr>
                <w:highlight w:val="yellow"/>
              </w:rPr>
            </w:rPrChange>
          </w:rPr>
          <w:delText xml:space="preserve">of </w:delText>
        </w:r>
      </w:del>
      <w:ins w:id="6432" w:author="Sam Simpson" w:date="2011-09-13T10:16:00Z">
        <w:r w:rsidR="005F4A4F">
          <w:t>is</w:t>
        </w:r>
        <w:r w:rsidR="005F4A4F" w:rsidRPr="00CE4FDF">
          <w:rPr>
            <w:rPrChange w:id="6433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434" w:author="Sam Simpson" w:date="2011-09-13T10:08:00Z">
            <w:rPr>
              <w:highlight w:val="yellow"/>
            </w:rPr>
          </w:rPrChange>
        </w:rPr>
        <w:t>create</w:t>
      </w:r>
      <w:ins w:id="6435" w:author="Sam Simpson" w:date="2011-09-13T10:16:00Z">
        <w:r w:rsidR="005F4A4F">
          <w:t>d</w:t>
        </w:r>
      </w:ins>
      <w:del w:id="6436" w:author="Sam Simpson" w:date="2011-09-13T10:16:00Z">
        <w:r w:rsidRPr="00CE4FDF" w:rsidDel="005F4A4F">
          <w:rPr>
            <w:rPrChange w:id="6437" w:author="Sam Simpson" w:date="2011-09-13T10:08:00Z">
              <w:rPr>
                <w:highlight w:val="yellow"/>
              </w:rPr>
            </w:rPrChange>
          </w:rPr>
          <w:delText xml:space="preserve"> the file</w:delText>
        </w:r>
      </w:del>
      <w:r w:rsidRPr="00CE4FDF">
        <w:rPr>
          <w:rPrChange w:id="6438" w:author="Sam Simpson" w:date="2011-09-13T10:08:00Z">
            <w:rPr>
              <w:highlight w:val="yellow"/>
            </w:rPr>
          </w:rPrChange>
        </w:rPr>
        <w:t xml:space="preserve">, </w:t>
      </w:r>
      <w:del w:id="6439" w:author="Sam Simpson" w:date="2011-09-13T10:16:00Z">
        <w:r w:rsidRPr="00CE4FDF" w:rsidDel="005F4A4F">
          <w:rPr>
            <w:rPrChange w:id="6440" w:author="Sam Simpson" w:date="2011-09-13T10:08:00Z">
              <w:rPr>
                <w:highlight w:val="yellow"/>
              </w:rPr>
            </w:rPrChange>
          </w:rPr>
          <w:delText xml:space="preserve">it </w:delText>
        </w:r>
      </w:del>
      <w:ins w:id="6441" w:author="Sam Simpson" w:date="2011-09-13T10:16:00Z">
        <w:r w:rsidR="005F4A4F">
          <w:t>the</w:t>
        </w:r>
        <w:r w:rsidR="005F4A4F" w:rsidRPr="00CE4FDF">
          <w:rPr>
            <w:rPrChange w:id="6442" w:author="Sam Simpson" w:date="2011-09-13T10:08:00Z">
              <w:rPr>
                <w:highlight w:val="yellow"/>
              </w:rPr>
            </w:rPrChange>
          </w:rPr>
          <w:t xml:space="preserve"> </w:t>
        </w:r>
      </w:ins>
      <w:r w:rsidRPr="00CE4FDF">
        <w:rPr>
          <w:rPrChange w:id="6443" w:author="Sam Simpson" w:date="2011-09-13T10:08:00Z">
            <w:rPr>
              <w:highlight w:val="yellow"/>
            </w:rPr>
          </w:rPrChange>
        </w:rPr>
        <w:t xml:space="preserve">version number will be “1”, after </w:t>
      </w:r>
      <w:r w:rsidR="00227C78" w:rsidRPr="00CE4FDF">
        <w:rPr>
          <w:rPrChange w:id="6444" w:author="Sam Simpson" w:date="2011-09-13T10:08:00Z">
            <w:rPr>
              <w:highlight w:val="yellow"/>
            </w:rPr>
          </w:rPrChange>
        </w:rPr>
        <w:t xml:space="preserve">any kind of </w:t>
      </w:r>
      <w:r w:rsidR="001C31B9" w:rsidRPr="00CE4FDF">
        <w:rPr>
          <w:rPrChange w:id="6445" w:author="Sam Simpson" w:date="2011-09-13T10:08:00Z">
            <w:rPr>
              <w:highlight w:val="yellow"/>
            </w:rPr>
          </w:rPrChange>
        </w:rPr>
        <w:t>modification</w:t>
      </w:r>
      <w:del w:id="6446" w:author="Sam Simpson" w:date="2011-09-13T10:16:00Z">
        <w:r w:rsidR="00227C78" w:rsidRPr="00CE4FDF" w:rsidDel="005F4A4F">
          <w:rPr>
            <w:rPrChange w:id="6447" w:author="Sam Simpson" w:date="2011-09-13T10:08:00Z">
              <w:rPr>
                <w:highlight w:val="yellow"/>
              </w:rPr>
            </w:rPrChange>
          </w:rPr>
          <w:delText xml:space="preserve"> at</w:delText>
        </w:r>
        <w:r w:rsidRPr="00CE4FDF" w:rsidDel="005F4A4F">
          <w:rPr>
            <w:rPrChange w:id="6448" w:author="Sam Simpson" w:date="2011-09-13T10:08:00Z">
              <w:rPr>
                <w:highlight w:val="yellow"/>
              </w:rPr>
            </w:rPrChange>
          </w:rPr>
          <w:delText xml:space="preserve"> once</w:delText>
        </w:r>
      </w:del>
      <w:r w:rsidRPr="00CE4FDF">
        <w:rPr>
          <w:rPrChange w:id="6449" w:author="Sam Simpson" w:date="2011-09-13T10:08:00Z">
            <w:rPr>
              <w:highlight w:val="yellow"/>
            </w:rPr>
          </w:rPrChange>
        </w:rPr>
        <w:t>, the version number will</w:t>
      </w:r>
      <w:ins w:id="6450" w:author="Sam Simpson" w:date="2011-09-13T10:16:00Z">
        <w:r w:rsidR="005F4A4F">
          <w:t xml:space="preserve"> immediately</w:t>
        </w:r>
      </w:ins>
      <w:r w:rsidRPr="00CE4FDF">
        <w:rPr>
          <w:rPrChange w:id="6451" w:author="Sam Simpson" w:date="2011-09-13T10:08:00Z">
            <w:rPr>
              <w:highlight w:val="yellow"/>
            </w:rPr>
          </w:rPrChange>
        </w:rPr>
        <w:t xml:space="preserve"> be</w:t>
      </w:r>
      <w:r w:rsidR="007D0995" w:rsidRPr="00CE4FDF">
        <w:rPr>
          <w:rPrChange w:id="6452" w:author="Sam Simpson" w:date="2011-09-13T10:08:00Z">
            <w:rPr>
              <w:highlight w:val="yellow"/>
            </w:rPr>
          </w:rPrChange>
        </w:rPr>
        <w:t xml:space="preserve"> </w:t>
      </w:r>
      <w:r w:rsidR="005D24AA" w:rsidRPr="00CE4FDF">
        <w:rPr>
          <w:rPrChange w:id="6453" w:author="Sam Simpson" w:date="2011-09-13T10:08:00Z">
            <w:rPr>
              <w:highlight w:val="yellow"/>
            </w:rPr>
          </w:rPrChange>
        </w:rPr>
        <w:t>increased by</w:t>
      </w:r>
      <w:r w:rsidR="007D0995" w:rsidRPr="00CE4FDF">
        <w:rPr>
          <w:rPrChange w:id="6454" w:author="Sam Simpson" w:date="2011-09-13T10:08:00Z">
            <w:rPr>
              <w:highlight w:val="yellow"/>
            </w:rPr>
          </w:rPrChange>
        </w:rPr>
        <w:t xml:space="preserve"> 1</w:t>
      </w:r>
      <w:ins w:id="6455" w:author="Sam Simpson" w:date="2011-09-13T10:16:00Z">
        <w:r w:rsidR="005F4A4F">
          <w:t>, to</w:t>
        </w:r>
      </w:ins>
      <w:del w:id="6456" w:author="Sam Simpson" w:date="2011-09-13T10:16:00Z">
        <w:r w:rsidR="007D0995" w:rsidRPr="00CE4FDF" w:rsidDel="005F4A4F">
          <w:rPr>
            <w:rPrChange w:id="6457" w:author="Sam Simpson" w:date="2011-09-13T10:08:00Z">
              <w:rPr>
                <w:highlight w:val="yellow"/>
              </w:rPr>
            </w:rPrChange>
          </w:rPr>
          <w:delText xml:space="preserve"> </w:delText>
        </w:r>
        <w:r w:rsidR="00467889" w:rsidRPr="00CE4FDF" w:rsidDel="005F4A4F">
          <w:rPr>
            <w:rPrChange w:id="6458" w:author="Sam Simpson" w:date="2011-09-13T10:08:00Z">
              <w:rPr>
                <w:highlight w:val="yellow"/>
              </w:rPr>
            </w:rPrChange>
          </w:rPr>
          <w:delText>then</w:delText>
        </w:r>
      </w:del>
      <w:r w:rsidR="00467889" w:rsidRPr="00CE4FDF">
        <w:rPr>
          <w:rPrChange w:id="6459" w:author="Sam Simpson" w:date="2011-09-13T10:08:00Z">
            <w:rPr>
              <w:highlight w:val="yellow"/>
            </w:rPr>
          </w:rPrChange>
        </w:rPr>
        <w:t xml:space="preserve"> equal </w:t>
      </w:r>
      <w:r w:rsidR="007D0995" w:rsidRPr="00CE4FDF">
        <w:rPr>
          <w:rPrChange w:id="6460" w:author="Sam Simpson" w:date="2011-09-13T10:08:00Z">
            <w:rPr>
              <w:highlight w:val="yellow"/>
            </w:rPr>
          </w:rPrChange>
        </w:rPr>
        <w:t>to</w:t>
      </w:r>
      <w:r w:rsidRPr="00CE4FDF">
        <w:rPr>
          <w:rPrChange w:id="6461" w:author="Sam Simpson" w:date="2011-09-13T10:08:00Z">
            <w:rPr>
              <w:highlight w:val="yellow"/>
            </w:rPr>
          </w:rPrChange>
        </w:rPr>
        <w:t xml:space="preserve"> “2”</w:t>
      </w:r>
      <w:del w:id="6462" w:author="Sam Simpson" w:date="2011-09-13T10:16:00Z">
        <w:r w:rsidRPr="00CE4FDF" w:rsidDel="005F4A4F">
          <w:rPr>
            <w:rPrChange w:id="6463" w:author="Sam Simpson" w:date="2011-09-13T10:08:00Z">
              <w:rPr>
                <w:highlight w:val="yellow"/>
              </w:rPr>
            </w:rPrChange>
          </w:rPr>
          <w:delText>,</w:delText>
        </w:r>
      </w:del>
      <w:r w:rsidRPr="00CE4FDF">
        <w:rPr>
          <w:rPrChange w:id="6464" w:author="Sam Simpson" w:date="2011-09-13T10:08:00Z">
            <w:rPr>
              <w:highlight w:val="yellow"/>
            </w:rPr>
          </w:rPrChange>
        </w:rPr>
        <w:t xml:space="preserve"> etc.</w:t>
      </w:r>
    </w:p>
    <w:p w:rsidR="000E38D2" w:rsidRPr="001A5888" w:rsidRDefault="000E38D2">
      <w:pPr>
        <w:pStyle w:val="Tobecontinue"/>
        <w:spacing w:line="360" w:lineRule="auto"/>
        <w:rPr>
          <w:highlight w:val="yellow"/>
        </w:rPr>
        <w:pPrChange w:id="6465" w:author="Sam" w:date="2011-09-12T19:53:00Z">
          <w:pPr>
            <w:pStyle w:val="Tobecontinue"/>
          </w:pPr>
        </w:pPrChange>
      </w:pPr>
      <w:r w:rsidRPr="001A5888">
        <w:rPr>
          <w:highlight w:val="yellow"/>
        </w:rPr>
        <w:t>O</w:t>
      </w:r>
      <w:r w:rsidRPr="001A5888">
        <w:rPr>
          <w:rFonts w:hint="eastAsia"/>
          <w:highlight w:val="yellow"/>
        </w:rPr>
        <w:t>peration code table here</w:t>
      </w:r>
    </w:p>
    <w:p w:rsidR="009A237B" w:rsidRPr="00B54095" w:rsidRDefault="009A237B">
      <w:pPr>
        <w:spacing w:line="360" w:lineRule="auto"/>
        <w:rPr>
          <w:rPrChange w:id="6466" w:author="Sam Simpson" w:date="2011-09-13T10:16:00Z">
            <w:rPr>
              <w:highlight w:val="yellow"/>
            </w:rPr>
          </w:rPrChange>
        </w:rPr>
        <w:pPrChange w:id="6467" w:author="Sam" w:date="2011-09-12T19:53:00Z">
          <w:pPr/>
        </w:pPrChange>
      </w:pPr>
      <w:r w:rsidRPr="00B54095">
        <w:rPr>
          <w:rPrChange w:id="6468" w:author="Sam Simpson" w:date="2011-09-13T10:16:00Z">
            <w:rPr>
              <w:highlight w:val="yellow"/>
            </w:rPr>
          </w:rPrChange>
        </w:rPr>
        <w:t xml:space="preserve">In programming, several PHP functions </w:t>
      </w:r>
      <w:ins w:id="6469" w:author="Sam Simpson" w:date="2011-09-13T13:23:00Z">
        <w:r w:rsidR="001F6FA5" w:rsidRPr="009E002A">
          <w:rPr>
            <w:rPrChange w:id="6470" w:author="Sam Simpson" w:date="2011-09-13T13:24:00Z">
              <w:rPr>
                <w:highlight w:val="yellow"/>
              </w:rPr>
            </w:rPrChange>
          </w:rPr>
          <w:t>from libraries</w:t>
        </w:r>
        <w:r w:rsidR="009E002A" w:rsidRPr="009E002A">
          <w:rPr>
            <w:rPrChange w:id="6471" w:author="Sam Simpson" w:date="2011-09-13T13:24:00Z">
              <w:rPr>
                <w:highlight w:val="yellow"/>
              </w:rPr>
            </w:rPrChange>
          </w:rPr>
          <w:t xml:space="preserve"> defined by the researcher</w:t>
        </w:r>
      </w:ins>
      <w:ins w:id="6472" w:author="Sam Simpson" w:date="2011-09-13T13:24:00Z">
        <w:r w:rsidR="009E002A" w:rsidRPr="009E002A">
          <w:rPr>
            <w:rPrChange w:id="6473" w:author="Sam Simpson" w:date="2011-09-13T13:24:00Z">
              <w:rPr>
                <w:highlight w:val="yellow"/>
              </w:rPr>
            </w:rPrChange>
          </w:rPr>
          <w:t xml:space="preserve"> </w:t>
        </w:r>
      </w:ins>
      <w:del w:id="6474" w:author="Sam Simpson" w:date="2011-09-13T13:21:00Z">
        <w:r w:rsidR="0041145D" w:rsidRPr="009E002A" w:rsidDel="00387658">
          <w:rPr>
            <w:rPrChange w:id="6475" w:author="Sam Simpson" w:date="2011-09-13T13:24:00Z">
              <w:rPr>
                <w:highlight w:val="yellow"/>
              </w:rPr>
            </w:rPrChange>
          </w:rPr>
          <w:delText>as</w:delText>
        </w:r>
        <w:r w:rsidR="009A62B1" w:rsidRPr="009E002A" w:rsidDel="00387658">
          <w:rPr>
            <w:rPrChange w:id="6476" w:author="Sam Simpson" w:date="2011-09-13T13:24:00Z">
              <w:rPr>
                <w:highlight w:val="yellow"/>
              </w:rPr>
            </w:rPrChange>
          </w:rPr>
          <w:delText xml:space="preserve"> libraries </w:delText>
        </w:r>
      </w:del>
      <w:r w:rsidRPr="009E002A">
        <w:rPr>
          <w:rPrChange w:id="6477" w:author="Sam Simpson" w:date="2011-09-13T13:24:00Z">
            <w:rPr>
              <w:highlight w:val="yellow"/>
            </w:rPr>
          </w:rPrChange>
        </w:rPr>
        <w:t>were</w:t>
      </w:r>
      <w:r w:rsidR="00A517DB" w:rsidRPr="009E002A">
        <w:rPr>
          <w:rPrChange w:id="6478" w:author="Sam Simpson" w:date="2011-09-13T13:24:00Z">
            <w:rPr>
              <w:highlight w:val="yellow"/>
            </w:rPr>
          </w:rPrChange>
        </w:rPr>
        <w:t xml:space="preserve"> used</w:t>
      </w:r>
      <w:ins w:id="6479" w:author="Sam Simpson" w:date="2011-09-13T10:17:00Z">
        <w:r w:rsidR="00F9053B">
          <w:t xml:space="preserve"> </w:t>
        </w:r>
      </w:ins>
      <w:ins w:id="6480" w:author="Sam Simpson" w:date="2011-09-13T13:23:00Z">
        <w:r w:rsidR="001F6FA5" w:rsidRPr="00A478E5">
          <w:rPr>
            <w:rFonts w:hint="eastAsia"/>
          </w:rPr>
          <w:t>for doing version control</w:t>
        </w:r>
        <w:r w:rsidR="001F6FA5">
          <w:t xml:space="preserve"> </w:t>
        </w:r>
      </w:ins>
      <w:del w:id="6481" w:author="Sam Simpson" w:date="2011-09-13T13:22:00Z">
        <w:r w:rsidR="00A517DB" w:rsidRPr="00B54095" w:rsidDel="00DB789D">
          <w:rPr>
            <w:rPrChange w:id="6482" w:author="Sam Simpson" w:date="2011-09-13T10:16:00Z">
              <w:rPr>
                <w:highlight w:val="yellow"/>
              </w:rPr>
            </w:rPrChange>
          </w:rPr>
          <w:delText xml:space="preserve"> for doing</w:delText>
        </w:r>
        <w:r w:rsidRPr="00B54095" w:rsidDel="00DB789D">
          <w:rPr>
            <w:rPrChange w:id="6483" w:author="Sam Simpson" w:date="2011-09-13T10:16:00Z">
              <w:rPr>
                <w:highlight w:val="yellow"/>
              </w:rPr>
            </w:rPrChange>
          </w:rPr>
          <w:delText xml:space="preserve"> </w:delText>
        </w:r>
        <w:r w:rsidR="00A517DB" w:rsidRPr="00B54095" w:rsidDel="00DB789D">
          <w:rPr>
            <w:rPrChange w:id="6484" w:author="Sam Simpson" w:date="2011-09-13T10:16:00Z">
              <w:rPr>
                <w:highlight w:val="yellow"/>
              </w:rPr>
            </w:rPrChange>
          </w:rPr>
          <w:delText>version control</w:delText>
        </w:r>
      </w:del>
      <w:del w:id="6485" w:author="Sam Simpson" w:date="2011-09-13T13:23:00Z">
        <w:r w:rsidR="00A517DB" w:rsidRPr="00B54095" w:rsidDel="001F6FA5">
          <w:rPr>
            <w:rPrChange w:id="6486" w:author="Sam Simpson" w:date="2011-09-13T10:16:00Z">
              <w:rPr>
                <w:highlight w:val="yellow"/>
              </w:rPr>
            </w:rPrChange>
          </w:rPr>
          <w:delText xml:space="preserve"> </w:delText>
        </w:r>
      </w:del>
      <w:r w:rsidR="00A517DB" w:rsidRPr="00B54095">
        <w:rPr>
          <w:rPrChange w:id="6487" w:author="Sam Simpson" w:date="2011-09-13T10:16:00Z">
            <w:rPr>
              <w:highlight w:val="yellow"/>
            </w:rPr>
          </w:rPrChange>
        </w:rPr>
        <w:t>(see Appendix</w:t>
      </w:r>
      <w:r w:rsidR="00CB04B6" w:rsidRPr="00B54095">
        <w:rPr>
          <w:rPrChange w:id="6488" w:author="Sam Simpson" w:date="2011-09-13T10:16:00Z">
            <w:rPr>
              <w:highlight w:val="yellow"/>
            </w:rPr>
          </w:rPrChange>
        </w:rPr>
        <w:t xml:space="preserve"> D</w:t>
      </w:r>
      <w:r w:rsidR="009A62B1" w:rsidRPr="00B54095">
        <w:rPr>
          <w:rPrChange w:id="6489" w:author="Sam Simpson" w:date="2011-09-13T10:16:00Z">
            <w:rPr>
              <w:highlight w:val="yellow"/>
            </w:rPr>
          </w:rPrChange>
        </w:rPr>
        <w:t>, especially “project.lib.php”</w:t>
      </w:r>
      <w:ins w:id="6490" w:author="Sam Simpson" w:date="2011-09-13T13:24:00Z">
        <w:r w:rsidR="009E002A">
          <w:t xml:space="preserve"> for these functions</w:t>
        </w:r>
      </w:ins>
      <w:r w:rsidR="00A517DB" w:rsidRPr="00B54095">
        <w:rPr>
          <w:rPrChange w:id="6491" w:author="Sam Simpson" w:date="2011-09-13T10:16:00Z">
            <w:rPr>
              <w:highlight w:val="yellow"/>
            </w:rPr>
          </w:rPrChange>
        </w:rPr>
        <w:t>)</w:t>
      </w:r>
      <w:ins w:id="6492" w:author="Sam Simpson" w:date="2011-09-13T10:17:00Z">
        <w:r w:rsidR="0060421A">
          <w:t>. This</w:t>
        </w:r>
      </w:ins>
      <w:del w:id="6493" w:author="Sam Simpson" w:date="2011-09-13T10:17:00Z">
        <w:r w:rsidR="009A62B1" w:rsidRPr="00B54095" w:rsidDel="00F9053B">
          <w:rPr>
            <w:rPrChange w:id="6494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9A62B1" w:rsidRPr="00B54095">
        <w:rPr>
          <w:rPrChange w:id="6495" w:author="Sam Simpson" w:date="2011-09-13T10:16:00Z">
            <w:rPr>
              <w:highlight w:val="yellow"/>
            </w:rPr>
          </w:rPrChange>
        </w:rPr>
        <w:t xml:space="preserve"> includ</w:t>
      </w:r>
      <w:ins w:id="6496" w:author="Sam Simpson" w:date="2011-09-13T10:18:00Z">
        <w:r w:rsidR="0060421A">
          <w:t>ed</w:t>
        </w:r>
      </w:ins>
      <w:del w:id="6497" w:author="Sam Simpson" w:date="2011-09-13T10:18:00Z">
        <w:r w:rsidR="009A62B1" w:rsidRPr="00B54095" w:rsidDel="0060421A">
          <w:rPr>
            <w:rPrChange w:id="6498" w:author="Sam Simpson" w:date="2011-09-13T10:16:00Z">
              <w:rPr>
                <w:highlight w:val="yellow"/>
              </w:rPr>
            </w:rPrChange>
          </w:rPr>
          <w:delText>ing</w:delText>
        </w:r>
      </w:del>
      <w:r w:rsidR="009A62B1" w:rsidRPr="00B54095">
        <w:rPr>
          <w:rPrChange w:id="6499" w:author="Sam Simpson" w:date="2011-09-13T10:16:00Z">
            <w:rPr>
              <w:highlight w:val="yellow"/>
            </w:rPr>
          </w:rPrChange>
        </w:rPr>
        <w:t xml:space="preserve"> fetch</w:t>
      </w:r>
      <w:ins w:id="6500" w:author="Sam Simpson" w:date="2011-09-13T10:17:00Z">
        <w:r w:rsidR="00F9053B">
          <w:t>ing the</w:t>
        </w:r>
      </w:ins>
      <w:r w:rsidR="009A62B1" w:rsidRPr="00B54095">
        <w:rPr>
          <w:rPrChange w:id="6501" w:author="Sam Simpson" w:date="2011-09-13T10:16:00Z">
            <w:rPr>
              <w:highlight w:val="yellow"/>
            </w:rPr>
          </w:rPrChange>
        </w:rPr>
        <w:t xml:space="preserve"> </w:t>
      </w:r>
      <w:del w:id="6502" w:author="Sam Simpson" w:date="2011-09-13T10:17:00Z">
        <w:r w:rsidR="009A62B1" w:rsidRPr="00B54095" w:rsidDel="00F9053B">
          <w:rPr>
            <w:rPrChange w:id="6503" w:author="Sam Simpson" w:date="2011-09-13T10:16:00Z">
              <w:rPr>
                <w:highlight w:val="yellow"/>
              </w:rPr>
            </w:rPrChange>
          </w:rPr>
          <w:delText xml:space="preserve">information of </w:delText>
        </w:r>
      </w:del>
      <w:r w:rsidR="009A62B1" w:rsidRPr="00B54095">
        <w:rPr>
          <w:rPrChange w:id="6504" w:author="Sam Simpson" w:date="2011-09-13T10:16:00Z">
            <w:rPr>
              <w:highlight w:val="yellow"/>
            </w:rPr>
          </w:rPrChange>
        </w:rPr>
        <w:t>project</w:t>
      </w:r>
      <w:ins w:id="6505" w:author="Sam Simpson" w:date="2011-09-13T10:17:00Z">
        <w:r w:rsidR="00F9053B" w:rsidRPr="00F9053B">
          <w:rPr>
            <w:rFonts w:hint="eastAsia"/>
          </w:rPr>
          <w:t xml:space="preserve"> </w:t>
        </w:r>
        <w:r w:rsidR="00F9053B" w:rsidRPr="0008506B">
          <w:rPr>
            <w:rFonts w:hint="eastAsia"/>
          </w:rPr>
          <w:t>information</w:t>
        </w:r>
      </w:ins>
      <w:r w:rsidR="009A62B1" w:rsidRPr="00B54095">
        <w:rPr>
          <w:rPrChange w:id="6506" w:author="Sam Simpson" w:date="2011-09-13T10:16:00Z">
            <w:rPr>
              <w:highlight w:val="yellow"/>
            </w:rPr>
          </w:rPrChange>
        </w:rPr>
        <w:t>, task, directory and file from</w:t>
      </w:r>
      <w:ins w:id="6507" w:author="Sam Simpson" w:date="2011-09-13T10:17:00Z">
        <w:r w:rsidR="00F9053B">
          <w:t xml:space="preserve"> the</w:t>
        </w:r>
      </w:ins>
      <w:r w:rsidR="009A62B1" w:rsidRPr="00B54095">
        <w:rPr>
          <w:rPrChange w:id="6508" w:author="Sam Simpson" w:date="2011-09-13T10:16:00Z">
            <w:rPr>
              <w:highlight w:val="yellow"/>
            </w:rPr>
          </w:rPrChange>
        </w:rPr>
        <w:t xml:space="preserve"> database</w:t>
      </w:r>
      <w:ins w:id="6509" w:author="Sam Simpson" w:date="2011-09-13T10:18:00Z">
        <w:r w:rsidR="0060421A">
          <w:t>;</w:t>
        </w:r>
      </w:ins>
      <w:del w:id="6510" w:author="Sam Simpson" w:date="2011-09-13T10:18:00Z">
        <w:r w:rsidR="009A62B1" w:rsidRPr="00B54095" w:rsidDel="0060421A">
          <w:rPr>
            <w:rPrChange w:id="6511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9A62B1" w:rsidRPr="00B54095">
        <w:rPr>
          <w:rPrChange w:id="6512" w:author="Sam Simpson" w:date="2011-09-13T10:16:00Z">
            <w:rPr>
              <w:highlight w:val="yellow"/>
            </w:rPr>
          </w:rPrChange>
        </w:rPr>
        <w:t xml:space="preserve"> </w:t>
      </w:r>
      <w:r w:rsidR="00E92EB8" w:rsidRPr="00B54095">
        <w:rPr>
          <w:rPrChange w:id="6513" w:author="Sam Simpson" w:date="2011-09-13T10:16:00Z">
            <w:rPr>
              <w:highlight w:val="yellow"/>
            </w:rPr>
          </w:rPrChange>
        </w:rPr>
        <w:t>receiv</w:t>
      </w:r>
      <w:ins w:id="6514" w:author="Sam Simpson" w:date="2011-09-13T10:17:00Z">
        <w:r w:rsidR="00F9053B">
          <w:t>ing</w:t>
        </w:r>
      </w:ins>
      <w:del w:id="6515" w:author="Sam Simpson" w:date="2011-09-13T10:17:00Z">
        <w:r w:rsidR="00E92EB8" w:rsidRPr="00B54095" w:rsidDel="00F9053B">
          <w:rPr>
            <w:rPrChange w:id="6516" w:author="Sam Simpson" w:date="2011-09-13T10:16:00Z">
              <w:rPr>
                <w:highlight w:val="yellow"/>
              </w:rPr>
            </w:rPrChange>
          </w:rPr>
          <w:delText>e</w:delText>
        </w:r>
      </w:del>
      <w:ins w:id="6517" w:author="Sam Simpson" w:date="2011-09-13T10:17:00Z">
        <w:r w:rsidR="00F9053B">
          <w:t xml:space="preserve"> the</w:t>
        </w:r>
      </w:ins>
      <w:r w:rsidR="00E92EB8" w:rsidRPr="00B54095">
        <w:rPr>
          <w:rPrChange w:id="6518" w:author="Sam Simpson" w:date="2011-09-13T10:16:00Z">
            <w:rPr>
              <w:highlight w:val="yellow"/>
            </w:rPr>
          </w:rPrChange>
        </w:rPr>
        <w:t xml:space="preserve"> uploaded file</w:t>
      </w:r>
      <w:ins w:id="6519" w:author="Sam Simpson" w:date="2011-09-13T10:18:00Z">
        <w:r w:rsidR="0060421A">
          <w:t>;</w:t>
        </w:r>
      </w:ins>
      <w:del w:id="6520" w:author="Sam Simpson" w:date="2011-09-13T10:18:00Z">
        <w:r w:rsidR="00E92EB8" w:rsidRPr="00B54095" w:rsidDel="0060421A">
          <w:rPr>
            <w:rPrChange w:id="6521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E92EB8" w:rsidRPr="00B54095">
        <w:rPr>
          <w:rPrChange w:id="6522" w:author="Sam Simpson" w:date="2011-09-13T10:16:00Z">
            <w:rPr>
              <w:highlight w:val="yellow"/>
            </w:rPr>
          </w:rPrChange>
        </w:rPr>
        <w:t xml:space="preserve"> compar</w:t>
      </w:r>
      <w:ins w:id="6523" w:author="Sam Simpson" w:date="2011-09-13T10:17:00Z">
        <w:r w:rsidR="00F9053B">
          <w:t>ing</w:t>
        </w:r>
      </w:ins>
      <w:del w:id="6524" w:author="Sam Simpson" w:date="2011-09-13T10:17:00Z">
        <w:r w:rsidR="00E92EB8" w:rsidRPr="00B54095" w:rsidDel="00F9053B">
          <w:rPr>
            <w:rPrChange w:id="6525" w:author="Sam Simpson" w:date="2011-09-13T10:16:00Z">
              <w:rPr>
                <w:highlight w:val="yellow"/>
              </w:rPr>
            </w:rPrChange>
          </w:rPr>
          <w:delText>e</w:delText>
        </w:r>
      </w:del>
      <w:r w:rsidR="00E92EB8" w:rsidRPr="00B54095">
        <w:rPr>
          <w:rPrChange w:id="6526" w:author="Sam Simpson" w:date="2011-09-13T10:16:00Z">
            <w:rPr>
              <w:highlight w:val="yellow"/>
            </w:rPr>
          </w:rPrChange>
        </w:rPr>
        <w:t xml:space="preserve"> it to older version</w:t>
      </w:r>
      <w:ins w:id="6527" w:author="Sam Simpson" w:date="2011-09-13T10:18:00Z">
        <w:r w:rsidR="0060421A">
          <w:t>s;</w:t>
        </w:r>
      </w:ins>
      <w:del w:id="6528" w:author="Sam Simpson" w:date="2011-09-13T10:18:00Z">
        <w:r w:rsidR="00E92EB8" w:rsidRPr="00B54095" w:rsidDel="0060421A">
          <w:rPr>
            <w:rPrChange w:id="6529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E92EB8" w:rsidRPr="00B54095">
        <w:rPr>
          <w:rPrChange w:id="6530" w:author="Sam Simpson" w:date="2011-09-13T10:16:00Z">
            <w:rPr>
              <w:highlight w:val="yellow"/>
            </w:rPr>
          </w:rPrChange>
        </w:rPr>
        <w:t xml:space="preserve"> classify</w:t>
      </w:r>
      <w:ins w:id="6531" w:author="Sam Simpson" w:date="2011-09-13T10:18:00Z">
        <w:r w:rsidR="0060421A">
          <w:t>ing</w:t>
        </w:r>
      </w:ins>
      <w:r w:rsidR="00E92EB8" w:rsidRPr="00B54095">
        <w:rPr>
          <w:rPrChange w:id="6532" w:author="Sam Simpson" w:date="2011-09-13T10:16:00Z">
            <w:rPr>
              <w:highlight w:val="yellow"/>
            </w:rPr>
          </w:rPrChange>
        </w:rPr>
        <w:t xml:space="preserve"> and convert</w:t>
      </w:r>
      <w:ins w:id="6533" w:author="Sam Simpson" w:date="2011-09-13T10:18:00Z">
        <w:r w:rsidR="0060421A">
          <w:t>ing</w:t>
        </w:r>
      </w:ins>
      <w:r w:rsidR="00E92EB8" w:rsidRPr="00B54095">
        <w:rPr>
          <w:rPrChange w:id="6534" w:author="Sam Simpson" w:date="2011-09-13T10:16:00Z">
            <w:rPr>
              <w:highlight w:val="yellow"/>
            </w:rPr>
          </w:rPrChange>
        </w:rPr>
        <w:t xml:space="preserve"> file information</w:t>
      </w:r>
      <w:ins w:id="6535" w:author="Sam Simpson" w:date="2011-09-13T10:18:00Z">
        <w:r w:rsidR="0060421A">
          <w:t>;</w:t>
        </w:r>
      </w:ins>
      <w:del w:id="6536" w:author="Sam Simpson" w:date="2011-09-13T10:18:00Z">
        <w:r w:rsidR="00E92EB8" w:rsidRPr="00B54095" w:rsidDel="0060421A">
          <w:rPr>
            <w:rPrChange w:id="6537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E92EB8" w:rsidRPr="00B54095">
        <w:rPr>
          <w:rPrChange w:id="6538" w:author="Sam Simpson" w:date="2011-09-13T10:16:00Z">
            <w:rPr>
              <w:highlight w:val="yellow"/>
            </w:rPr>
          </w:rPrChange>
        </w:rPr>
        <w:t xml:space="preserve"> updat</w:t>
      </w:r>
      <w:ins w:id="6539" w:author="Sam Simpson" w:date="2011-09-13T10:18:00Z">
        <w:r w:rsidR="0060421A">
          <w:t>ing</w:t>
        </w:r>
      </w:ins>
      <w:del w:id="6540" w:author="Sam Simpson" w:date="2011-09-13T10:18:00Z">
        <w:r w:rsidR="00E92EB8" w:rsidRPr="00B54095" w:rsidDel="0060421A">
          <w:rPr>
            <w:rPrChange w:id="6541" w:author="Sam Simpson" w:date="2011-09-13T10:16:00Z">
              <w:rPr>
                <w:highlight w:val="yellow"/>
              </w:rPr>
            </w:rPrChange>
          </w:rPr>
          <w:delText>e</w:delText>
        </w:r>
      </w:del>
      <w:r w:rsidR="00E92EB8" w:rsidRPr="00B54095">
        <w:rPr>
          <w:rPrChange w:id="6542" w:author="Sam Simpson" w:date="2011-09-13T10:16:00Z">
            <w:rPr>
              <w:highlight w:val="yellow"/>
            </w:rPr>
          </w:rPrChange>
        </w:rPr>
        <w:t xml:space="preserve"> related database record</w:t>
      </w:r>
      <w:ins w:id="6543" w:author="Sam Simpson" w:date="2011-09-13T10:18:00Z">
        <w:r w:rsidR="0060421A">
          <w:t>s</w:t>
        </w:r>
      </w:ins>
      <w:ins w:id="6544" w:author="Sam Simpson" w:date="2011-09-13T10:19:00Z">
        <w:r w:rsidR="003C7D66">
          <w:t>;</w:t>
        </w:r>
      </w:ins>
      <w:r w:rsidR="00E92EB8" w:rsidRPr="00B54095">
        <w:rPr>
          <w:rPrChange w:id="6545" w:author="Sam Simpson" w:date="2011-09-13T10:16:00Z">
            <w:rPr>
              <w:highlight w:val="yellow"/>
            </w:rPr>
          </w:rPrChange>
        </w:rPr>
        <w:t xml:space="preserve"> and</w:t>
      </w:r>
      <w:ins w:id="6546" w:author="Sam Simpson" w:date="2011-09-13T10:19:00Z">
        <w:r w:rsidR="003C7D66">
          <w:t>,</w:t>
        </w:r>
      </w:ins>
      <w:r w:rsidR="00E92EB8" w:rsidRPr="00B54095">
        <w:rPr>
          <w:rPrChange w:id="6547" w:author="Sam Simpson" w:date="2011-09-13T10:16:00Z">
            <w:rPr>
              <w:highlight w:val="yellow"/>
            </w:rPr>
          </w:rPrChange>
        </w:rPr>
        <w:t xml:space="preserve"> stor</w:t>
      </w:r>
      <w:ins w:id="6548" w:author="Sam Simpson" w:date="2011-09-13T10:18:00Z">
        <w:r w:rsidR="0060421A">
          <w:t>ing</w:t>
        </w:r>
      </w:ins>
      <w:del w:id="6549" w:author="Sam Simpson" w:date="2011-09-13T10:18:00Z">
        <w:r w:rsidR="00E92EB8" w:rsidRPr="00B54095" w:rsidDel="0060421A">
          <w:rPr>
            <w:rPrChange w:id="6550" w:author="Sam Simpson" w:date="2011-09-13T10:16:00Z">
              <w:rPr>
                <w:highlight w:val="yellow"/>
              </w:rPr>
            </w:rPrChange>
          </w:rPr>
          <w:delText>e</w:delText>
        </w:r>
      </w:del>
      <w:r w:rsidR="00E92EB8" w:rsidRPr="00B54095">
        <w:rPr>
          <w:rPrChange w:id="6551" w:author="Sam Simpson" w:date="2011-09-13T10:16:00Z">
            <w:rPr>
              <w:highlight w:val="yellow"/>
            </w:rPr>
          </w:rPrChange>
        </w:rPr>
        <w:t xml:space="preserve"> the file </w:t>
      </w:r>
      <w:ins w:id="6552" w:author="Sam Simpson" w:date="2011-09-13T10:18:00Z">
        <w:r w:rsidR="003C7D66">
          <w:t>o</w:t>
        </w:r>
      </w:ins>
      <w:del w:id="6553" w:author="Sam Simpson" w:date="2011-09-13T10:19:00Z">
        <w:r w:rsidR="00E92EB8" w:rsidRPr="00B54095" w:rsidDel="003C7D66">
          <w:rPr>
            <w:rPrChange w:id="6554" w:author="Sam Simpson" w:date="2011-09-13T10:16:00Z">
              <w:rPr>
                <w:highlight w:val="yellow"/>
              </w:rPr>
            </w:rPrChange>
          </w:rPr>
          <w:delText>i</w:delText>
        </w:r>
      </w:del>
      <w:r w:rsidR="00E92EB8" w:rsidRPr="00B54095">
        <w:rPr>
          <w:rPrChange w:id="6555" w:author="Sam Simpson" w:date="2011-09-13T10:16:00Z">
            <w:rPr>
              <w:highlight w:val="yellow"/>
            </w:rPr>
          </w:rPrChange>
        </w:rPr>
        <w:t>n</w:t>
      </w:r>
      <w:ins w:id="6556" w:author="Sam Simpson" w:date="2011-09-13T10:19:00Z">
        <w:r w:rsidR="003C7D66">
          <w:t xml:space="preserve"> </w:t>
        </w:r>
      </w:ins>
      <w:r w:rsidR="00E92EB8" w:rsidRPr="00B54095">
        <w:rPr>
          <w:rPrChange w:id="6557" w:author="Sam Simpson" w:date="2011-09-13T10:16:00Z">
            <w:rPr>
              <w:highlight w:val="yellow"/>
            </w:rPr>
          </w:rPrChange>
        </w:rPr>
        <w:t>t</w:t>
      </w:r>
      <w:ins w:id="6558" w:author="Sam Simpson" w:date="2011-09-13T10:19:00Z">
        <w:r w:rsidR="003C7D66">
          <w:t>he</w:t>
        </w:r>
      </w:ins>
      <w:del w:id="6559" w:author="Sam Simpson" w:date="2011-09-13T10:19:00Z">
        <w:r w:rsidR="00E92EB8" w:rsidRPr="00B54095" w:rsidDel="003C7D66">
          <w:rPr>
            <w:rPrChange w:id="6560" w:author="Sam Simpson" w:date="2011-09-13T10:16:00Z">
              <w:rPr>
                <w:highlight w:val="yellow"/>
              </w:rPr>
            </w:rPrChange>
          </w:rPr>
          <w:delText>o</w:delText>
        </w:r>
      </w:del>
      <w:r w:rsidR="00E92EB8" w:rsidRPr="00B54095">
        <w:rPr>
          <w:rPrChange w:id="6561" w:author="Sam Simpson" w:date="2011-09-13T10:16:00Z">
            <w:rPr>
              <w:highlight w:val="yellow"/>
            </w:rPr>
          </w:rPrChange>
        </w:rPr>
        <w:t xml:space="preserve"> </w:t>
      </w:r>
      <w:ins w:id="6562" w:author="Sam Simpson" w:date="2011-09-13T10:19:00Z">
        <w:r w:rsidR="003C7D66" w:rsidRPr="008C14AE">
          <w:rPr>
            <w:rFonts w:hint="eastAsia"/>
          </w:rPr>
          <w:t>server side</w:t>
        </w:r>
        <w:r w:rsidR="003C7D66" w:rsidRPr="001C3D30">
          <w:rPr>
            <w:rFonts w:hint="eastAsia"/>
          </w:rPr>
          <w:t xml:space="preserve"> </w:t>
        </w:r>
      </w:ins>
      <w:r w:rsidR="00E92EB8" w:rsidRPr="00B54095">
        <w:rPr>
          <w:rPrChange w:id="6563" w:author="Sam Simpson" w:date="2011-09-13T10:16:00Z">
            <w:rPr>
              <w:highlight w:val="yellow"/>
            </w:rPr>
          </w:rPrChange>
        </w:rPr>
        <w:t xml:space="preserve">physical hard drive </w:t>
      </w:r>
      <w:del w:id="6564" w:author="Sam Simpson" w:date="2011-09-13T10:19:00Z">
        <w:r w:rsidR="00E92EB8" w:rsidRPr="00B54095" w:rsidDel="003C7D66">
          <w:rPr>
            <w:rPrChange w:id="6565" w:author="Sam Simpson" w:date="2011-09-13T10:16:00Z">
              <w:rPr>
                <w:highlight w:val="yellow"/>
              </w:rPr>
            </w:rPrChange>
          </w:rPr>
          <w:delText>at server side</w:delText>
        </w:r>
      </w:del>
      <w:r w:rsidR="00A517DB" w:rsidRPr="00B54095">
        <w:rPr>
          <w:rPrChange w:id="6566" w:author="Sam Simpson" w:date="2011-09-13T10:16:00Z">
            <w:rPr>
              <w:highlight w:val="yellow"/>
            </w:rPr>
          </w:rPrChange>
        </w:rPr>
        <w:t>.</w:t>
      </w:r>
    </w:p>
    <w:p w:rsidR="00484C9D" w:rsidRPr="00B54095" w:rsidRDefault="00C025A2">
      <w:pPr>
        <w:pStyle w:val="3"/>
        <w:spacing w:line="360" w:lineRule="auto"/>
        <w:rPr>
          <w:rPrChange w:id="6567" w:author="Sam Simpson" w:date="2011-09-13T10:16:00Z">
            <w:rPr>
              <w:highlight w:val="yellow"/>
            </w:rPr>
          </w:rPrChange>
        </w:rPr>
        <w:pPrChange w:id="6568" w:author="Sam" w:date="2011-09-12T19:53:00Z">
          <w:pPr>
            <w:pStyle w:val="3"/>
          </w:pPr>
        </w:pPrChange>
      </w:pPr>
      <w:bookmarkStart w:id="6569" w:name="_Toc303574207"/>
      <w:r w:rsidRPr="00B54095">
        <w:rPr>
          <w:rPrChange w:id="6570" w:author="Sam Simpson" w:date="2011-09-13T10:16:00Z">
            <w:rPr>
              <w:highlight w:val="yellow"/>
            </w:rPr>
          </w:rPrChange>
        </w:rPr>
        <w:lastRenderedPageBreak/>
        <w:t>Task-oriented design</w:t>
      </w:r>
      <w:bookmarkEnd w:id="6569"/>
    </w:p>
    <w:p w:rsidR="00193470" w:rsidRPr="00B54095" w:rsidRDefault="00193470">
      <w:pPr>
        <w:spacing w:line="360" w:lineRule="auto"/>
        <w:rPr>
          <w:rPrChange w:id="6571" w:author="Sam Simpson" w:date="2011-09-13T10:16:00Z">
            <w:rPr>
              <w:highlight w:val="yellow"/>
            </w:rPr>
          </w:rPrChange>
        </w:rPr>
        <w:pPrChange w:id="6572" w:author="Sam" w:date="2011-09-12T19:53:00Z">
          <w:pPr/>
        </w:pPrChange>
      </w:pPr>
      <w:del w:id="6573" w:author="Sam Simpson" w:date="2011-09-13T10:19:00Z">
        <w:r w:rsidRPr="00B54095" w:rsidDel="007662D8">
          <w:rPr>
            <w:rPrChange w:id="6574" w:author="Sam Simpson" w:date="2011-09-13T10:16:00Z">
              <w:rPr>
                <w:highlight w:val="yellow"/>
              </w:rPr>
            </w:rPrChange>
          </w:rPr>
          <w:delText>In comparing to</w:delText>
        </w:r>
      </w:del>
      <w:ins w:id="6575" w:author="Sam Simpson" w:date="2011-09-13T10:20:00Z">
        <w:r w:rsidR="007662D8">
          <w:t>T</w:t>
        </w:r>
      </w:ins>
      <w:del w:id="6576" w:author="Sam Simpson" w:date="2011-09-13T10:20:00Z">
        <w:r w:rsidRPr="00B54095" w:rsidDel="007662D8">
          <w:rPr>
            <w:rPrChange w:id="6577" w:author="Sam Simpson" w:date="2011-09-13T10:16:00Z">
              <w:rPr>
                <w:highlight w:val="yellow"/>
              </w:rPr>
            </w:rPrChange>
          </w:rPr>
          <w:delText xml:space="preserve"> t</w:delText>
        </w:r>
      </w:del>
      <w:r w:rsidRPr="00B54095">
        <w:rPr>
          <w:rPrChange w:id="6578" w:author="Sam Simpson" w:date="2011-09-13T10:16:00Z">
            <w:rPr>
              <w:highlight w:val="yellow"/>
            </w:rPr>
          </w:rPrChange>
        </w:rPr>
        <w:t xml:space="preserve">he </w:t>
      </w:r>
      <w:r w:rsidR="006D3878" w:rsidRPr="00B54095">
        <w:rPr>
          <w:rPrChange w:id="6579" w:author="Sam Simpson" w:date="2011-09-13T10:16:00Z">
            <w:rPr>
              <w:highlight w:val="yellow"/>
            </w:rPr>
          </w:rPrChange>
        </w:rPr>
        <w:t xml:space="preserve">existing </w:t>
      </w:r>
      <w:del w:id="6580" w:author="Sam Simpson" w:date="2011-09-13T13:25:00Z">
        <w:r w:rsidR="006D3878" w:rsidRPr="001C3D30" w:rsidDel="00526989">
          <w:rPr>
            <w:rFonts w:hint="eastAsia"/>
            <w:highlight w:val="yellow"/>
          </w:rPr>
          <w:delText>mode</w:delText>
        </w:r>
        <w:r w:rsidR="006D3878" w:rsidRPr="00B54095" w:rsidDel="00526989">
          <w:rPr>
            <w:rPrChange w:id="6581" w:author="Sam Simpson" w:date="2011-09-13T10:16:00Z">
              <w:rPr>
                <w:highlight w:val="yellow"/>
              </w:rPr>
            </w:rPrChange>
          </w:rPr>
          <w:delText xml:space="preserve"> </w:delText>
        </w:r>
      </w:del>
      <w:ins w:id="6582" w:author="Sam Simpson" w:date="2011-09-13T13:25:00Z">
        <w:r w:rsidR="00526989">
          <w:t>version control system</w:t>
        </w:r>
        <w:r w:rsidR="00526989" w:rsidRPr="00B54095">
          <w:rPr>
            <w:rPrChange w:id="6583" w:author="Sam Simpson" w:date="2011-09-13T10:16:00Z">
              <w:rPr>
                <w:highlight w:val="yellow"/>
              </w:rPr>
            </w:rPrChange>
          </w:rPr>
          <w:t xml:space="preserve"> </w:t>
        </w:r>
      </w:ins>
      <w:del w:id="6584" w:author="Sam Simpson" w:date="2011-09-13T10:20:00Z">
        <w:r w:rsidR="006D3878" w:rsidRPr="00B54095" w:rsidDel="00514B29">
          <w:rPr>
            <w:rPrChange w:id="6585" w:author="Sam Simpson" w:date="2011-09-13T10:16:00Z">
              <w:rPr>
                <w:highlight w:val="yellow"/>
              </w:rPr>
            </w:rPrChange>
          </w:rPr>
          <w:delText xml:space="preserve">of </w:delText>
        </w:r>
      </w:del>
      <w:r w:rsidR="006D3878" w:rsidRPr="00B54095">
        <w:rPr>
          <w:rPrChange w:id="6586" w:author="Sam Simpson" w:date="2011-09-13T10:16:00Z">
            <w:rPr>
              <w:highlight w:val="yellow"/>
            </w:rPr>
          </w:rPrChange>
        </w:rPr>
        <w:t>treat</w:t>
      </w:r>
      <w:ins w:id="6587" w:author="Sam Simpson" w:date="2011-09-13T10:20:00Z">
        <w:r w:rsidR="00514B29">
          <w:t>s</w:t>
        </w:r>
      </w:ins>
      <w:del w:id="6588" w:author="Sam Simpson" w:date="2011-09-13T10:20:00Z">
        <w:r w:rsidR="00122EA3" w:rsidRPr="00B54095" w:rsidDel="00514B29">
          <w:rPr>
            <w:rPrChange w:id="6589" w:author="Sam Simpson" w:date="2011-09-13T10:16:00Z">
              <w:rPr>
                <w:highlight w:val="yellow"/>
              </w:rPr>
            </w:rPrChange>
          </w:rPr>
          <w:delText>ing</w:delText>
        </w:r>
      </w:del>
      <w:r w:rsidR="006D3878" w:rsidRPr="00B54095">
        <w:rPr>
          <w:rPrChange w:id="6590" w:author="Sam Simpson" w:date="2011-09-13T10:16:00Z">
            <w:rPr>
              <w:highlight w:val="yellow"/>
            </w:rPr>
          </w:rPrChange>
        </w:rPr>
        <w:t xml:space="preserve"> file</w:t>
      </w:r>
      <w:ins w:id="6591" w:author="Sam Simpson" w:date="2011-09-13T10:20:00Z">
        <w:r w:rsidR="00514B29">
          <w:t>s</w:t>
        </w:r>
      </w:ins>
      <w:r w:rsidR="006D3878" w:rsidRPr="00B54095">
        <w:rPr>
          <w:rPrChange w:id="6592" w:author="Sam Simpson" w:date="2011-09-13T10:16:00Z">
            <w:rPr>
              <w:highlight w:val="yellow"/>
            </w:rPr>
          </w:rPrChange>
        </w:rPr>
        <w:t xml:space="preserve"> as </w:t>
      </w:r>
      <w:del w:id="6593" w:author="Sam Simpson" w:date="2011-09-13T10:20:00Z">
        <w:r w:rsidR="006D3878" w:rsidRPr="00B54095" w:rsidDel="00514B29">
          <w:rPr>
            <w:rPrChange w:id="6594" w:author="Sam Simpson" w:date="2011-09-13T10:16:00Z">
              <w:rPr>
                <w:highlight w:val="yellow"/>
              </w:rPr>
            </w:rPrChange>
          </w:rPr>
          <w:delText xml:space="preserve">a </w:delText>
        </w:r>
      </w:del>
      <w:r w:rsidR="006D3878" w:rsidRPr="00B54095">
        <w:rPr>
          <w:rPrChange w:id="6595" w:author="Sam Simpson" w:date="2011-09-13T10:16:00Z">
            <w:rPr>
              <w:highlight w:val="yellow"/>
            </w:rPr>
          </w:rPrChange>
        </w:rPr>
        <w:t>base</w:t>
      </w:r>
      <w:r w:rsidR="009C5962" w:rsidRPr="00B54095">
        <w:rPr>
          <w:rPrChange w:id="6596" w:author="Sam Simpson" w:date="2011-09-13T10:16:00Z">
            <w:rPr>
              <w:highlight w:val="yellow"/>
            </w:rPr>
          </w:rPrChange>
        </w:rPr>
        <w:t xml:space="preserve"> version control unit</w:t>
      </w:r>
      <w:ins w:id="6597" w:author="Sam Simpson" w:date="2011-09-13T10:20:00Z">
        <w:r w:rsidR="00514B29">
          <w:t>s; however,</w:t>
        </w:r>
      </w:ins>
      <w:del w:id="6598" w:author="Sam Simpson" w:date="2011-09-13T10:20:00Z">
        <w:r w:rsidR="00F431C0" w:rsidRPr="00B54095" w:rsidDel="00514B29">
          <w:rPr>
            <w:rPrChange w:id="6599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F431C0" w:rsidRPr="00B54095">
        <w:rPr>
          <w:rPrChange w:id="6600" w:author="Sam Simpson" w:date="2011-09-13T10:16:00Z">
            <w:rPr>
              <w:highlight w:val="yellow"/>
            </w:rPr>
          </w:rPrChange>
        </w:rPr>
        <w:t xml:space="preserve"> </w:t>
      </w:r>
      <w:r w:rsidR="00BD211E" w:rsidRPr="00B54095">
        <w:rPr>
          <w:rPrChange w:id="6601" w:author="Sam Simpson" w:date="2011-09-13T10:16:00Z">
            <w:rPr>
              <w:highlight w:val="yellow"/>
            </w:rPr>
          </w:rPrChange>
        </w:rPr>
        <w:t xml:space="preserve">this project </w:t>
      </w:r>
      <w:del w:id="6602" w:author="Sam Simpson" w:date="2011-09-13T10:20:00Z">
        <w:r w:rsidR="00BD211E" w:rsidRPr="00B54095" w:rsidDel="00514B29">
          <w:rPr>
            <w:rPrChange w:id="6603" w:author="Sam Simpson" w:date="2011-09-13T10:16:00Z">
              <w:rPr>
                <w:highlight w:val="yellow"/>
              </w:rPr>
            </w:rPrChange>
          </w:rPr>
          <w:delText xml:space="preserve">was </w:delText>
        </w:r>
      </w:del>
      <w:r w:rsidR="00BD211E" w:rsidRPr="00B54095">
        <w:rPr>
          <w:rPrChange w:id="6604" w:author="Sam Simpson" w:date="2011-09-13T10:16:00Z">
            <w:rPr>
              <w:highlight w:val="yellow"/>
            </w:rPr>
          </w:rPrChange>
        </w:rPr>
        <w:t xml:space="preserve">designed the </w:t>
      </w:r>
      <w:r w:rsidR="005D2705" w:rsidRPr="00B54095">
        <w:rPr>
          <w:rPrChange w:id="6605" w:author="Sam Simpson" w:date="2011-09-13T10:16:00Z">
            <w:rPr>
              <w:highlight w:val="yellow"/>
            </w:rPr>
          </w:rPrChange>
        </w:rPr>
        <w:t xml:space="preserve">system as a “task-oriented” version control system. The definition of “task” within the system is a set of </w:t>
      </w:r>
      <w:r w:rsidR="002632DC" w:rsidRPr="00B54095">
        <w:rPr>
          <w:rPrChange w:id="6606" w:author="Sam Simpson" w:date="2011-09-13T10:16:00Z">
            <w:rPr>
              <w:highlight w:val="yellow"/>
            </w:rPr>
          </w:rPrChange>
        </w:rPr>
        <w:t xml:space="preserve">directories and files </w:t>
      </w:r>
      <w:r w:rsidR="00DF2553" w:rsidRPr="00B54095">
        <w:rPr>
          <w:rPrChange w:id="6607" w:author="Sam Simpson" w:date="2011-09-13T10:16:00Z">
            <w:rPr>
              <w:highlight w:val="yellow"/>
            </w:rPr>
          </w:rPrChange>
        </w:rPr>
        <w:t>in a project, which means a project has several tasks, and a task contains several directories</w:t>
      </w:r>
      <w:del w:id="6608" w:author="Sam Simpson" w:date="2011-09-13T10:20:00Z">
        <w:r w:rsidR="00DF2553" w:rsidRPr="00B54095" w:rsidDel="00514B29">
          <w:rPr>
            <w:rPrChange w:id="6609" w:author="Sam Simpson" w:date="2011-09-13T10:16:00Z">
              <w:rPr>
                <w:highlight w:val="yellow"/>
              </w:rPr>
            </w:rPrChange>
          </w:rPr>
          <w:delText>,</w:delText>
        </w:r>
      </w:del>
      <w:r w:rsidR="00DF2553" w:rsidRPr="00B54095">
        <w:rPr>
          <w:rPrChange w:id="6610" w:author="Sam Simpson" w:date="2011-09-13T10:16:00Z">
            <w:rPr>
              <w:highlight w:val="yellow"/>
            </w:rPr>
          </w:rPrChange>
        </w:rPr>
        <w:t xml:space="preserve"> and files belong</w:t>
      </w:r>
      <w:ins w:id="6611" w:author="Sam Simpson" w:date="2011-09-13T10:20:00Z">
        <w:r w:rsidR="00514B29">
          <w:t>ing</w:t>
        </w:r>
      </w:ins>
      <w:r w:rsidR="00DF2553" w:rsidRPr="00B54095">
        <w:rPr>
          <w:rPrChange w:id="6612" w:author="Sam Simpson" w:date="2011-09-13T10:16:00Z">
            <w:rPr>
              <w:highlight w:val="yellow"/>
            </w:rPr>
          </w:rPrChange>
        </w:rPr>
        <w:t xml:space="preserve"> to </w:t>
      </w:r>
      <w:del w:id="6613" w:author="Sam Simpson" w:date="2011-09-13T13:25:00Z">
        <w:r w:rsidR="00DF2553" w:rsidRPr="001C3D30" w:rsidDel="00526989">
          <w:rPr>
            <w:highlight w:val="yellow"/>
          </w:rPr>
          <w:delText>their</w:delText>
        </w:r>
        <w:r w:rsidR="00DF2553" w:rsidRPr="00B54095" w:rsidDel="00526989">
          <w:rPr>
            <w:rPrChange w:id="6614" w:author="Sam Simpson" w:date="2011-09-13T10:16:00Z">
              <w:rPr>
                <w:highlight w:val="yellow"/>
              </w:rPr>
            </w:rPrChange>
          </w:rPr>
          <w:delText xml:space="preserve"> </w:delText>
        </w:r>
      </w:del>
      <w:ins w:id="6615" w:author="Sam Simpson" w:date="2011-09-13T10:21:00Z">
        <w:r w:rsidR="00A6353D">
          <w:t>the</w:t>
        </w:r>
      </w:ins>
      <w:ins w:id="6616" w:author="Sam Simpson" w:date="2011-09-13T13:25:00Z">
        <w:r w:rsidR="00526989">
          <w:t xml:space="preserve"> </w:t>
        </w:r>
      </w:ins>
      <w:r w:rsidR="00DF2553" w:rsidRPr="00B54095">
        <w:rPr>
          <w:rPrChange w:id="6617" w:author="Sam Simpson" w:date="2011-09-13T10:16:00Z">
            <w:rPr>
              <w:highlight w:val="yellow"/>
            </w:rPr>
          </w:rPrChange>
        </w:rPr>
        <w:t>directories.</w:t>
      </w:r>
      <w:r w:rsidR="00CD52B1" w:rsidRPr="00B54095">
        <w:rPr>
          <w:rPrChange w:id="6618" w:author="Sam Simpson" w:date="2011-09-13T10:16:00Z">
            <w:rPr>
              <w:highlight w:val="yellow"/>
            </w:rPr>
          </w:rPrChange>
        </w:rPr>
        <w:t xml:space="preserve"> </w:t>
      </w:r>
      <w:r w:rsidR="0075033A" w:rsidRPr="00B54095">
        <w:rPr>
          <w:rPrChange w:id="6619" w:author="Sam Simpson" w:date="2011-09-13T10:16:00Z">
            <w:rPr>
              <w:highlight w:val="yellow"/>
            </w:rPr>
          </w:rPrChange>
        </w:rPr>
        <w:t xml:space="preserve">In </w:t>
      </w:r>
      <w:del w:id="6620" w:author="Sam Simpson" w:date="2011-09-13T10:21:00Z">
        <w:r w:rsidR="0075033A" w:rsidRPr="00B54095" w:rsidDel="00A6353D">
          <w:rPr>
            <w:rPrChange w:id="6621" w:author="Sam Simpson" w:date="2011-09-13T10:16:00Z">
              <w:rPr>
                <w:highlight w:val="yellow"/>
              </w:rPr>
            </w:rPrChange>
          </w:rPr>
          <w:delText xml:space="preserve">a </w:delText>
        </w:r>
      </w:del>
      <w:r w:rsidR="0075033A" w:rsidRPr="00B54095">
        <w:rPr>
          <w:rPrChange w:id="6622" w:author="Sam Simpson" w:date="2011-09-13T10:16:00Z">
            <w:rPr>
              <w:highlight w:val="yellow"/>
            </w:rPr>
          </w:rPrChange>
        </w:rPr>
        <w:t xml:space="preserve">group work, </w:t>
      </w:r>
      <w:ins w:id="6623" w:author="Sam Simpson" w:date="2011-09-13T10:21:00Z">
        <w:r w:rsidR="00A6353D">
          <w:t xml:space="preserve">a </w:t>
        </w:r>
      </w:ins>
      <w:r w:rsidR="0075033A" w:rsidRPr="00B54095">
        <w:rPr>
          <w:rPrChange w:id="6624" w:author="Sam Simpson" w:date="2011-09-13T10:16:00Z">
            <w:rPr>
              <w:highlight w:val="yellow"/>
            </w:rPr>
          </w:rPrChange>
        </w:rPr>
        <w:t>task is the base unit of assignment to group members</w:t>
      </w:r>
      <w:r w:rsidR="009C5BF3" w:rsidRPr="00B54095">
        <w:rPr>
          <w:rPrChange w:id="6625" w:author="Sam Simpson" w:date="2011-09-13T10:16:00Z">
            <w:rPr>
              <w:highlight w:val="yellow"/>
            </w:rPr>
          </w:rPrChange>
        </w:rPr>
        <w:t xml:space="preserve">. If a group member has been assigned a task, files </w:t>
      </w:r>
      <w:del w:id="6626" w:author="Sam Simpson" w:date="2011-09-13T10:21:00Z">
        <w:r w:rsidR="009C5BF3" w:rsidRPr="00B54095" w:rsidDel="00A6353D">
          <w:rPr>
            <w:rPrChange w:id="6627" w:author="Sam Simpson" w:date="2011-09-13T10:16:00Z">
              <w:rPr>
                <w:highlight w:val="yellow"/>
              </w:rPr>
            </w:rPrChange>
          </w:rPr>
          <w:delText xml:space="preserve">of </w:delText>
        </w:r>
      </w:del>
      <w:ins w:id="6628" w:author="Sam Simpson" w:date="2011-09-13T10:21:00Z">
        <w:r w:rsidR="00A6353D">
          <w:t>from</w:t>
        </w:r>
        <w:r w:rsidR="00A6353D" w:rsidRPr="00B54095">
          <w:rPr>
            <w:rPrChange w:id="6629" w:author="Sam Simpson" w:date="2011-09-13T10:16:00Z">
              <w:rPr>
                <w:highlight w:val="yellow"/>
              </w:rPr>
            </w:rPrChange>
          </w:rPr>
          <w:t xml:space="preserve"> </w:t>
        </w:r>
      </w:ins>
      <w:r w:rsidR="009C5BF3" w:rsidRPr="00B54095">
        <w:rPr>
          <w:rPrChange w:id="6630" w:author="Sam Simpson" w:date="2011-09-13T10:16:00Z">
            <w:rPr>
              <w:highlight w:val="yellow"/>
            </w:rPr>
          </w:rPrChange>
        </w:rPr>
        <w:t>the task can only b</w:t>
      </w:r>
      <w:r w:rsidR="00135F63" w:rsidRPr="00B54095">
        <w:rPr>
          <w:rPrChange w:id="6631" w:author="Sam Simpson" w:date="2011-09-13T10:16:00Z">
            <w:rPr>
              <w:highlight w:val="yellow"/>
            </w:rPr>
          </w:rPrChange>
        </w:rPr>
        <w:t>e edited by this group member.</w:t>
      </w:r>
      <w:r w:rsidR="008A49B5" w:rsidRPr="00B54095">
        <w:rPr>
          <w:rPrChange w:id="6632" w:author="Sam Simpson" w:date="2011-09-13T10:16:00Z">
            <w:rPr>
              <w:highlight w:val="yellow"/>
            </w:rPr>
          </w:rPrChange>
        </w:rPr>
        <w:t xml:space="preserve"> Within the task, the member can c</w:t>
      </w:r>
      <w:r w:rsidR="00FE4A39" w:rsidRPr="00B54095">
        <w:rPr>
          <w:rPrChange w:id="6633" w:author="Sam Simpson" w:date="2011-09-13T10:16:00Z">
            <w:rPr>
              <w:highlight w:val="yellow"/>
            </w:rPr>
          </w:rPrChange>
        </w:rPr>
        <w:t xml:space="preserve">reate </w:t>
      </w:r>
      <w:r w:rsidR="008A49B5" w:rsidRPr="00B54095">
        <w:rPr>
          <w:rPrChange w:id="6634" w:author="Sam Simpson" w:date="2011-09-13T10:16:00Z">
            <w:rPr>
              <w:highlight w:val="yellow"/>
            </w:rPr>
          </w:rPrChange>
        </w:rPr>
        <w:t xml:space="preserve">new </w:t>
      </w:r>
      <w:proofErr w:type="gramStart"/>
      <w:r w:rsidR="008A49B5" w:rsidRPr="00B54095">
        <w:rPr>
          <w:rPrChange w:id="6635" w:author="Sam Simpson" w:date="2011-09-13T10:16:00Z">
            <w:rPr>
              <w:highlight w:val="yellow"/>
            </w:rPr>
          </w:rPrChange>
        </w:rPr>
        <w:t>file</w:t>
      </w:r>
      <w:ins w:id="6636" w:author="Sam Simpson" w:date="2011-09-13T10:21:00Z">
        <w:r w:rsidR="00A6353D">
          <w:t>s</w:t>
        </w:r>
      </w:ins>
      <w:r w:rsidR="008A49B5" w:rsidRPr="00B54095">
        <w:rPr>
          <w:rPrChange w:id="6637" w:author="Sam Simpson" w:date="2011-09-13T10:16:00Z">
            <w:rPr>
              <w:highlight w:val="yellow"/>
            </w:rPr>
          </w:rPrChange>
        </w:rPr>
        <w:t>,</w:t>
      </w:r>
      <w:proofErr w:type="gramEnd"/>
      <w:r w:rsidR="008A49B5" w:rsidRPr="00B54095">
        <w:rPr>
          <w:rPrChange w:id="6638" w:author="Sam Simpson" w:date="2011-09-13T10:16:00Z">
            <w:rPr>
              <w:highlight w:val="yellow"/>
            </w:rPr>
          </w:rPrChange>
        </w:rPr>
        <w:t xml:space="preserve"> rename file</w:t>
      </w:r>
      <w:ins w:id="6639" w:author="Sam Simpson" w:date="2011-09-13T10:21:00Z">
        <w:r w:rsidR="00A6353D">
          <w:t>s</w:t>
        </w:r>
      </w:ins>
      <w:r w:rsidR="0072134F" w:rsidRPr="00B54095">
        <w:rPr>
          <w:rPrChange w:id="6640" w:author="Sam Simpson" w:date="2011-09-13T10:16:00Z">
            <w:rPr>
              <w:highlight w:val="yellow"/>
            </w:rPr>
          </w:rPrChange>
        </w:rPr>
        <w:t xml:space="preserve"> and</w:t>
      </w:r>
      <w:r w:rsidR="008A49B5" w:rsidRPr="00B54095">
        <w:rPr>
          <w:rPrChange w:id="6641" w:author="Sam Simpson" w:date="2011-09-13T10:16:00Z">
            <w:rPr>
              <w:highlight w:val="yellow"/>
            </w:rPr>
          </w:rPrChange>
        </w:rPr>
        <w:t xml:space="preserve"> chang</w:t>
      </w:r>
      <w:ins w:id="6642" w:author="Sam Simpson" w:date="2011-09-13T10:21:00Z">
        <w:r w:rsidR="00A6353D">
          <w:t>e</w:t>
        </w:r>
      </w:ins>
      <w:del w:id="6643" w:author="Sam Simpson" w:date="2011-09-13T10:21:00Z">
        <w:r w:rsidR="008A49B5" w:rsidRPr="00B54095" w:rsidDel="00A6353D">
          <w:rPr>
            <w:rPrChange w:id="6644" w:author="Sam Simpson" w:date="2011-09-13T10:16:00Z">
              <w:rPr>
                <w:highlight w:val="yellow"/>
              </w:rPr>
            </w:rPrChange>
          </w:rPr>
          <w:delText>ing</w:delText>
        </w:r>
      </w:del>
      <w:r w:rsidR="008A49B5" w:rsidRPr="00B54095">
        <w:rPr>
          <w:rPrChange w:id="6645" w:author="Sam Simpson" w:date="2011-09-13T10:16:00Z">
            <w:rPr>
              <w:highlight w:val="yellow"/>
            </w:rPr>
          </w:rPrChange>
        </w:rPr>
        <w:t xml:space="preserve"> file</w:t>
      </w:r>
      <w:ins w:id="6646" w:author="Sam Simpson" w:date="2011-09-13T10:21:00Z">
        <w:r w:rsidR="00A6353D">
          <w:t>s</w:t>
        </w:r>
      </w:ins>
      <w:r w:rsidR="008A49B5" w:rsidRPr="00B54095">
        <w:rPr>
          <w:rPrChange w:id="6647" w:author="Sam Simpson" w:date="2011-09-13T10:16:00Z">
            <w:rPr>
              <w:highlight w:val="yellow"/>
            </w:rPr>
          </w:rPrChange>
        </w:rPr>
        <w:t xml:space="preserve"> and directory structure</w:t>
      </w:r>
      <w:del w:id="6648" w:author="Sam Simpson" w:date="2011-09-13T10:22:00Z">
        <w:r w:rsidR="008A49B5" w:rsidRPr="00B54095" w:rsidDel="00A6353D">
          <w:rPr>
            <w:rPrChange w:id="6649" w:author="Sam Simpson" w:date="2011-09-13T10:16:00Z">
              <w:rPr>
                <w:highlight w:val="yellow"/>
              </w:rPr>
            </w:rPrChange>
          </w:rPr>
          <w:delText xml:space="preserve"> in the task</w:delText>
        </w:r>
      </w:del>
      <w:r w:rsidR="008A49B5" w:rsidRPr="00B54095">
        <w:rPr>
          <w:rPrChange w:id="6650" w:author="Sam Simpson" w:date="2011-09-13T10:16:00Z">
            <w:rPr>
              <w:highlight w:val="yellow"/>
            </w:rPr>
          </w:rPrChange>
        </w:rPr>
        <w:t>.</w:t>
      </w:r>
      <w:r w:rsidR="00135F63" w:rsidRPr="00B54095">
        <w:rPr>
          <w:rPrChange w:id="6651" w:author="Sam Simpson" w:date="2011-09-13T10:16:00Z">
            <w:rPr>
              <w:highlight w:val="yellow"/>
            </w:rPr>
          </w:rPrChange>
        </w:rPr>
        <w:t xml:space="preserve"> F</w:t>
      </w:r>
      <w:r w:rsidR="009C5BF3" w:rsidRPr="00B54095">
        <w:rPr>
          <w:rPrChange w:id="6652" w:author="Sam Simpson" w:date="2011-09-13T10:16:00Z">
            <w:rPr>
              <w:highlight w:val="yellow"/>
            </w:rPr>
          </w:rPrChange>
        </w:rPr>
        <w:t>or other members</w:t>
      </w:r>
      <w:r w:rsidR="00135F63" w:rsidRPr="00B54095">
        <w:rPr>
          <w:rPrChange w:id="6653" w:author="Sam Simpson" w:date="2011-09-13T10:16:00Z">
            <w:rPr>
              <w:highlight w:val="yellow"/>
            </w:rPr>
          </w:rPrChange>
        </w:rPr>
        <w:t xml:space="preserve"> </w:t>
      </w:r>
      <w:del w:id="6654" w:author="Sam Simpson" w:date="2011-09-13T10:22:00Z">
        <w:r w:rsidR="00135F63" w:rsidRPr="00B54095" w:rsidDel="00990A04">
          <w:rPr>
            <w:rPrChange w:id="6655" w:author="Sam Simpson" w:date="2011-09-13T10:16:00Z">
              <w:rPr>
                <w:highlight w:val="yellow"/>
              </w:rPr>
            </w:rPrChange>
          </w:rPr>
          <w:delText xml:space="preserve">which </w:delText>
        </w:r>
      </w:del>
      <w:ins w:id="6656" w:author="Sam Simpson" w:date="2011-09-13T10:22:00Z">
        <w:r w:rsidR="00990A04">
          <w:t>who have</w:t>
        </w:r>
        <w:r w:rsidR="00990A04" w:rsidRPr="00B54095">
          <w:rPr>
            <w:rPrChange w:id="6657" w:author="Sam Simpson" w:date="2011-09-13T10:16:00Z">
              <w:rPr>
                <w:highlight w:val="yellow"/>
              </w:rPr>
            </w:rPrChange>
          </w:rPr>
          <w:t xml:space="preserve"> </w:t>
        </w:r>
      </w:ins>
      <w:r w:rsidR="00135F63" w:rsidRPr="00B54095">
        <w:rPr>
          <w:rPrChange w:id="6658" w:author="Sam Simpson" w:date="2011-09-13T10:16:00Z">
            <w:rPr>
              <w:highlight w:val="yellow"/>
            </w:rPr>
          </w:rPrChange>
        </w:rPr>
        <w:t>not been assigned to a task</w:t>
      </w:r>
      <w:r w:rsidR="009C5BF3" w:rsidRPr="00B54095">
        <w:rPr>
          <w:rPrChange w:id="6659" w:author="Sam Simpson" w:date="2011-09-13T10:16:00Z">
            <w:rPr>
              <w:highlight w:val="yellow"/>
            </w:rPr>
          </w:rPrChange>
        </w:rPr>
        <w:t>, this task is</w:t>
      </w:r>
      <w:ins w:id="6660" w:author="Sam Simpson" w:date="2011-09-13T10:22:00Z">
        <w:r w:rsidR="00990A04">
          <w:t xml:space="preserve"> a</w:t>
        </w:r>
      </w:ins>
      <w:r w:rsidR="009C5BF3" w:rsidRPr="00B54095">
        <w:rPr>
          <w:rPrChange w:id="6661" w:author="Sam Simpson" w:date="2011-09-13T10:16:00Z">
            <w:rPr>
              <w:highlight w:val="yellow"/>
            </w:rPr>
          </w:rPrChange>
        </w:rPr>
        <w:t xml:space="preserve"> read-only </w:t>
      </w:r>
      <w:proofErr w:type="gramStart"/>
      <w:r w:rsidR="009C5BF3" w:rsidRPr="00B54095">
        <w:rPr>
          <w:rPrChange w:id="6662" w:author="Sam Simpson" w:date="2011-09-13T10:16:00Z">
            <w:rPr>
              <w:highlight w:val="yellow"/>
            </w:rPr>
          </w:rPrChange>
        </w:rPr>
        <w:t>task,</w:t>
      </w:r>
      <w:proofErr w:type="gramEnd"/>
      <w:r w:rsidR="009C5BF3" w:rsidRPr="00B54095">
        <w:rPr>
          <w:rPrChange w:id="6663" w:author="Sam Simpson" w:date="2011-09-13T10:16:00Z">
            <w:rPr>
              <w:highlight w:val="yellow"/>
            </w:rPr>
          </w:rPrChange>
        </w:rPr>
        <w:t xml:space="preserve"> they can only download and </w:t>
      </w:r>
      <w:del w:id="6664" w:author="Sam Simpson" w:date="2011-09-13T13:26:00Z">
        <w:r w:rsidR="009C5BF3" w:rsidRPr="001C3D30" w:rsidDel="00FA74A8">
          <w:rPr>
            <w:rFonts w:hint="eastAsia"/>
            <w:highlight w:val="yellow"/>
          </w:rPr>
          <w:delText>use</w:delText>
        </w:r>
        <w:r w:rsidR="009C5BF3" w:rsidRPr="00B54095" w:rsidDel="00FA74A8">
          <w:rPr>
            <w:rPrChange w:id="6665" w:author="Sam Simpson" w:date="2011-09-13T10:16:00Z">
              <w:rPr>
                <w:highlight w:val="yellow"/>
              </w:rPr>
            </w:rPrChange>
          </w:rPr>
          <w:delText xml:space="preserve"> or </w:delText>
        </w:r>
      </w:del>
      <w:r w:rsidR="009C5BF3" w:rsidRPr="00B54095">
        <w:rPr>
          <w:rPrChange w:id="6666" w:author="Sam Simpson" w:date="2011-09-13T10:16:00Z">
            <w:rPr>
              <w:highlight w:val="yellow"/>
            </w:rPr>
          </w:rPrChange>
        </w:rPr>
        <w:t xml:space="preserve">view the files within the task, but cannot </w:t>
      </w:r>
      <w:del w:id="6667" w:author="Sam Simpson" w:date="2011-09-13T10:22:00Z">
        <w:r w:rsidR="009C5BF3" w:rsidRPr="00B54095" w:rsidDel="00990A04">
          <w:rPr>
            <w:rPrChange w:id="6668" w:author="Sam Simpson" w:date="2011-09-13T10:16:00Z">
              <w:rPr>
                <w:highlight w:val="yellow"/>
              </w:rPr>
            </w:rPrChange>
          </w:rPr>
          <w:delText xml:space="preserve">do </w:delText>
        </w:r>
      </w:del>
      <w:ins w:id="6669" w:author="Sam Simpson" w:date="2011-09-13T10:22:00Z">
        <w:r w:rsidR="00990A04">
          <w:t>make</w:t>
        </w:r>
        <w:r w:rsidR="00990A04" w:rsidRPr="00B54095">
          <w:rPr>
            <w:rPrChange w:id="6670" w:author="Sam Simpson" w:date="2011-09-13T10:16:00Z">
              <w:rPr>
                <w:highlight w:val="yellow"/>
              </w:rPr>
            </w:rPrChange>
          </w:rPr>
          <w:t xml:space="preserve"> </w:t>
        </w:r>
      </w:ins>
      <w:r w:rsidR="009C5BF3" w:rsidRPr="00B54095">
        <w:rPr>
          <w:rPrChange w:id="6671" w:author="Sam Simpson" w:date="2011-09-13T10:16:00Z">
            <w:rPr>
              <w:highlight w:val="yellow"/>
            </w:rPr>
          </w:rPrChange>
        </w:rPr>
        <w:t xml:space="preserve">any </w:t>
      </w:r>
      <w:r w:rsidR="001C31B9" w:rsidRPr="00B54095">
        <w:rPr>
          <w:rPrChange w:id="6672" w:author="Sam Simpson" w:date="2011-09-13T10:16:00Z">
            <w:rPr>
              <w:highlight w:val="yellow"/>
            </w:rPr>
          </w:rPrChange>
        </w:rPr>
        <w:t>modification</w:t>
      </w:r>
      <w:ins w:id="6673" w:author="Sam Simpson" w:date="2011-09-13T10:22:00Z">
        <w:r w:rsidR="00990A04">
          <w:t>s to</w:t>
        </w:r>
      </w:ins>
      <w:del w:id="6674" w:author="Sam Simpson" w:date="2011-09-13T10:22:00Z">
        <w:r w:rsidR="009C5BF3" w:rsidRPr="00B54095" w:rsidDel="00990A04">
          <w:rPr>
            <w:rPrChange w:id="6675" w:author="Sam Simpson" w:date="2011-09-13T10:16:00Z">
              <w:rPr>
                <w:highlight w:val="yellow"/>
              </w:rPr>
            </w:rPrChange>
          </w:rPr>
          <w:delText xml:space="preserve"> of</w:delText>
        </w:r>
      </w:del>
      <w:r w:rsidR="009C5BF3" w:rsidRPr="00B54095">
        <w:rPr>
          <w:rPrChange w:id="6676" w:author="Sam Simpson" w:date="2011-09-13T10:16:00Z">
            <w:rPr>
              <w:highlight w:val="yellow"/>
            </w:rPr>
          </w:rPrChange>
        </w:rPr>
        <w:t xml:space="preserve"> it.</w:t>
      </w:r>
      <w:r w:rsidR="00873139" w:rsidRPr="00B54095">
        <w:rPr>
          <w:rPrChange w:id="6677" w:author="Sam Simpson" w:date="2011-09-13T10:16:00Z">
            <w:rPr>
              <w:highlight w:val="yellow"/>
            </w:rPr>
          </w:rPrChange>
        </w:rPr>
        <w:t xml:space="preserve"> </w:t>
      </w:r>
    </w:p>
    <w:p w:rsidR="005C6083" w:rsidRPr="00B54095" w:rsidRDefault="00873139">
      <w:pPr>
        <w:spacing w:line="360" w:lineRule="auto"/>
        <w:rPr>
          <w:rPrChange w:id="6678" w:author="Sam Simpson" w:date="2011-09-13T10:16:00Z">
            <w:rPr>
              <w:highlight w:val="yellow"/>
            </w:rPr>
          </w:rPrChange>
        </w:rPr>
        <w:pPrChange w:id="6679" w:author="Sam" w:date="2011-09-12T19:53:00Z">
          <w:pPr/>
        </w:pPrChange>
      </w:pPr>
      <w:r w:rsidRPr="00B54095">
        <w:rPr>
          <w:rPrChange w:id="6680" w:author="Sam Simpson" w:date="2011-09-13T10:16:00Z">
            <w:rPr>
              <w:highlight w:val="yellow"/>
            </w:rPr>
          </w:rPrChange>
        </w:rPr>
        <w:t xml:space="preserve">Each task has a name </w:t>
      </w:r>
      <w:del w:id="6681" w:author="Sam Simpson" w:date="2011-09-13T13:26:00Z">
        <w:r w:rsidRPr="003D1345" w:rsidDel="003D1345">
          <w:rPr>
            <w:rPrChange w:id="6682" w:author="Sam Simpson" w:date="2011-09-13T13:27:00Z">
              <w:rPr>
                <w:highlight w:val="yellow"/>
              </w:rPr>
            </w:rPrChange>
          </w:rPr>
          <w:delText xml:space="preserve">to </w:delText>
        </w:r>
      </w:del>
      <w:ins w:id="6683" w:author="Sam Simpson" w:date="2011-09-13T13:26:00Z">
        <w:r w:rsidR="003D1345" w:rsidRPr="003D1345">
          <w:rPr>
            <w:rPrChange w:id="6684" w:author="Sam Simpson" w:date="2011-09-13T13:27:00Z">
              <w:rPr>
                <w:highlight w:val="yellow"/>
              </w:rPr>
            </w:rPrChange>
          </w:rPr>
          <w:t>which it is</w:t>
        </w:r>
      </w:ins>
      <w:del w:id="6685" w:author="Sam Simpson" w:date="2011-09-13T13:27:00Z">
        <w:r w:rsidRPr="003D1345" w:rsidDel="003D1345">
          <w:rPr>
            <w:rPrChange w:id="6686" w:author="Sam Simpson" w:date="2011-09-13T13:27:00Z">
              <w:rPr>
                <w:highlight w:val="yellow"/>
              </w:rPr>
            </w:rPrChange>
          </w:rPr>
          <w:delText>be</w:delText>
        </w:r>
      </w:del>
      <w:r w:rsidRPr="003D1345">
        <w:rPr>
          <w:rPrChange w:id="6687" w:author="Sam Simpson" w:date="2011-09-13T13:27:00Z">
            <w:rPr>
              <w:highlight w:val="yellow"/>
            </w:rPr>
          </w:rPrChange>
        </w:rPr>
        <w:t xml:space="preserve"> identified</w:t>
      </w:r>
      <w:ins w:id="6688" w:author="Sam Simpson" w:date="2011-09-13T13:27:00Z">
        <w:r w:rsidR="003D1345" w:rsidRPr="003D1345">
          <w:rPr>
            <w:rPrChange w:id="6689" w:author="Sam Simpson" w:date="2011-09-13T13:27:00Z">
              <w:rPr>
                <w:highlight w:val="yellow"/>
              </w:rPr>
            </w:rPrChange>
          </w:rPr>
          <w:t xml:space="preserve"> by</w:t>
        </w:r>
      </w:ins>
      <w:r w:rsidRPr="003D1345">
        <w:rPr>
          <w:rPrChange w:id="6690" w:author="Sam Simpson" w:date="2011-09-13T13:27:00Z">
            <w:rPr>
              <w:highlight w:val="yellow"/>
            </w:rPr>
          </w:rPrChange>
        </w:rPr>
        <w:t xml:space="preserve"> within th</w:t>
      </w:r>
      <w:r w:rsidR="00CA05AC" w:rsidRPr="003D1345">
        <w:rPr>
          <w:rPrChange w:id="6691" w:author="Sam Simpson" w:date="2011-09-13T13:27:00Z">
            <w:rPr>
              <w:highlight w:val="yellow"/>
            </w:rPr>
          </w:rPrChange>
        </w:rPr>
        <w:t>e project</w:t>
      </w:r>
      <w:r w:rsidR="00CA05AC" w:rsidRPr="00B54095">
        <w:rPr>
          <w:rPrChange w:id="6692" w:author="Sam Simpson" w:date="2011-09-13T10:16:00Z">
            <w:rPr>
              <w:highlight w:val="yellow"/>
            </w:rPr>
          </w:rPrChange>
        </w:rPr>
        <w:t xml:space="preserve">. A start time and due time can be set to </w:t>
      </w:r>
      <w:r w:rsidR="00AA15D7" w:rsidRPr="00B54095">
        <w:rPr>
          <w:rPrChange w:id="6693" w:author="Sam Simpson" w:date="2011-09-13T10:16:00Z">
            <w:rPr>
              <w:highlight w:val="yellow"/>
            </w:rPr>
          </w:rPrChange>
        </w:rPr>
        <w:t>help</w:t>
      </w:r>
      <w:ins w:id="6694" w:author="Sam Simpson" w:date="2011-09-13T10:23:00Z">
        <w:r w:rsidR="00310295">
          <w:t xml:space="preserve"> with the</w:t>
        </w:r>
      </w:ins>
      <w:r w:rsidR="00AA15D7" w:rsidRPr="00B54095">
        <w:rPr>
          <w:rPrChange w:id="6695" w:author="Sam Simpson" w:date="2011-09-13T10:16:00Z">
            <w:rPr>
              <w:highlight w:val="yellow"/>
            </w:rPr>
          </w:rPrChange>
        </w:rPr>
        <w:t xml:space="preserve"> </w:t>
      </w:r>
      <w:ins w:id="6696" w:author="Sam Simpson" w:date="2011-09-13T10:23:00Z">
        <w:r w:rsidR="00310295" w:rsidRPr="00BD603B">
          <w:rPr>
            <w:rFonts w:hint="eastAsia"/>
          </w:rPr>
          <w:t>time management</w:t>
        </w:r>
        <w:r w:rsidR="00310295" w:rsidRPr="001C3D30">
          <w:rPr>
            <w:rFonts w:hint="eastAsia"/>
          </w:rPr>
          <w:t xml:space="preserve"> </w:t>
        </w:r>
        <w:r w:rsidR="00310295">
          <w:t xml:space="preserve">of </w:t>
        </w:r>
      </w:ins>
      <w:r w:rsidR="00AA15D7" w:rsidRPr="00B54095">
        <w:rPr>
          <w:rPrChange w:id="6697" w:author="Sam Simpson" w:date="2011-09-13T10:16:00Z">
            <w:rPr>
              <w:highlight w:val="yellow"/>
            </w:rPr>
          </w:rPrChange>
        </w:rPr>
        <w:t>scheduling tasks</w:t>
      </w:r>
      <w:del w:id="6698" w:author="Sam Simpson" w:date="2011-09-13T10:23:00Z">
        <w:r w:rsidR="00AA15D7" w:rsidRPr="00B54095" w:rsidDel="00310295">
          <w:rPr>
            <w:rPrChange w:id="6699" w:author="Sam Simpson" w:date="2011-09-13T10:16:00Z">
              <w:rPr>
                <w:highlight w:val="yellow"/>
              </w:rPr>
            </w:rPrChange>
          </w:rPr>
          <w:delText xml:space="preserve"> with time management</w:delText>
        </w:r>
      </w:del>
      <w:r w:rsidR="00AA15D7" w:rsidRPr="00B54095">
        <w:rPr>
          <w:rPrChange w:id="6700" w:author="Sam Simpson" w:date="2011-09-13T10:16:00Z">
            <w:rPr>
              <w:highlight w:val="yellow"/>
            </w:rPr>
          </w:rPrChange>
        </w:rPr>
        <w:t xml:space="preserve">. The status of </w:t>
      </w:r>
      <w:ins w:id="6701" w:author="Sam Simpson" w:date="2011-09-13T10:23:00Z">
        <w:r w:rsidR="00310295">
          <w:t xml:space="preserve">a </w:t>
        </w:r>
      </w:ins>
      <w:r w:rsidR="00AA15D7" w:rsidRPr="00B54095">
        <w:rPr>
          <w:rPrChange w:id="6702" w:author="Sam Simpson" w:date="2011-09-13T10:16:00Z">
            <w:rPr>
              <w:highlight w:val="yellow"/>
            </w:rPr>
          </w:rPrChange>
        </w:rPr>
        <w:t xml:space="preserve">task will be identified automatically. </w:t>
      </w:r>
      <w:del w:id="6703" w:author="Sam Simpson" w:date="2011-09-13T10:23:00Z">
        <w:r w:rsidR="00AA15D7" w:rsidRPr="00B54095" w:rsidDel="00310295">
          <w:rPr>
            <w:rPrChange w:id="6704" w:author="Sam Simpson" w:date="2011-09-13T10:16:00Z">
              <w:rPr>
                <w:highlight w:val="yellow"/>
              </w:rPr>
            </w:rPrChange>
          </w:rPr>
          <w:delText xml:space="preserve">It </w:delText>
        </w:r>
      </w:del>
      <w:ins w:id="6705" w:author="Sam Simpson" w:date="2011-09-13T10:23:00Z">
        <w:r w:rsidR="00310295">
          <w:t>Statuses can be</w:t>
        </w:r>
      </w:ins>
      <w:ins w:id="6706" w:author="Sam Simpson" w:date="2011-09-13T10:24:00Z">
        <w:r w:rsidR="00310295">
          <w:t>,</w:t>
        </w:r>
      </w:ins>
      <w:del w:id="6707" w:author="Sam Simpson" w:date="2011-09-13T10:23:00Z">
        <w:r w:rsidR="00AA15D7" w:rsidRPr="00B54095" w:rsidDel="00310295">
          <w:rPr>
            <w:rPrChange w:id="6708" w:author="Sam Simpson" w:date="2011-09-13T10:16:00Z">
              <w:rPr>
                <w:highlight w:val="yellow"/>
              </w:rPr>
            </w:rPrChange>
          </w:rPr>
          <w:delText>includes</w:delText>
        </w:r>
      </w:del>
      <w:r w:rsidR="00AA15D7" w:rsidRPr="00B54095">
        <w:rPr>
          <w:rPrChange w:id="6709" w:author="Sam Simpson" w:date="2011-09-13T10:16:00Z">
            <w:rPr>
              <w:highlight w:val="yellow"/>
            </w:rPr>
          </w:rPrChange>
        </w:rPr>
        <w:t xml:space="preserve"> “</w:t>
      </w:r>
      <w:ins w:id="6710" w:author="Sam Simpson" w:date="2011-09-13T10:23:00Z">
        <w:r w:rsidR="00310295">
          <w:t>W</w:t>
        </w:r>
      </w:ins>
      <w:del w:id="6711" w:author="Sam Simpson" w:date="2011-09-13T10:23:00Z">
        <w:r w:rsidR="00AA15D7" w:rsidRPr="00B54095" w:rsidDel="00310295">
          <w:rPr>
            <w:rPrChange w:id="6712" w:author="Sam Simpson" w:date="2011-09-13T10:16:00Z">
              <w:rPr>
                <w:highlight w:val="yellow"/>
              </w:rPr>
            </w:rPrChange>
          </w:rPr>
          <w:delText>w</w:delText>
        </w:r>
      </w:del>
      <w:r w:rsidR="00AA15D7" w:rsidRPr="00B54095">
        <w:rPr>
          <w:rPrChange w:id="6713" w:author="Sam Simpson" w:date="2011-09-13T10:16:00Z">
            <w:rPr>
              <w:highlight w:val="yellow"/>
            </w:rPr>
          </w:rPrChange>
        </w:rPr>
        <w:t>aiting for predecessor task”, “</w:t>
      </w:r>
      <w:r w:rsidR="00551937" w:rsidRPr="00B54095">
        <w:rPr>
          <w:rPrChange w:id="6714" w:author="Sam Simpson" w:date="2011-09-13T10:16:00Z">
            <w:rPr>
              <w:highlight w:val="yellow"/>
            </w:rPr>
          </w:rPrChange>
        </w:rPr>
        <w:t>Task expired</w:t>
      </w:r>
      <w:r w:rsidR="00AA15D7" w:rsidRPr="00B54095">
        <w:rPr>
          <w:rPrChange w:id="6715" w:author="Sam Simpson" w:date="2011-09-13T10:16:00Z">
            <w:rPr>
              <w:highlight w:val="yellow"/>
            </w:rPr>
          </w:rPrChange>
        </w:rPr>
        <w:t>”</w:t>
      </w:r>
      <w:r w:rsidR="00551937" w:rsidRPr="00B54095">
        <w:rPr>
          <w:rPrChange w:id="6716" w:author="Sam Simpson" w:date="2011-09-13T10:16:00Z">
            <w:rPr>
              <w:highlight w:val="yellow"/>
            </w:rPr>
          </w:rPrChange>
        </w:rPr>
        <w:t>, “Not yet start” and “Finished xx%”</w:t>
      </w:r>
      <w:r w:rsidR="003F1BEE" w:rsidRPr="00B54095">
        <w:rPr>
          <w:rPrChange w:id="6717" w:author="Sam Simpson" w:date="2011-09-13T10:16:00Z">
            <w:rPr>
              <w:highlight w:val="yellow"/>
            </w:rPr>
          </w:rPrChange>
        </w:rPr>
        <w:t>.</w:t>
      </w:r>
    </w:p>
    <w:p w:rsidR="00CF2188" w:rsidRPr="00B54095" w:rsidRDefault="00CF2188">
      <w:pPr>
        <w:spacing w:line="360" w:lineRule="auto"/>
        <w:rPr>
          <w:rPrChange w:id="6718" w:author="Sam Simpson" w:date="2011-09-13T10:16:00Z">
            <w:rPr>
              <w:highlight w:val="yellow"/>
            </w:rPr>
          </w:rPrChange>
        </w:rPr>
        <w:pPrChange w:id="6719" w:author="Sam" w:date="2011-09-12T19:53:00Z">
          <w:pPr/>
        </w:pPrChange>
      </w:pPr>
      <w:r w:rsidRPr="00B54095">
        <w:rPr>
          <w:rPrChange w:id="6720" w:author="Sam Simpson" w:date="2011-09-13T10:16:00Z">
            <w:rPr>
              <w:highlight w:val="yellow"/>
            </w:rPr>
          </w:rPrChange>
        </w:rPr>
        <w:t xml:space="preserve">To </w:t>
      </w:r>
      <w:del w:id="6721" w:author="Sam Simpson" w:date="2011-09-13T10:24:00Z">
        <w:r w:rsidRPr="00B54095" w:rsidDel="00484C27">
          <w:rPr>
            <w:rPrChange w:id="6722" w:author="Sam Simpson" w:date="2011-09-13T10:16:00Z">
              <w:rPr>
                <w:highlight w:val="yellow"/>
              </w:rPr>
            </w:rPrChange>
          </w:rPr>
          <w:delText xml:space="preserve">make </w:delText>
        </w:r>
      </w:del>
      <w:ins w:id="6723" w:author="Sam Simpson" w:date="2011-09-13T10:24:00Z">
        <w:r w:rsidR="00484C27">
          <w:t>allow</w:t>
        </w:r>
        <w:r w:rsidR="00484C27" w:rsidRPr="00B54095">
          <w:rPr>
            <w:rPrChange w:id="6724" w:author="Sam Simpson" w:date="2011-09-13T10:16:00Z">
              <w:rPr>
                <w:highlight w:val="yellow"/>
              </w:rPr>
            </w:rPrChange>
          </w:rPr>
          <w:t xml:space="preserve"> </w:t>
        </w:r>
      </w:ins>
      <w:del w:id="6725" w:author="Sam Simpson" w:date="2011-09-13T10:24:00Z">
        <w:r w:rsidRPr="00B54095" w:rsidDel="00484C27">
          <w:rPr>
            <w:rPrChange w:id="6726" w:author="Sam Simpson" w:date="2011-09-13T10:16:00Z">
              <w:rPr>
                <w:highlight w:val="yellow"/>
              </w:rPr>
            </w:rPrChange>
          </w:rPr>
          <w:delText xml:space="preserve">the </w:delText>
        </w:r>
      </w:del>
      <w:r w:rsidRPr="00B54095">
        <w:rPr>
          <w:rPrChange w:id="6727" w:author="Sam Simpson" w:date="2011-09-13T10:16:00Z">
            <w:rPr>
              <w:highlight w:val="yellow"/>
            </w:rPr>
          </w:rPrChange>
        </w:rPr>
        <w:t>task</w:t>
      </w:r>
      <w:ins w:id="6728" w:author="Sam Simpson" w:date="2011-09-13T10:24:00Z">
        <w:r w:rsidR="00484C27">
          <w:t>s to be</w:t>
        </w:r>
      </w:ins>
      <w:del w:id="6729" w:author="Sam Simpson" w:date="2011-09-13T10:24:00Z">
        <w:r w:rsidRPr="00B54095" w:rsidDel="00484C27">
          <w:rPr>
            <w:rPrChange w:id="6730" w:author="Sam Simpson" w:date="2011-09-13T10:16:00Z">
              <w:rPr>
                <w:highlight w:val="yellow"/>
              </w:rPr>
            </w:rPrChange>
          </w:rPr>
          <w:delText xml:space="preserve"> can be</w:delText>
        </w:r>
      </w:del>
      <w:r w:rsidRPr="00B54095">
        <w:rPr>
          <w:rPrChange w:id="6731" w:author="Sam Simpson" w:date="2011-09-13T10:16:00Z">
            <w:rPr>
              <w:highlight w:val="yellow"/>
            </w:rPr>
          </w:rPrChange>
        </w:rPr>
        <w:t xml:space="preserve"> sorted by importance level, task</w:t>
      </w:r>
      <w:r w:rsidR="006F685C" w:rsidRPr="00B54095">
        <w:rPr>
          <w:rPrChange w:id="6732" w:author="Sam Simpson" w:date="2011-09-13T10:16:00Z">
            <w:rPr>
              <w:highlight w:val="yellow"/>
            </w:rPr>
          </w:rPrChange>
        </w:rPr>
        <w:t>s</w:t>
      </w:r>
      <w:r w:rsidR="00720C54" w:rsidRPr="00B54095">
        <w:rPr>
          <w:rPrChange w:id="6733" w:author="Sam Simpson" w:date="2011-09-13T10:16:00Z">
            <w:rPr>
              <w:highlight w:val="yellow"/>
            </w:rPr>
          </w:rPrChange>
        </w:rPr>
        <w:t xml:space="preserve"> ha</w:t>
      </w:r>
      <w:ins w:id="6734" w:author="Sam Simpson" w:date="2011-09-13T10:24:00Z">
        <w:r w:rsidR="00484C27">
          <w:t>ve</w:t>
        </w:r>
      </w:ins>
      <w:del w:id="6735" w:author="Sam Simpson" w:date="2011-09-13T10:24:00Z">
        <w:r w:rsidR="00720C54" w:rsidRPr="00B54095" w:rsidDel="00484C27">
          <w:rPr>
            <w:rPrChange w:id="6736" w:author="Sam Simpson" w:date="2011-09-13T10:16:00Z">
              <w:rPr>
                <w:highlight w:val="yellow"/>
              </w:rPr>
            </w:rPrChange>
          </w:rPr>
          <w:delText>s</w:delText>
        </w:r>
      </w:del>
      <w:r w:rsidR="00720C54" w:rsidRPr="00B54095">
        <w:rPr>
          <w:rPrChange w:id="6737" w:author="Sam Simpson" w:date="2011-09-13T10:16:00Z">
            <w:rPr>
              <w:highlight w:val="yellow"/>
            </w:rPr>
          </w:rPrChange>
        </w:rPr>
        <w:t xml:space="preserve"> a property recording</w:t>
      </w:r>
      <w:r w:rsidRPr="00B54095">
        <w:rPr>
          <w:rPrChange w:id="6738" w:author="Sam Simpson" w:date="2011-09-13T10:16:00Z">
            <w:rPr>
              <w:highlight w:val="yellow"/>
            </w:rPr>
          </w:rPrChange>
        </w:rPr>
        <w:t xml:space="preserve"> priority, which can be set from 1 to 5</w:t>
      </w:r>
      <w:r w:rsidR="006F685C" w:rsidRPr="00B54095">
        <w:rPr>
          <w:rPrChange w:id="6739" w:author="Sam Simpson" w:date="2011-09-13T10:16:00Z">
            <w:rPr>
              <w:highlight w:val="yellow"/>
            </w:rPr>
          </w:rPrChange>
        </w:rPr>
        <w:t xml:space="preserve">. 1 means most </w:t>
      </w:r>
      <w:proofErr w:type="gramStart"/>
      <w:r w:rsidR="006F685C" w:rsidRPr="00B54095">
        <w:rPr>
          <w:rPrChange w:id="6740" w:author="Sam Simpson" w:date="2011-09-13T10:16:00Z">
            <w:rPr>
              <w:highlight w:val="yellow"/>
            </w:rPr>
          </w:rPrChange>
        </w:rPr>
        <w:t>important,</w:t>
      </w:r>
      <w:proofErr w:type="gramEnd"/>
      <w:r w:rsidR="006F685C" w:rsidRPr="00B54095">
        <w:rPr>
          <w:rPrChange w:id="6741" w:author="Sam Simpson" w:date="2011-09-13T10:16:00Z">
            <w:rPr>
              <w:highlight w:val="yellow"/>
            </w:rPr>
          </w:rPrChange>
        </w:rPr>
        <w:t xml:space="preserve"> and 5 means this task can be </w:t>
      </w:r>
      <w:del w:id="6742" w:author="Sam Simpson" w:date="2011-09-13T10:24:00Z">
        <w:r w:rsidR="006F685C" w:rsidRPr="00B54095" w:rsidDel="00484C27">
          <w:rPr>
            <w:rPrChange w:id="6743" w:author="Sam Simpson" w:date="2011-09-13T10:16:00Z">
              <w:rPr>
                <w:highlight w:val="yellow"/>
              </w:rPr>
            </w:rPrChange>
          </w:rPr>
          <w:delText xml:space="preserve">did </w:delText>
        </w:r>
      </w:del>
      <w:ins w:id="6744" w:author="Sam Simpson" w:date="2011-09-13T10:24:00Z">
        <w:r w:rsidR="00484C27">
          <w:t>done</w:t>
        </w:r>
        <w:r w:rsidR="00484C27" w:rsidRPr="00B54095">
          <w:rPr>
            <w:rPrChange w:id="6745" w:author="Sam Simpson" w:date="2011-09-13T10:16:00Z">
              <w:rPr>
                <w:highlight w:val="yellow"/>
              </w:rPr>
            </w:rPrChange>
          </w:rPr>
          <w:t xml:space="preserve"> </w:t>
        </w:r>
      </w:ins>
      <w:r w:rsidR="006F685C" w:rsidRPr="00B54095">
        <w:rPr>
          <w:rPrChange w:id="6746" w:author="Sam Simpson" w:date="2011-09-13T10:16:00Z">
            <w:rPr>
              <w:highlight w:val="yellow"/>
            </w:rPr>
          </w:rPrChange>
        </w:rPr>
        <w:t>after</w:t>
      </w:r>
      <w:ins w:id="6747" w:author="Sam Simpson" w:date="2011-09-13T10:24:00Z">
        <w:r w:rsidR="00484C27">
          <w:t xml:space="preserve"> other</w:t>
        </w:r>
      </w:ins>
      <w:r w:rsidR="006F685C" w:rsidRPr="00B54095">
        <w:rPr>
          <w:rPrChange w:id="6748" w:author="Sam Simpson" w:date="2011-09-13T10:16:00Z">
            <w:rPr>
              <w:highlight w:val="yellow"/>
            </w:rPr>
          </w:rPrChange>
        </w:rPr>
        <w:t xml:space="preserve"> tasks</w:t>
      </w:r>
      <w:ins w:id="6749" w:author="Sam Simpson" w:date="2011-09-13T10:24:00Z">
        <w:r w:rsidR="00484C27">
          <w:t xml:space="preserve"> have</w:t>
        </w:r>
      </w:ins>
      <w:r w:rsidR="006F685C" w:rsidRPr="00B54095">
        <w:rPr>
          <w:rPrChange w:id="6750" w:author="Sam Simpson" w:date="2011-09-13T10:16:00Z">
            <w:rPr>
              <w:highlight w:val="yellow"/>
            </w:rPr>
          </w:rPrChange>
        </w:rPr>
        <w:t xml:space="preserve"> finished.</w:t>
      </w:r>
      <w:r w:rsidR="00844FCB" w:rsidRPr="00B54095">
        <w:rPr>
          <w:rPrChange w:id="6751" w:author="Sam Simpson" w:date="2011-09-13T10:16:00Z">
            <w:rPr>
              <w:highlight w:val="yellow"/>
            </w:rPr>
          </w:rPrChange>
        </w:rPr>
        <w:t xml:space="preserve"> </w:t>
      </w:r>
      <w:ins w:id="6752" w:author="Sam Simpson" w:date="2011-09-13T10:24:00Z">
        <w:r w:rsidR="00484C27">
          <w:t xml:space="preserve">A </w:t>
        </w:r>
      </w:ins>
      <w:del w:id="6753" w:author="Sam Simpson" w:date="2011-09-13T10:24:00Z">
        <w:r w:rsidR="00844FCB" w:rsidRPr="00B54095" w:rsidDel="00484C27">
          <w:rPr>
            <w:rPrChange w:id="6754" w:author="Sam Simpson" w:date="2011-09-13T10:16:00Z">
              <w:rPr>
                <w:highlight w:val="yellow"/>
              </w:rPr>
            </w:rPrChange>
          </w:rPr>
          <w:delText>U</w:delText>
        </w:r>
      </w:del>
      <w:ins w:id="6755" w:author="Sam Simpson" w:date="2011-09-13T10:24:00Z">
        <w:r w:rsidR="00484C27">
          <w:t>u</w:t>
        </w:r>
      </w:ins>
      <w:r w:rsidR="00844FCB" w:rsidRPr="00B54095">
        <w:rPr>
          <w:rPrChange w:id="6756" w:author="Sam Simpson" w:date="2011-09-13T10:16:00Z">
            <w:rPr>
              <w:highlight w:val="yellow"/>
            </w:rPr>
          </w:rPrChange>
        </w:rPr>
        <w:t xml:space="preserve">ser can change the </w:t>
      </w:r>
      <w:r w:rsidR="00B273B9" w:rsidRPr="00B54095">
        <w:rPr>
          <w:rPrChange w:id="6757" w:author="Sam Simpson" w:date="2011-09-13T10:16:00Z">
            <w:rPr>
              <w:highlight w:val="yellow"/>
            </w:rPr>
          </w:rPrChange>
        </w:rPr>
        <w:t>priority of a task at any time, and it will</w:t>
      </w:r>
      <w:ins w:id="6758" w:author="Sam Simpson" w:date="2011-09-13T10:25:00Z">
        <w:r w:rsidR="00484C27">
          <w:t xml:space="preserve"> be</w:t>
        </w:r>
      </w:ins>
      <w:r w:rsidR="00B273B9" w:rsidRPr="00B54095">
        <w:rPr>
          <w:rPrChange w:id="6759" w:author="Sam Simpson" w:date="2011-09-13T10:16:00Z">
            <w:rPr>
              <w:highlight w:val="yellow"/>
            </w:rPr>
          </w:rPrChange>
        </w:rPr>
        <w:t xml:space="preserve"> display</w:t>
      </w:r>
      <w:ins w:id="6760" w:author="Sam Simpson" w:date="2011-09-13T10:25:00Z">
        <w:r w:rsidR="00484C27">
          <w:t>ed in</w:t>
        </w:r>
      </w:ins>
      <w:del w:id="6761" w:author="Sam Simpson" w:date="2011-09-13T10:25:00Z">
        <w:r w:rsidR="00B273B9" w:rsidRPr="00B54095" w:rsidDel="00484C27">
          <w:rPr>
            <w:rPrChange w:id="6762" w:author="Sam Simpson" w:date="2011-09-13T10:16:00Z">
              <w:rPr>
                <w:highlight w:val="yellow"/>
              </w:rPr>
            </w:rPrChange>
          </w:rPr>
          <w:delText>s at</w:delText>
        </w:r>
      </w:del>
      <w:r w:rsidR="00B273B9" w:rsidRPr="00B54095">
        <w:rPr>
          <w:rPrChange w:id="6763" w:author="Sam Simpson" w:date="2011-09-13T10:16:00Z">
            <w:rPr>
              <w:highlight w:val="yellow"/>
            </w:rPr>
          </w:rPrChange>
        </w:rPr>
        <w:t xml:space="preserve"> the table of task</w:t>
      </w:r>
      <w:ins w:id="6764" w:author="Sam Simpson" w:date="2011-09-13T10:25:00Z">
        <w:r w:rsidR="00A06DC1">
          <w:t>s</w:t>
        </w:r>
      </w:ins>
      <w:r w:rsidR="00B273B9" w:rsidRPr="00B54095">
        <w:rPr>
          <w:rPrChange w:id="6765" w:author="Sam Simpson" w:date="2011-09-13T10:16:00Z">
            <w:rPr>
              <w:highlight w:val="yellow"/>
            </w:rPr>
          </w:rPrChange>
        </w:rPr>
        <w:t xml:space="preserve"> list</w:t>
      </w:r>
      <w:ins w:id="6766" w:author="Sam Simpson" w:date="2011-09-13T10:25:00Z">
        <w:r w:rsidR="00A06DC1">
          <w:t>,</w:t>
        </w:r>
      </w:ins>
      <w:r w:rsidR="00B273B9" w:rsidRPr="00B54095">
        <w:rPr>
          <w:rPrChange w:id="6767" w:author="Sam Simpson" w:date="2011-09-13T10:16:00Z">
            <w:rPr>
              <w:highlight w:val="yellow"/>
            </w:rPr>
          </w:rPrChange>
        </w:rPr>
        <w:t xml:space="preserve"> for sorting purpose.</w:t>
      </w:r>
    </w:p>
    <w:p w:rsidR="005C6083" w:rsidRPr="00B54095" w:rsidRDefault="005C6083">
      <w:pPr>
        <w:pStyle w:val="Tobecontinue"/>
        <w:spacing w:line="360" w:lineRule="auto"/>
        <w:rPr>
          <w:rPrChange w:id="6768" w:author="Sam Simpson" w:date="2011-09-13T10:16:00Z">
            <w:rPr>
              <w:highlight w:val="yellow"/>
            </w:rPr>
          </w:rPrChange>
        </w:rPr>
        <w:pPrChange w:id="6769" w:author="Sam" w:date="2011-09-12T19:53:00Z">
          <w:pPr>
            <w:pStyle w:val="Tobecontinue"/>
          </w:pPr>
        </w:pPrChange>
      </w:pPr>
      <w:r w:rsidRPr="00B54095">
        <w:rPr>
          <w:rPrChange w:id="6770" w:author="Sam Simpson" w:date="2011-09-13T10:16:00Z">
            <w:rPr>
              <w:highlight w:val="yellow"/>
            </w:rPr>
          </w:rPrChange>
        </w:rPr>
        <w:t>File/directory task relationship chart here</w:t>
      </w:r>
    </w:p>
    <w:p w:rsidR="003E700D" w:rsidRPr="00B54095" w:rsidRDefault="003E700D">
      <w:pPr>
        <w:spacing w:line="360" w:lineRule="auto"/>
        <w:rPr>
          <w:rPrChange w:id="6771" w:author="Sam Simpson" w:date="2011-09-13T10:16:00Z">
            <w:rPr>
              <w:highlight w:val="yellow"/>
            </w:rPr>
          </w:rPrChange>
        </w:rPr>
        <w:pPrChange w:id="6772" w:author="Sam" w:date="2011-09-12T19:53:00Z">
          <w:pPr/>
        </w:pPrChange>
      </w:pPr>
      <w:r w:rsidRPr="00F97D67">
        <w:rPr>
          <w:rPrChange w:id="6773" w:author="Sam Simpson" w:date="2011-09-13T13:34:00Z">
            <w:rPr>
              <w:highlight w:val="yellow"/>
            </w:rPr>
          </w:rPrChange>
        </w:rPr>
        <w:t xml:space="preserve">When a </w:t>
      </w:r>
      <w:r w:rsidR="00677BE9" w:rsidRPr="00F97D67">
        <w:rPr>
          <w:rPrChange w:id="6774" w:author="Sam Simpson" w:date="2011-09-13T13:34:00Z">
            <w:rPr>
              <w:highlight w:val="yellow"/>
            </w:rPr>
          </w:rPrChange>
        </w:rPr>
        <w:t>directory or</w:t>
      </w:r>
      <w:r w:rsidRPr="00F97D67">
        <w:rPr>
          <w:rPrChange w:id="6775" w:author="Sam Simpson" w:date="2011-09-13T13:34:00Z">
            <w:rPr>
              <w:highlight w:val="yellow"/>
            </w:rPr>
          </w:rPrChange>
        </w:rPr>
        <w:t xml:space="preserve"> file</w:t>
      </w:r>
      <w:ins w:id="6776" w:author="Sam Simpson" w:date="2011-09-13T13:28:00Z">
        <w:r w:rsidR="00F97D59" w:rsidRPr="00F97D67">
          <w:rPr>
            <w:rPrChange w:id="6777" w:author="Sam Simpson" w:date="2011-09-13T13:34:00Z">
              <w:rPr>
                <w:highlight w:val="yellow"/>
              </w:rPr>
            </w:rPrChange>
          </w:rPr>
          <w:t xml:space="preserve"> is</w:t>
        </w:r>
      </w:ins>
      <w:r w:rsidRPr="00F97D67">
        <w:rPr>
          <w:rPrChange w:id="6778" w:author="Sam Simpson" w:date="2011-09-13T13:34:00Z">
            <w:rPr>
              <w:highlight w:val="yellow"/>
            </w:rPr>
          </w:rPrChange>
        </w:rPr>
        <w:t xml:space="preserve"> commit</w:t>
      </w:r>
      <w:ins w:id="6779" w:author="Sam Simpson" w:date="2011-09-13T13:28:00Z">
        <w:r w:rsidR="00F97D59" w:rsidRPr="00F97D67">
          <w:rPr>
            <w:rPrChange w:id="6780" w:author="Sam Simpson" w:date="2011-09-13T13:34:00Z">
              <w:rPr>
                <w:highlight w:val="yellow"/>
              </w:rPr>
            </w:rPrChange>
          </w:rPr>
          <w:t>ted</w:t>
        </w:r>
      </w:ins>
      <w:ins w:id="6781" w:author="Sam Simpson" w:date="2011-09-13T13:30:00Z">
        <w:r w:rsidR="0012448E" w:rsidRPr="00F97D67">
          <w:rPr>
            <w:rPrChange w:id="6782" w:author="Sam Simpson" w:date="2011-09-13T13:34:00Z">
              <w:rPr>
                <w:highlight w:val="yellow"/>
              </w:rPr>
            </w:rPrChange>
          </w:rPr>
          <w:t xml:space="preserve"> </w:t>
        </w:r>
      </w:ins>
      <w:del w:id="6783" w:author="Sam Simpson" w:date="2011-09-13T13:31:00Z">
        <w:r w:rsidRPr="00F97D67" w:rsidDel="00405314">
          <w:rPr>
            <w:rPrChange w:id="6784" w:author="Sam Simpson" w:date="2011-09-13T13:34:00Z">
              <w:rPr>
                <w:highlight w:val="yellow"/>
              </w:rPr>
            </w:rPrChange>
          </w:rPr>
          <w:delText xml:space="preserve">s </w:delText>
        </w:r>
      </w:del>
      <w:del w:id="6785" w:author="Sam Simpson" w:date="2011-09-13T13:33:00Z">
        <w:r w:rsidRPr="00F97D67" w:rsidDel="00704181">
          <w:rPr>
            <w:rPrChange w:id="6786" w:author="Sam Simpson" w:date="2011-09-13T13:34:00Z">
              <w:rPr>
                <w:highlight w:val="yellow"/>
              </w:rPr>
            </w:rPrChange>
          </w:rPr>
          <w:delText>with a</w:delText>
        </w:r>
        <w:r w:rsidR="008061C5" w:rsidRPr="00F97D67" w:rsidDel="00704181">
          <w:rPr>
            <w:rPrChange w:id="6787" w:author="Sam Simpson" w:date="2011-09-13T13:34:00Z">
              <w:rPr>
                <w:highlight w:val="yellow"/>
              </w:rPr>
            </w:rPrChange>
          </w:rPr>
          <w:delText>n</w:delText>
        </w:r>
        <w:r w:rsidRPr="00F97D67" w:rsidDel="00704181">
          <w:rPr>
            <w:rPrChange w:id="6788" w:author="Sam Simpson" w:date="2011-09-13T13:34:00Z">
              <w:rPr>
                <w:highlight w:val="yellow"/>
              </w:rPr>
            </w:rPrChange>
          </w:rPr>
          <w:delText xml:space="preserve"> operation</w:delText>
        </w:r>
        <w:r w:rsidR="008061C5" w:rsidRPr="00F97D67" w:rsidDel="00704181">
          <w:rPr>
            <w:rPrChange w:id="6789" w:author="Sam Simpson" w:date="2011-09-13T13:34:00Z">
              <w:rPr>
                <w:highlight w:val="yellow"/>
              </w:rPr>
            </w:rPrChange>
          </w:rPr>
          <w:delText>,</w:delText>
        </w:r>
        <w:r w:rsidRPr="00F97D67" w:rsidDel="00704181">
          <w:rPr>
            <w:rPrChange w:id="6790" w:author="Sam Simpson" w:date="2011-09-13T13:34:00Z">
              <w:rPr>
                <w:highlight w:val="yellow"/>
              </w:rPr>
            </w:rPrChange>
          </w:rPr>
          <w:delText xml:space="preserve"> and </w:delText>
        </w:r>
      </w:del>
      <w:ins w:id="6791" w:author="Sam Simpson" w:date="2011-09-13T13:34:00Z">
        <w:r w:rsidR="00704181" w:rsidRPr="00F97D67">
          <w:rPr>
            <w:rPrChange w:id="6792" w:author="Sam Simpson" w:date="2011-09-13T13:34:00Z">
              <w:rPr>
                <w:highlight w:val="yellow"/>
              </w:rPr>
            </w:rPrChange>
          </w:rPr>
          <w:t xml:space="preserve">it </w:t>
        </w:r>
      </w:ins>
      <w:r w:rsidR="0019529A" w:rsidRPr="00F97D67">
        <w:rPr>
          <w:rPrChange w:id="6793" w:author="Sam Simpson" w:date="2011-09-13T13:34:00Z">
            <w:rPr>
              <w:highlight w:val="yellow"/>
            </w:rPr>
          </w:rPrChange>
        </w:rPr>
        <w:t>trigger</w:t>
      </w:r>
      <w:ins w:id="6794" w:author="Sam Simpson" w:date="2011-09-13T13:29:00Z">
        <w:r w:rsidR="00E8443C" w:rsidRPr="00F97D67">
          <w:rPr>
            <w:rPrChange w:id="6795" w:author="Sam Simpson" w:date="2011-09-13T13:34:00Z">
              <w:rPr>
                <w:highlight w:val="yellow"/>
              </w:rPr>
            </w:rPrChange>
          </w:rPr>
          <w:t xml:space="preserve">s the </w:t>
        </w:r>
      </w:ins>
      <w:del w:id="6796" w:author="Sam Simpson" w:date="2011-09-13T13:29:00Z">
        <w:r w:rsidR="0019529A" w:rsidRPr="00F97D67" w:rsidDel="00E8443C">
          <w:rPr>
            <w:rPrChange w:id="6797" w:author="Sam Simpson" w:date="2011-09-13T13:34:00Z">
              <w:rPr>
                <w:highlight w:val="yellow"/>
              </w:rPr>
            </w:rPrChange>
          </w:rPr>
          <w:delText xml:space="preserve">ed with </w:delText>
        </w:r>
      </w:del>
      <w:r w:rsidR="0072667D" w:rsidRPr="00F97D67">
        <w:rPr>
          <w:rPrChange w:id="6798" w:author="Sam Simpson" w:date="2011-09-13T13:34:00Z">
            <w:rPr>
              <w:highlight w:val="yellow"/>
            </w:rPr>
          </w:rPrChange>
        </w:rPr>
        <w:t>generati</w:t>
      </w:r>
      <w:ins w:id="6799" w:author="Sam Simpson" w:date="2011-09-13T13:29:00Z">
        <w:r w:rsidR="00E8443C" w:rsidRPr="00F97D67">
          <w:rPr>
            <w:rPrChange w:id="6800" w:author="Sam Simpson" w:date="2011-09-13T13:34:00Z">
              <w:rPr>
                <w:highlight w:val="yellow"/>
              </w:rPr>
            </w:rPrChange>
          </w:rPr>
          <w:t>o</w:t>
        </w:r>
      </w:ins>
      <w:r w:rsidR="0072667D" w:rsidRPr="00F97D67">
        <w:rPr>
          <w:rPrChange w:id="6801" w:author="Sam Simpson" w:date="2011-09-13T13:34:00Z">
            <w:rPr>
              <w:highlight w:val="yellow"/>
            </w:rPr>
          </w:rPrChange>
        </w:rPr>
        <w:t>n</w:t>
      </w:r>
      <w:ins w:id="6802" w:author="Sam Simpson" w:date="2011-09-13T13:29:00Z">
        <w:r w:rsidR="00E8443C" w:rsidRPr="00F97D67">
          <w:rPr>
            <w:rPrChange w:id="6803" w:author="Sam Simpson" w:date="2011-09-13T13:34:00Z">
              <w:rPr>
                <w:highlight w:val="yellow"/>
              </w:rPr>
            </w:rPrChange>
          </w:rPr>
          <w:t xml:space="preserve"> of</w:t>
        </w:r>
      </w:ins>
      <w:del w:id="6804" w:author="Sam Simpson" w:date="2011-09-13T13:29:00Z">
        <w:r w:rsidR="0072667D" w:rsidRPr="00F97D67" w:rsidDel="00E8443C">
          <w:rPr>
            <w:rPrChange w:id="6805" w:author="Sam Simpson" w:date="2011-09-13T13:34:00Z">
              <w:rPr>
                <w:highlight w:val="yellow"/>
              </w:rPr>
            </w:rPrChange>
          </w:rPr>
          <w:delText>g</w:delText>
        </w:r>
      </w:del>
      <w:r w:rsidR="0072667D" w:rsidRPr="00F97D67">
        <w:rPr>
          <w:rPrChange w:id="6806" w:author="Sam Simpson" w:date="2011-09-13T13:34:00Z">
            <w:rPr>
              <w:highlight w:val="yellow"/>
            </w:rPr>
          </w:rPrChange>
        </w:rPr>
        <w:t xml:space="preserve"> a new version </w:t>
      </w:r>
      <w:del w:id="6807" w:author="Sam Simpson" w:date="2011-09-13T13:29:00Z">
        <w:r w:rsidR="0072667D" w:rsidRPr="00F97D67" w:rsidDel="0012448E">
          <w:rPr>
            <w:rPrChange w:id="6808" w:author="Sam Simpson" w:date="2011-09-13T13:34:00Z">
              <w:rPr>
                <w:highlight w:val="yellow"/>
              </w:rPr>
            </w:rPrChange>
          </w:rPr>
          <w:delText>code</w:delText>
        </w:r>
        <w:r w:rsidR="004D6938" w:rsidRPr="00F97D67" w:rsidDel="0012448E">
          <w:rPr>
            <w:rPrChange w:id="6809" w:author="Sam Simpson" w:date="2011-09-13T13:34:00Z">
              <w:rPr>
                <w:highlight w:val="yellow"/>
              </w:rPr>
            </w:rPrChange>
          </w:rPr>
          <w:delText xml:space="preserve"> </w:delText>
        </w:r>
      </w:del>
      <w:ins w:id="6810" w:author="Sam Simpson" w:date="2011-09-13T13:29:00Z">
        <w:r w:rsidR="0012448E" w:rsidRPr="00F97D67">
          <w:rPr>
            <w:rPrChange w:id="6811" w:author="Sam Simpson" w:date="2011-09-13T13:34:00Z">
              <w:rPr>
                <w:highlight w:val="yellow"/>
              </w:rPr>
            </w:rPrChange>
          </w:rPr>
          <w:t>number for</w:t>
        </w:r>
      </w:ins>
      <w:del w:id="6812" w:author="Sam Simpson" w:date="2011-09-13T13:30:00Z">
        <w:r w:rsidR="004D6938" w:rsidRPr="00F97D67" w:rsidDel="0012448E">
          <w:rPr>
            <w:rPrChange w:id="6813" w:author="Sam Simpson" w:date="2011-09-13T13:34:00Z">
              <w:rPr>
                <w:highlight w:val="yellow"/>
              </w:rPr>
            </w:rPrChange>
          </w:rPr>
          <w:delText>of</w:delText>
        </w:r>
      </w:del>
      <w:r w:rsidR="004D6938" w:rsidRPr="00F97D67">
        <w:rPr>
          <w:rPrChange w:id="6814" w:author="Sam Simpson" w:date="2011-09-13T13:34:00Z">
            <w:rPr>
              <w:highlight w:val="yellow"/>
            </w:rPr>
          </w:rPrChange>
        </w:rPr>
        <w:t xml:space="preserve"> the directory or file</w:t>
      </w:r>
      <w:r w:rsidR="0072667D" w:rsidRPr="00F97D67">
        <w:rPr>
          <w:rPrChange w:id="6815" w:author="Sam Simpson" w:date="2011-09-13T13:34:00Z">
            <w:rPr>
              <w:highlight w:val="yellow"/>
            </w:rPr>
          </w:rPrChange>
        </w:rPr>
        <w:t xml:space="preserve">, </w:t>
      </w:r>
      <w:r w:rsidR="004D6938" w:rsidRPr="00F97D67">
        <w:rPr>
          <w:rPrChange w:id="6816" w:author="Sam Simpson" w:date="2011-09-13T13:34:00Z">
            <w:rPr>
              <w:highlight w:val="yellow"/>
            </w:rPr>
          </w:rPrChange>
        </w:rPr>
        <w:t xml:space="preserve">the version </w:t>
      </w:r>
      <w:del w:id="6817" w:author="Sam Simpson" w:date="2011-09-13T13:30:00Z">
        <w:r w:rsidR="004D6938" w:rsidRPr="00F97D67" w:rsidDel="0012448E">
          <w:rPr>
            <w:rPrChange w:id="6818" w:author="Sam Simpson" w:date="2011-09-13T13:34:00Z">
              <w:rPr>
                <w:highlight w:val="yellow"/>
              </w:rPr>
            </w:rPrChange>
          </w:rPr>
          <w:delText xml:space="preserve">code </w:delText>
        </w:r>
      </w:del>
      <w:ins w:id="6819" w:author="Sam Simpson" w:date="2011-09-13T13:30:00Z">
        <w:r w:rsidR="0012448E" w:rsidRPr="00F97D67">
          <w:rPr>
            <w:rPrChange w:id="6820" w:author="Sam Simpson" w:date="2011-09-13T13:34:00Z">
              <w:rPr>
                <w:highlight w:val="yellow"/>
              </w:rPr>
            </w:rPrChange>
          </w:rPr>
          <w:t xml:space="preserve">number </w:t>
        </w:r>
      </w:ins>
      <w:r w:rsidR="004D6938" w:rsidRPr="00F97D67">
        <w:rPr>
          <w:rPrChange w:id="6821" w:author="Sam Simpson" w:date="2011-09-13T13:34:00Z">
            <w:rPr>
              <w:highlight w:val="yellow"/>
            </w:rPr>
          </w:rPrChange>
        </w:rPr>
        <w:t xml:space="preserve">of the </w:t>
      </w:r>
      <w:del w:id="6822" w:author="Sam Simpson" w:date="2011-09-13T13:34:00Z">
        <w:r w:rsidR="004D6938" w:rsidRPr="00F97D67" w:rsidDel="00704181">
          <w:rPr>
            <w:rPrChange w:id="6823" w:author="Sam Simpson" w:date="2011-09-13T13:34:00Z">
              <w:rPr>
                <w:highlight w:val="yellow"/>
              </w:rPr>
            </w:rPrChange>
          </w:rPr>
          <w:delText xml:space="preserve">file’s or directory’s </w:delText>
        </w:r>
      </w:del>
      <w:r w:rsidR="004D6938" w:rsidRPr="00F97D67">
        <w:rPr>
          <w:rPrChange w:id="6824" w:author="Sam Simpson" w:date="2011-09-13T13:34:00Z">
            <w:rPr>
              <w:highlight w:val="yellow"/>
            </w:rPr>
          </w:rPrChange>
        </w:rPr>
        <w:t xml:space="preserve">task </w:t>
      </w:r>
      <w:ins w:id="6825" w:author="Sam Simpson" w:date="2011-09-13T13:34:00Z">
        <w:r w:rsidR="00704181" w:rsidRPr="00F97D67">
          <w:rPr>
            <w:rPrChange w:id="6826" w:author="Sam Simpson" w:date="2011-09-13T13:34:00Z">
              <w:rPr>
                <w:highlight w:val="yellow"/>
              </w:rPr>
            </w:rPrChange>
          </w:rPr>
          <w:t xml:space="preserve">associated with the file or directory </w:t>
        </w:r>
      </w:ins>
      <w:r w:rsidR="004D6938" w:rsidRPr="00F97D67">
        <w:rPr>
          <w:rPrChange w:id="6827" w:author="Sam Simpson" w:date="2011-09-13T13:34:00Z">
            <w:rPr>
              <w:highlight w:val="yellow"/>
            </w:rPr>
          </w:rPrChange>
        </w:rPr>
        <w:t xml:space="preserve">will also </w:t>
      </w:r>
      <w:r w:rsidR="007D0BA1" w:rsidRPr="00F97D67">
        <w:rPr>
          <w:rPrChange w:id="6828" w:author="Sam Simpson" w:date="2011-09-13T13:34:00Z">
            <w:rPr>
              <w:highlight w:val="yellow"/>
            </w:rPr>
          </w:rPrChange>
        </w:rPr>
        <w:t>increase</w:t>
      </w:r>
      <w:r w:rsidR="004D6938" w:rsidRPr="00F97D67">
        <w:rPr>
          <w:rPrChange w:id="6829" w:author="Sam Simpson" w:date="2011-09-13T13:34:00Z">
            <w:rPr>
              <w:highlight w:val="yellow"/>
            </w:rPr>
          </w:rPrChange>
        </w:rPr>
        <w:t xml:space="preserve"> by 1</w:t>
      </w:r>
      <w:r w:rsidR="00C33ED3" w:rsidRPr="00F97D67">
        <w:rPr>
          <w:rPrChange w:id="6830" w:author="Sam Simpson" w:date="2011-09-13T13:34:00Z">
            <w:rPr>
              <w:highlight w:val="yellow"/>
            </w:rPr>
          </w:rPrChange>
        </w:rPr>
        <w:t>.</w:t>
      </w:r>
      <w:ins w:id="6831" w:author="Sam Simpson" w:date="2011-09-13T10:25:00Z">
        <w:r w:rsidR="00A06DC1">
          <w:t xml:space="preserve"> </w:t>
        </w:r>
      </w:ins>
    </w:p>
    <w:p w:rsidR="00EF1D0B" w:rsidRPr="00AF4E8B" w:rsidRDefault="00EF1D0B">
      <w:pPr>
        <w:pStyle w:val="3"/>
        <w:spacing w:line="360" w:lineRule="auto"/>
        <w:rPr>
          <w:rPrChange w:id="6832" w:author="Sam Simpson" w:date="2011-09-13T10:26:00Z">
            <w:rPr>
              <w:highlight w:val="yellow"/>
            </w:rPr>
          </w:rPrChange>
        </w:rPr>
        <w:pPrChange w:id="6833" w:author="Sam" w:date="2011-09-12T19:53:00Z">
          <w:pPr>
            <w:pStyle w:val="3"/>
          </w:pPr>
        </w:pPrChange>
      </w:pPr>
      <w:bookmarkStart w:id="6834" w:name="_Toc303574208"/>
      <w:r w:rsidRPr="00AF4E8B">
        <w:rPr>
          <w:rPrChange w:id="6835" w:author="Sam Simpson" w:date="2011-09-13T10:26:00Z">
            <w:rPr>
              <w:highlight w:val="yellow"/>
            </w:rPr>
          </w:rPrChange>
        </w:rPr>
        <w:t>Task relationship</w:t>
      </w:r>
      <w:bookmarkEnd w:id="6834"/>
    </w:p>
    <w:p w:rsidR="006D7FD1" w:rsidRPr="00AF4E8B" w:rsidRDefault="005E1D05">
      <w:pPr>
        <w:spacing w:line="360" w:lineRule="auto"/>
        <w:rPr>
          <w:rPrChange w:id="6836" w:author="Sam Simpson" w:date="2011-09-13T10:26:00Z">
            <w:rPr>
              <w:highlight w:val="yellow"/>
            </w:rPr>
          </w:rPrChange>
        </w:rPr>
        <w:pPrChange w:id="6837" w:author="Sam" w:date="2011-09-12T19:53:00Z">
          <w:pPr/>
        </w:pPrChange>
      </w:pPr>
      <w:r w:rsidRPr="00AF4E8B">
        <w:rPr>
          <w:rPrChange w:id="6838" w:author="Sam Simpson" w:date="2011-09-13T10:26:00Z">
            <w:rPr>
              <w:highlight w:val="yellow"/>
            </w:rPr>
          </w:rPrChange>
        </w:rPr>
        <w:t>Task</w:t>
      </w:r>
      <w:ins w:id="6839" w:author="Sam Simpson" w:date="2011-09-13T10:26:00Z">
        <w:r w:rsidR="00AF4E8B">
          <w:t>s</w:t>
        </w:r>
      </w:ins>
      <w:r w:rsidR="00E55E6C" w:rsidRPr="00AF4E8B">
        <w:rPr>
          <w:rPrChange w:id="6840" w:author="Sam Simpson" w:date="2011-09-13T10:26:00Z">
            <w:rPr>
              <w:highlight w:val="yellow"/>
            </w:rPr>
          </w:rPrChange>
        </w:rPr>
        <w:t xml:space="preserve"> can be set with a property of </w:t>
      </w:r>
      <w:ins w:id="6841" w:author="Sam Simpson" w:date="2011-09-13T13:35:00Z">
        <w:r w:rsidR="00F97D67">
          <w:t xml:space="preserve">a </w:t>
        </w:r>
      </w:ins>
      <w:r w:rsidR="00E55E6C" w:rsidRPr="00AF4E8B">
        <w:rPr>
          <w:rPrChange w:id="6842" w:author="Sam Simpson" w:date="2011-09-13T10:26:00Z">
            <w:rPr>
              <w:highlight w:val="yellow"/>
            </w:rPr>
          </w:rPrChange>
        </w:rPr>
        <w:t>“predecessor task”</w:t>
      </w:r>
      <w:r w:rsidRPr="00AF4E8B">
        <w:rPr>
          <w:rPrChange w:id="6843" w:author="Sam Simpson" w:date="2011-09-13T10:26:00Z">
            <w:rPr>
              <w:highlight w:val="yellow"/>
            </w:rPr>
          </w:rPrChange>
        </w:rPr>
        <w:t>, which</w:t>
      </w:r>
      <w:r w:rsidR="00564FF2" w:rsidRPr="00AF4E8B">
        <w:rPr>
          <w:rPrChange w:id="6844" w:author="Sam Simpson" w:date="2011-09-13T10:26:00Z">
            <w:rPr>
              <w:highlight w:val="yellow"/>
            </w:rPr>
          </w:rPrChange>
        </w:rPr>
        <w:t xml:space="preserve"> means a task can have a </w:t>
      </w:r>
      <w:del w:id="6845" w:author="Sam Simpson" w:date="2011-09-13T13:34:00Z">
        <w:r w:rsidR="00564FF2" w:rsidRPr="00AF4E8B" w:rsidDel="00F97D67">
          <w:rPr>
            <w:rPrChange w:id="6846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6847" w:author="Sam Simpson" w:date="2011-09-13T13:34:00Z">
        <w:r w:rsidR="00F97D67">
          <w:t>parent</w:t>
        </w:r>
        <w:r w:rsidR="00F97D67" w:rsidRPr="00AF4E8B">
          <w:rPr>
            <w:rPrChange w:id="6848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564FF2" w:rsidRPr="00AF4E8B">
        <w:rPr>
          <w:rPrChange w:id="6849" w:author="Sam Simpson" w:date="2011-09-13T10:26:00Z">
            <w:rPr>
              <w:highlight w:val="yellow"/>
            </w:rPr>
          </w:rPrChange>
        </w:rPr>
        <w:t>task</w:t>
      </w:r>
      <w:del w:id="6850" w:author="Sam Simpson" w:date="2011-09-13T13:36:00Z">
        <w:r w:rsidR="00564FF2" w:rsidRPr="00AF4E8B" w:rsidDel="00383827">
          <w:rPr>
            <w:rPrChange w:id="6851" w:author="Sam Simpson" w:date="2011-09-13T10:26:00Z">
              <w:rPr>
                <w:highlight w:val="yellow"/>
              </w:rPr>
            </w:rPrChange>
          </w:rPr>
          <w:delText xml:space="preserve"> to </w:delText>
        </w:r>
        <w:r w:rsidR="005F79E4" w:rsidRPr="00AF4E8B" w:rsidDel="00383827">
          <w:rPr>
            <w:rPrChange w:id="6852" w:author="Sam Simpson" w:date="2011-09-13T10:26:00Z">
              <w:rPr>
                <w:highlight w:val="yellow"/>
              </w:rPr>
            </w:rPrChange>
          </w:rPr>
          <w:delText xml:space="preserve">be </w:delText>
        </w:r>
        <w:r w:rsidR="005F79E4" w:rsidRPr="001C3D30" w:rsidDel="00383827">
          <w:rPr>
            <w:rFonts w:hint="eastAsia"/>
            <w:highlight w:val="yellow"/>
          </w:rPr>
          <w:delText>slaved</w:delText>
        </w:r>
        <w:r w:rsidR="005F79E4" w:rsidRPr="00AF4E8B" w:rsidDel="00383827">
          <w:rPr>
            <w:rPrChange w:id="6853" w:author="Sam Simpson" w:date="2011-09-13T10:26:00Z">
              <w:rPr>
                <w:highlight w:val="yellow"/>
              </w:rPr>
            </w:rPrChange>
          </w:rPr>
          <w:delText xml:space="preserve"> with</w:delText>
        </w:r>
      </w:del>
      <w:r w:rsidR="005F79E4" w:rsidRPr="00AF4E8B">
        <w:rPr>
          <w:rPrChange w:id="6854" w:author="Sam Simpson" w:date="2011-09-13T10:26:00Z">
            <w:rPr>
              <w:highlight w:val="yellow"/>
            </w:rPr>
          </w:rPrChange>
        </w:rPr>
        <w:t xml:space="preserve">. If a task’s predecessor task has been set, the task can only be started when </w:t>
      </w:r>
      <w:del w:id="6855" w:author="Sam Simpson" w:date="2011-09-13T10:26:00Z">
        <w:r w:rsidR="005F79E4" w:rsidRPr="00AF4E8B" w:rsidDel="00006225">
          <w:rPr>
            <w:rPrChange w:id="6856" w:author="Sam Simpson" w:date="2011-09-13T10:26:00Z">
              <w:rPr>
                <w:highlight w:val="yellow"/>
              </w:rPr>
            </w:rPrChange>
          </w:rPr>
          <w:delText xml:space="preserve">its </w:delText>
        </w:r>
      </w:del>
      <w:ins w:id="6857" w:author="Sam Simpson" w:date="2011-09-13T10:26:00Z">
        <w:r w:rsidR="00006225">
          <w:t>the</w:t>
        </w:r>
        <w:r w:rsidR="00006225" w:rsidRPr="00AF4E8B">
          <w:rPr>
            <w:rPrChange w:id="6858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5F79E4" w:rsidRPr="00AF4E8B">
        <w:rPr>
          <w:rPrChange w:id="6859" w:author="Sam Simpson" w:date="2011-09-13T10:26:00Z">
            <w:rPr>
              <w:highlight w:val="yellow"/>
            </w:rPr>
          </w:rPrChange>
        </w:rPr>
        <w:t>predecessor task</w:t>
      </w:r>
      <w:ins w:id="6860" w:author="Sam Simpson" w:date="2011-09-13T10:26:00Z">
        <w:r w:rsidR="00006225">
          <w:t xml:space="preserve"> has</w:t>
        </w:r>
      </w:ins>
      <w:r w:rsidR="005F79E4" w:rsidRPr="00AF4E8B">
        <w:rPr>
          <w:rPrChange w:id="6861" w:author="Sam Simpson" w:date="2011-09-13T10:26:00Z">
            <w:rPr>
              <w:highlight w:val="yellow"/>
            </w:rPr>
          </w:rPrChange>
        </w:rPr>
        <w:t xml:space="preserve"> finished or expired. </w:t>
      </w:r>
      <w:del w:id="6862" w:author="Sam Simpson" w:date="2011-09-13T10:26:00Z">
        <w:r w:rsidR="005F79E4" w:rsidRPr="00AF4E8B" w:rsidDel="00006225">
          <w:rPr>
            <w:rPrChange w:id="6863" w:author="Sam Simpson" w:date="2011-09-13T10:26:00Z">
              <w:rPr>
                <w:highlight w:val="yellow"/>
              </w:rPr>
            </w:rPrChange>
          </w:rPr>
          <w:delText xml:space="preserve">It </w:delText>
        </w:r>
      </w:del>
      <w:ins w:id="6864" w:author="Sam Simpson" w:date="2011-09-13T10:26:00Z">
        <w:r w:rsidR="00006225">
          <w:t>This is</w:t>
        </w:r>
        <w:r w:rsidR="00006225" w:rsidRPr="00AF4E8B">
          <w:rPr>
            <w:rPrChange w:id="6865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5F79E4" w:rsidRPr="00AF4E8B">
        <w:rPr>
          <w:rPrChange w:id="6866" w:author="Sam Simpson" w:date="2011-09-13T10:26:00Z">
            <w:rPr>
              <w:highlight w:val="yellow"/>
            </w:rPr>
          </w:rPrChange>
        </w:rPr>
        <w:t>like the relationship</w:t>
      </w:r>
      <w:ins w:id="6867" w:author="Sam Simpson" w:date="2011-09-13T10:26:00Z">
        <w:r w:rsidR="00006225">
          <w:t xml:space="preserve"> between tasks in a </w:t>
        </w:r>
      </w:ins>
      <w:del w:id="6868" w:author="Sam Simpson" w:date="2011-09-13T10:27:00Z">
        <w:r w:rsidR="005F79E4" w:rsidRPr="00AF4E8B" w:rsidDel="00006225">
          <w:rPr>
            <w:rPrChange w:id="6869" w:author="Sam Simpson" w:date="2011-09-13T10:26:00Z">
              <w:rPr>
                <w:highlight w:val="yellow"/>
              </w:rPr>
            </w:rPrChange>
          </w:rPr>
          <w:delText xml:space="preserve"> in </w:delText>
        </w:r>
      </w:del>
      <w:r w:rsidR="005F79E4" w:rsidRPr="00AF4E8B">
        <w:rPr>
          <w:rPrChange w:id="6870" w:author="Sam Simpson" w:date="2011-09-13T10:26:00Z">
            <w:rPr>
              <w:highlight w:val="yellow"/>
            </w:rPr>
          </w:rPrChange>
        </w:rPr>
        <w:t xml:space="preserve">Gantt chart, </w:t>
      </w:r>
      <w:ins w:id="6871" w:author="Sam Simpson" w:date="2011-09-13T10:27:00Z">
        <w:r w:rsidR="00006225">
          <w:t xml:space="preserve">a </w:t>
        </w:r>
      </w:ins>
      <w:r w:rsidR="0001518D" w:rsidRPr="00AF4E8B">
        <w:rPr>
          <w:rPrChange w:id="6872" w:author="Sam Simpson" w:date="2011-09-13T10:26:00Z">
            <w:rPr>
              <w:highlight w:val="yellow"/>
            </w:rPr>
          </w:rPrChange>
        </w:rPr>
        <w:t>predecessor task and its sub</w:t>
      </w:r>
      <w:ins w:id="6873" w:author="Sam Simpson" w:date="2011-09-13T10:27:00Z">
        <w:r w:rsidR="00006225">
          <w:t>-</w:t>
        </w:r>
      </w:ins>
      <w:del w:id="6874" w:author="Sam Simpson" w:date="2011-09-13T10:27:00Z">
        <w:r w:rsidR="0001518D" w:rsidRPr="00AF4E8B" w:rsidDel="00006225">
          <w:rPr>
            <w:rPrChange w:id="6875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r w:rsidR="0001518D" w:rsidRPr="00AF4E8B">
        <w:rPr>
          <w:rPrChange w:id="6876" w:author="Sam Simpson" w:date="2011-09-13T10:26:00Z">
            <w:rPr>
              <w:highlight w:val="yellow"/>
            </w:rPr>
          </w:rPrChange>
        </w:rPr>
        <w:t>task c</w:t>
      </w:r>
      <w:r w:rsidR="00C54141" w:rsidRPr="00AF4E8B">
        <w:rPr>
          <w:rPrChange w:id="6877" w:author="Sam Simpson" w:date="2011-09-13T10:26:00Z">
            <w:rPr>
              <w:highlight w:val="yellow"/>
            </w:rPr>
          </w:rPrChange>
        </w:rPr>
        <w:t xml:space="preserve">an be </w:t>
      </w:r>
      <w:r w:rsidR="00C54141" w:rsidRPr="00AF4E8B">
        <w:rPr>
          <w:rPrChange w:id="6878" w:author="Sam Simpson" w:date="2011-09-13T10:26:00Z">
            <w:rPr>
              <w:highlight w:val="yellow"/>
            </w:rPr>
          </w:rPrChange>
        </w:rPr>
        <w:lastRenderedPageBreak/>
        <w:t>connected by end and head</w:t>
      </w:r>
      <w:ins w:id="6879" w:author="Sam Simpson" w:date="2011-09-13T10:27:00Z">
        <w:r w:rsidR="00C25128">
          <w:t>, to</w:t>
        </w:r>
      </w:ins>
      <w:del w:id="6880" w:author="Sam Simpson" w:date="2011-09-13T10:27:00Z">
        <w:r w:rsidR="00C54141" w:rsidRPr="00AF4E8B" w:rsidDel="00C25128">
          <w:rPr>
            <w:rPrChange w:id="6881" w:author="Sam Simpson" w:date="2011-09-13T10:26:00Z">
              <w:rPr>
                <w:highlight w:val="yellow"/>
              </w:rPr>
            </w:rPrChange>
          </w:rPr>
          <w:delText xml:space="preserve"> in</w:delText>
        </w:r>
      </w:del>
      <w:r w:rsidR="00C54141" w:rsidRPr="00AF4E8B">
        <w:rPr>
          <w:rPrChange w:id="6882" w:author="Sam Simpson" w:date="2011-09-13T10:26:00Z">
            <w:rPr>
              <w:highlight w:val="yellow"/>
            </w:rPr>
          </w:rPrChange>
        </w:rPr>
        <w:t xml:space="preserve"> show</w:t>
      </w:r>
      <w:del w:id="6883" w:author="Sam Simpson" w:date="2011-09-13T10:27:00Z">
        <w:r w:rsidR="00C54141" w:rsidRPr="00AF4E8B" w:rsidDel="00C25128">
          <w:rPr>
            <w:rPrChange w:id="6884" w:author="Sam Simpson" w:date="2011-09-13T10:26:00Z">
              <w:rPr>
                <w:highlight w:val="yellow"/>
              </w:rPr>
            </w:rPrChange>
          </w:rPr>
          <w:delText>ing</w:delText>
        </w:r>
      </w:del>
      <w:r w:rsidR="00C54141" w:rsidRPr="00AF4E8B">
        <w:rPr>
          <w:rPrChange w:id="6885" w:author="Sam Simpson" w:date="2011-09-13T10:26:00Z">
            <w:rPr>
              <w:highlight w:val="yellow"/>
            </w:rPr>
          </w:rPrChange>
        </w:rPr>
        <w:t xml:space="preserve"> the relationship. </w:t>
      </w:r>
      <w:r w:rsidR="00C54141" w:rsidRPr="00383827">
        <w:rPr>
          <w:rPrChange w:id="6886" w:author="Sam Simpson" w:date="2011-09-13T13:36:00Z">
            <w:rPr>
              <w:highlight w:val="yellow"/>
            </w:rPr>
          </w:rPrChange>
        </w:rPr>
        <w:t>When setting a predecessor task for a</w:t>
      </w:r>
      <w:ins w:id="6887" w:author="Sam Simpson" w:date="2011-09-13T13:38:00Z">
        <w:r w:rsidR="00686819">
          <w:t xml:space="preserve"> </w:t>
        </w:r>
      </w:ins>
      <w:ins w:id="6888" w:author="Sam Simpson" w:date="2011-09-13T13:40:00Z">
        <w:r w:rsidR="00573ABD">
          <w:t>sub-</w:t>
        </w:r>
      </w:ins>
      <w:del w:id="6889" w:author="Sam Simpson" w:date="2011-09-13T13:40:00Z">
        <w:r w:rsidR="00C54141" w:rsidRPr="00383827" w:rsidDel="00573ABD">
          <w:rPr>
            <w:rPrChange w:id="6890" w:author="Sam Simpson" w:date="2011-09-13T13:36:00Z">
              <w:rPr>
                <w:highlight w:val="yellow"/>
              </w:rPr>
            </w:rPrChange>
          </w:rPr>
          <w:delText xml:space="preserve"> </w:delText>
        </w:r>
      </w:del>
      <w:r w:rsidR="00C54141" w:rsidRPr="00383827">
        <w:rPr>
          <w:rPrChange w:id="6891" w:author="Sam Simpson" w:date="2011-09-13T13:36:00Z">
            <w:rPr>
              <w:highlight w:val="yellow"/>
            </w:rPr>
          </w:rPrChange>
        </w:rPr>
        <w:t xml:space="preserve">task, </w:t>
      </w:r>
      <w:ins w:id="6892" w:author="Sam Simpson" w:date="2011-09-13T13:36:00Z">
        <w:r w:rsidR="009558A5" w:rsidRPr="00AA7726">
          <w:rPr>
            <w:rPrChange w:id="6893" w:author="Sam Simpson" w:date="2011-09-13T13:41:00Z">
              <w:rPr>
                <w:highlight w:val="yellow"/>
              </w:rPr>
            </w:rPrChange>
          </w:rPr>
          <w:t>the system</w:t>
        </w:r>
      </w:ins>
      <w:del w:id="6894" w:author="Sam Simpson" w:date="2011-09-13T13:36:00Z">
        <w:r w:rsidR="00C54141" w:rsidRPr="00AA7726" w:rsidDel="009558A5">
          <w:rPr>
            <w:rPrChange w:id="6895" w:author="Sam Simpson" w:date="2011-09-13T13:41:00Z">
              <w:rPr>
                <w:highlight w:val="yellow"/>
              </w:rPr>
            </w:rPrChange>
          </w:rPr>
          <w:delText>it</w:delText>
        </w:r>
      </w:del>
      <w:r w:rsidR="00C54141" w:rsidRPr="00AA7726">
        <w:rPr>
          <w:rPrChange w:id="6896" w:author="Sam Simpson" w:date="2011-09-13T13:41:00Z">
            <w:rPr>
              <w:highlight w:val="yellow"/>
            </w:rPr>
          </w:rPrChange>
        </w:rPr>
        <w:t xml:space="preserve"> needs to judge </w:t>
      </w:r>
      <w:del w:id="6897" w:author="Sam Simpson" w:date="2011-09-13T13:37:00Z">
        <w:r w:rsidR="00C54141" w:rsidRPr="00AA7726" w:rsidDel="009558A5">
          <w:rPr>
            <w:rPrChange w:id="6898" w:author="Sam Simpson" w:date="2011-09-13T13:41:00Z">
              <w:rPr>
                <w:highlight w:val="yellow"/>
              </w:rPr>
            </w:rPrChange>
          </w:rPr>
          <w:delText xml:space="preserve">by </w:delText>
        </w:r>
      </w:del>
      <w:ins w:id="6899" w:author="Sam Simpson" w:date="2011-09-13T13:37:00Z">
        <w:r w:rsidR="009558A5" w:rsidRPr="00AA7726">
          <w:rPr>
            <w:rPrChange w:id="6900" w:author="Sam Simpson" w:date="2011-09-13T13:41:00Z">
              <w:rPr>
                <w:highlight w:val="yellow"/>
              </w:rPr>
            </w:rPrChange>
          </w:rPr>
          <w:t xml:space="preserve">using predefined </w:t>
        </w:r>
      </w:ins>
      <w:r w:rsidR="00C54141" w:rsidRPr="00AA7726">
        <w:rPr>
          <w:rPrChange w:id="6901" w:author="Sam Simpson" w:date="2011-09-13T13:41:00Z">
            <w:rPr>
              <w:highlight w:val="yellow"/>
            </w:rPr>
          </w:rPrChange>
        </w:rPr>
        <w:t xml:space="preserve">conditions </w:t>
      </w:r>
      <w:ins w:id="6902" w:author="Sam Simpson" w:date="2011-09-13T13:38:00Z">
        <w:r w:rsidR="00CE790A" w:rsidRPr="00AA7726">
          <w:rPr>
            <w:rPrChange w:id="6903" w:author="Sam Simpson" w:date="2011-09-13T13:41:00Z">
              <w:rPr>
                <w:highlight w:val="yellow"/>
              </w:rPr>
            </w:rPrChange>
          </w:rPr>
          <w:t>whether the relationship is valid</w:t>
        </w:r>
      </w:ins>
      <w:ins w:id="6904" w:author="Sam Simpson" w:date="2011-09-13T13:39:00Z">
        <w:r w:rsidR="00CE790A" w:rsidRPr="00AA7726">
          <w:rPr>
            <w:rPrChange w:id="6905" w:author="Sam Simpson" w:date="2011-09-13T13:41:00Z">
              <w:rPr>
                <w:highlight w:val="yellow"/>
              </w:rPr>
            </w:rPrChange>
          </w:rPr>
          <w:t xml:space="preserve">. </w:t>
        </w:r>
      </w:ins>
      <w:del w:id="6906" w:author="Sam Simpson" w:date="2011-09-13T13:38:00Z">
        <w:r w:rsidR="00C54141" w:rsidRPr="000D3349" w:rsidDel="00686819">
          <w:rPr>
            <w:rFonts w:hint="eastAsia"/>
            <w:highlight w:val="yellow"/>
          </w:rPr>
          <w:delText xml:space="preserve">of </w:delText>
        </w:r>
      </w:del>
      <w:del w:id="6907" w:author="Sam Simpson" w:date="2011-09-13T13:39:00Z">
        <w:r w:rsidR="00C54141" w:rsidRPr="000D3349" w:rsidDel="00CE790A">
          <w:rPr>
            <w:rFonts w:hint="eastAsia"/>
            <w:highlight w:val="yellow"/>
          </w:rPr>
          <w:delText xml:space="preserve">identify </w:delText>
        </w:r>
      </w:del>
      <w:del w:id="6908" w:author="Sam Simpson" w:date="2011-09-13T13:38:00Z">
        <w:r w:rsidR="00C54141" w:rsidRPr="001F6FA5" w:rsidDel="00CE790A">
          <w:rPr>
            <w:highlight w:val="yellow"/>
          </w:rPr>
          <w:delText>validity</w:delText>
        </w:r>
        <w:r w:rsidR="00C54141" w:rsidRPr="00405314" w:rsidDel="00CE790A">
          <w:rPr>
            <w:rFonts w:hint="eastAsia"/>
            <w:highlight w:val="yellow"/>
          </w:rPr>
          <w:delText xml:space="preserve"> </w:delText>
        </w:r>
      </w:del>
      <w:del w:id="6909" w:author="Sam Simpson" w:date="2011-09-13T13:39:00Z">
        <w:r w:rsidR="00C54141" w:rsidRPr="00405314" w:rsidDel="00CE790A">
          <w:rPr>
            <w:rFonts w:hint="eastAsia"/>
            <w:highlight w:val="yellow"/>
          </w:rPr>
          <w:delText>of</w:delText>
        </w:r>
      </w:del>
      <w:del w:id="6910" w:author="Sam Simpson" w:date="2011-09-13T13:38:00Z">
        <w:r w:rsidR="00C54141" w:rsidRPr="00405314" w:rsidDel="00CE790A">
          <w:rPr>
            <w:rFonts w:hint="eastAsia"/>
            <w:highlight w:val="yellow"/>
          </w:rPr>
          <w:delText xml:space="preserve"> relationship</w:delText>
        </w:r>
      </w:del>
      <w:del w:id="6911" w:author="Sam Simpson" w:date="2011-09-13T13:39:00Z">
        <w:r w:rsidR="00C54141" w:rsidRPr="00405314" w:rsidDel="00CE790A">
          <w:rPr>
            <w:rFonts w:hint="eastAsia"/>
            <w:highlight w:val="yellow"/>
          </w:rPr>
          <w:delText>.</w:delText>
        </w:r>
        <w:r w:rsidR="00C54141" w:rsidRPr="00AF4E8B" w:rsidDel="00CE790A">
          <w:rPr>
            <w:rPrChange w:id="6912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r w:rsidR="00C54141" w:rsidRPr="00AF4E8B">
        <w:rPr>
          <w:rPrChange w:id="6913" w:author="Sam Simpson" w:date="2011-09-13T10:26:00Z">
            <w:rPr>
              <w:highlight w:val="yellow"/>
            </w:rPr>
          </w:rPrChange>
        </w:rPr>
        <w:t xml:space="preserve">For example, </w:t>
      </w:r>
      <w:ins w:id="6914" w:author="Sam Simpson" w:date="2011-09-13T13:39:00Z">
        <w:r w:rsidR="00CE790A">
          <w:t xml:space="preserve">is </w:t>
        </w:r>
      </w:ins>
      <w:r w:rsidR="00C54141" w:rsidRPr="00AF4E8B">
        <w:rPr>
          <w:rPrChange w:id="6915" w:author="Sam Simpson" w:date="2011-09-13T10:26:00Z">
            <w:rPr>
              <w:highlight w:val="yellow"/>
            </w:rPr>
          </w:rPrChange>
        </w:rPr>
        <w:t xml:space="preserve">the due time of </w:t>
      </w:r>
      <w:ins w:id="6916" w:author="Sam Simpson" w:date="2011-09-13T10:27:00Z">
        <w:r w:rsidR="00C25128">
          <w:t xml:space="preserve">the </w:t>
        </w:r>
      </w:ins>
      <w:r w:rsidR="00C54141" w:rsidRPr="00AF4E8B">
        <w:rPr>
          <w:rPrChange w:id="6917" w:author="Sam Simpson" w:date="2011-09-13T10:26:00Z">
            <w:rPr>
              <w:highlight w:val="yellow"/>
            </w:rPr>
          </w:rPrChange>
        </w:rPr>
        <w:t xml:space="preserve">predecessor task </w:t>
      </w:r>
      <w:del w:id="6918" w:author="Sam Simpson" w:date="2011-09-13T13:39:00Z">
        <w:r w:rsidR="00C54141" w:rsidRPr="00AF4E8B" w:rsidDel="00CE790A">
          <w:rPr>
            <w:rPrChange w:id="6919" w:author="Sam Simpson" w:date="2011-09-13T10:26:00Z">
              <w:rPr>
                <w:highlight w:val="yellow"/>
              </w:rPr>
            </w:rPrChange>
          </w:rPr>
          <w:delText xml:space="preserve">should be </w:delText>
        </w:r>
      </w:del>
      <w:r w:rsidR="00C54141" w:rsidRPr="00AF4E8B">
        <w:rPr>
          <w:rPrChange w:id="6920" w:author="Sam Simpson" w:date="2011-09-13T10:26:00Z">
            <w:rPr>
              <w:highlight w:val="yellow"/>
            </w:rPr>
          </w:rPrChange>
        </w:rPr>
        <w:t>earlier than the sub</w:t>
      </w:r>
      <w:del w:id="6921" w:author="Sam Simpson" w:date="2011-09-13T10:28:00Z">
        <w:r w:rsidR="00C54141" w:rsidRPr="00AF4E8B" w:rsidDel="00C25128">
          <w:rPr>
            <w:rPrChange w:id="6922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ins w:id="6923" w:author="Sam Simpson" w:date="2011-09-13T10:28:00Z">
        <w:r w:rsidR="00C25128">
          <w:t>-</w:t>
        </w:r>
      </w:ins>
      <w:r w:rsidR="00C54141" w:rsidRPr="00AF4E8B">
        <w:rPr>
          <w:rPrChange w:id="6924" w:author="Sam Simpson" w:date="2011-09-13T10:26:00Z">
            <w:rPr>
              <w:highlight w:val="yellow"/>
            </w:rPr>
          </w:rPrChange>
        </w:rPr>
        <w:t>task</w:t>
      </w:r>
      <w:r w:rsidR="004E33AA" w:rsidRPr="00AF4E8B">
        <w:rPr>
          <w:rPrChange w:id="6925" w:author="Sam Simpson" w:date="2011-09-13T10:26:00Z">
            <w:rPr>
              <w:highlight w:val="yellow"/>
            </w:rPr>
          </w:rPrChange>
        </w:rPr>
        <w:t>’s due time</w:t>
      </w:r>
      <w:ins w:id="6926" w:author="Sam Simpson" w:date="2011-09-13T13:39:00Z">
        <w:r w:rsidR="00CE790A">
          <w:t>?</w:t>
        </w:r>
      </w:ins>
      <w:del w:id="6927" w:author="Sam Simpson" w:date="2011-09-13T13:39:00Z">
        <w:r w:rsidR="00506F15" w:rsidRPr="00AF4E8B" w:rsidDel="00CE790A">
          <w:rPr>
            <w:rPrChange w:id="6928" w:author="Sam Simpson" w:date="2011-09-13T10:26:00Z">
              <w:rPr>
                <w:highlight w:val="yellow"/>
              </w:rPr>
            </w:rPrChange>
          </w:rPr>
          <w:delText>, etc.</w:delText>
        </w:r>
      </w:del>
    </w:p>
    <w:p w:rsidR="00C26B62" w:rsidRPr="00AF4E8B" w:rsidRDefault="00C26B62">
      <w:pPr>
        <w:pStyle w:val="Tobecontinue"/>
        <w:spacing w:line="360" w:lineRule="auto"/>
        <w:rPr>
          <w:rPrChange w:id="6929" w:author="Sam Simpson" w:date="2011-09-13T10:26:00Z">
            <w:rPr>
              <w:highlight w:val="yellow"/>
            </w:rPr>
          </w:rPrChange>
        </w:rPr>
        <w:pPrChange w:id="6930" w:author="Sam" w:date="2011-09-12T19:53:00Z">
          <w:pPr>
            <w:pStyle w:val="Tobecontinue"/>
          </w:pPr>
        </w:pPrChange>
      </w:pPr>
      <w:r w:rsidRPr="00AF4E8B">
        <w:rPr>
          <w:rPrChange w:id="6931" w:author="Sam Simpson" w:date="2011-09-13T10:26:00Z">
            <w:rPr>
              <w:highlight w:val="yellow"/>
            </w:rPr>
          </w:rPrChange>
        </w:rPr>
        <w:t>Task relationship chart here</w:t>
      </w:r>
    </w:p>
    <w:p w:rsidR="007D7963" w:rsidRPr="00AF4E8B" w:rsidRDefault="007D7963">
      <w:pPr>
        <w:spacing w:line="360" w:lineRule="auto"/>
        <w:rPr>
          <w:rPrChange w:id="6932" w:author="Sam Simpson" w:date="2011-09-13T10:26:00Z">
            <w:rPr>
              <w:highlight w:val="yellow"/>
            </w:rPr>
          </w:rPrChange>
        </w:rPr>
        <w:pPrChange w:id="6933" w:author="Sam" w:date="2011-09-12T19:53:00Z">
          <w:pPr/>
        </w:pPrChange>
      </w:pPr>
      <w:r w:rsidRPr="00AF4E8B">
        <w:rPr>
          <w:rPrChange w:id="6934" w:author="Sam Simpson" w:date="2011-09-13T10:26:00Z">
            <w:rPr>
              <w:highlight w:val="yellow"/>
            </w:rPr>
          </w:rPrChange>
        </w:rPr>
        <w:t xml:space="preserve">In the implementation, the project.lib.php is also used for processing </w:t>
      </w:r>
      <w:del w:id="6935" w:author="Sam Simpson" w:date="2011-09-13T13:41:00Z">
        <w:r w:rsidRPr="001C3D30" w:rsidDel="003A235F">
          <w:rPr>
            <w:rFonts w:hint="eastAsia"/>
            <w:highlight w:val="yellow"/>
          </w:rPr>
          <w:delText>with</w:delText>
        </w:r>
        <w:r w:rsidRPr="00AF4E8B" w:rsidDel="003A235F">
          <w:rPr>
            <w:rPrChange w:id="6936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r w:rsidRPr="00AF4E8B">
        <w:rPr>
          <w:rPrChange w:id="6937" w:author="Sam Simpson" w:date="2011-09-13T10:26:00Z">
            <w:rPr>
              <w:highlight w:val="yellow"/>
            </w:rPr>
          </w:rPrChange>
        </w:rPr>
        <w:t>task</w:t>
      </w:r>
      <w:ins w:id="6938" w:author="Sam Simpson" w:date="2011-09-13T13:42:00Z">
        <w:r w:rsidR="003A235F">
          <w:t>s</w:t>
        </w:r>
      </w:ins>
      <w:r w:rsidRPr="00AF4E8B">
        <w:rPr>
          <w:rPrChange w:id="6939" w:author="Sam Simpson" w:date="2011-09-13T10:26:00Z">
            <w:rPr>
              <w:highlight w:val="yellow"/>
            </w:rPr>
          </w:rPrChange>
        </w:rPr>
        <w:t>, director</w:t>
      </w:r>
      <w:ins w:id="6940" w:author="Sam Simpson" w:date="2011-09-13T13:42:00Z">
        <w:r w:rsidR="003A235F">
          <w:t>ies</w:t>
        </w:r>
      </w:ins>
      <w:del w:id="6941" w:author="Sam Simpson" w:date="2011-09-13T13:42:00Z">
        <w:r w:rsidRPr="00AF4E8B" w:rsidDel="003A235F">
          <w:rPr>
            <w:rPrChange w:id="6942" w:author="Sam Simpson" w:date="2011-09-13T10:26:00Z">
              <w:rPr>
                <w:highlight w:val="yellow"/>
              </w:rPr>
            </w:rPrChange>
          </w:rPr>
          <w:delText>y</w:delText>
        </w:r>
      </w:del>
      <w:r w:rsidRPr="00AF4E8B">
        <w:rPr>
          <w:rPrChange w:id="6943" w:author="Sam Simpson" w:date="2011-09-13T10:26:00Z">
            <w:rPr>
              <w:highlight w:val="yellow"/>
            </w:rPr>
          </w:rPrChange>
        </w:rPr>
        <w:t xml:space="preserve"> and file</w:t>
      </w:r>
      <w:ins w:id="6944" w:author="Sam Simpson" w:date="2011-09-13T13:42:00Z">
        <w:r w:rsidR="003A235F">
          <w:t>s</w:t>
        </w:r>
      </w:ins>
      <w:r w:rsidRPr="00AF4E8B">
        <w:rPr>
          <w:rPrChange w:id="6945" w:author="Sam Simpson" w:date="2011-09-13T10:26:00Z">
            <w:rPr>
              <w:highlight w:val="yellow"/>
            </w:rPr>
          </w:rPrChange>
        </w:rPr>
        <w:t xml:space="preserve">, </w:t>
      </w:r>
      <w:ins w:id="6946" w:author="Sam Simpson" w:date="2011-09-13T10:28:00Z">
        <w:r w:rsidR="00C25128">
          <w:t>as well as the</w:t>
        </w:r>
      </w:ins>
      <w:del w:id="6947" w:author="Sam Simpson" w:date="2011-09-13T10:28:00Z">
        <w:r w:rsidRPr="00AF4E8B" w:rsidDel="00C25128">
          <w:rPr>
            <w:rPrChange w:id="6948" w:author="Sam Simpson" w:date="2011-09-13T10:26:00Z">
              <w:rPr>
                <w:highlight w:val="yellow"/>
              </w:rPr>
            </w:rPrChange>
          </w:rPr>
          <w:delText>also</w:delText>
        </w:r>
      </w:del>
      <w:r w:rsidRPr="00AF4E8B">
        <w:rPr>
          <w:rPrChange w:id="6949" w:author="Sam Simpson" w:date="2011-09-13T10:26:00Z">
            <w:rPr>
              <w:highlight w:val="yellow"/>
            </w:rPr>
          </w:rPrChange>
        </w:rPr>
        <w:t xml:space="preserve"> relationship</w:t>
      </w:r>
      <w:ins w:id="6950" w:author="Sam Simpson" w:date="2011-09-13T10:28:00Z">
        <w:r w:rsidR="00C25128">
          <w:t>s</w:t>
        </w:r>
      </w:ins>
      <w:r w:rsidRPr="00AF4E8B">
        <w:rPr>
          <w:rPrChange w:id="6951" w:author="Sam Simpson" w:date="2011-09-13T10:26:00Z">
            <w:rPr>
              <w:highlight w:val="yellow"/>
            </w:rPr>
          </w:rPrChange>
        </w:rPr>
        <w:t xml:space="preserve"> between them (see Appendix D). Functions in project.lib.php can deal with task predecessor set up and task status judgement</w:t>
      </w:r>
      <w:ins w:id="6952" w:author="Sam Simpson" w:date="2011-09-13T13:43:00Z">
        <w:r w:rsidR="00895B8C">
          <w:t>s</w:t>
        </w:r>
      </w:ins>
      <w:r w:rsidRPr="00AF4E8B">
        <w:rPr>
          <w:rPrChange w:id="6953" w:author="Sam Simpson" w:date="2011-09-13T10:26:00Z">
            <w:rPr>
              <w:highlight w:val="yellow"/>
            </w:rPr>
          </w:rPrChange>
        </w:rPr>
        <w:t xml:space="preserve"> </w:t>
      </w:r>
      <w:del w:id="6954" w:author="Sam Simpson" w:date="2011-09-13T10:28:00Z">
        <w:r w:rsidRPr="003A235F" w:rsidDel="00B92AD9">
          <w:rPr>
            <w:rPrChange w:id="6955" w:author="Sam Simpson" w:date="2011-09-13T13:42:00Z">
              <w:rPr>
                <w:highlight w:val="yellow"/>
              </w:rPr>
            </w:rPrChange>
          </w:rPr>
          <w:delText xml:space="preserve">by </w:delText>
        </w:r>
      </w:del>
      <w:ins w:id="6956" w:author="Sam Simpson" w:date="2011-09-13T13:43:00Z">
        <w:r w:rsidR="00895B8C">
          <w:t>using</w:t>
        </w:r>
      </w:ins>
      <w:ins w:id="6957" w:author="Sam Simpson" w:date="2011-09-13T10:28:00Z">
        <w:r w:rsidR="00B92AD9" w:rsidRPr="00AF4E8B">
          <w:rPr>
            <w:rPrChange w:id="6958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Pr="00AF4E8B">
        <w:rPr>
          <w:rPrChange w:id="6959" w:author="Sam Simpson" w:date="2011-09-13T10:26:00Z">
            <w:rPr>
              <w:highlight w:val="yellow"/>
            </w:rPr>
          </w:rPrChange>
        </w:rPr>
        <w:t>various conditions.</w:t>
      </w:r>
    </w:p>
    <w:p w:rsidR="00484C9D" w:rsidRPr="00AF4E8B" w:rsidRDefault="00484C9D">
      <w:pPr>
        <w:pStyle w:val="3"/>
        <w:spacing w:line="360" w:lineRule="auto"/>
        <w:rPr>
          <w:rPrChange w:id="6960" w:author="Sam Simpson" w:date="2011-09-13T10:26:00Z">
            <w:rPr>
              <w:highlight w:val="yellow"/>
            </w:rPr>
          </w:rPrChange>
        </w:rPr>
        <w:pPrChange w:id="6961" w:author="Sam" w:date="2011-09-12T19:53:00Z">
          <w:pPr>
            <w:pStyle w:val="3"/>
          </w:pPr>
        </w:pPrChange>
      </w:pPr>
      <w:bookmarkStart w:id="6962" w:name="_Toc303574209"/>
      <w:r w:rsidRPr="00AF4E8B">
        <w:rPr>
          <w:rPrChange w:id="6963" w:author="Sam Simpson" w:date="2011-09-13T10:26:00Z">
            <w:rPr>
              <w:highlight w:val="yellow"/>
            </w:rPr>
          </w:rPrChange>
        </w:rPr>
        <w:t xml:space="preserve">Directory </w:t>
      </w:r>
      <w:r w:rsidR="00EF1D0B" w:rsidRPr="00AF4E8B">
        <w:rPr>
          <w:rPrChange w:id="6964" w:author="Sam Simpson" w:date="2011-09-13T10:26:00Z">
            <w:rPr>
              <w:highlight w:val="yellow"/>
            </w:rPr>
          </w:rPrChange>
        </w:rPr>
        <w:t>version and relationship</w:t>
      </w:r>
      <w:bookmarkEnd w:id="6962"/>
    </w:p>
    <w:p w:rsidR="00506F15" w:rsidRPr="00AF4E8B" w:rsidRDefault="00506F15">
      <w:pPr>
        <w:spacing w:line="360" w:lineRule="auto"/>
        <w:rPr>
          <w:rPrChange w:id="6965" w:author="Sam Simpson" w:date="2011-09-13T10:26:00Z">
            <w:rPr>
              <w:highlight w:val="yellow"/>
            </w:rPr>
          </w:rPrChange>
        </w:rPr>
        <w:pPrChange w:id="6966" w:author="Sam" w:date="2011-09-12T19:53:00Z">
          <w:pPr/>
        </w:pPrChange>
      </w:pPr>
      <w:r w:rsidRPr="00AF4E8B">
        <w:rPr>
          <w:rPrChange w:id="6967" w:author="Sam Simpson" w:date="2011-09-13T10:26:00Z">
            <w:rPr>
              <w:highlight w:val="yellow"/>
            </w:rPr>
          </w:rPrChange>
        </w:rPr>
        <w:t xml:space="preserve">In this project, directory will be treated as a unit in version controlling. </w:t>
      </w:r>
      <w:r w:rsidR="003B600D" w:rsidRPr="00AF4E8B">
        <w:rPr>
          <w:rPrChange w:id="6968" w:author="Sam Simpson" w:date="2011-09-13T10:26:00Z">
            <w:rPr>
              <w:highlight w:val="yellow"/>
            </w:rPr>
          </w:rPrChange>
        </w:rPr>
        <w:t>Any operation related to a directory</w:t>
      </w:r>
      <w:ins w:id="6969" w:author="Sam Simpson" w:date="2011-09-13T10:28:00Z">
        <w:r w:rsidR="00B92AD9">
          <w:t>,</w:t>
        </w:r>
      </w:ins>
      <w:r w:rsidR="003B600D" w:rsidRPr="00AF4E8B">
        <w:rPr>
          <w:rPrChange w:id="6970" w:author="Sam Simpson" w:date="2011-09-13T10:26:00Z">
            <w:rPr>
              <w:highlight w:val="yellow"/>
            </w:rPr>
          </w:rPrChange>
        </w:rPr>
        <w:t xml:space="preserve"> </w:t>
      </w:r>
      <w:r w:rsidR="00C8044F" w:rsidRPr="00AF4E8B">
        <w:rPr>
          <w:rPrChange w:id="6971" w:author="Sam Simpson" w:date="2011-09-13T10:26:00Z">
            <w:rPr>
              <w:highlight w:val="yellow"/>
            </w:rPr>
          </w:rPrChange>
        </w:rPr>
        <w:t>including add</w:t>
      </w:r>
      <w:r w:rsidR="00762648" w:rsidRPr="00AF4E8B">
        <w:rPr>
          <w:rPrChange w:id="6972" w:author="Sam Simpson" w:date="2011-09-13T10:26:00Z">
            <w:rPr>
              <w:highlight w:val="yellow"/>
            </w:rPr>
          </w:rPrChange>
        </w:rPr>
        <w:t>ing</w:t>
      </w:r>
      <w:r w:rsidR="00C8044F" w:rsidRPr="00AF4E8B">
        <w:rPr>
          <w:rPrChange w:id="6973" w:author="Sam Simpson" w:date="2011-09-13T10:26:00Z">
            <w:rPr>
              <w:highlight w:val="yellow"/>
            </w:rPr>
          </w:rPrChange>
        </w:rPr>
        <w:t xml:space="preserve">, </w:t>
      </w:r>
      <w:r w:rsidR="00ED4AB1" w:rsidRPr="00AF4E8B">
        <w:rPr>
          <w:rPrChange w:id="6974" w:author="Sam Simpson" w:date="2011-09-13T10:26:00Z">
            <w:rPr>
              <w:highlight w:val="yellow"/>
            </w:rPr>
          </w:rPrChange>
        </w:rPr>
        <w:t>renaming and</w:t>
      </w:r>
      <w:r w:rsidR="00762648" w:rsidRPr="00AF4E8B">
        <w:rPr>
          <w:rPrChange w:id="6975" w:author="Sam Simpson" w:date="2011-09-13T10:26:00Z">
            <w:rPr>
              <w:highlight w:val="yellow"/>
            </w:rPr>
          </w:rPrChange>
        </w:rPr>
        <w:t xml:space="preserve"> </w:t>
      </w:r>
      <w:proofErr w:type="gramStart"/>
      <w:r w:rsidR="00762648" w:rsidRPr="00AF4E8B">
        <w:rPr>
          <w:rPrChange w:id="6976" w:author="Sam Simpson" w:date="2011-09-13T10:26:00Z">
            <w:rPr>
              <w:highlight w:val="yellow"/>
            </w:rPr>
          </w:rPrChange>
        </w:rPr>
        <w:t>moving</w:t>
      </w:r>
      <w:ins w:id="6977" w:author="Sam Simpson" w:date="2011-09-13T10:28:00Z">
        <w:r w:rsidR="00B92AD9">
          <w:t>,</w:t>
        </w:r>
      </w:ins>
      <w:proofErr w:type="gramEnd"/>
      <w:r w:rsidR="00C8044F" w:rsidRPr="00AF4E8B">
        <w:rPr>
          <w:rPrChange w:id="6978" w:author="Sam Simpson" w:date="2011-09-13T10:26:00Z">
            <w:rPr>
              <w:highlight w:val="yellow"/>
            </w:rPr>
          </w:rPrChange>
        </w:rPr>
        <w:t xml:space="preserve"> </w:t>
      </w:r>
      <w:r w:rsidR="003B600D" w:rsidRPr="00AF4E8B">
        <w:rPr>
          <w:rPrChange w:id="6979" w:author="Sam Simpson" w:date="2011-09-13T10:26:00Z">
            <w:rPr>
              <w:highlight w:val="yellow"/>
            </w:rPr>
          </w:rPrChange>
        </w:rPr>
        <w:t>will trigger a version record</w:t>
      </w:r>
      <w:r w:rsidR="005332FE" w:rsidRPr="00AF4E8B">
        <w:rPr>
          <w:rPrChange w:id="6980" w:author="Sam Simpson" w:date="2011-09-13T10:26:00Z">
            <w:rPr>
              <w:highlight w:val="yellow"/>
            </w:rPr>
          </w:rPrChange>
        </w:rPr>
        <w:t xml:space="preserve">. </w:t>
      </w:r>
      <w:r w:rsidR="001C31B9" w:rsidRPr="00AF4E8B">
        <w:rPr>
          <w:rPrChange w:id="6981" w:author="Sam Simpson" w:date="2011-09-13T10:26:00Z">
            <w:rPr>
              <w:highlight w:val="yellow"/>
            </w:rPr>
          </w:rPrChange>
        </w:rPr>
        <w:t>The modification</w:t>
      </w:r>
      <w:r w:rsidR="00DD563D" w:rsidRPr="00AF4E8B">
        <w:rPr>
          <w:rPrChange w:id="6982" w:author="Sam Simpson" w:date="2011-09-13T10:26:00Z">
            <w:rPr>
              <w:highlight w:val="yellow"/>
            </w:rPr>
          </w:rPrChange>
        </w:rPr>
        <w:t xml:space="preserve"> version </w:t>
      </w:r>
      <w:r w:rsidR="000B00CF" w:rsidRPr="00AF4E8B">
        <w:rPr>
          <w:rPrChange w:id="6983" w:author="Sam Simpson" w:date="2011-09-13T10:26:00Z">
            <w:rPr>
              <w:highlight w:val="yellow"/>
            </w:rPr>
          </w:rPrChange>
        </w:rPr>
        <w:t xml:space="preserve">records of </w:t>
      </w:r>
      <w:ins w:id="6984" w:author="Sam Simpson" w:date="2011-09-13T10:29:00Z">
        <w:r w:rsidR="00B92AD9">
          <w:t xml:space="preserve">a </w:t>
        </w:r>
      </w:ins>
      <w:r w:rsidR="000B00CF" w:rsidRPr="00AF4E8B">
        <w:rPr>
          <w:rPrChange w:id="6985" w:author="Sam Simpson" w:date="2011-09-13T10:26:00Z">
            <w:rPr>
              <w:highlight w:val="yellow"/>
            </w:rPr>
          </w:rPrChange>
        </w:rPr>
        <w:t>directory are very similar to the version records of files, contain</w:t>
      </w:r>
      <w:ins w:id="6986" w:author="Sam Simpson" w:date="2011-09-13T10:29:00Z">
        <w:r w:rsidR="00B92AD9">
          <w:t>ing</w:t>
        </w:r>
      </w:ins>
      <w:r w:rsidR="00DD563D" w:rsidRPr="00AF4E8B">
        <w:rPr>
          <w:rPrChange w:id="6987" w:author="Sam Simpson" w:date="2011-09-13T10:26:00Z">
            <w:rPr>
              <w:highlight w:val="yellow"/>
            </w:rPr>
          </w:rPrChange>
        </w:rPr>
        <w:t xml:space="preserve"> </w:t>
      </w:r>
      <w:ins w:id="6988" w:author="Sam Simpson" w:date="2011-09-13T10:29:00Z">
        <w:r w:rsidR="00B92AD9">
          <w:t xml:space="preserve">a </w:t>
        </w:r>
      </w:ins>
      <w:r w:rsidR="00DD563D" w:rsidRPr="00AF4E8B">
        <w:rPr>
          <w:rPrChange w:id="6989" w:author="Sam Simpson" w:date="2011-09-13T10:26:00Z">
            <w:rPr>
              <w:highlight w:val="yellow"/>
            </w:rPr>
          </w:rPrChange>
        </w:rPr>
        <w:t>description of</w:t>
      </w:r>
      <w:ins w:id="6990" w:author="Sam Simpson" w:date="2011-09-13T10:29:00Z">
        <w:r w:rsidR="00B92AD9">
          <w:t xml:space="preserve"> the</w:t>
        </w:r>
      </w:ins>
      <w:r w:rsidR="00DD563D" w:rsidRPr="00AF4E8B">
        <w:rPr>
          <w:rPrChange w:id="6991" w:author="Sam Simpson" w:date="2011-09-13T10:26:00Z">
            <w:rPr>
              <w:highlight w:val="yellow"/>
            </w:rPr>
          </w:rPrChange>
        </w:rPr>
        <w:t xml:space="preserve"> modification, type of operation and commit time. </w:t>
      </w:r>
    </w:p>
    <w:p w:rsidR="001922DB" w:rsidRDefault="008C6A6F">
      <w:pPr>
        <w:spacing w:line="360" w:lineRule="auto"/>
        <w:rPr>
          <w:ins w:id="6992" w:author="Sam Simpson" w:date="2011-09-13T13:46:00Z"/>
        </w:rPr>
        <w:pPrChange w:id="6993" w:author="Sam" w:date="2011-09-12T19:53:00Z">
          <w:pPr/>
        </w:pPrChange>
      </w:pPr>
      <w:del w:id="6994" w:author="Sam Simpson" w:date="2011-09-13T10:29:00Z">
        <w:r w:rsidRPr="00AF4E8B" w:rsidDel="00BF0234">
          <w:rPr>
            <w:rPrChange w:id="6995" w:author="Sam Simpson" w:date="2011-09-13T10:26:00Z">
              <w:rPr>
                <w:highlight w:val="yellow"/>
              </w:rPr>
            </w:rPrChange>
          </w:rPr>
          <w:delText>For a</w:delText>
        </w:r>
      </w:del>
      <w:ins w:id="6996" w:author="Sam Simpson" w:date="2011-09-13T10:29:00Z">
        <w:r w:rsidR="00BF0234">
          <w:t>A</w:t>
        </w:r>
      </w:ins>
      <w:r w:rsidRPr="00AF4E8B">
        <w:rPr>
          <w:rPrChange w:id="6997" w:author="Sam Simpson" w:date="2011-09-13T10:26:00Z">
            <w:rPr>
              <w:highlight w:val="yellow"/>
            </w:rPr>
          </w:rPrChange>
        </w:rPr>
        <w:t xml:space="preserve"> multi-level directory</w:t>
      </w:r>
      <w:del w:id="6998" w:author="Sam Simpson" w:date="2011-09-13T10:29:00Z">
        <w:r w:rsidRPr="00AF4E8B" w:rsidDel="00BF0234">
          <w:rPr>
            <w:rPrChange w:id="6999" w:author="Sam Simpson" w:date="2011-09-13T10:26:00Z">
              <w:rPr>
                <w:highlight w:val="yellow"/>
              </w:rPr>
            </w:rPrChange>
          </w:rPr>
          <w:delText>, it</w:delText>
        </w:r>
      </w:del>
      <w:r w:rsidRPr="00AF4E8B">
        <w:rPr>
          <w:rPrChange w:id="7000" w:author="Sam Simpson" w:date="2011-09-13T10:26:00Z">
            <w:rPr>
              <w:highlight w:val="yellow"/>
            </w:rPr>
          </w:rPrChange>
        </w:rPr>
        <w:t xml:space="preserve"> is not stored in a single database record. A series of </w:t>
      </w:r>
      <w:r w:rsidR="00787DBC" w:rsidRPr="00AF4E8B">
        <w:rPr>
          <w:rPrChange w:id="7001" w:author="Sam Simpson" w:date="2011-09-13T10:26:00Z">
            <w:rPr>
              <w:highlight w:val="yellow"/>
            </w:rPr>
          </w:rPrChange>
        </w:rPr>
        <w:t>single</w:t>
      </w:r>
      <w:r w:rsidR="00E2435F" w:rsidRPr="00AF4E8B">
        <w:rPr>
          <w:rPrChange w:id="7002" w:author="Sam Simpson" w:date="2011-09-13T10:26:00Z">
            <w:rPr>
              <w:highlight w:val="yellow"/>
            </w:rPr>
          </w:rPrChange>
        </w:rPr>
        <w:t>-</w:t>
      </w:r>
      <w:r w:rsidR="00787DBC" w:rsidRPr="00AF4E8B">
        <w:rPr>
          <w:rPrChange w:id="7003" w:author="Sam Simpson" w:date="2011-09-13T10:26:00Z">
            <w:rPr>
              <w:highlight w:val="yellow"/>
            </w:rPr>
          </w:rPrChange>
        </w:rPr>
        <w:t>level directory records compose</w:t>
      </w:r>
      <w:del w:id="7004" w:author="Sam Simpson" w:date="2011-09-13T10:29:00Z">
        <w:r w:rsidR="00787DBC" w:rsidRPr="00AF4E8B" w:rsidDel="00BF0234">
          <w:rPr>
            <w:rPrChange w:id="7005" w:author="Sam Simpson" w:date="2011-09-13T10:26:00Z">
              <w:rPr>
                <w:highlight w:val="yellow"/>
              </w:rPr>
            </w:rPrChange>
          </w:rPr>
          <w:delText>d</w:delText>
        </w:r>
      </w:del>
      <w:r w:rsidR="00787DBC" w:rsidRPr="00AF4E8B">
        <w:rPr>
          <w:rPrChange w:id="7006" w:author="Sam Simpson" w:date="2011-09-13T10:26:00Z">
            <w:rPr>
              <w:highlight w:val="yellow"/>
            </w:rPr>
          </w:rPrChange>
        </w:rPr>
        <w:t xml:space="preserve"> </w:t>
      </w:r>
      <w:r w:rsidR="001C12FA" w:rsidRPr="00AF4E8B">
        <w:rPr>
          <w:rPrChange w:id="7007" w:author="Sam Simpson" w:date="2011-09-13T10:26:00Z">
            <w:rPr>
              <w:highlight w:val="yellow"/>
            </w:rPr>
          </w:rPrChange>
        </w:rPr>
        <w:t xml:space="preserve">a multi-level directory. </w:t>
      </w:r>
    </w:p>
    <w:p w:rsidR="001922DB" w:rsidRDefault="001922DB">
      <w:pPr>
        <w:spacing w:line="360" w:lineRule="auto"/>
        <w:rPr>
          <w:ins w:id="7008" w:author="Sam Simpson" w:date="2011-09-13T13:46:00Z"/>
        </w:rPr>
        <w:pPrChange w:id="7009" w:author="Sam" w:date="2011-09-12T19:53:00Z">
          <w:pPr/>
        </w:pPrChange>
      </w:pPr>
    </w:p>
    <w:p w:rsidR="008C6A6F" w:rsidRPr="00AF4E8B" w:rsidRDefault="003D7C15">
      <w:pPr>
        <w:spacing w:line="360" w:lineRule="auto"/>
        <w:rPr>
          <w:rPrChange w:id="7010" w:author="Sam Simpson" w:date="2011-09-13T10:26:00Z">
            <w:rPr>
              <w:highlight w:val="yellow"/>
            </w:rPr>
          </w:rPrChange>
        </w:rPr>
        <w:pPrChange w:id="7011" w:author="Sam" w:date="2011-09-12T19:53:00Z">
          <w:pPr/>
        </w:pPrChange>
      </w:pPr>
      <w:r w:rsidRPr="00AF4E8B">
        <w:rPr>
          <w:rPrChange w:id="7012" w:author="Sam Simpson" w:date="2011-09-13T10:26:00Z">
            <w:rPr>
              <w:highlight w:val="yellow"/>
            </w:rPr>
          </w:rPrChange>
        </w:rPr>
        <w:t xml:space="preserve">Each directory </w:t>
      </w:r>
      <w:r w:rsidR="00BC5BBD" w:rsidRPr="00AF4E8B">
        <w:rPr>
          <w:rPrChange w:id="7013" w:author="Sam Simpson" w:date="2011-09-13T10:26:00Z">
            <w:rPr>
              <w:highlight w:val="yellow"/>
            </w:rPr>
          </w:rPrChange>
        </w:rPr>
        <w:t xml:space="preserve">record in </w:t>
      </w:r>
      <w:ins w:id="7014" w:author="Sam Simpson" w:date="2011-09-13T10:29:00Z">
        <w:r w:rsidR="00BF0234">
          <w:t xml:space="preserve">the </w:t>
        </w:r>
      </w:ins>
      <w:r w:rsidR="00BC5BBD" w:rsidRPr="00AF4E8B">
        <w:rPr>
          <w:rPrChange w:id="7015" w:author="Sam Simpson" w:date="2011-09-13T10:26:00Z">
            <w:rPr>
              <w:highlight w:val="yellow"/>
            </w:rPr>
          </w:rPrChange>
        </w:rPr>
        <w:t xml:space="preserve">database </w:t>
      </w:r>
      <w:r w:rsidR="00FA6B00" w:rsidRPr="00AF4E8B">
        <w:rPr>
          <w:rPrChange w:id="7016" w:author="Sam Simpson" w:date="2011-09-13T10:26:00Z">
            <w:rPr>
              <w:highlight w:val="yellow"/>
            </w:rPr>
          </w:rPrChange>
        </w:rPr>
        <w:t>has</w:t>
      </w:r>
      <w:r w:rsidR="00BC5BBD" w:rsidRPr="00AF4E8B">
        <w:rPr>
          <w:rPrChange w:id="7017" w:author="Sam Simpson" w:date="2011-09-13T10:26:00Z">
            <w:rPr>
              <w:highlight w:val="yellow"/>
            </w:rPr>
          </w:rPrChange>
        </w:rPr>
        <w:t xml:space="preserve"> </w:t>
      </w:r>
      <w:r w:rsidR="00FA6B00" w:rsidRPr="00AF4E8B">
        <w:rPr>
          <w:rPrChange w:id="7018" w:author="Sam Simpson" w:date="2011-09-13T10:26:00Z">
            <w:rPr>
              <w:highlight w:val="yellow"/>
            </w:rPr>
          </w:rPrChange>
        </w:rPr>
        <w:t>an</w:t>
      </w:r>
      <w:r w:rsidR="00BC5BBD" w:rsidRPr="00AF4E8B">
        <w:rPr>
          <w:rPrChange w:id="7019" w:author="Sam Simpson" w:date="2011-09-13T10:26:00Z">
            <w:rPr>
              <w:highlight w:val="yellow"/>
            </w:rPr>
          </w:rPrChange>
        </w:rPr>
        <w:t xml:space="preserve"> attribute </w:t>
      </w:r>
      <w:del w:id="7020" w:author="Sam Simpson" w:date="2011-09-13T10:29:00Z">
        <w:r w:rsidR="00BC5BBD" w:rsidRPr="00AF4E8B" w:rsidDel="00BF0234">
          <w:rPr>
            <w:rPrChange w:id="7021" w:author="Sam Simpson" w:date="2011-09-13T10:26:00Z">
              <w:rPr>
                <w:highlight w:val="yellow"/>
              </w:rPr>
            </w:rPrChange>
          </w:rPr>
          <w:delText xml:space="preserve">in </w:delText>
        </w:r>
      </w:del>
      <w:ins w:id="7022" w:author="Sam Simpson" w:date="2011-09-13T10:29:00Z">
        <w:r w:rsidR="00BF0234">
          <w:t>which</w:t>
        </w:r>
        <w:r w:rsidR="00BF0234" w:rsidRPr="00AF4E8B">
          <w:rPr>
            <w:rPrChange w:id="7023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24" w:author="Sam Simpson" w:date="2011-09-13T10:26:00Z">
            <w:rPr>
              <w:highlight w:val="yellow"/>
            </w:rPr>
          </w:rPrChange>
        </w:rPr>
        <w:t>record</w:t>
      </w:r>
      <w:ins w:id="7025" w:author="Sam Simpson" w:date="2011-09-13T10:29:00Z">
        <w:r w:rsidR="00BF0234">
          <w:t>s</w:t>
        </w:r>
      </w:ins>
      <w:del w:id="7026" w:author="Sam Simpson" w:date="2011-09-13T10:29:00Z">
        <w:r w:rsidR="00FA6B00" w:rsidRPr="00AF4E8B" w:rsidDel="00BF0234">
          <w:rPr>
            <w:rPrChange w:id="7027" w:author="Sam Simpson" w:date="2011-09-13T10:26:00Z">
              <w:rPr>
                <w:highlight w:val="yellow"/>
              </w:rPr>
            </w:rPrChange>
          </w:rPr>
          <w:delText>ing</w:delText>
        </w:r>
      </w:del>
      <w:r w:rsidR="00FA6B00" w:rsidRPr="00AF4E8B">
        <w:rPr>
          <w:rPrChange w:id="7028" w:author="Sam Simpson" w:date="2011-09-13T10:26:00Z">
            <w:rPr>
              <w:highlight w:val="yellow"/>
            </w:rPr>
          </w:rPrChange>
        </w:rPr>
        <w:t xml:space="preserve"> </w:t>
      </w:r>
      <w:del w:id="7029" w:author="Sam Simpson" w:date="2011-09-13T13:46:00Z">
        <w:r w:rsidR="00FA6B00" w:rsidRPr="00AF4E8B" w:rsidDel="001922DB">
          <w:rPr>
            <w:rPrChange w:id="7030" w:author="Sam Simpson" w:date="2011-09-13T10:26:00Z">
              <w:rPr>
                <w:highlight w:val="yellow"/>
              </w:rPr>
            </w:rPrChange>
          </w:rPr>
          <w:delText xml:space="preserve">its </w:delText>
        </w:r>
      </w:del>
      <w:ins w:id="7031" w:author="Sam Simpson" w:date="2011-09-13T13:46:00Z">
        <w:r w:rsidR="001922DB">
          <w:t>the ID of its</w:t>
        </w:r>
        <w:r w:rsidR="001922DB" w:rsidRPr="00AF4E8B">
          <w:rPr>
            <w:rPrChange w:id="7032" w:author="Sam Simpson" w:date="2011-09-13T10:26:00Z">
              <w:rPr>
                <w:highlight w:val="yellow"/>
              </w:rPr>
            </w:rPrChange>
          </w:rPr>
          <w:t xml:space="preserve"> </w:t>
        </w:r>
      </w:ins>
      <w:del w:id="7033" w:author="Sam Simpson" w:date="2011-09-13T10:30:00Z">
        <w:r w:rsidR="00FA6B00" w:rsidRPr="00AF4E8B" w:rsidDel="00BF0234">
          <w:rPr>
            <w:rPrChange w:id="7034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35" w:author="Sam Simpson" w:date="2011-09-13T10:30:00Z">
        <w:r w:rsidR="00BF0234">
          <w:t>parent</w:t>
        </w:r>
        <w:r w:rsidR="00BF0234" w:rsidRPr="00AF4E8B">
          <w:rPr>
            <w:rPrChange w:id="7036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37" w:author="Sam Simpson" w:date="2011-09-13T10:26:00Z">
            <w:rPr>
              <w:highlight w:val="yellow"/>
            </w:rPr>
          </w:rPrChange>
        </w:rPr>
        <w:t xml:space="preserve">directory. If </w:t>
      </w:r>
      <w:del w:id="7038" w:author="Sam Simpson" w:date="2011-09-13T13:45:00Z">
        <w:r w:rsidR="00FA6B00" w:rsidRPr="00AF4E8B" w:rsidDel="000E60EA">
          <w:rPr>
            <w:rPrChange w:id="7039" w:author="Sam Simpson" w:date="2011-09-13T10:26:00Z">
              <w:rPr>
                <w:highlight w:val="yellow"/>
              </w:rPr>
            </w:rPrChange>
          </w:rPr>
          <w:delText xml:space="preserve">the </w:delText>
        </w:r>
      </w:del>
      <w:ins w:id="7040" w:author="Sam Simpson" w:date="2011-09-13T13:45:00Z">
        <w:r w:rsidR="000E60EA">
          <w:t>its</w:t>
        </w:r>
        <w:r w:rsidR="000E60EA" w:rsidRPr="00AF4E8B">
          <w:rPr>
            <w:rPrChange w:id="7041" w:author="Sam Simpson" w:date="2011-09-13T10:26:00Z">
              <w:rPr>
                <w:highlight w:val="yellow"/>
              </w:rPr>
            </w:rPrChange>
          </w:rPr>
          <w:t xml:space="preserve"> </w:t>
        </w:r>
      </w:ins>
      <w:del w:id="7042" w:author="Sam Simpson" w:date="2011-09-13T10:30:00Z">
        <w:r w:rsidR="00FA6B00" w:rsidRPr="00AF4E8B" w:rsidDel="00BF0234">
          <w:rPr>
            <w:rPrChange w:id="7043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44" w:author="Sam Simpson" w:date="2011-09-13T10:30:00Z">
        <w:r w:rsidR="00BF0234">
          <w:t>parent</w:t>
        </w:r>
        <w:r w:rsidR="00BF0234" w:rsidRPr="00AF4E8B">
          <w:rPr>
            <w:rPrChange w:id="7045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46" w:author="Sam Simpson" w:date="2011-09-13T10:26:00Z">
            <w:rPr>
              <w:highlight w:val="yellow"/>
            </w:rPr>
          </w:rPrChange>
        </w:rPr>
        <w:t xml:space="preserve">directory </w:t>
      </w:r>
      <w:del w:id="7047" w:author="Sam Simpson" w:date="2011-09-13T13:55:00Z">
        <w:r w:rsidR="00FA6B00" w:rsidRPr="00CA3A05" w:rsidDel="00F378E6">
          <w:rPr>
            <w:rPrChange w:id="7048" w:author="Sam Simpson" w:date="2011-09-13T13:43:00Z">
              <w:rPr>
                <w:highlight w:val="yellow"/>
              </w:rPr>
            </w:rPrChange>
          </w:rPr>
          <w:delText>fi</w:delText>
        </w:r>
      </w:del>
      <w:del w:id="7049" w:author="Sam Simpson" w:date="2011-09-13T13:44:00Z">
        <w:r w:rsidR="00FA6B00" w:rsidRPr="00CA3A05" w:rsidDel="003B4865">
          <w:rPr>
            <w:rPrChange w:id="7050" w:author="Sam Simpson" w:date="2011-09-13T13:43:00Z">
              <w:rPr>
                <w:highlight w:val="yellow"/>
              </w:rPr>
            </w:rPrChange>
          </w:rPr>
          <w:delText>l</w:delText>
        </w:r>
      </w:del>
      <w:del w:id="7051" w:author="Sam Simpson" w:date="2011-09-13T13:55:00Z">
        <w:r w:rsidR="00FA6B00" w:rsidRPr="00CA3A05" w:rsidDel="00F378E6">
          <w:rPr>
            <w:rPrChange w:id="7052" w:author="Sam Simpson" w:date="2011-09-13T13:43:00Z">
              <w:rPr>
                <w:highlight w:val="yellow"/>
              </w:rPr>
            </w:rPrChange>
          </w:rPr>
          <w:delText>e</w:delText>
        </w:r>
      </w:del>
      <w:del w:id="7053" w:author="Sam Simpson" w:date="2011-09-13T13:43:00Z">
        <w:r w:rsidR="00FA6B00" w:rsidRPr="00CA3A05" w:rsidDel="00CA3A05">
          <w:rPr>
            <w:rPrChange w:id="7054" w:author="Sam Simpson" w:date="2011-09-13T13:43:00Z">
              <w:rPr>
                <w:highlight w:val="yellow"/>
              </w:rPr>
            </w:rPrChange>
          </w:rPr>
          <w:delText>d</w:delText>
        </w:r>
      </w:del>
      <w:ins w:id="7055" w:author="Sam Simpson" w:date="2011-09-13T13:55:00Z">
        <w:r w:rsidR="00F378E6">
          <w:t>attribute</w:t>
        </w:r>
      </w:ins>
      <w:r w:rsidR="00FA6B00" w:rsidRPr="00AF4E8B">
        <w:rPr>
          <w:rPrChange w:id="7056" w:author="Sam Simpson" w:date="2011-09-13T10:26:00Z">
            <w:rPr>
              <w:highlight w:val="yellow"/>
            </w:rPr>
          </w:rPrChange>
        </w:rPr>
        <w:t xml:space="preserve"> exist</w:t>
      </w:r>
      <w:ins w:id="7057" w:author="Sam Simpson" w:date="2011-09-13T10:30:00Z">
        <w:r w:rsidR="00BF0234">
          <w:t>s</w:t>
        </w:r>
      </w:ins>
      <w:r w:rsidR="00FA6B00" w:rsidRPr="00AF4E8B">
        <w:rPr>
          <w:rPrChange w:id="7058" w:author="Sam Simpson" w:date="2011-09-13T10:26:00Z">
            <w:rPr>
              <w:highlight w:val="yellow"/>
            </w:rPr>
          </w:rPrChange>
        </w:rPr>
        <w:t xml:space="preserve"> in </w:t>
      </w:r>
      <w:ins w:id="7059" w:author="Sam Simpson" w:date="2011-09-13T10:30:00Z">
        <w:r w:rsidR="00BF0234">
          <w:t xml:space="preserve">the </w:t>
        </w:r>
      </w:ins>
      <w:r w:rsidR="00FA6B00" w:rsidRPr="00AF4E8B">
        <w:rPr>
          <w:rPrChange w:id="7060" w:author="Sam Simpson" w:date="2011-09-13T10:26:00Z">
            <w:rPr>
              <w:highlight w:val="yellow"/>
            </w:rPr>
          </w:rPrChange>
        </w:rPr>
        <w:t>database, the directory will be connected</w:t>
      </w:r>
      <w:ins w:id="7061" w:author="Sam Simpson" w:date="2011-09-13T13:44:00Z">
        <w:r w:rsidR="003B4865">
          <w:t xml:space="preserve"> to</w:t>
        </w:r>
      </w:ins>
      <w:r w:rsidR="00FA6B00" w:rsidRPr="00AF4E8B">
        <w:rPr>
          <w:rPrChange w:id="7062" w:author="Sam Simpson" w:date="2011-09-13T10:26:00Z">
            <w:rPr>
              <w:highlight w:val="yellow"/>
            </w:rPr>
          </w:rPrChange>
        </w:rPr>
        <w:t xml:space="preserve"> its </w:t>
      </w:r>
      <w:del w:id="7063" w:author="Sam Simpson" w:date="2011-09-13T10:30:00Z">
        <w:r w:rsidR="00FA6B00" w:rsidRPr="00AF4E8B" w:rsidDel="00BF0234">
          <w:rPr>
            <w:rPrChange w:id="7064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65" w:author="Sam Simpson" w:date="2011-09-13T10:30:00Z">
        <w:r w:rsidR="00BF0234">
          <w:t>parent</w:t>
        </w:r>
        <w:r w:rsidR="00BF0234" w:rsidRPr="00AF4E8B">
          <w:rPr>
            <w:rPrChange w:id="7066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67" w:author="Sam Simpson" w:date="2011-09-13T10:26:00Z">
            <w:rPr>
              <w:highlight w:val="yellow"/>
            </w:rPr>
          </w:rPrChange>
        </w:rPr>
        <w:t xml:space="preserve">directory </w:t>
      </w:r>
      <w:del w:id="7068" w:author="Sam Simpson" w:date="2011-09-13T10:30:00Z">
        <w:r w:rsidR="00FA6B00" w:rsidRPr="00AF4E8B" w:rsidDel="001D7E75">
          <w:rPr>
            <w:rPrChange w:id="7069" w:author="Sam Simpson" w:date="2011-09-13T10:26:00Z">
              <w:rPr>
                <w:highlight w:val="yellow"/>
              </w:rPr>
            </w:rPrChange>
          </w:rPr>
          <w:delText xml:space="preserve">together </w:delText>
        </w:r>
      </w:del>
      <w:r w:rsidR="00FA6B00" w:rsidRPr="00AF4E8B">
        <w:rPr>
          <w:rPrChange w:id="7070" w:author="Sam Simpson" w:date="2011-09-13T10:26:00Z">
            <w:rPr>
              <w:highlight w:val="yellow"/>
            </w:rPr>
          </w:rPrChange>
        </w:rPr>
        <w:t xml:space="preserve">as a two-level directory; if its </w:t>
      </w:r>
      <w:del w:id="7071" w:author="Sam Simpson" w:date="2011-09-13T10:30:00Z">
        <w:r w:rsidR="00FA6B00" w:rsidRPr="00AF4E8B" w:rsidDel="001D7E75">
          <w:rPr>
            <w:rPrChange w:id="7072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73" w:author="Sam Simpson" w:date="2011-09-13T10:30:00Z">
        <w:r w:rsidR="001D7E75">
          <w:t>parent</w:t>
        </w:r>
        <w:r w:rsidR="001D7E75" w:rsidRPr="00AF4E8B">
          <w:rPr>
            <w:rPrChange w:id="7074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75" w:author="Sam Simpson" w:date="2011-09-13T10:26:00Z">
            <w:rPr>
              <w:highlight w:val="yellow"/>
            </w:rPr>
          </w:rPrChange>
        </w:rPr>
        <w:t xml:space="preserve">directory </w:t>
      </w:r>
      <w:del w:id="7076" w:author="Sam Simpson" w:date="2011-09-13T10:30:00Z">
        <w:r w:rsidR="00FA6B00" w:rsidRPr="00AF4E8B" w:rsidDel="001D7E75">
          <w:rPr>
            <w:rPrChange w:id="7077" w:author="Sam Simpson" w:date="2011-09-13T10:26:00Z">
              <w:rPr>
                <w:highlight w:val="yellow"/>
              </w:rPr>
            </w:rPrChange>
          </w:rPr>
          <w:delText xml:space="preserve">still </w:delText>
        </w:r>
      </w:del>
      <w:ins w:id="7078" w:author="Sam Simpson" w:date="2011-09-13T10:30:00Z">
        <w:r w:rsidR="001D7E75">
          <w:t>also</w:t>
        </w:r>
        <w:r w:rsidR="001D7E75" w:rsidRPr="00AF4E8B">
          <w:rPr>
            <w:rPrChange w:id="7079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80" w:author="Sam Simpson" w:date="2011-09-13T10:26:00Z">
            <w:rPr>
              <w:highlight w:val="yellow"/>
            </w:rPr>
          </w:rPrChange>
        </w:rPr>
        <w:t xml:space="preserve">has a </w:t>
      </w:r>
      <w:del w:id="7081" w:author="Sam Simpson" w:date="2011-09-13T10:30:00Z">
        <w:r w:rsidR="00FA6B00" w:rsidRPr="00AF4E8B" w:rsidDel="001D7E75">
          <w:rPr>
            <w:rPrChange w:id="7082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83" w:author="Sam Simpson" w:date="2011-09-13T10:30:00Z">
        <w:r w:rsidR="001D7E75">
          <w:t>parent</w:t>
        </w:r>
        <w:r w:rsidR="001D7E75" w:rsidRPr="00AF4E8B">
          <w:rPr>
            <w:rPrChange w:id="7084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85" w:author="Sam Simpson" w:date="2011-09-13T10:26:00Z">
            <w:rPr>
              <w:highlight w:val="yellow"/>
            </w:rPr>
          </w:rPrChange>
        </w:rPr>
        <w:t>directory, they will be connected together as a three-level directory</w:t>
      </w:r>
      <w:ins w:id="7086" w:author="Sam Simpson" w:date="2011-09-13T13:48:00Z">
        <w:r w:rsidR="001F6278">
          <w:t xml:space="preserve"> and so on. T</w:t>
        </w:r>
      </w:ins>
      <w:del w:id="7087" w:author="Sam Simpson" w:date="2011-09-13T13:48:00Z">
        <w:r w:rsidR="00FA6B00" w:rsidRPr="00AF4E8B" w:rsidDel="001F6278">
          <w:rPr>
            <w:rPrChange w:id="7088" w:author="Sam Simpson" w:date="2011-09-13T10:26:00Z">
              <w:rPr>
                <w:highlight w:val="yellow"/>
              </w:rPr>
            </w:rPrChange>
          </w:rPr>
          <w:delText>,</w:delText>
        </w:r>
      </w:del>
      <w:ins w:id="7089" w:author="Sam Simpson" w:date="2011-09-13T10:31:00Z">
        <w:r w:rsidR="001D7E75" w:rsidRPr="00931800">
          <w:t>his continues</w:t>
        </w:r>
        <w:r w:rsidR="001D7E75">
          <w:t xml:space="preserve"> </w:t>
        </w:r>
      </w:ins>
      <w:del w:id="7090" w:author="Sam Simpson" w:date="2011-09-13T13:48:00Z">
        <w:r w:rsidR="00FA6B00" w:rsidRPr="00AF4E8B" w:rsidDel="0001760B">
          <w:rPr>
            <w:rPrChange w:id="7091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r w:rsidR="00FA6B00" w:rsidRPr="00AF4E8B">
        <w:rPr>
          <w:rPrChange w:id="7092" w:author="Sam Simpson" w:date="2011-09-13T10:26:00Z">
            <w:rPr>
              <w:highlight w:val="yellow"/>
            </w:rPr>
          </w:rPrChange>
        </w:rPr>
        <w:t xml:space="preserve">until the </w:t>
      </w:r>
      <w:del w:id="7093" w:author="Sam Simpson" w:date="2011-09-13T10:30:00Z">
        <w:r w:rsidR="00FA6B00" w:rsidRPr="00AF4E8B" w:rsidDel="001D7E75">
          <w:rPr>
            <w:rPrChange w:id="7094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095" w:author="Sam Simpson" w:date="2011-09-13T10:30:00Z">
        <w:r w:rsidR="001D7E75">
          <w:t>parent</w:t>
        </w:r>
        <w:r w:rsidR="001D7E75" w:rsidRPr="00AF4E8B">
          <w:rPr>
            <w:rPrChange w:id="7096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097" w:author="Sam Simpson" w:date="2011-09-13T10:26:00Z">
            <w:rPr>
              <w:highlight w:val="yellow"/>
            </w:rPr>
          </w:rPrChange>
        </w:rPr>
        <w:t>level directory</w:t>
      </w:r>
      <w:ins w:id="7098" w:author="Sam Simpson" w:date="2011-09-13T10:31:00Z">
        <w:r w:rsidR="001D7E75">
          <w:t xml:space="preserve"> does not</w:t>
        </w:r>
      </w:ins>
      <w:r w:rsidR="00FA6B00" w:rsidRPr="00AF4E8B">
        <w:rPr>
          <w:rPrChange w:id="7099" w:author="Sam Simpson" w:date="2011-09-13T10:26:00Z">
            <w:rPr>
              <w:highlight w:val="yellow"/>
            </w:rPr>
          </w:rPrChange>
        </w:rPr>
        <w:t xml:space="preserve"> ha</w:t>
      </w:r>
      <w:ins w:id="7100" w:author="Sam Simpson" w:date="2011-09-13T10:31:00Z">
        <w:r w:rsidR="001D7E75">
          <w:t>ve a</w:t>
        </w:r>
      </w:ins>
      <w:del w:id="7101" w:author="Sam Simpson" w:date="2011-09-13T10:31:00Z">
        <w:r w:rsidR="00FA6B00" w:rsidRPr="00AF4E8B" w:rsidDel="001D7E75">
          <w:rPr>
            <w:rPrChange w:id="7102" w:author="Sam Simpson" w:date="2011-09-13T10:26:00Z">
              <w:rPr>
                <w:highlight w:val="yellow"/>
              </w:rPr>
            </w:rPrChange>
          </w:rPr>
          <w:delText>s not</w:delText>
        </w:r>
      </w:del>
      <w:r w:rsidR="00FA6B00" w:rsidRPr="00AF4E8B">
        <w:rPr>
          <w:rPrChange w:id="7103" w:author="Sam Simpson" w:date="2011-09-13T10:26:00Z">
            <w:rPr>
              <w:highlight w:val="yellow"/>
            </w:rPr>
          </w:rPrChange>
        </w:rPr>
        <w:t xml:space="preserve"> </w:t>
      </w:r>
      <w:del w:id="7104" w:author="Sam Simpson" w:date="2011-09-13T10:31:00Z">
        <w:r w:rsidR="00FA6B00" w:rsidRPr="00AF4E8B" w:rsidDel="001D7E75">
          <w:rPr>
            <w:rPrChange w:id="7105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106" w:author="Sam Simpson" w:date="2011-09-13T10:31:00Z">
        <w:r w:rsidR="001D7E75">
          <w:t>parent</w:t>
        </w:r>
        <w:r w:rsidR="001D7E75" w:rsidRPr="00AF4E8B">
          <w:rPr>
            <w:rPrChange w:id="7107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108" w:author="Sam Simpson" w:date="2011-09-13T10:26:00Z">
            <w:rPr>
              <w:highlight w:val="yellow"/>
            </w:rPr>
          </w:rPrChange>
        </w:rPr>
        <w:t>directory</w:t>
      </w:r>
      <w:r w:rsidR="00182DFD" w:rsidRPr="00AF4E8B">
        <w:rPr>
          <w:rPrChange w:id="7109" w:author="Sam Simpson" w:date="2011-09-13T10:26:00Z">
            <w:rPr>
              <w:highlight w:val="yellow"/>
            </w:rPr>
          </w:rPrChange>
        </w:rPr>
        <w:t>,</w:t>
      </w:r>
      <w:ins w:id="7110" w:author="Sam Simpson" w:date="2011-09-13T10:31:00Z">
        <w:r w:rsidR="001D7E75">
          <w:t xml:space="preserve"> and</w:t>
        </w:r>
      </w:ins>
      <w:r w:rsidR="00182DFD" w:rsidRPr="00AF4E8B">
        <w:rPr>
          <w:rPrChange w:id="7111" w:author="Sam Simpson" w:date="2011-09-13T10:26:00Z">
            <w:rPr>
              <w:highlight w:val="yellow"/>
            </w:rPr>
          </w:rPrChange>
        </w:rPr>
        <w:t xml:space="preserve"> a full multi-level directory has been built.</w:t>
      </w:r>
      <w:r w:rsidR="00225EB1" w:rsidRPr="00AF4E8B">
        <w:rPr>
          <w:rPrChange w:id="7112" w:author="Sam Simpson" w:date="2011-09-13T10:26:00Z">
            <w:rPr>
              <w:highlight w:val="yellow"/>
            </w:rPr>
          </w:rPrChange>
        </w:rPr>
        <w:t xml:space="preserve"> For example, </w:t>
      </w:r>
      <w:r w:rsidR="00412648" w:rsidRPr="00AF4E8B">
        <w:rPr>
          <w:rPrChange w:id="7113" w:author="Sam Simpson" w:date="2011-09-13T10:26:00Z">
            <w:rPr>
              <w:highlight w:val="yellow"/>
            </w:rPr>
          </w:rPrChange>
        </w:rPr>
        <w:t xml:space="preserve">the multi-level directory /A/B/C </w:t>
      </w:r>
      <w:proofErr w:type="gramStart"/>
      <w:r w:rsidR="00412648" w:rsidRPr="00AF4E8B">
        <w:rPr>
          <w:rPrChange w:id="7114" w:author="Sam Simpson" w:date="2011-09-13T10:26:00Z">
            <w:rPr>
              <w:highlight w:val="yellow"/>
            </w:rPr>
          </w:rPrChange>
        </w:rPr>
        <w:t>is</w:t>
      </w:r>
      <w:proofErr w:type="gramEnd"/>
      <w:r w:rsidR="00412648" w:rsidRPr="00AF4E8B">
        <w:rPr>
          <w:rPrChange w:id="7115" w:author="Sam Simpson" w:date="2011-09-13T10:26:00Z">
            <w:rPr>
              <w:highlight w:val="yellow"/>
            </w:rPr>
          </w:rPrChange>
        </w:rPr>
        <w:t xml:space="preserve"> composed </w:t>
      </w:r>
      <w:del w:id="7116" w:author="Sam Simpson" w:date="2011-09-13T10:31:00Z">
        <w:r w:rsidR="00412648" w:rsidRPr="00AF4E8B" w:rsidDel="00664282">
          <w:rPr>
            <w:rPrChange w:id="7117" w:author="Sam Simpson" w:date="2011-09-13T10:26:00Z">
              <w:rPr>
                <w:highlight w:val="yellow"/>
              </w:rPr>
            </w:rPrChange>
          </w:rPr>
          <w:delText xml:space="preserve">by </w:delText>
        </w:r>
      </w:del>
      <w:ins w:id="7118" w:author="Sam Simpson" w:date="2011-09-13T10:31:00Z">
        <w:r w:rsidR="00664282">
          <w:t>of</w:t>
        </w:r>
        <w:r w:rsidR="00664282" w:rsidRPr="00AF4E8B">
          <w:rPr>
            <w:rPrChange w:id="7119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E2435F" w:rsidRPr="00AF4E8B">
        <w:rPr>
          <w:rPrChange w:id="7120" w:author="Sam Simpson" w:date="2011-09-13T10:26:00Z">
            <w:rPr>
              <w:highlight w:val="yellow"/>
            </w:rPr>
          </w:rPrChange>
        </w:rPr>
        <w:t>three single-level director</w:t>
      </w:r>
      <w:ins w:id="7121" w:author="Sam Simpson" w:date="2011-09-13T10:31:00Z">
        <w:r w:rsidR="00664282">
          <w:t>ies</w:t>
        </w:r>
      </w:ins>
      <w:del w:id="7122" w:author="Sam Simpson" w:date="2011-09-13T10:31:00Z">
        <w:r w:rsidR="00E2435F" w:rsidRPr="00AF4E8B" w:rsidDel="00664282">
          <w:rPr>
            <w:rPrChange w:id="7123" w:author="Sam Simpson" w:date="2011-09-13T10:26:00Z">
              <w:rPr>
                <w:highlight w:val="yellow"/>
              </w:rPr>
            </w:rPrChange>
          </w:rPr>
          <w:delText>y</w:delText>
        </w:r>
      </w:del>
      <w:ins w:id="7124" w:author="Sam Simpson" w:date="2011-09-13T10:31:00Z">
        <w:r w:rsidR="00664282">
          <w:t>:</w:t>
        </w:r>
      </w:ins>
      <w:r w:rsidR="00E2435F" w:rsidRPr="00AF4E8B">
        <w:rPr>
          <w:rPrChange w:id="7125" w:author="Sam Simpson" w:date="2011-09-13T10:26:00Z">
            <w:rPr>
              <w:highlight w:val="yellow"/>
            </w:rPr>
          </w:rPrChange>
        </w:rPr>
        <w:t xml:space="preserve"> </w:t>
      </w:r>
      <w:r w:rsidR="00E2435F" w:rsidRPr="001422AC">
        <w:rPr>
          <w:rPrChange w:id="7126" w:author="Sam Simpson" w:date="2011-09-13T13:53:00Z">
            <w:rPr>
              <w:highlight w:val="yellow"/>
            </w:rPr>
          </w:rPrChange>
        </w:rPr>
        <w:t>A, B and C</w:t>
      </w:r>
      <w:ins w:id="7127" w:author="Sam Simpson" w:date="2011-09-13T13:51:00Z">
        <w:r w:rsidR="00AD1622" w:rsidRPr="001422AC">
          <w:rPr>
            <w:rPrChange w:id="7128" w:author="Sam Simpson" w:date="2011-09-13T13:53:00Z">
              <w:rPr>
                <w:highlight w:val="yellow"/>
              </w:rPr>
            </w:rPrChange>
          </w:rPr>
          <w:t>. A</w:t>
        </w:r>
      </w:ins>
      <w:del w:id="7129" w:author="Sam Simpson" w:date="2011-09-13T13:51:00Z">
        <w:r w:rsidR="00E2435F" w:rsidRPr="001422AC" w:rsidDel="00AD1622">
          <w:rPr>
            <w:rPrChange w:id="7130" w:author="Sam Simpson" w:date="2011-09-13T13:53:00Z">
              <w:rPr>
                <w:highlight w:val="yellow"/>
              </w:rPr>
            </w:rPrChange>
          </w:rPr>
          <w:delText>, which ha</w:delText>
        </w:r>
      </w:del>
      <w:ins w:id="7131" w:author="Sam Simpson" w:date="2011-09-13T13:51:00Z">
        <w:r w:rsidR="00AD1622" w:rsidRPr="001422AC">
          <w:rPr>
            <w:rPrChange w:id="7132" w:author="Sam Simpson" w:date="2011-09-13T13:53:00Z">
              <w:rPr>
                <w:highlight w:val="yellow"/>
              </w:rPr>
            </w:rPrChange>
          </w:rPr>
          <w:t xml:space="preserve"> </w:t>
        </w:r>
      </w:ins>
      <w:ins w:id="7133" w:author="Sam Simpson" w:date="2011-09-13T13:52:00Z">
        <w:r w:rsidR="00AD1622" w:rsidRPr="001422AC">
          <w:rPr>
            <w:rPrChange w:id="7134" w:author="Sam Simpson" w:date="2011-09-13T13:53:00Z">
              <w:rPr>
                <w:highlight w:val="yellow"/>
              </w:rPr>
            </w:rPrChange>
          </w:rPr>
          <w:t xml:space="preserve">is </w:t>
        </w:r>
      </w:ins>
      <w:ins w:id="7135" w:author="Sam Simpson" w:date="2011-09-13T13:53:00Z">
        <w:r w:rsidR="001422AC" w:rsidRPr="001422AC">
          <w:rPr>
            <w:rPrChange w:id="7136" w:author="Sam Simpson" w:date="2011-09-13T13:53:00Z">
              <w:rPr>
                <w:highlight w:val="yellow"/>
              </w:rPr>
            </w:rPrChange>
          </w:rPr>
          <w:t xml:space="preserve">the </w:t>
        </w:r>
      </w:ins>
      <w:ins w:id="7137" w:author="Sam Simpson" w:date="2011-09-13T13:52:00Z">
        <w:r w:rsidR="00AD1622" w:rsidRPr="001422AC">
          <w:rPr>
            <w:rPrChange w:id="7138" w:author="Sam Simpson" w:date="2011-09-13T13:53:00Z">
              <w:rPr>
                <w:highlight w:val="yellow"/>
              </w:rPr>
            </w:rPrChange>
          </w:rPr>
          <w:t>parent directory of B</w:t>
        </w:r>
      </w:ins>
      <w:ins w:id="7139" w:author="Sam Simpson" w:date="2011-09-13T13:53:00Z">
        <w:r w:rsidR="001422AC" w:rsidRPr="001422AC">
          <w:rPr>
            <w:rPrChange w:id="7140" w:author="Sam Simpson" w:date="2011-09-13T13:53:00Z">
              <w:rPr>
                <w:highlight w:val="yellow"/>
              </w:rPr>
            </w:rPrChange>
          </w:rPr>
          <w:t>;</w:t>
        </w:r>
      </w:ins>
      <w:ins w:id="7141" w:author="Sam Simpson" w:date="2011-09-13T13:52:00Z">
        <w:r w:rsidR="00AD1622" w:rsidRPr="001422AC">
          <w:rPr>
            <w:rPrChange w:id="7142" w:author="Sam Simpson" w:date="2011-09-13T13:53:00Z">
              <w:rPr>
                <w:highlight w:val="yellow"/>
              </w:rPr>
            </w:rPrChange>
          </w:rPr>
          <w:t xml:space="preserve"> B is</w:t>
        </w:r>
      </w:ins>
      <w:ins w:id="7143" w:author="Sam Simpson" w:date="2011-09-13T13:53:00Z">
        <w:r w:rsidR="001422AC" w:rsidRPr="001422AC">
          <w:rPr>
            <w:rPrChange w:id="7144" w:author="Sam Simpson" w:date="2011-09-13T13:53:00Z">
              <w:rPr>
                <w:highlight w:val="yellow"/>
              </w:rPr>
            </w:rPrChange>
          </w:rPr>
          <w:t xml:space="preserve"> the</w:t>
        </w:r>
      </w:ins>
      <w:ins w:id="7145" w:author="Sam Simpson" w:date="2011-09-13T13:52:00Z">
        <w:r w:rsidR="00AD1622" w:rsidRPr="001422AC">
          <w:rPr>
            <w:rPrChange w:id="7146" w:author="Sam Simpson" w:date="2011-09-13T13:53:00Z">
              <w:rPr>
                <w:highlight w:val="yellow"/>
              </w:rPr>
            </w:rPrChange>
          </w:rPr>
          <w:t xml:space="preserve"> parent directory of C</w:t>
        </w:r>
      </w:ins>
      <w:ins w:id="7147" w:author="Sam Simpson" w:date="2011-09-13T13:53:00Z">
        <w:r w:rsidR="001422AC" w:rsidRPr="001422AC">
          <w:rPr>
            <w:rPrChange w:id="7148" w:author="Sam Simpson" w:date="2011-09-13T13:53:00Z">
              <w:rPr>
                <w:highlight w:val="yellow"/>
              </w:rPr>
            </w:rPrChange>
          </w:rPr>
          <w:t xml:space="preserve">. A </w:t>
        </w:r>
      </w:ins>
      <w:ins w:id="7149" w:author="Sam Simpson" w:date="2011-09-13T13:51:00Z">
        <w:r w:rsidR="00AD1622" w:rsidRPr="001422AC">
          <w:rPr>
            <w:rPrChange w:id="7150" w:author="Sam Simpson" w:date="2011-09-13T13:53:00Z">
              <w:rPr>
                <w:highlight w:val="yellow"/>
              </w:rPr>
            </w:rPrChange>
          </w:rPr>
          <w:t>has</w:t>
        </w:r>
      </w:ins>
      <w:del w:id="7151" w:author="Sam Simpson" w:date="2011-09-13T13:51:00Z">
        <w:r w:rsidR="00E2435F" w:rsidRPr="001422AC" w:rsidDel="00AD1622">
          <w:rPr>
            <w:rPrChange w:id="7152" w:author="Sam Simpson" w:date="2011-09-13T13:53:00Z">
              <w:rPr>
                <w:highlight w:val="yellow"/>
              </w:rPr>
            </w:rPrChange>
          </w:rPr>
          <w:delText>ve</w:delText>
        </w:r>
      </w:del>
      <w:r w:rsidR="00E2435F" w:rsidRPr="001422AC">
        <w:rPr>
          <w:rPrChange w:id="7153" w:author="Sam Simpson" w:date="2011-09-13T13:53:00Z">
            <w:rPr>
              <w:highlight w:val="yellow"/>
            </w:rPr>
          </w:rPrChange>
        </w:rPr>
        <w:t xml:space="preserve"> </w:t>
      </w:r>
      <w:del w:id="7154" w:author="Sam Simpson" w:date="2011-09-13T10:32:00Z">
        <w:r w:rsidR="00F70AEE" w:rsidRPr="001422AC" w:rsidDel="00664282">
          <w:rPr>
            <w:rPrChange w:id="7155" w:author="Sam Simpson" w:date="2011-09-13T13:53:00Z">
              <w:rPr>
                <w:highlight w:val="yellow"/>
              </w:rPr>
            </w:rPrChange>
          </w:rPr>
          <w:delText xml:space="preserve">father </w:delText>
        </w:r>
      </w:del>
      <w:ins w:id="7156" w:author="Sam Simpson" w:date="2011-09-13T10:32:00Z">
        <w:r w:rsidR="00664282" w:rsidRPr="00931800">
          <w:t>no parent</w:t>
        </w:r>
        <w:r w:rsidR="00664282" w:rsidRPr="001422AC">
          <w:rPr>
            <w:rPrChange w:id="7157" w:author="Sam Simpson" w:date="2011-09-13T13:53:00Z">
              <w:rPr>
                <w:highlight w:val="yellow"/>
              </w:rPr>
            </w:rPrChange>
          </w:rPr>
          <w:t xml:space="preserve"> </w:t>
        </w:r>
      </w:ins>
      <w:r w:rsidR="00F70AEE" w:rsidRPr="001422AC">
        <w:rPr>
          <w:rPrChange w:id="7158" w:author="Sam Simpson" w:date="2011-09-13T13:53:00Z">
            <w:rPr>
              <w:highlight w:val="yellow"/>
            </w:rPr>
          </w:rPrChange>
        </w:rPr>
        <w:t>directory</w:t>
      </w:r>
      <w:del w:id="7159" w:author="Sam Simpson" w:date="2011-09-13T10:32:00Z">
        <w:r w:rsidR="00F70AEE" w:rsidRPr="00405314" w:rsidDel="00664282">
          <w:rPr>
            <w:rFonts w:hint="eastAsia"/>
            <w:highlight w:val="yellow"/>
          </w:rPr>
          <w:delText xml:space="preserve"> of none</w:delText>
        </w:r>
      </w:del>
      <w:del w:id="7160" w:author="Sam Simpson" w:date="2011-09-13T13:53:00Z">
        <w:r w:rsidR="00F70AEE" w:rsidRPr="00405314" w:rsidDel="001422AC">
          <w:rPr>
            <w:rFonts w:hint="eastAsia"/>
            <w:highlight w:val="yellow"/>
          </w:rPr>
          <w:delText xml:space="preserve">, </w:delText>
        </w:r>
      </w:del>
      <w:del w:id="7161" w:author="Sam Simpson" w:date="2011-09-13T13:51:00Z">
        <w:r w:rsidR="00F70AEE" w:rsidRPr="00405314" w:rsidDel="00AD1622">
          <w:rPr>
            <w:rFonts w:hint="eastAsia"/>
            <w:highlight w:val="yellow"/>
          </w:rPr>
          <w:delText xml:space="preserve">A </w:delText>
        </w:r>
      </w:del>
      <w:del w:id="7162" w:author="Sam Simpson" w:date="2011-09-13T13:53:00Z">
        <w:r w:rsidR="00F70AEE" w:rsidRPr="00704181" w:rsidDel="001422AC">
          <w:rPr>
            <w:rFonts w:hint="eastAsia"/>
            <w:highlight w:val="yellow"/>
          </w:rPr>
          <w:delText>and B</w:delText>
        </w:r>
        <w:r w:rsidR="00F70AEE" w:rsidRPr="00AF4E8B" w:rsidDel="001422AC">
          <w:rPr>
            <w:rPrChange w:id="7163" w:author="Sam Simpson" w:date="2011-09-13T10:26:00Z">
              <w:rPr>
                <w:highlight w:val="yellow"/>
              </w:rPr>
            </w:rPrChange>
          </w:rPr>
          <w:delText>.</w:delText>
        </w:r>
      </w:del>
      <w:ins w:id="7164" w:author="Sam Simpson" w:date="2011-09-13T13:52:00Z">
        <w:r w:rsidR="00AD1622">
          <w:t>.</w:t>
        </w:r>
      </w:ins>
      <w:r w:rsidR="001A0605" w:rsidRPr="00AF4E8B">
        <w:rPr>
          <w:rPrChange w:id="7165" w:author="Sam Simpson" w:date="2011-09-13T10:26:00Z">
            <w:rPr>
              <w:highlight w:val="yellow"/>
            </w:rPr>
          </w:rPrChange>
        </w:rPr>
        <w:t xml:space="preserve"> Each of them is </w:t>
      </w:r>
      <w:r w:rsidR="00AB14D8" w:rsidRPr="00AF4E8B">
        <w:rPr>
          <w:rPrChange w:id="7166" w:author="Sam Simpson" w:date="2011-09-13T10:26:00Z">
            <w:rPr>
              <w:highlight w:val="yellow"/>
            </w:rPr>
          </w:rPrChange>
        </w:rPr>
        <w:t>an</w:t>
      </w:r>
      <w:r w:rsidR="001A0605" w:rsidRPr="00AF4E8B">
        <w:rPr>
          <w:rPrChange w:id="7167" w:author="Sam Simpson" w:date="2011-09-13T10:26:00Z">
            <w:rPr>
              <w:highlight w:val="yellow"/>
            </w:rPr>
          </w:rPrChange>
        </w:rPr>
        <w:t xml:space="preserve"> independent version control unit.</w:t>
      </w:r>
      <w:r w:rsidR="00097821" w:rsidRPr="00AF4E8B">
        <w:rPr>
          <w:rPrChange w:id="7168" w:author="Sam Simpson" w:date="2011-09-13T10:26:00Z">
            <w:rPr>
              <w:highlight w:val="yellow"/>
            </w:rPr>
          </w:rPrChange>
        </w:rPr>
        <w:t xml:space="preserve"> The</w:t>
      </w:r>
      <w:del w:id="7169" w:author="Sam Simpson" w:date="2011-09-13T13:54:00Z">
        <w:r w:rsidR="00097821" w:rsidRPr="00AF4E8B" w:rsidDel="00F378E6">
          <w:rPr>
            <w:rPrChange w:id="7170" w:author="Sam Simpson" w:date="2011-09-13T10:26:00Z">
              <w:rPr>
                <w:highlight w:val="yellow"/>
              </w:rPr>
            </w:rPrChange>
          </w:rPr>
          <w:delText>y</w:delText>
        </w:r>
      </w:del>
      <w:r w:rsidR="00097821" w:rsidRPr="00AF4E8B">
        <w:rPr>
          <w:rPrChange w:id="7171" w:author="Sam Simpson" w:date="2011-09-13T10:26:00Z">
            <w:rPr>
              <w:highlight w:val="yellow"/>
            </w:rPr>
          </w:rPrChange>
        </w:rPr>
        <w:t xml:space="preserve"> </w:t>
      </w:r>
      <w:del w:id="7172" w:author="Sam Simpson" w:date="2011-09-13T13:54:00Z">
        <w:r w:rsidR="00097821" w:rsidRPr="00AF4E8B" w:rsidDel="00F378E6">
          <w:rPr>
            <w:rPrChange w:id="7173" w:author="Sam Simpson" w:date="2011-09-13T10:26:00Z">
              <w:rPr>
                <w:highlight w:val="yellow"/>
              </w:rPr>
            </w:rPrChange>
          </w:rPr>
          <w:delText>use</w:delText>
        </w:r>
      </w:del>
      <w:del w:id="7174" w:author="Sam Simpson" w:date="2011-09-13T10:32:00Z">
        <w:r w:rsidR="00097821" w:rsidRPr="00AF4E8B" w:rsidDel="00F9098E">
          <w:rPr>
            <w:rPrChange w:id="7175" w:author="Sam Simpson" w:date="2011-09-13T10:26:00Z">
              <w:rPr>
                <w:highlight w:val="yellow"/>
              </w:rPr>
            </w:rPrChange>
          </w:rPr>
          <w:delText>s</w:delText>
        </w:r>
      </w:del>
      <w:del w:id="7176" w:author="Sam Simpson" w:date="2011-09-13T13:54:00Z">
        <w:r w:rsidR="00097821" w:rsidRPr="00AF4E8B" w:rsidDel="00F378E6">
          <w:rPr>
            <w:rPrChange w:id="7177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del w:id="7178" w:author="Sam Simpson" w:date="2011-09-13T10:32:00Z">
        <w:r w:rsidR="00097821" w:rsidRPr="00AF4E8B" w:rsidDel="00F9098E">
          <w:rPr>
            <w:rPrChange w:id="7179" w:author="Sam Simpson" w:date="2011-09-13T10:26:00Z">
              <w:rPr>
                <w:highlight w:val="yellow"/>
              </w:rPr>
            </w:rPrChange>
          </w:rPr>
          <w:delText xml:space="preserve">father </w:delText>
        </w:r>
      </w:del>
      <w:ins w:id="7180" w:author="Sam Simpson" w:date="2011-09-13T10:32:00Z">
        <w:r w:rsidR="00F9098E">
          <w:t>parent</w:t>
        </w:r>
        <w:r w:rsidR="00F9098E" w:rsidRPr="00AF4E8B">
          <w:rPr>
            <w:rPrChange w:id="7181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097821" w:rsidRPr="00AF4E8B">
        <w:rPr>
          <w:rPrChange w:id="7182" w:author="Sam Simpson" w:date="2011-09-13T10:26:00Z">
            <w:rPr>
              <w:highlight w:val="yellow"/>
            </w:rPr>
          </w:rPrChange>
        </w:rPr>
        <w:t xml:space="preserve">directory </w:t>
      </w:r>
      <w:del w:id="7183" w:author="Sam Simpson" w:date="2011-09-13T13:54:00Z">
        <w:r w:rsidR="00097821" w:rsidRPr="00AF4E8B" w:rsidDel="00F378E6">
          <w:rPr>
            <w:rPrChange w:id="7184" w:author="Sam Simpson" w:date="2011-09-13T10:26:00Z">
              <w:rPr>
                <w:highlight w:val="yellow"/>
              </w:rPr>
            </w:rPrChange>
          </w:rPr>
          <w:delText xml:space="preserve">attribute </w:delText>
        </w:r>
      </w:del>
      <w:ins w:id="7185" w:author="Sam Simpson" w:date="2011-09-13T13:55:00Z">
        <w:r w:rsidR="007D387C">
          <w:t>attribute</w:t>
        </w:r>
      </w:ins>
      <w:ins w:id="7186" w:author="Sam Simpson" w:date="2011-09-13T13:54:00Z">
        <w:r w:rsidR="00F378E6" w:rsidRPr="00AF4E8B">
          <w:rPr>
            <w:rPrChange w:id="7187" w:author="Sam Simpson" w:date="2011-09-13T10:26:00Z">
              <w:rPr>
                <w:highlight w:val="yellow"/>
              </w:rPr>
            </w:rPrChange>
          </w:rPr>
          <w:t xml:space="preserve"> </w:t>
        </w:r>
        <w:r w:rsidR="00F378E6">
          <w:t xml:space="preserve">is </w:t>
        </w:r>
        <w:r w:rsidR="00F378E6" w:rsidRPr="006B7F21">
          <w:rPr>
            <w:rFonts w:hint="eastAsia"/>
          </w:rPr>
          <w:t>use</w:t>
        </w:r>
        <w:r w:rsidR="00F378E6">
          <w:t xml:space="preserve">d </w:t>
        </w:r>
        <w:r w:rsidR="00F378E6" w:rsidRPr="00931800">
          <w:t>to</w:t>
        </w:r>
      </w:ins>
      <w:del w:id="7188" w:author="Sam Simpson" w:date="2011-09-13T13:54:00Z">
        <w:r w:rsidR="00097821" w:rsidRPr="00B9404A" w:rsidDel="00F378E6">
          <w:rPr>
            <w:rPrChange w:id="7189" w:author="Sam Simpson" w:date="2011-09-13T13:55:00Z">
              <w:rPr>
                <w:highlight w:val="yellow"/>
              </w:rPr>
            </w:rPrChange>
          </w:rPr>
          <w:delText>to</w:delText>
        </w:r>
      </w:del>
      <w:r w:rsidR="00097821" w:rsidRPr="00B9404A">
        <w:rPr>
          <w:rPrChange w:id="7190" w:author="Sam Simpson" w:date="2011-09-13T13:55:00Z">
            <w:rPr>
              <w:highlight w:val="yellow"/>
            </w:rPr>
          </w:rPrChange>
        </w:rPr>
        <w:t xml:space="preserve"> join</w:t>
      </w:r>
      <w:ins w:id="7191" w:author="Sam Simpson" w:date="2011-09-13T13:54:00Z">
        <w:r w:rsidR="00F378E6" w:rsidRPr="00B9404A">
          <w:rPr>
            <w:rPrChange w:id="7192" w:author="Sam Simpson" w:date="2011-09-13T13:55:00Z">
              <w:rPr>
                <w:highlight w:val="yellow"/>
              </w:rPr>
            </w:rPrChange>
          </w:rPr>
          <w:t xml:space="preserve"> them</w:t>
        </w:r>
      </w:ins>
      <w:r w:rsidR="00097821" w:rsidRPr="00B9404A">
        <w:rPr>
          <w:rPrChange w:id="7193" w:author="Sam Simpson" w:date="2011-09-13T13:55:00Z">
            <w:rPr>
              <w:highlight w:val="yellow"/>
            </w:rPr>
          </w:rPrChange>
        </w:rPr>
        <w:t xml:space="preserve"> together</w:t>
      </w:r>
      <w:r w:rsidR="00097821" w:rsidRPr="00AF4E8B">
        <w:rPr>
          <w:rPrChange w:id="7194" w:author="Sam Simpson" w:date="2011-09-13T10:26:00Z">
            <w:rPr>
              <w:highlight w:val="yellow"/>
            </w:rPr>
          </w:rPrChange>
        </w:rPr>
        <w:t>.</w:t>
      </w:r>
    </w:p>
    <w:p w:rsidR="00FB62FC" w:rsidRPr="00AF4E8B" w:rsidRDefault="00FB62FC">
      <w:pPr>
        <w:pStyle w:val="Tobecontinue"/>
        <w:spacing w:line="360" w:lineRule="auto"/>
        <w:rPr>
          <w:rPrChange w:id="7195" w:author="Sam Simpson" w:date="2011-09-13T10:26:00Z">
            <w:rPr>
              <w:highlight w:val="yellow"/>
            </w:rPr>
          </w:rPrChange>
        </w:rPr>
        <w:pPrChange w:id="7196" w:author="Sam" w:date="2011-09-12T19:53:00Z">
          <w:pPr>
            <w:pStyle w:val="Tobecontinue"/>
          </w:pPr>
        </w:pPrChange>
      </w:pPr>
      <w:r w:rsidRPr="00AF4E8B">
        <w:rPr>
          <w:rPrChange w:id="7197" w:author="Sam Simpson" w:date="2011-09-13T10:26:00Z">
            <w:rPr>
              <w:highlight w:val="yellow"/>
            </w:rPr>
          </w:rPrChange>
        </w:rPr>
        <w:t>Directory relationship chart here</w:t>
      </w:r>
    </w:p>
    <w:p w:rsidR="00CE32FF" w:rsidRPr="00AF4E8B" w:rsidRDefault="001729B5">
      <w:pPr>
        <w:spacing w:line="360" w:lineRule="auto"/>
        <w:rPr>
          <w:rPrChange w:id="7198" w:author="Sam Simpson" w:date="2011-09-13T10:26:00Z">
            <w:rPr>
              <w:highlight w:val="yellow"/>
            </w:rPr>
          </w:rPrChange>
        </w:rPr>
        <w:pPrChange w:id="7199" w:author="Sam" w:date="2011-09-12T19:53:00Z">
          <w:pPr/>
        </w:pPrChange>
      </w:pPr>
      <w:r w:rsidRPr="00AF4E8B">
        <w:rPr>
          <w:rPrChange w:id="7200" w:author="Sam Simpson" w:date="2011-09-13T10:26:00Z">
            <w:rPr>
              <w:highlight w:val="yellow"/>
            </w:rPr>
          </w:rPrChange>
        </w:rPr>
        <w:lastRenderedPageBreak/>
        <w:t xml:space="preserve">The file project.lib.php </w:t>
      </w:r>
      <w:del w:id="7201" w:author="Sam Simpson" w:date="2011-09-13T10:32:00Z">
        <w:r w:rsidRPr="00AF4E8B" w:rsidDel="00FC77E1">
          <w:rPr>
            <w:rPrChange w:id="7202" w:author="Sam Simpson" w:date="2011-09-13T10:26:00Z">
              <w:rPr>
                <w:highlight w:val="yellow"/>
              </w:rPr>
            </w:rPrChange>
          </w:rPr>
          <w:delText xml:space="preserve">is </w:delText>
        </w:r>
      </w:del>
      <w:r w:rsidRPr="00AF4E8B">
        <w:rPr>
          <w:rPrChange w:id="7203" w:author="Sam Simpson" w:date="2011-09-13T10:26:00Z">
            <w:rPr>
              <w:highlight w:val="yellow"/>
            </w:rPr>
          </w:rPrChange>
        </w:rPr>
        <w:t>focus</w:t>
      </w:r>
      <w:ins w:id="7204" w:author="Sam Simpson" w:date="2011-09-13T10:33:00Z">
        <w:r w:rsidR="00FC77E1">
          <w:t>es</w:t>
        </w:r>
      </w:ins>
      <w:del w:id="7205" w:author="Sam Simpson" w:date="2011-09-13T10:33:00Z">
        <w:r w:rsidRPr="00AF4E8B" w:rsidDel="00FC77E1">
          <w:rPr>
            <w:rPrChange w:id="7206" w:author="Sam Simpson" w:date="2011-09-13T10:26:00Z">
              <w:rPr>
                <w:highlight w:val="yellow"/>
              </w:rPr>
            </w:rPrChange>
          </w:rPr>
          <w:delText>ing</w:delText>
        </w:r>
      </w:del>
      <w:r w:rsidRPr="00AF4E8B">
        <w:rPr>
          <w:rPrChange w:id="7207" w:author="Sam Simpson" w:date="2011-09-13T10:26:00Z">
            <w:rPr>
              <w:highlight w:val="yellow"/>
            </w:rPr>
          </w:rPrChange>
        </w:rPr>
        <w:t xml:space="preserve"> on provid</w:t>
      </w:r>
      <w:ins w:id="7208" w:author="Sam Simpson" w:date="2011-09-13T10:33:00Z">
        <w:r w:rsidR="00FC77E1">
          <w:t>ing</w:t>
        </w:r>
      </w:ins>
      <w:del w:id="7209" w:author="Sam Simpson" w:date="2011-09-13T10:33:00Z">
        <w:r w:rsidRPr="00AF4E8B" w:rsidDel="00FC77E1">
          <w:rPr>
            <w:rPrChange w:id="7210" w:author="Sam Simpson" w:date="2011-09-13T10:26:00Z">
              <w:rPr>
                <w:highlight w:val="yellow"/>
              </w:rPr>
            </w:rPrChange>
          </w:rPr>
          <w:delText>e</w:delText>
        </w:r>
      </w:del>
      <w:r w:rsidRPr="00AF4E8B">
        <w:rPr>
          <w:rPrChange w:id="7211" w:author="Sam Simpson" w:date="2011-09-13T10:26:00Z">
            <w:rPr>
              <w:highlight w:val="yellow"/>
            </w:rPr>
          </w:rPrChange>
        </w:rPr>
        <w:t xml:space="preserve"> most functions related to file</w:t>
      </w:r>
      <w:ins w:id="7212" w:author="Sam Simpson" w:date="2011-09-13T13:56:00Z">
        <w:r w:rsidR="00D80157">
          <w:t>s</w:t>
        </w:r>
      </w:ins>
      <w:r w:rsidRPr="00AF4E8B">
        <w:rPr>
          <w:rPrChange w:id="7213" w:author="Sam Simpson" w:date="2011-09-13T10:26:00Z">
            <w:rPr>
              <w:highlight w:val="yellow"/>
            </w:rPr>
          </w:rPrChange>
        </w:rPr>
        <w:t>, director</w:t>
      </w:r>
      <w:ins w:id="7214" w:author="Sam Simpson" w:date="2011-09-13T13:56:00Z">
        <w:r w:rsidR="00D80157">
          <w:t>ies</w:t>
        </w:r>
      </w:ins>
      <w:del w:id="7215" w:author="Sam Simpson" w:date="2011-09-13T13:56:00Z">
        <w:r w:rsidRPr="00AF4E8B" w:rsidDel="00D80157">
          <w:rPr>
            <w:rPrChange w:id="7216" w:author="Sam Simpson" w:date="2011-09-13T10:26:00Z">
              <w:rPr>
                <w:highlight w:val="yellow"/>
              </w:rPr>
            </w:rPrChange>
          </w:rPr>
          <w:delText>y</w:delText>
        </w:r>
      </w:del>
      <w:r w:rsidRPr="00AF4E8B">
        <w:rPr>
          <w:rPrChange w:id="7217" w:author="Sam Simpson" w:date="2011-09-13T10:26:00Z">
            <w:rPr>
              <w:highlight w:val="yellow"/>
            </w:rPr>
          </w:rPrChange>
        </w:rPr>
        <w:t>, task</w:t>
      </w:r>
      <w:ins w:id="7218" w:author="Sam Simpson" w:date="2011-09-13T13:56:00Z">
        <w:r w:rsidR="00D80157">
          <w:t>s</w:t>
        </w:r>
      </w:ins>
      <w:r w:rsidRPr="00AF4E8B">
        <w:rPr>
          <w:rPrChange w:id="7219" w:author="Sam Simpson" w:date="2011-09-13T10:26:00Z">
            <w:rPr>
              <w:highlight w:val="yellow"/>
            </w:rPr>
          </w:rPrChange>
        </w:rPr>
        <w:t xml:space="preserve"> and project</w:t>
      </w:r>
      <w:ins w:id="7220" w:author="Sam Simpson" w:date="2011-09-13T13:56:00Z">
        <w:r w:rsidR="00D80157">
          <w:t>s</w:t>
        </w:r>
      </w:ins>
      <w:r w:rsidRPr="00AF4E8B">
        <w:rPr>
          <w:rPrChange w:id="7221" w:author="Sam Simpson" w:date="2011-09-13T10:26:00Z">
            <w:rPr>
              <w:highlight w:val="yellow"/>
            </w:rPr>
          </w:rPrChange>
        </w:rPr>
        <w:t xml:space="preserve">, </w:t>
      </w:r>
      <w:del w:id="7222" w:author="Sam Simpson" w:date="2011-09-13T10:33:00Z">
        <w:r w:rsidRPr="00AF4E8B" w:rsidDel="00FC77E1">
          <w:rPr>
            <w:rPrChange w:id="7223" w:author="Sam Simpson" w:date="2011-09-13T10:26:00Z">
              <w:rPr>
                <w:highlight w:val="yellow"/>
              </w:rPr>
            </w:rPrChange>
          </w:rPr>
          <w:delText xml:space="preserve">so </w:delText>
        </w:r>
      </w:del>
      <w:ins w:id="7224" w:author="Sam Simpson" w:date="2011-09-13T10:33:00Z">
        <w:r w:rsidR="00FC77E1">
          <w:t>therefore,</w:t>
        </w:r>
        <w:r w:rsidR="00FC77E1" w:rsidRPr="00AF4E8B">
          <w:rPr>
            <w:rPrChange w:id="7225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Pr="00AF4E8B">
        <w:rPr>
          <w:rPrChange w:id="7226" w:author="Sam Simpson" w:date="2011-09-13T10:26:00Z">
            <w:rPr>
              <w:highlight w:val="yellow"/>
            </w:rPr>
          </w:rPrChange>
        </w:rPr>
        <w:t xml:space="preserve">the </w:t>
      </w:r>
      <w:r w:rsidR="00480D75" w:rsidRPr="00AF4E8B">
        <w:rPr>
          <w:rPrChange w:id="7227" w:author="Sam Simpson" w:date="2011-09-13T10:26:00Z">
            <w:rPr>
              <w:highlight w:val="yellow"/>
            </w:rPr>
          </w:rPrChange>
        </w:rPr>
        <w:t xml:space="preserve">function </w:t>
      </w:r>
      <w:del w:id="7228" w:author="Sam Simpson" w:date="2011-09-13T13:57:00Z">
        <w:r w:rsidR="00480D75" w:rsidRPr="00AF4E8B" w:rsidDel="00D80157">
          <w:rPr>
            <w:rPrChange w:id="7229" w:author="Sam Simpson" w:date="2011-09-13T10:26:00Z">
              <w:rPr>
                <w:highlight w:val="yellow"/>
              </w:rPr>
            </w:rPrChange>
          </w:rPr>
          <w:delText xml:space="preserve">to </w:delText>
        </w:r>
      </w:del>
      <w:ins w:id="7230" w:author="Sam Simpson" w:date="2011-09-13T13:57:00Z">
        <w:r w:rsidR="00D80157">
          <w:t>which</w:t>
        </w:r>
        <w:r w:rsidR="00D80157" w:rsidRPr="00AF4E8B">
          <w:rPr>
            <w:rPrChange w:id="7231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480D75" w:rsidRPr="00AF4E8B">
        <w:rPr>
          <w:rPrChange w:id="7232" w:author="Sam Simpson" w:date="2011-09-13T10:26:00Z">
            <w:rPr>
              <w:highlight w:val="yellow"/>
            </w:rPr>
          </w:rPrChange>
        </w:rPr>
        <w:t>connect</w:t>
      </w:r>
      <w:ins w:id="7233" w:author="Sam Simpson" w:date="2011-09-13T13:57:00Z">
        <w:r w:rsidR="00D80157">
          <w:t>s the</w:t>
        </w:r>
      </w:ins>
      <w:r w:rsidR="00480D75" w:rsidRPr="00AF4E8B">
        <w:rPr>
          <w:rPrChange w:id="7234" w:author="Sam Simpson" w:date="2011-09-13T10:26:00Z">
            <w:rPr>
              <w:highlight w:val="yellow"/>
            </w:rPr>
          </w:rPrChange>
        </w:rPr>
        <w:t xml:space="preserve"> </w:t>
      </w:r>
      <w:del w:id="7235" w:author="Sam Simpson" w:date="2011-09-13T13:56:00Z">
        <w:r w:rsidR="00480D75" w:rsidRPr="001C3D30" w:rsidDel="005774A7">
          <w:rPr>
            <w:rFonts w:hint="eastAsia"/>
            <w:highlight w:val="yellow"/>
          </w:rPr>
          <w:delText>pieces</w:delText>
        </w:r>
        <w:r w:rsidR="00480D75" w:rsidRPr="00AF4E8B" w:rsidDel="005774A7">
          <w:rPr>
            <w:rPrChange w:id="7236" w:author="Sam Simpson" w:date="2011-09-13T10:26:00Z">
              <w:rPr>
                <w:highlight w:val="yellow"/>
              </w:rPr>
            </w:rPrChange>
          </w:rPr>
          <w:delText xml:space="preserve"> </w:delText>
        </w:r>
      </w:del>
      <w:ins w:id="7237" w:author="Sam Simpson" w:date="2011-09-13T13:56:00Z">
        <w:r w:rsidR="005774A7">
          <w:t>parts</w:t>
        </w:r>
        <w:r w:rsidR="005774A7" w:rsidRPr="00AF4E8B">
          <w:rPr>
            <w:rPrChange w:id="7238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480D75" w:rsidRPr="00AF4E8B">
        <w:rPr>
          <w:rPrChange w:id="7239" w:author="Sam Simpson" w:date="2011-09-13T10:26:00Z">
            <w:rPr>
              <w:highlight w:val="yellow"/>
            </w:rPr>
          </w:rPrChange>
        </w:rPr>
        <w:t xml:space="preserve">of </w:t>
      </w:r>
      <w:ins w:id="7240" w:author="Sam Simpson" w:date="2011-09-13T13:57:00Z">
        <w:r w:rsidR="00D80157">
          <w:t>a</w:t>
        </w:r>
        <w:r w:rsidR="00D00025">
          <w:t xml:space="preserve"> </w:t>
        </w:r>
        <w:r w:rsidR="00D00025" w:rsidRPr="00EF19F4">
          <w:rPr>
            <w:rFonts w:hint="eastAsia"/>
          </w:rPr>
          <w:t xml:space="preserve">multi-level </w:t>
        </w:r>
      </w:ins>
      <w:r w:rsidR="00480D75" w:rsidRPr="00AF4E8B">
        <w:rPr>
          <w:rPrChange w:id="7241" w:author="Sam Simpson" w:date="2011-09-13T10:26:00Z">
            <w:rPr>
              <w:highlight w:val="yellow"/>
            </w:rPr>
          </w:rPrChange>
        </w:rPr>
        <w:t>director</w:t>
      </w:r>
      <w:del w:id="7242" w:author="Sam Simpson" w:date="2011-09-13T13:57:00Z">
        <w:r w:rsidR="00480D75" w:rsidRPr="00AF4E8B" w:rsidDel="00D80157">
          <w:rPr>
            <w:rPrChange w:id="7243" w:author="Sam Simpson" w:date="2011-09-13T10:26:00Z">
              <w:rPr>
                <w:highlight w:val="yellow"/>
              </w:rPr>
            </w:rPrChange>
          </w:rPr>
          <w:delText>ies</w:delText>
        </w:r>
      </w:del>
      <w:ins w:id="7244" w:author="Sam Simpson" w:date="2011-09-13T13:57:00Z">
        <w:r w:rsidR="00D80157">
          <w:t>y</w:t>
        </w:r>
      </w:ins>
      <w:r w:rsidR="00480D75" w:rsidRPr="00AF4E8B">
        <w:rPr>
          <w:rPrChange w:id="7245" w:author="Sam Simpson" w:date="2011-09-13T10:26:00Z">
            <w:rPr>
              <w:highlight w:val="yellow"/>
            </w:rPr>
          </w:rPrChange>
        </w:rPr>
        <w:t xml:space="preserve"> is also </w:t>
      </w:r>
      <w:del w:id="7246" w:author="Sam Simpson" w:date="2011-09-13T10:33:00Z">
        <w:r w:rsidR="00480D75" w:rsidRPr="00AF4E8B" w:rsidDel="00FC77E1">
          <w:rPr>
            <w:rPrChange w:id="7247" w:author="Sam Simpson" w:date="2011-09-13T10:26:00Z">
              <w:rPr>
                <w:highlight w:val="yellow"/>
              </w:rPr>
            </w:rPrChange>
          </w:rPr>
          <w:delText xml:space="preserve">be </w:delText>
        </w:r>
      </w:del>
      <w:r w:rsidR="00480D75" w:rsidRPr="00AF4E8B">
        <w:rPr>
          <w:rPrChange w:id="7248" w:author="Sam Simpson" w:date="2011-09-13T10:26:00Z">
            <w:rPr>
              <w:highlight w:val="yellow"/>
            </w:rPr>
          </w:rPrChange>
        </w:rPr>
        <w:t>placed in this file.</w:t>
      </w:r>
      <w:r w:rsidR="00463B2F" w:rsidRPr="00AF4E8B">
        <w:rPr>
          <w:rPrChange w:id="7249" w:author="Sam Simpson" w:date="2011-09-13T10:26:00Z">
            <w:rPr>
              <w:highlight w:val="yellow"/>
            </w:rPr>
          </w:rPrChange>
        </w:rPr>
        <w:t xml:space="preserve"> </w:t>
      </w:r>
      <w:del w:id="7250" w:author="Sam Simpson" w:date="2011-09-13T10:33:00Z">
        <w:r w:rsidR="00463B2F" w:rsidRPr="00AF4E8B" w:rsidDel="00FC77E1">
          <w:rPr>
            <w:rPrChange w:id="7251" w:author="Sam Simpson" w:date="2011-09-13T10:26:00Z">
              <w:rPr>
                <w:highlight w:val="yellow"/>
              </w:rPr>
            </w:rPrChange>
          </w:rPr>
          <w:delText>E</w:delText>
        </w:r>
        <w:r w:rsidR="00E7260A" w:rsidRPr="00AF4E8B" w:rsidDel="00FC77E1">
          <w:rPr>
            <w:rPrChange w:id="7252" w:author="Sam Simpson" w:date="2011-09-13T10:26:00Z">
              <w:rPr>
                <w:highlight w:val="yellow"/>
              </w:rPr>
            </w:rPrChange>
          </w:rPr>
          <w:delText xml:space="preserve">very </w:delText>
        </w:r>
      </w:del>
      <w:ins w:id="7253" w:author="Sam Simpson" w:date="2011-09-13T10:33:00Z">
        <w:r w:rsidR="00FC77E1">
          <w:t>Any</w:t>
        </w:r>
        <w:r w:rsidR="00FC77E1" w:rsidRPr="00AF4E8B">
          <w:rPr>
            <w:rPrChange w:id="7254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E7260A" w:rsidRPr="00AF4E8B">
        <w:rPr>
          <w:rPrChange w:id="7255" w:author="Sam Simpson" w:date="2011-09-13T10:26:00Z">
            <w:rPr>
              <w:highlight w:val="yellow"/>
            </w:rPr>
          </w:rPrChange>
        </w:rPr>
        <w:t>PHP file which</w:t>
      </w:r>
      <w:r w:rsidR="00463B2F" w:rsidRPr="00AF4E8B">
        <w:rPr>
          <w:rPrChange w:id="7256" w:author="Sam Simpson" w:date="2011-09-13T10:26:00Z">
            <w:rPr>
              <w:highlight w:val="yellow"/>
            </w:rPr>
          </w:rPrChange>
        </w:rPr>
        <w:t xml:space="preserve"> need</w:t>
      </w:r>
      <w:ins w:id="7257" w:author="Sam Simpson" w:date="2011-09-13T10:33:00Z">
        <w:r w:rsidR="00FC77E1">
          <w:t>s</w:t>
        </w:r>
      </w:ins>
      <w:r w:rsidR="00463B2F" w:rsidRPr="00AF4E8B">
        <w:rPr>
          <w:rPrChange w:id="7258" w:author="Sam Simpson" w:date="2011-09-13T10:26:00Z">
            <w:rPr>
              <w:highlight w:val="yellow"/>
            </w:rPr>
          </w:rPrChange>
        </w:rPr>
        <w:t xml:space="preserve"> to </w:t>
      </w:r>
      <w:r w:rsidR="00E7260A" w:rsidRPr="00AF4E8B">
        <w:rPr>
          <w:rPrChange w:id="7259" w:author="Sam Simpson" w:date="2011-09-13T10:26:00Z">
            <w:rPr>
              <w:highlight w:val="yellow"/>
            </w:rPr>
          </w:rPrChange>
        </w:rPr>
        <w:t xml:space="preserve">call the functions in project.lib.php can simply “include” </w:t>
      </w:r>
      <w:del w:id="7260" w:author="Sam Simpson" w:date="2011-09-13T10:33:00Z">
        <w:r w:rsidR="00E7260A" w:rsidRPr="00AF4E8B" w:rsidDel="00FC77E1">
          <w:rPr>
            <w:rPrChange w:id="7261" w:author="Sam Simpson" w:date="2011-09-13T10:26:00Z">
              <w:rPr>
                <w:highlight w:val="yellow"/>
              </w:rPr>
            </w:rPrChange>
          </w:rPr>
          <w:delText xml:space="preserve">the </w:delText>
        </w:r>
      </w:del>
      <w:ins w:id="7262" w:author="Sam Simpson" w:date="2011-09-13T10:33:00Z">
        <w:r w:rsidR="00FC77E1">
          <w:t>its</w:t>
        </w:r>
        <w:r w:rsidR="00FC77E1" w:rsidRPr="00AF4E8B">
          <w:rPr>
            <w:rPrChange w:id="7263" w:author="Sam Simpson" w:date="2011-09-13T10:26:00Z">
              <w:rPr>
                <w:highlight w:val="yellow"/>
              </w:rPr>
            </w:rPrChange>
          </w:rPr>
          <w:t xml:space="preserve"> </w:t>
        </w:r>
      </w:ins>
      <w:r w:rsidR="00E7260A" w:rsidRPr="00AF4E8B">
        <w:rPr>
          <w:rPrChange w:id="7264" w:author="Sam Simpson" w:date="2011-09-13T10:26:00Z">
            <w:rPr>
              <w:highlight w:val="yellow"/>
            </w:rPr>
          </w:rPrChange>
        </w:rPr>
        <w:t xml:space="preserve">file name </w:t>
      </w:r>
      <w:del w:id="7265" w:author="Sam Simpson" w:date="2011-09-13T10:33:00Z">
        <w:r w:rsidR="00E7260A" w:rsidRPr="00AF4E8B" w:rsidDel="00FC77E1">
          <w:rPr>
            <w:rPrChange w:id="7266" w:author="Sam Simpson" w:date="2011-09-13T10:26:00Z">
              <w:rPr>
                <w:highlight w:val="yellow"/>
              </w:rPr>
            </w:rPrChange>
          </w:rPr>
          <w:delText xml:space="preserve">of it </w:delText>
        </w:r>
      </w:del>
      <w:r w:rsidR="00E7260A" w:rsidRPr="00AF4E8B">
        <w:rPr>
          <w:rPrChange w:id="7267" w:author="Sam Simpson" w:date="2011-09-13T10:26:00Z">
            <w:rPr>
              <w:highlight w:val="yellow"/>
            </w:rPr>
          </w:rPrChange>
        </w:rPr>
        <w:t>with its location “style/”</w:t>
      </w:r>
      <w:r w:rsidR="00336829" w:rsidRPr="00AF4E8B">
        <w:rPr>
          <w:rPrChange w:id="7268" w:author="Sam Simpson" w:date="2011-09-13T10:26:00Z">
            <w:rPr>
              <w:highlight w:val="yellow"/>
            </w:rPr>
          </w:rPrChange>
        </w:rPr>
        <w:t>.</w:t>
      </w:r>
    </w:p>
    <w:p w:rsidR="00484C9D" w:rsidRPr="00D256E8" w:rsidRDefault="00484C9D">
      <w:pPr>
        <w:pStyle w:val="3"/>
        <w:spacing w:line="360" w:lineRule="auto"/>
        <w:rPr>
          <w:rPrChange w:id="7269" w:author="Sam Simpson" w:date="2011-09-13T10:34:00Z">
            <w:rPr>
              <w:highlight w:val="yellow"/>
            </w:rPr>
          </w:rPrChange>
        </w:rPr>
        <w:pPrChange w:id="7270" w:author="Sam" w:date="2011-09-12T19:53:00Z">
          <w:pPr>
            <w:pStyle w:val="3"/>
          </w:pPr>
        </w:pPrChange>
      </w:pPr>
      <w:bookmarkStart w:id="7271" w:name="_Toc303574210"/>
      <w:r w:rsidRPr="00D256E8">
        <w:rPr>
          <w:rPrChange w:id="7272" w:author="Sam Simpson" w:date="2011-09-13T10:34:00Z">
            <w:rPr>
              <w:highlight w:val="yellow"/>
            </w:rPr>
          </w:rPrChange>
        </w:rPr>
        <w:t>File storage</w:t>
      </w:r>
      <w:bookmarkEnd w:id="7271"/>
    </w:p>
    <w:p w:rsidR="007C2ACF" w:rsidRPr="00D256E8" w:rsidRDefault="00844792">
      <w:pPr>
        <w:spacing w:line="360" w:lineRule="auto"/>
        <w:rPr>
          <w:rPrChange w:id="7273" w:author="Sam Simpson" w:date="2011-09-13T10:34:00Z">
            <w:rPr>
              <w:highlight w:val="yellow"/>
            </w:rPr>
          </w:rPrChange>
        </w:rPr>
        <w:pPrChange w:id="7274" w:author="Sam" w:date="2011-09-12T19:53:00Z">
          <w:pPr/>
        </w:pPrChange>
      </w:pPr>
      <w:r w:rsidRPr="00D256E8">
        <w:rPr>
          <w:rPrChange w:id="7275" w:author="Sam Simpson" w:date="2011-09-13T10:34:00Z">
            <w:rPr>
              <w:highlight w:val="yellow"/>
            </w:rPr>
          </w:rPrChange>
        </w:rPr>
        <w:t>In this</w:t>
      </w:r>
      <w:r w:rsidR="00B94BBB" w:rsidRPr="00D256E8">
        <w:rPr>
          <w:rPrChange w:id="7276" w:author="Sam Simpson" w:date="2011-09-13T10:34:00Z">
            <w:rPr>
              <w:highlight w:val="yellow"/>
            </w:rPr>
          </w:rPrChange>
        </w:rPr>
        <w:t xml:space="preserve"> system, all </w:t>
      </w:r>
      <w:del w:id="7277" w:author="Sam Simpson" w:date="2011-09-13T10:34:00Z">
        <w:r w:rsidR="00B94BBB" w:rsidRPr="00D256E8" w:rsidDel="00D256E8">
          <w:rPr>
            <w:rPrChange w:id="7278" w:author="Sam Simpson" w:date="2011-09-13T10:34:00Z">
              <w:rPr>
                <w:highlight w:val="yellow"/>
              </w:rPr>
            </w:rPrChange>
          </w:rPr>
          <w:delText xml:space="preserve">the </w:delText>
        </w:r>
      </w:del>
      <w:r w:rsidR="00B94BBB" w:rsidRPr="00D256E8">
        <w:rPr>
          <w:rPrChange w:id="7279" w:author="Sam Simpson" w:date="2011-09-13T10:34:00Z">
            <w:rPr>
              <w:highlight w:val="yellow"/>
            </w:rPr>
          </w:rPrChange>
        </w:rPr>
        <w:t>file modification</w:t>
      </w:r>
      <w:r w:rsidR="00D36622" w:rsidRPr="00D256E8">
        <w:rPr>
          <w:rPrChange w:id="7280" w:author="Sam Simpson" w:date="2011-09-13T10:34:00Z">
            <w:rPr>
              <w:highlight w:val="yellow"/>
            </w:rPr>
          </w:rPrChange>
        </w:rPr>
        <w:t>s</w:t>
      </w:r>
      <w:r w:rsidR="00B94BBB" w:rsidRPr="00D256E8">
        <w:rPr>
          <w:rPrChange w:id="7281" w:author="Sam Simpson" w:date="2011-09-13T10:34:00Z">
            <w:rPr>
              <w:highlight w:val="yellow"/>
            </w:rPr>
          </w:rPrChange>
        </w:rPr>
        <w:t xml:space="preserve"> will be </w:t>
      </w:r>
      <w:r w:rsidR="009E0E4D" w:rsidRPr="00D256E8">
        <w:rPr>
          <w:rPrChange w:id="7282" w:author="Sam Simpson" w:date="2011-09-13T10:34:00Z">
            <w:rPr>
              <w:highlight w:val="yellow"/>
            </w:rPr>
          </w:rPrChange>
        </w:rPr>
        <w:t xml:space="preserve">issued </w:t>
      </w:r>
      <w:ins w:id="7283" w:author="Sam Simpson" w:date="2011-09-13T10:35:00Z">
        <w:r w:rsidR="00D256E8">
          <w:t xml:space="preserve">with </w:t>
        </w:r>
      </w:ins>
      <w:r w:rsidR="00D36622" w:rsidRPr="00D256E8">
        <w:rPr>
          <w:rPrChange w:id="7284" w:author="Sam Simpson" w:date="2011-09-13T10:34:00Z">
            <w:rPr>
              <w:highlight w:val="yellow"/>
            </w:rPr>
          </w:rPrChange>
        </w:rPr>
        <w:t>a</w:t>
      </w:r>
      <w:r w:rsidR="009E0E4D" w:rsidRPr="00D256E8">
        <w:rPr>
          <w:rPrChange w:id="7285" w:author="Sam Simpson" w:date="2011-09-13T10:34:00Z">
            <w:rPr>
              <w:highlight w:val="yellow"/>
            </w:rPr>
          </w:rPrChange>
        </w:rPr>
        <w:t xml:space="preserve"> </w:t>
      </w:r>
      <w:r w:rsidRPr="00D256E8">
        <w:rPr>
          <w:rPrChange w:id="7286" w:author="Sam Simpson" w:date="2011-09-13T10:34:00Z">
            <w:rPr>
              <w:highlight w:val="yellow"/>
            </w:rPr>
          </w:rPrChange>
        </w:rPr>
        <w:t xml:space="preserve">unique “file change ID”. </w:t>
      </w:r>
      <w:r w:rsidR="00E53EE9" w:rsidRPr="00D256E8">
        <w:rPr>
          <w:rPrChange w:id="7287" w:author="Sam Simpson" w:date="2011-09-13T10:34:00Z">
            <w:rPr>
              <w:highlight w:val="yellow"/>
            </w:rPr>
          </w:rPrChange>
        </w:rPr>
        <w:t xml:space="preserve">All the files uploaded into the system will </w:t>
      </w:r>
      <w:r w:rsidR="00A54540" w:rsidRPr="00D256E8">
        <w:rPr>
          <w:rPrChange w:id="7288" w:author="Sam Simpson" w:date="2011-09-13T10:34:00Z">
            <w:rPr>
              <w:highlight w:val="yellow"/>
            </w:rPr>
          </w:rPrChange>
        </w:rPr>
        <w:t xml:space="preserve">be extracted by name and file size. The file name and file size will be stored in </w:t>
      </w:r>
      <w:ins w:id="7289" w:author="Sam Simpson" w:date="2011-09-13T10:35:00Z">
        <w:r w:rsidR="00B71A09">
          <w:t xml:space="preserve">the </w:t>
        </w:r>
      </w:ins>
      <w:r w:rsidR="00A54540" w:rsidRPr="00D256E8">
        <w:rPr>
          <w:rPrChange w:id="7290" w:author="Sam Simpson" w:date="2011-09-13T10:34:00Z">
            <w:rPr>
              <w:highlight w:val="yellow"/>
            </w:rPr>
          </w:rPrChange>
        </w:rPr>
        <w:t xml:space="preserve">database along with the file change record </w:t>
      </w:r>
      <w:r w:rsidR="00D36622" w:rsidRPr="00D256E8">
        <w:rPr>
          <w:rPrChange w:id="7291" w:author="Sam Simpson" w:date="2011-09-13T10:34:00Z">
            <w:rPr>
              <w:highlight w:val="yellow"/>
            </w:rPr>
          </w:rPrChange>
        </w:rPr>
        <w:t>by</w:t>
      </w:r>
      <w:r w:rsidR="00A54540" w:rsidRPr="00D256E8">
        <w:rPr>
          <w:rPrChange w:id="7292" w:author="Sam Simpson" w:date="2011-09-13T10:34:00Z">
            <w:rPr>
              <w:highlight w:val="yellow"/>
            </w:rPr>
          </w:rPrChange>
        </w:rPr>
        <w:t xml:space="preserve"> its unique </w:t>
      </w:r>
      <w:r w:rsidR="00FA1C45" w:rsidRPr="00D256E8">
        <w:rPr>
          <w:rPrChange w:id="7293" w:author="Sam Simpson" w:date="2011-09-13T10:34:00Z">
            <w:rPr>
              <w:highlight w:val="yellow"/>
            </w:rPr>
          </w:rPrChange>
        </w:rPr>
        <w:t xml:space="preserve">generated </w:t>
      </w:r>
      <w:r w:rsidR="00A54540" w:rsidRPr="00D256E8">
        <w:rPr>
          <w:rPrChange w:id="7294" w:author="Sam Simpson" w:date="2011-09-13T10:34:00Z">
            <w:rPr>
              <w:highlight w:val="yellow"/>
            </w:rPr>
          </w:rPrChange>
        </w:rPr>
        <w:t xml:space="preserve">ID, then the content of </w:t>
      </w:r>
      <w:r w:rsidR="00513E92" w:rsidRPr="00D256E8">
        <w:rPr>
          <w:rPrChange w:id="7295" w:author="Sam Simpson" w:date="2011-09-13T10:34:00Z">
            <w:rPr>
              <w:highlight w:val="yellow"/>
            </w:rPr>
          </w:rPrChange>
        </w:rPr>
        <w:t>file will be store</w:t>
      </w:r>
      <w:r w:rsidR="00FA1C45" w:rsidRPr="00D256E8">
        <w:rPr>
          <w:rPrChange w:id="7296" w:author="Sam Simpson" w:date="2011-09-13T10:34:00Z">
            <w:rPr>
              <w:highlight w:val="yellow"/>
            </w:rPr>
          </w:rPrChange>
        </w:rPr>
        <w:t>d</w:t>
      </w:r>
      <w:r w:rsidR="00513E92" w:rsidRPr="00D256E8">
        <w:rPr>
          <w:rPrChange w:id="7297" w:author="Sam Simpson" w:date="2011-09-13T10:34:00Z">
            <w:rPr>
              <w:highlight w:val="yellow"/>
            </w:rPr>
          </w:rPrChange>
        </w:rPr>
        <w:t xml:space="preserve"> in the “files” directory </w:t>
      </w:r>
      <w:r w:rsidR="00FA1C45" w:rsidRPr="00D256E8">
        <w:rPr>
          <w:rPrChange w:id="7298" w:author="Sam Simpson" w:date="2011-09-13T10:34:00Z">
            <w:rPr>
              <w:highlight w:val="yellow"/>
            </w:rPr>
          </w:rPrChange>
        </w:rPr>
        <w:t>of the system’s physical driver</w:t>
      </w:r>
      <w:r w:rsidR="00FD79C2" w:rsidRPr="00D256E8">
        <w:rPr>
          <w:rPrChange w:id="7299" w:author="Sam Simpson" w:date="2011-09-13T10:34:00Z">
            <w:rPr>
              <w:highlight w:val="yellow"/>
            </w:rPr>
          </w:rPrChange>
        </w:rPr>
        <w:t xml:space="preserve">. </w:t>
      </w:r>
      <w:r w:rsidR="00FD3923" w:rsidRPr="00D256E8">
        <w:rPr>
          <w:rPrChange w:id="7300" w:author="Sam Simpson" w:date="2011-09-13T10:34:00Z">
            <w:rPr>
              <w:highlight w:val="yellow"/>
            </w:rPr>
          </w:rPrChange>
        </w:rPr>
        <w:t>In order to make file</w:t>
      </w:r>
      <w:ins w:id="7301" w:author="Sam Simpson" w:date="2011-09-13T10:35:00Z">
        <w:r w:rsidR="00B71A09">
          <w:t>s</w:t>
        </w:r>
      </w:ins>
      <w:r w:rsidR="00FD3923" w:rsidRPr="00D256E8">
        <w:rPr>
          <w:rPrChange w:id="7302" w:author="Sam Simpson" w:date="2011-09-13T10:34:00Z">
            <w:rPr>
              <w:highlight w:val="yellow"/>
            </w:rPr>
          </w:rPrChange>
        </w:rPr>
        <w:t xml:space="preserve"> easy to </w:t>
      </w:r>
      <w:del w:id="7303" w:author="Sam Simpson" w:date="2011-09-13T10:35:00Z">
        <w:r w:rsidR="00FD3923" w:rsidRPr="00D256E8" w:rsidDel="00B71A09">
          <w:rPr>
            <w:rPrChange w:id="7304" w:author="Sam Simpson" w:date="2011-09-13T10:34:00Z">
              <w:rPr>
                <w:highlight w:val="yellow"/>
              </w:rPr>
            </w:rPrChange>
          </w:rPr>
          <w:delText xml:space="preserve">be </w:delText>
        </w:r>
      </w:del>
      <w:r w:rsidR="00FD3923" w:rsidRPr="00D256E8">
        <w:rPr>
          <w:rPrChange w:id="7305" w:author="Sam Simpson" w:date="2011-09-13T10:34:00Z">
            <w:rPr>
              <w:highlight w:val="yellow"/>
            </w:rPr>
          </w:rPrChange>
        </w:rPr>
        <w:t>store</w:t>
      </w:r>
      <w:del w:id="7306" w:author="Sam Simpson" w:date="2011-09-13T10:35:00Z">
        <w:r w:rsidR="00D36622" w:rsidRPr="00D256E8" w:rsidDel="00B71A09">
          <w:rPr>
            <w:rPrChange w:id="7307" w:author="Sam Simpson" w:date="2011-09-13T10:34:00Z">
              <w:rPr>
                <w:highlight w:val="yellow"/>
              </w:rPr>
            </w:rPrChange>
          </w:rPr>
          <w:delText>d</w:delText>
        </w:r>
      </w:del>
      <w:r w:rsidR="00FD3923" w:rsidRPr="00D256E8">
        <w:rPr>
          <w:rPrChange w:id="7308" w:author="Sam Simpson" w:date="2011-09-13T10:34:00Z">
            <w:rPr>
              <w:highlight w:val="yellow"/>
            </w:rPr>
          </w:rPrChange>
        </w:rPr>
        <w:t xml:space="preserve"> and load</w:t>
      </w:r>
      <w:del w:id="7309" w:author="Sam Simpson" w:date="2011-09-13T10:35:00Z">
        <w:r w:rsidR="00D36622" w:rsidRPr="00D256E8" w:rsidDel="00B71A09">
          <w:rPr>
            <w:rPrChange w:id="7310" w:author="Sam Simpson" w:date="2011-09-13T10:34:00Z">
              <w:rPr>
                <w:highlight w:val="yellow"/>
              </w:rPr>
            </w:rPrChange>
          </w:rPr>
          <w:delText>ed</w:delText>
        </w:r>
      </w:del>
      <w:r w:rsidR="00FD3923" w:rsidRPr="00D256E8">
        <w:rPr>
          <w:rPrChange w:id="7311" w:author="Sam Simpson" w:date="2011-09-13T10:34:00Z">
            <w:rPr>
              <w:highlight w:val="yellow"/>
            </w:rPr>
          </w:rPrChange>
        </w:rPr>
        <w:t>, t</w:t>
      </w:r>
      <w:r w:rsidR="00FD79C2" w:rsidRPr="00D256E8">
        <w:rPr>
          <w:rPrChange w:id="7312" w:author="Sam Simpson" w:date="2011-09-13T10:34:00Z">
            <w:rPr>
              <w:highlight w:val="yellow"/>
            </w:rPr>
          </w:rPrChange>
        </w:rPr>
        <w:t xml:space="preserve">he </w:t>
      </w:r>
      <w:r w:rsidR="00D36622" w:rsidRPr="00D256E8">
        <w:rPr>
          <w:rPrChange w:id="7313" w:author="Sam Simpson" w:date="2011-09-13T10:34:00Z">
            <w:rPr>
              <w:highlight w:val="yellow"/>
            </w:rPr>
          </w:rPrChange>
        </w:rPr>
        <w:t xml:space="preserve">files stored in </w:t>
      </w:r>
      <w:ins w:id="7314" w:author="Sam Simpson" w:date="2011-09-13T10:35:00Z">
        <w:r w:rsidR="00B71A09">
          <w:t xml:space="preserve">the </w:t>
        </w:r>
      </w:ins>
      <w:r w:rsidR="00FD79C2" w:rsidRPr="00D256E8">
        <w:rPr>
          <w:rPrChange w:id="7315" w:author="Sam Simpson" w:date="2011-09-13T10:34:00Z">
            <w:rPr>
              <w:highlight w:val="yellow"/>
            </w:rPr>
          </w:rPrChange>
        </w:rPr>
        <w:t xml:space="preserve">physical </w:t>
      </w:r>
      <w:r w:rsidR="00D36622" w:rsidRPr="00D256E8">
        <w:rPr>
          <w:rPrChange w:id="7316" w:author="Sam Simpson" w:date="2011-09-13T10:34:00Z">
            <w:rPr>
              <w:highlight w:val="yellow"/>
            </w:rPr>
          </w:rPrChange>
        </w:rPr>
        <w:t xml:space="preserve">storage </w:t>
      </w:r>
      <w:del w:id="7317" w:author="Sam Simpson" w:date="2011-09-13T10:35:00Z">
        <w:r w:rsidR="00D36622" w:rsidRPr="00D256E8" w:rsidDel="00B71A09">
          <w:rPr>
            <w:rPrChange w:id="7318" w:author="Sam Simpson" w:date="2011-09-13T10:34:00Z">
              <w:rPr>
                <w:highlight w:val="yellow"/>
              </w:rPr>
            </w:rPrChange>
          </w:rPr>
          <w:delText xml:space="preserve">at </w:delText>
        </w:r>
      </w:del>
      <w:ins w:id="7319" w:author="Sam Simpson" w:date="2011-09-13T10:35:00Z">
        <w:r w:rsidR="00B71A09">
          <w:t>on the</w:t>
        </w:r>
        <w:r w:rsidR="00B71A09" w:rsidRPr="00D256E8">
          <w:rPr>
            <w:rPrChange w:id="7320" w:author="Sam Simpson" w:date="2011-09-13T10:34:00Z">
              <w:rPr>
                <w:highlight w:val="yellow"/>
              </w:rPr>
            </w:rPrChange>
          </w:rPr>
          <w:t xml:space="preserve"> </w:t>
        </w:r>
      </w:ins>
      <w:r w:rsidR="00D36622" w:rsidRPr="00D256E8">
        <w:rPr>
          <w:rPrChange w:id="7321" w:author="Sam Simpson" w:date="2011-09-13T10:34:00Z">
            <w:rPr>
              <w:highlight w:val="yellow"/>
            </w:rPr>
          </w:rPrChange>
        </w:rPr>
        <w:t xml:space="preserve">server side will be named </w:t>
      </w:r>
      <w:del w:id="7322" w:author="Sam Simpson" w:date="2011-09-13T10:35:00Z">
        <w:r w:rsidR="00D36622" w:rsidRPr="00D256E8" w:rsidDel="00B71A09">
          <w:rPr>
            <w:rPrChange w:id="7323" w:author="Sam Simpson" w:date="2011-09-13T10:34:00Z">
              <w:rPr>
                <w:highlight w:val="yellow"/>
              </w:rPr>
            </w:rPrChange>
          </w:rPr>
          <w:delText xml:space="preserve">as </w:delText>
        </w:r>
      </w:del>
      <w:ins w:id="7324" w:author="Sam Simpson" w:date="2011-09-13T10:35:00Z">
        <w:r w:rsidR="00B71A09">
          <w:t>with</w:t>
        </w:r>
        <w:r w:rsidR="00B71A09" w:rsidRPr="00D256E8">
          <w:rPr>
            <w:rPrChange w:id="7325" w:author="Sam Simpson" w:date="2011-09-13T10:34:00Z">
              <w:rPr>
                <w:highlight w:val="yellow"/>
              </w:rPr>
            </w:rPrChange>
          </w:rPr>
          <w:t xml:space="preserve"> </w:t>
        </w:r>
      </w:ins>
      <w:del w:id="7326" w:author="Sam Simpson" w:date="2011-09-13T10:35:00Z">
        <w:r w:rsidR="00BF1622" w:rsidRPr="00D256E8" w:rsidDel="00B71A09">
          <w:rPr>
            <w:rPrChange w:id="7327" w:author="Sam Simpson" w:date="2011-09-13T10:34:00Z">
              <w:rPr>
                <w:highlight w:val="yellow"/>
              </w:rPr>
            </w:rPrChange>
          </w:rPr>
          <w:delText xml:space="preserve">its </w:delText>
        </w:r>
      </w:del>
      <w:ins w:id="7328" w:author="Sam Simpson" w:date="2011-09-13T10:35:00Z">
        <w:r w:rsidR="00B71A09">
          <w:t xml:space="preserve">the </w:t>
        </w:r>
      </w:ins>
      <w:r w:rsidR="00BF1622" w:rsidRPr="00D256E8">
        <w:rPr>
          <w:rPrChange w:id="7329" w:author="Sam Simpson" w:date="2011-09-13T10:34:00Z">
            <w:rPr>
              <w:highlight w:val="yellow"/>
            </w:rPr>
          </w:rPrChange>
        </w:rPr>
        <w:t>unique ID, without any extension.</w:t>
      </w:r>
      <w:r w:rsidR="00B50638" w:rsidRPr="00D256E8">
        <w:rPr>
          <w:rPrChange w:id="7330" w:author="Sam Simpson" w:date="2011-09-13T10:34:00Z">
            <w:rPr>
              <w:highlight w:val="yellow"/>
            </w:rPr>
          </w:rPrChange>
        </w:rPr>
        <w:t xml:space="preserve"> For example, </w:t>
      </w:r>
      <w:r w:rsidR="004B2CF4" w:rsidRPr="00D256E8">
        <w:rPr>
          <w:rPrChange w:id="7331" w:author="Sam Simpson" w:date="2011-09-13T10:34:00Z">
            <w:rPr>
              <w:highlight w:val="yellow"/>
            </w:rPr>
          </w:rPrChange>
        </w:rPr>
        <w:t>if a file has been uploaded by a user via file uploading page, a unique ID (</w:t>
      </w:r>
      <w:r w:rsidR="0067491A" w:rsidRPr="00D256E8">
        <w:rPr>
          <w:rPrChange w:id="7332" w:author="Sam Simpson" w:date="2011-09-13T10:34:00Z">
            <w:rPr>
              <w:highlight w:val="yellow"/>
            </w:rPr>
          </w:rPrChange>
        </w:rPr>
        <w:t>FCID</w:t>
      </w:r>
      <w:r w:rsidR="004B2CF4" w:rsidRPr="00D256E8">
        <w:rPr>
          <w:rPrChange w:id="7333" w:author="Sam Simpson" w:date="2011-09-13T10:34:00Z">
            <w:rPr>
              <w:highlight w:val="yellow"/>
            </w:rPr>
          </w:rPrChange>
        </w:rPr>
        <w:t xml:space="preserve">, see </w:t>
      </w:r>
      <w:del w:id="7334" w:author="Sam Simpson" w:date="2011-09-13T10:36:00Z">
        <w:r w:rsidR="004B2CF4" w:rsidRPr="00D256E8" w:rsidDel="00D527DD">
          <w:rPr>
            <w:rPrChange w:id="7335" w:author="Sam Simpson" w:date="2011-09-13T10:34:00Z">
              <w:rPr>
                <w:highlight w:val="yellow"/>
              </w:rPr>
            </w:rPrChange>
          </w:rPr>
          <w:delText>f</w:delText>
        </w:r>
      </w:del>
      <w:ins w:id="7336" w:author="Sam Simpson" w:date="2011-09-13T10:36:00Z">
        <w:r w:rsidR="00D527DD">
          <w:t>F</w:t>
        </w:r>
      </w:ins>
      <w:r w:rsidR="004B2CF4" w:rsidRPr="00D256E8">
        <w:rPr>
          <w:rPrChange w:id="7337" w:author="Sam Simpson" w:date="2011-09-13T10:34:00Z">
            <w:rPr>
              <w:highlight w:val="yellow"/>
            </w:rPr>
          </w:rPrChange>
        </w:rPr>
        <w:t xml:space="preserve">igure </w:t>
      </w:r>
      <w:proofErr w:type="spellStart"/>
      <w:r w:rsidR="004B2CF4" w:rsidRPr="00D256E8">
        <w:rPr>
          <w:rPrChange w:id="7338" w:author="Sam Simpson" w:date="2011-09-13T10:34:00Z">
            <w:rPr>
              <w:highlight w:val="yellow"/>
            </w:rPr>
          </w:rPrChange>
        </w:rPr>
        <w:t>x</w:t>
      </w:r>
      <w:r w:rsidR="000B2451" w:rsidRPr="00D256E8">
        <w:rPr>
          <w:rPrChange w:id="7339" w:author="Sam Simpson" w:date="2011-09-13T10:34:00Z">
            <w:rPr>
              <w:highlight w:val="yellow"/>
            </w:rPr>
          </w:rPrChange>
        </w:rPr>
        <w:t>xx</w:t>
      </w:r>
      <w:r w:rsidR="004B2CF4" w:rsidRPr="00D256E8">
        <w:rPr>
          <w:rPrChange w:id="7340" w:author="Sam Simpson" w:date="2011-09-13T10:34:00Z">
            <w:rPr>
              <w:highlight w:val="yellow"/>
            </w:rPr>
          </w:rPrChange>
        </w:rPr>
        <w:t>x</w:t>
      </w:r>
      <w:proofErr w:type="spellEnd"/>
      <w:r w:rsidR="004B2CF4" w:rsidRPr="00D256E8">
        <w:rPr>
          <w:rPrChange w:id="7341" w:author="Sam Simpson" w:date="2011-09-13T10:34:00Z">
            <w:rPr>
              <w:highlight w:val="yellow"/>
            </w:rPr>
          </w:rPrChange>
        </w:rPr>
        <w:t>) of the file version</w:t>
      </w:r>
      <w:r w:rsidR="00361B0C" w:rsidRPr="00D256E8">
        <w:rPr>
          <w:rPrChange w:id="7342" w:author="Sam Simpson" w:date="2011-09-13T10:34:00Z">
            <w:rPr>
              <w:highlight w:val="yellow"/>
            </w:rPr>
          </w:rPrChange>
        </w:rPr>
        <w:t xml:space="preserve"> will be generated. If the FCID of this file change is 235, the file will be stored in the “files” folder as file name “235”.</w:t>
      </w:r>
      <w:r w:rsidR="0099754D" w:rsidRPr="00D256E8">
        <w:rPr>
          <w:rPrChange w:id="7343" w:author="Sam Simpson" w:date="2011-09-13T10:34:00Z">
            <w:rPr>
              <w:highlight w:val="yellow"/>
            </w:rPr>
          </w:rPrChange>
        </w:rPr>
        <w:t xml:space="preserve"> </w:t>
      </w:r>
    </w:p>
    <w:p w:rsidR="00234DDB" w:rsidRPr="00D256E8" w:rsidRDefault="00234DDB">
      <w:pPr>
        <w:pStyle w:val="Tobecontinue"/>
        <w:spacing w:line="360" w:lineRule="auto"/>
        <w:rPr>
          <w:rPrChange w:id="7344" w:author="Sam Simpson" w:date="2011-09-13T10:34:00Z">
            <w:rPr>
              <w:highlight w:val="yellow"/>
            </w:rPr>
          </w:rPrChange>
        </w:rPr>
        <w:pPrChange w:id="7345" w:author="Sam" w:date="2011-09-12T19:53:00Z">
          <w:pPr>
            <w:pStyle w:val="Tobecontinue"/>
          </w:pPr>
        </w:pPrChange>
      </w:pPr>
      <w:r w:rsidRPr="00D256E8">
        <w:rPr>
          <w:rPrChange w:id="7346" w:author="Sam Simpson" w:date="2011-09-13T10:34:00Z">
            <w:rPr>
              <w:highlight w:val="yellow"/>
            </w:rPr>
          </w:rPrChange>
        </w:rPr>
        <w:t>File storage chart here</w:t>
      </w:r>
    </w:p>
    <w:p w:rsidR="00913FF6" w:rsidRPr="00D256E8" w:rsidRDefault="00913FF6">
      <w:pPr>
        <w:spacing w:line="360" w:lineRule="auto"/>
        <w:rPr>
          <w:rPrChange w:id="7347" w:author="Sam Simpson" w:date="2011-09-13T10:34:00Z">
            <w:rPr>
              <w:highlight w:val="yellow"/>
            </w:rPr>
          </w:rPrChange>
        </w:rPr>
        <w:pPrChange w:id="7348" w:author="Sam" w:date="2011-09-12T19:53:00Z">
          <w:pPr/>
        </w:pPrChange>
      </w:pPr>
      <w:r w:rsidRPr="00D256E8">
        <w:rPr>
          <w:rPrChange w:id="7349" w:author="Sam Simpson" w:date="2011-09-13T10:34:00Z">
            <w:rPr>
              <w:highlight w:val="yellow"/>
            </w:rPr>
          </w:rPrChange>
        </w:rPr>
        <w:t>In</w:t>
      </w:r>
      <w:ins w:id="7350" w:author="Sam Simpson" w:date="2011-09-13T10:36:00Z">
        <w:r w:rsidR="00D527DD">
          <w:t xml:space="preserve"> the</w:t>
        </w:r>
      </w:ins>
      <w:r w:rsidRPr="00D256E8">
        <w:rPr>
          <w:rPrChange w:id="7351" w:author="Sam Simpson" w:date="2011-09-13T10:34:00Z">
            <w:rPr>
              <w:highlight w:val="yellow"/>
            </w:rPr>
          </w:rPrChange>
        </w:rPr>
        <w:t xml:space="preserve"> implementation, the file_operation.lib.php in</w:t>
      </w:r>
      <w:ins w:id="7352" w:author="Sam Simpson" w:date="2011-09-13T10:36:00Z">
        <w:r w:rsidR="00D527DD">
          <w:t xml:space="preserve"> the</w:t>
        </w:r>
      </w:ins>
      <w:r w:rsidRPr="00D256E8">
        <w:rPr>
          <w:rPrChange w:id="7353" w:author="Sam Simpson" w:date="2011-09-13T10:34:00Z">
            <w:rPr>
              <w:highlight w:val="yellow"/>
            </w:rPr>
          </w:rPrChange>
        </w:rPr>
        <w:t xml:space="preserve"> libraries folder has some functions controlling </w:t>
      </w:r>
      <w:del w:id="7354" w:author="Sam Simpson" w:date="2011-09-13T10:37:00Z">
        <w:r w:rsidRPr="00D256E8" w:rsidDel="00724F4F">
          <w:rPr>
            <w:rPrChange w:id="7355" w:author="Sam Simpson" w:date="2011-09-13T10:34:00Z">
              <w:rPr>
                <w:highlight w:val="yellow"/>
              </w:rPr>
            </w:rPrChange>
          </w:rPr>
          <w:delText xml:space="preserve">the </w:delText>
        </w:r>
      </w:del>
      <w:r w:rsidRPr="00D256E8">
        <w:rPr>
          <w:rPrChange w:id="7356" w:author="Sam Simpson" w:date="2011-09-13T10:34:00Z">
            <w:rPr>
              <w:highlight w:val="yellow"/>
            </w:rPr>
          </w:rPrChange>
        </w:rPr>
        <w:t xml:space="preserve">file storage operations. </w:t>
      </w:r>
      <w:del w:id="7357" w:author="Sam Simpson" w:date="2011-09-13T10:37:00Z">
        <w:r w:rsidRPr="00D256E8" w:rsidDel="00724F4F">
          <w:rPr>
            <w:rPrChange w:id="7358" w:author="Sam Simpson" w:date="2011-09-13T10:34:00Z">
              <w:rPr>
                <w:highlight w:val="yellow"/>
              </w:rPr>
            </w:rPrChange>
          </w:rPr>
          <w:delText xml:space="preserve">And </w:delText>
        </w:r>
      </w:del>
      <w:ins w:id="7359" w:author="Sam Simpson" w:date="2011-09-13T10:37:00Z">
        <w:r w:rsidR="00724F4F">
          <w:t>T</w:t>
        </w:r>
      </w:ins>
      <w:del w:id="7360" w:author="Sam Simpson" w:date="2011-09-13T10:37:00Z">
        <w:r w:rsidRPr="00D256E8" w:rsidDel="00724F4F">
          <w:rPr>
            <w:rPrChange w:id="7361" w:author="Sam Simpson" w:date="2011-09-13T10:34:00Z">
              <w:rPr>
                <w:highlight w:val="yellow"/>
              </w:rPr>
            </w:rPrChange>
          </w:rPr>
          <w:delText>t</w:delText>
        </w:r>
      </w:del>
      <w:r w:rsidRPr="00D256E8">
        <w:rPr>
          <w:rPrChange w:id="7362" w:author="Sam Simpson" w:date="2011-09-13T10:34:00Z">
            <w:rPr>
              <w:highlight w:val="yellow"/>
            </w:rPr>
          </w:rPrChange>
        </w:rPr>
        <w:t>he download.php in</w:t>
      </w:r>
      <w:ins w:id="7363" w:author="Sam Simpson" w:date="2011-09-13T10:37:00Z">
        <w:r w:rsidR="00724F4F">
          <w:t xml:space="preserve"> the</w:t>
        </w:r>
      </w:ins>
      <w:r w:rsidRPr="00D256E8">
        <w:rPr>
          <w:rPrChange w:id="7364" w:author="Sam Simpson" w:date="2011-09-13T10:34:00Z">
            <w:rPr>
              <w:highlight w:val="yellow"/>
            </w:rPr>
          </w:rPrChange>
        </w:rPr>
        <w:t xml:space="preserve"> root directory processes the download of files by request, the file name can be restored to its original name when</w:t>
      </w:r>
      <w:ins w:id="7365" w:author="Sam Simpson" w:date="2011-09-13T10:37:00Z">
        <w:r w:rsidR="00724F4F">
          <w:t xml:space="preserve"> the</w:t>
        </w:r>
      </w:ins>
      <w:r w:rsidRPr="00D256E8">
        <w:rPr>
          <w:rPrChange w:id="7366" w:author="Sam Simpson" w:date="2011-09-13T10:34:00Z">
            <w:rPr>
              <w:highlight w:val="yellow"/>
            </w:rPr>
          </w:rPrChange>
        </w:rPr>
        <w:t xml:space="preserve"> user upload</w:t>
      </w:r>
      <w:ins w:id="7367" w:author="Sam Simpson" w:date="2011-09-13T10:37:00Z">
        <w:r w:rsidR="00724F4F">
          <w:t>s</w:t>
        </w:r>
      </w:ins>
      <w:r w:rsidRPr="00D256E8">
        <w:rPr>
          <w:rPrChange w:id="7368" w:author="Sam Simpson" w:date="2011-09-13T10:34:00Z">
            <w:rPr>
              <w:highlight w:val="yellow"/>
            </w:rPr>
          </w:rPrChange>
        </w:rPr>
        <w:t xml:space="preserve"> it, by combining</w:t>
      </w:r>
      <w:ins w:id="7369" w:author="Sam Simpson" w:date="2011-09-13T10:37:00Z">
        <w:r w:rsidR="00724F4F">
          <w:t xml:space="preserve"> the</w:t>
        </w:r>
      </w:ins>
      <w:r w:rsidRPr="00D256E8">
        <w:rPr>
          <w:rPrChange w:id="7370" w:author="Sam Simpson" w:date="2011-09-13T10:34:00Z">
            <w:rPr>
              <w:highlight w:val="yellow"/>
            </w:rPr>
          </w:rPrChange>
        </w:rPr>
        <w:t xml:space="preserve"> file contents </w:t>
      </w:r>
      <w:del w:id="7371" w:author="Sam Simpson" w:date="2011-09-13T10:37:00Z">
        <w:r w:rsidRPr="00D256E8" w:rsidDel="00724F4F">
          <w:rPr>
            <w:rPrChange w:id="7372" w:author="Sam Simpson" w:date="2011-09-13T10:34:00Z">
              <w:rPr>
                <w:highlight w:val="yellow"/>
              </w:rPr>
            </w:rPrChange>
          </w:rPr>
          <w:delText xml:space="preserve">in </w:delText>
        </w:r>
      </w:del>
      <w:ins w:id="7373" w:author="Sam Simpson" w:date="2011-09-13T10:37:00Z">
        <w:r w:rsidR="00724F4F">
          <w:t>on the</w:t>
        </w:r>
        <w:r w:rsidR="00724F4F" w:rsidRPr="00D256E8">
          <w:rPr>
            <w:rPrChange w:id="7374" w:author="Sam Simpson" w:date="2011-09-13T10:34:00Z">
              <w:rPr>
                <w:highlight w:val="yellow"/>
              </w:rPr>
            </w:rPrChange>
          </w:rPr>
          <w:t xml:space="preserve"> </w:t>
        </w:r>
      </w:ins>
      <w:r w:rsidRPr="00D256E8">
        <w:rPr>
          <w:rPrChange w:id="7375" w:author="Sam Simpson" w:date="2011-09-13T10:34:00Z">
            <w:rPr>
              <w:highlight w:val="yellow"/>
            </w:rPr>
          </w:rPrChange>
        </w:rPr>
        <w:t xml:space="preserve">physical disk and </w:t>
      </w:r>
      <w:ins w:id="7376" w:author="Sam Simpson" w:date="2011-09-13T10:37:00Z">
        <w:r w:rsidR="00724F4F">
          <w:t xml:space="preserve">the </w:t>
        </w:r>
      </w:ins>
      <w:r w:rsidRPr="00D256E8">
        <w:rPr>
          <w:rPrChange w:id="7377" w:author="Sam Simpson" w:date="2011-09-13T10:34:00Z">
            <w:rPr>
              <w:highlight w:val="yellow"/>
            </w:rPr>
          </w:rPrChange>
        </w:rPr>
        <w:t xml:space="preserve">real file name from </w:t>
      </w:r>
      <w:ins w:id="7378" w:author="Sam Simpson" w:date="2011-09-13T10:37:00Z">
        <w:r w:rsidR="00724F4F">
          <w:t xml:space="preserve">the </w:t>
        </w:r>
      </w:ins>
      <w:r w:rsidRPr="00D256E8">
        <w:rPr>
          <w:rPrChange w:id="7379" w:author="Sam Simpson" w:date="2011-09-13T10:34:00Z">
            <w:rPr>
              <w:highlight w:val="yellow"/>
            </w:rPr>
          </w:rPrChange>
        </w:rPr>
        <w:t>related database record.</w:t>
      </w:r>
    </w:p>
    <w:p w:rsidR="00484C9D" w:rsidRPr="00D256E8" w:rsidRDefault="00484C9D">
      <w:pPr>
        <w:pStyle w:val="3"/>
        <w:spacing w:line="360" w:lineRule="auto"/>
        <w:rPr>
          <w:rPrChange w:id="7380" w:author="Sam Simpson" w:date="2011-09-13T10:34:00Z">
            <w:rPr>
              <w:highlight w:val="yellow"/>
            </w:rPr>
          </w:rPrChange>
        </w:rPr>
        <w:pPrChange w:id="7381" w:author="Sam" w:date="2011-09-12T19:53:00Z">
          <w:pPr>
            <w:pStyle w:val="3"/>
          </w:pPr>
        </w:pPrChange>
      </w:pPr>
      <w:bookmarkStart w:id="7382" w:name="_Toc303574211"/>
      <w:r w:rsidRPr="00D256E8">
        <w:rPr>
          <w:rPrChange w:id="7383" w:author="Sam Simpson" w:date="2011-09-13T10:34:00Z">
            <w:rPr>
              <w:highlight w:val="yellow"/>
            </w:rPr>
          </w:rPrChange>
        </w:rPr>
        <w:t>Error handling</w:t>
      </w:r>
      <w:bookmarkEnd w:id="7382"/>
    </w:p>
    <w:p w:rsidR="00FD3923" w:rsidRPr="00D256E8" w:rsidRDefault="003A52A8">
      <w:pPr>
        <w:spacing w:line="360" w:lineRule="auto"/>
        <w:rPr>
          <w:rPrChange w:id="7384" w:author="Sam Simpson" w:date="2011-09-13T10:34:00Z">
            <w:rPr>
              <w:highlight w:val="yellow"/>
            </w:rPr>
          </w:rPrChange>
        </w:rPr>
        <w:pPrChange w:id="7385" w:author="Sam" w:date="2011-09-12T19:53:00Z">
          <w:pPr/>
        </w:pPrChange>
      </w:pPr>
      <w:del w:id="7386" w:author="Sam Simpson" w:date="2011-09-13T10:38:00Z">
        <w:r w:rsidRPr="00D256E8" w:rsidDel="00724F4F">
          <w:rPr>
            <w:rPrChange w:id="7387" w:author="Sam Simpson" w:date="2011-09-13T10:34:00Z">
              <w:rPr>
                <w:highlight w:val="yellow"/>
              </w:rPr>
            </w:rPrChange>
          </w:rPr>
          <w:delText xml:space="preserve">Once </w:delText>
        </w:r>
      </w:del>
      <w:ins w:id="7388" w:author="Sam Simpson" w:date="2011-09-13T10:38:00Z">
        <w:r w:rsidR="00724F4F">
          <w:t>When</w:t>
        </w:r>
        <w:r w:rsidR="00724F4F" w:rsidRPr="00D256E8">
          <w:rPr>
            <w:rPrChange w:id="7389" w:author="Sam Simpson" w:date="2011-09-13T10:34:00Z">
              <w:rPr>
                <w:highlight w:val="yellow"/>
              </w:rPr>
            </w:rPrChange>
          </w:rPr>
          <w:t xml:space="preserve"> </w:t>
        </w:r>
      </w:ins>
      <w:ins w:id="7390" w:author="Sam Simpson" w:date="2011-09-13T10:37:00Z">
        <w:r w:rsidR="00724F4F">
          <w:t xml:space="preserve">an </w:t>
        </w:r>
      </w:ins>
      <w:r w:rsidRPr="00D256E8">
        <w:rPr>
          <w:rPrChange w:id="7391" w:author="Sam Simpson" w:date="2011-09-13T10:34:00Z">
            <w:rPr>
              <w:highlight w:val="yellow"/>
            </w:rPr>
          </w:rPrChange>
        </w:rPr>
        <w:t>error happen</w:t>
      </w:r>
      <w:ins w:id="7392" w:author="Sam Simpson" w:date="2011-09-13T10:38:00Z">
        <w:r w:rsidR="00724F4F">
          <w:t>s</w:t>
        </w:r>
      </w:ins>
      <w:del w:id="7393" w:author="Sam Simpson" w:date="2011-09-13T10:38:00Z">
        <w:r w:rsidRPr="00D256E8" w:rsidDel="00724F4F">
          <w:rPr>
            <w:rPrChange w:id="7394" w:author="Sam Simpson" w:date="2011-09-13T10:34:00Z">
              <w:rPr>
                <w:highlight w:val="yellow"/>
              </w:rPr>
            </w:rPrChange>
          </w:rPr>
          <w:delText>ed</w:delText>
        </w:r>
      </w:del>
      <w:r w:rsidRPr="00D256E8">
        <w:rPr>
          <w:rPrChange w:id="7395" w:author="Sam Simpson" w:date="2011-09-13T10:34:00Z">
            <w:rPr>
              <w:highlight w:val="yellow"/>
            </w:rPr>
          </w:rPrChange>
        </w:rPr>
        <w:t xml:space="preserve">, </w:t>
      </w:r>
      <w:r w:rsidR="0067305E" w:rsidRPr="00D256E8">
        <w:rPr>
          <w:rPrChange w:id="7396" w:author="Sam Simpson" w:date="2011-09-13T10:34:00Z">
            <w:rPr>
              <w:highlight w:val="yellow"/>
            </w:rPr>
          </w:rPrChange>
        </w:rPr>
        <w:t>if the error is a user level error (may</w:t>
      </w:r>
      <w:del w:id="7397" w:author="Sam Simpson" w:date="2011-09-13T10:38:00Z">
        <w:r w:rsidR="0067305E" w:rsidRPr="00D256E8" w:rsidDel="006E6743">
          <w:rPr>
            <w:rPrChange w:id="7398" w:author="Sam Simpson" w:date="2011-09-13T10:34:00Z">
              <w:rPr>
                <w:highlight w:val="yellow"/>
              </w:rPr>
            </w:rPrChange>
          </w:rPr>
          <w:delText xml:space="preserve"> </w:delText>
        </w:r>
      </w:del>
      <w:r w:rsidR="0067305E" w:rsidRPr="00D256E8">
        <w:rPr>
          <w:rPrChange w:id="7399" w:author="Sam Simpson" w:date="2011-09-13T10:34:00Z">
            <w:rPr>
              <w:highlight w:val="yellow"/>
            </w:rPr>
          </w:rPrChange>
        </w:rPr>
        <w:t>be a mistake), the user will be provided</w:t>
      </w:r>
      <w:ins w:id="7400" w:author="Sam Simpson" w:date="2011-09-13T10:38:00Z">
        <w:r w:rsidR="006E6743">
          <w:t xml:space="preserve"> with</w:t>
        </w:r>
      </w:ins>
      <w:r w:rsidR="0067305E" w:rsidRPr="00D256E8">
        <w:rPr>
          <w:rPrChange w:id="7401" w:author="Sam Simpson" w:date="2011-09-13T10:34:00Z">
            <w:rPr>
              <w:highlight w:val="yellow"/>
            </w:rPr>
          </w:rPrChange>
        </w:rPr>
        <w:t xml:space="preserve"> an alert message with the reason </w:t>
      </w:r>
      <w:del w:id="7402" w:author="Sam Simpson" w:date="2011-09-13T10:38:00Z">
        <w:r w:rsidR="0067305E" w:rsidRPr="00D256E8" w:rsidDel="006E6743">
          <w:rPr>
            <w:rPrChange w:id="7403" w:author="Sam Simpson" w:date="2011-09-13T10:34:00Z">
              <w:rPr>
                <w:highlight w:val="yellow"/>
              </w:rPr>
            </w:rPrChange>
          </w:rPr>
          <w:delText xml:space="preserve">of </w:delText>
        </w:r>
      </w:del>
      <w:ins w:id="7404" w:author="Sam Simpson" w:date="2011-09-13T10:38:00Z">
        <w:r w:rsidR="006E6743">
          <w:t>for</w:t>
        </w:r>
        <w:r w:rsidR="006E6743" w:rsidRPr="00D256E8">
          <w:rPr>
            <w:rPrChange w:id="7405" w:author="Sam Simpson" w:date="2011-09-13T10:34:00Z">
              <w:rPr>
                <w:highlight w:val="yellow"/>
              </w:rPr>
            </w:rPrChange>
          </w:rPr>
          <w:t xml:space="preserve"> </w:t>
        </w:r>
      </w:ins>
      <w:r w:rsidR="0067305E" w:rsidRPr="00D256E8">
        <w:rPr>
          <w:rPrChange w:id="7406" w:author="Sam Simpson" w:date="2011-09-13T10:34:00Z">
            <w:rPr>
              <w:highlight w:val="yellow"/>
            </w:rPr>
          </w:rPrChange>
        </w:rPr>
        <w:t>th</w:t>
      </w:r>
      <w:ins w:id="7407" w:author="Sam Simpson" w:date="2011-09-13T10:38:00Z">
        <w:r w:rsidR="006E6743">
          <w:t>e</w:t>
        </w:r>
      </w:ins>
      <w:del w:id="7408" w:author="Sam Simpson" w:date="2011-09-13T10:38:00Z">
        <w:r w:rsidR="0067305E" w:rsidRPr="00D256E8" w:rsidDel="006E6743">
          <w:rPr>
            <w:rPrChange w:id="7409" w:author="Sam Simpson" w:date="2011-09-13T10:34:00Z">
              <w:rPr>
                <w:highlight w:val="yellow"/>
              </w:rPr>
            </w:rPrChange>
          </w:rPr>
          <w:delText>is</w:delText>
        </w:r>
      </w:del>
      <w:r w:rsidR="0067305E" w:rsidRPr="00D256E8">
        <w:rPr>
          <w:rPrChange w:id="7410" w:author="Sam Simpson" w:date="2011-09-13T10:34:00Z">
            <w:rPr>
              <w:highlight w:val="yellow"/>
            </w:rPr>
          </w:rPrChange>
        </w:rPr>
        <w:t xml:space="preserve"> error, and the user can </w:t>
      </w:r>
      <w:ins w:id="7411" w:author="Sam Simpson" w:date="2011-09-13T10:38:00Z">
        <w:r w:rsidR="006E6743">
          <w:t xml:space="preserve">go </w:t>
        </w:r>
      </w:ins>
      <w:r w:rsidR="0067305E" w:rsidRPr="00D256E8">
        <w:rPr>
          <w:rPrChange w:id="7412" w:author="Sam Simpson" w:date="2011-09-13T10:34:00Z">
            <w:rPr>
              <w:highlight w:val="yellow"/>
            </w:rPr>
          </w:rPrChange>
        </w:rPr>
        <w:t>back to the previous page to continue</w:t>
      </w:r>
      <w:ins w:id="7413" w:author="Sam Simpson" w:date="2011-09-13T10:38:00Z">
        <w:r w:rsidR="006E6743">
          <w:t>,</w:t>
        </w:r>
      </w:ins>
      <w:r w:rsidR="0067305E" w:rsidRPr="00D256E8">
        <w:rPr>
          <w:rPrChange w:id="7414" w:author="Sam Simpson" w:date="2011-09-13T10:34:00Z">
            <w:rPr>
              <w:highlight w:val="yellow"/>
            </w:rPr>
          </w:rPrChange>
        </w:rPr>
        <w:t xml:space="preserve"> after correcti</w:t>
      </w:r>
      <w:del w:id="7415" w:author="Sam Simpson" w:date="2011-09-13T10:38:00Z">
        <w:r w:rsidR="0067305E" w:rsidRPr="00D256E8" w:rsidDel="006E6743">
          <w:rPr>
            <w:rPrChange w:id="7416" w:author="Sam Simpson" w:date="2011-09-13T10:34:00Z">
              <w:rPr>
                <w:highlight w:val="yellow"/>
              </w:rPr>
            </w:rPrChange>
          </w:rPr>
          <w:delText>o</w:delText>
        </w:r>
      </w:del>
      <w:r w:rsidR="0067305E" w:rsidRPr="00D256E8">
        <w:rPr>
          <w:rPrChange w:id="7417" w:author="Sam Simpson" w:date="2011-09-13T10:34:00Z">
            <w:rPr>
              <w:highlight w:val="yellow"/>
            </w:rPr>
          </w:rPrChange>
        </w:rPr>
        <w:t>n</w:t>
      </w:r>
      <w:ins w:id="7418" w:author="Sam Simpson" w:date="2011-09-13T10:38:00Z">
        <w:r w:rsidR="006E6743">
          <w:t>g</w:t>
        </w:r>
      </w:ins>
      <w:r w:rsidR="008D569B" w:rsidRPr="00D256E8">
        <w:rPr>
          <w:rPrChange w:id="7419" w:author="Sam Simpson" w:date="2011-09-13T10:34:00Z">
            <w:rPr>
              <w:highlight w:val="yellow"/>
            </w:rPr>
          </w:rPrChange>
        </w:rPr>
        <w:t xml:space="preserve"> it</w:t>
      </w:r>
      <w:ins w:id="7420" w:author="Sam Simpson" w:date="2011-09-13T10:38:00Z">
        <w:r w:rsidR="006E6743">
          <w:t xml:space="preserve"> [GIVE AN EG]</w:t>
        </w:r>
      </w:ins>
      <w:r w:rsidR="0067305E" w:rsidRPr="00D256E8">
        <w:rPr>
          <w:rPrChange w:id="7421" w:author="Sam Simpson" w:date="2011-09-13T10:34:00Z">
            <w:rPr>
              <w:highlight w:val="yellow"/>
            </w:rPr>
          </w:rPrChange>
        </w:rPr>
        <w:t>.</w:t>
      </w:r>
      <w:r w:rsidR="006212C6" w:rsidRPr="00D256E8">
        <w:rPr>
          <w:rPrChange w:id="7422" w:author="Sam Simpson" w:date="2011-09-13T10:34:00Z">
            <w:rPr>
              <w:highlight w:val="yellow"/>
            </w:rPr>
          </w:rPrChange>
        </w:rPr>
        <w:t xml:space="preserve"> If the error is at system level or caused by a bug, the </w:t>
      </w:r>
      <w:r w:rsidR="00A56955" w:rsidRPr="00D256E8">
        <w:rPr>
          <w:rPrChange w:id="7423" w:author="Sam Simpson" w:date="2011-09-13T10:34:00Z">
            <w:rPr>
              <w:highlight w:val="yellow"/>
            </w:rPr>
          </w:rPrChange>
        </w:rPr>
        <w:t>user will be redirect</w:t>
      </w:r>
      <w:ins w:id="7424" w:author="Sam Simpson" w:date="2011-09-13T10:39:00Z">
        <w:r w:rsidR="005B3FDE">
          <w:t>ed</w:t>
        </w:r>
      </w:ins>
      <w:r w:rsidR="00A56955" w:rsidRPr="00D256E8">
        <w:rPr>
          <w:rPrChange w:id="7425" w:author="Sam Simpson" w:date="2011-09-13T10:34:00Z">
            <w:rPr>
              <w:highlight w:val="yellow"/>
            </w:rPr>
          </w:rPrChange>
        </w:rPr>
        <w:t xml:space="preserve"> to an error page with error information. At the same time, an e-mail includ</w:t>
      </w:r>
      <w:ins w:id="7426" w:author="Sam Simpson" w:date="2011-09-13T10:39:00Z">
        <w:r w:rsidR="005B3FDE">
          <w:t>ing</w:t>
        </w:r>
      </w:ins>
      <w:del w:id="7427" w:author="Sam Simpson" w:date="2011-09-13T10:39:00Z">
        <w:r w:rsidR="00A56955" w:rsidRPr="00D256E8" w:rsidDel="005B3FDE">
          <w:rPr>
            <w:rPrChange w:id="7428" w:author="Sam Simpson" w:date="2011-09-13T10:34:00Z">
              <w:rPr>
                <w:highlight w:val="yellow"/>
              </w:rPr>
            </w:rPrChange>
          </w:rPr>
          <w:delText>es</w:delText>
        </w:r>
      </w:del>
      <w:ins w:id="7429" w:author="Sam Simpson" w:date="2011-09-13T10:39:00Z">
        <w:r w:rsidR="005B3FDE">
          <w:t xml:space="preserve"> the</w:t>
        </w:r>
      </w:ins>
      <w:r w:rsidR="00A56955" w:rsidRPr="00D256E8">
        <w:rPr>
          <w:rPrChange w:id="7430" w:author="Sam Simpson" w:date="2011-09-13T10:34:00Z">
            <w:rPr>
              <w:highlight w:val="yellow"/>
            </w:rPr>
          </w:rPrChange>
        </w:rPr>
        <w:t xml:space="preserve"> error details will be sent to</w:t>
      </w:r>
      <w:ins w:id="7431" w:author="Sam Simpson" w:date="2011-09-13T10:39:00Z">
        <w:r w:rsidR="005B3FDE">
          <w:t xml:space="preserve"> the</w:t>
        </w:r>
      </w:ins>
      <w:r w:rsidR="00A56955" w:rsidRPr="00D256E8">
        <w:rPr>
          <w:rPrChange w:id="7432" w:author="Sam Simpson" w:date="2011-09-13T10:34:00Z">
            <w:rPr>
              <w:highlight w:val="yellow"/>
            </w:rPr>
          </w:rPrChange>
        </w:rPr>
        <w:t xml:space="preserve"> e-mail address of </w:t>
      </w:r>
      <w:ins w:id="7433" w:author="Sam Simpson" w:date="2011-09-13T10:39:00Z">
        <w:r w:rsidR="005B3FDE">
          <w:t xml:space="preserve">the </w:t>
        </w:r>
      </w:ins>
      <w:r w:rsidR="00A56955" w:rsidRPr="00D256E8">
        <w:rPr>
          <w:rPrChange w:id="7434" w:author="Sam Simpson" w:date="2011-09-13T10:34:00Z">
            <w:rPr>
              <w:highlight w:val="yellow"/>
            </w:rPr>
          </w:rPrChange>
        </w:rPr>
        <w:t xml:space="preserve">system administrator, which </w:t>
      </w:r>
      <w:ins w:id="7435" w:author="Sam Simpson" w:date="2011-09-13T10:39:00Z">
        <w:r w:rsidR="005B3FDE">
          <w:t xml:space="preserve">is </w:t>
        </w:r>
      </w:ins>
      <w:r w:rsidR="00A56955" w:rsidRPr="00D256E8">
        <w:rPr>
          <w:rPrChange w:id="7436" w:author="Sam Simpson" w:date="2011-09-13T10:34:00Z">
            <w:rPr>
              <w:highlight w:val="yellow"/>
            </w:rPr>
          </w:rPrChange>
        </w:rPr>
        <w:t>pre-defined in the configuration file.</w:t>
      </w:r>
    </w:p>
    <w:p w:rsidR="005055F6" w:rsidRPr="0056451A" w:rsidRDefault="005055F6">
      <w:pPr>
        <w:spacing w:line="360" w:lineRule="auto"/>
        <w:rPr>
          <w:rPrChange w:id="7437" w:author="Sam Simpson" w:date="2011-09-13T10:41:00Z">
            <w:rPr>
              <w:highlight w:val="yellow"/>
            </w:rPr>
          </w:rPrChange>
        </w:rPr>
        <w:pPrChange w:id="7438" w:author="Sam" w:date="2011-09-12T19:53:00Z">
          <w:pPr/>
        </w:pPrChange>
      </w:pPr>
      <w:r w:rsidRPr="00D256E8">
        <w:rPr>
          <w:rPrChange w:id="7439" w:author="Sam Simpson" w:date="2011-09-13T10:34:00Z">
            <w:rPr>
              <w:highlight w:val="yellow"/>
            </w:rPr>
          </w:rPrChange>
        </w:rPr>
        <w:t xml:space="preserve">The </w:t>
      </w:r>
      <w:proofErr w:type="gramStart"/>
      <w:r w:rsidRPr="00D256E8">
        <w:rPr>
          <w:rPrChange w:id="7440" w:author="Sam Simpson" w:date="2011-09-13T10:34:00Z">
            <w:rPr>
              <w:highlight w:val="yellow"/>
            </w:rPr>
          </w:rPrChange>
        </w:rPr>
        <w:t>error(</w:t>
      </w:r>
      <w:proofErr w:type="gramEnd"/>
      <w:r w:rsidRPr="00D256E8">
        <w:rPr>
          <w:rPrChange w:id="7441" w:author="Sam Simpson" w:date="2011-09-13T10:34:00Z">
            <w:rPr>
              <w:highlight w:val="yellow"/>
            </w:rPr>
          </w:rPrChange>
        </w:rPr>
        <w:t xml:space="preserve">) function in file general.lib.php will deal with serious errors. It will be </w:t>
      </w:r>
      <w:del w:id="7442" w:author="Sam Simpson" w:date="2011-09-13T10:39:00Z">
        <w:r w:rsidRPr="00D256E8" w:rsidDel="00AA7F99">
          <w:rPr>
            <w:rPrChange w:id="7443" w:author="Sam Simpson" w:date="2011-09-13T10:34:00Z">
              <w:rPr>
                <w:highlight w:val="yellow"/>
              </w:rPr>
            </w:rPrChange>
          </w:rPr>
          <w:delText xml:space="preserve">wrote </w:delText>
        </w:r>
      </w:del>
      <w:ins w:id="7444" w:author="Sam Simpson" w:date="2011-09-13T10:39:00Z">
        <w:r w:rsidR="00AA7F99">
          <w:t>written</w:t>
        </w:r>
        <w:r w:rsidR="00AA7F99" w:rsidRPr="00D256E8">
          <w:rPr>
            <w:rPrChange w:id="7445" w:author="Sam Simpson" w:date="2011-09-13T10:34:00Z">
              <w:rPr>
                <w:highlight w:val="yellow"/>
              </w:rPr>
            </w:rPrChange>
          </w:rPr>
          <w:t xml:space="preserve"> </w:t>
        </w:r>
      </w:ins>
      <w:r w:rsidRPr="001C3D30">
        <w:rPr>
          <w:rFonts w:hint="eastAsia"/>
          <w:highlight w:val="yellow"/>
        </w:rPr>
        <w:t xml:space="preserve">in </w:t>
      </w:r>
      <w:r w:rsidR="001C1FC3" w:rsidRPr="000D3349">
        <w:rPr>
          <w:rFonts w:hint="eastAsia"/>
          <w:highlight w:val="yellow"/>
        </w:rPr>
        <w:t xml:space="preserve">the </w:t>
      </w:r>
      <w:r w:rsidR="008B3BFA" w:rsidRPr="00931800">
        <w:rPr>
          <w:rFonts w:hint="eastAsia"/>
          <w:highlight w:val="yellow"/>
        </w:rPr>
        <w:t xml:space="preserve">place </w:t>
      </w:r>
      <w:r w:rsidR="001C1FC3" w:rsidRPr="00AA7F99">
        <w:rPr>
          <w:highlight w:val="yellow"/>
        </w:rPr>
        <w:t xml:space="preserve">of code </w:t>
      </w:r>
      <w:r w:rsidR="008B3BFA" w:rsidRPr="00AA7F99">
        <w:rPr>
          <w:highlight w:val="yellow"/>
        </w:rPr>
        <w:t xml:space="preserve">where may </w:t>
      </w:r>
      <w:ins w:id="7446" w:author="Sheng Yu" w:date="2011-09-14T08:43:00Z">
        <w:r w:rsidR="003007F8" w:rsidRPr="003007F8">
          <w:t>occur</w:t>
        </w:r>
        <w:r w:rsidR="003007F8">
          <w:rPr>
            <w:rFonts w:hint="eastAsia"/>
          </w:rPr>
          <w:t xml:space="preserve"> </w:t>
        </w:r>
      </w:ins>
      <w:del w:id="7447" w:author="Sheng Yu" w:date="2011-09-14T08:43:00Z">
        <w:r w:rsidR="008B3BFA" w:rsidRPr="00AA7F99" w:rsidDel="003007F8">
          <w:rPr>
            <w:highlight w:val="yellow"/>
          </w:rPr>
          <w:delText xml:space="preserve">be judge as </w:delText>
        </w:r>
      </w:del>
      <w:r w:rsidR="008B3BFA" w:rsidRPr="00AA7F99">
        <w:rPr>
          <w:highlight w:val="yellow"/>
        </w:rPr>
        <w:t>a serious error.</w:t>
      </w:r>
      <w:ins w:id="7448" w:author="Sam Simpson" w:date="2011-09-13T10:39:00Z">
        <w:r w:rsidR="00AA7F99">
          <w:t xml:space="preserve"> [??]</w:t>
        </w:r>
      </w:ins>
      <w:r w:rsidR="001C1FC3" w:rsidRPr="00D256E8">
        <w:rPr>
          <w:rPrChange w:id="7449" w:author="Sam Simpson" w:date="2011-09-13T10:34:00Z">
            <w:rPr>
              <w:highlight w:val="yellow"/>
            </w:rPr>
          </w:rPrChange>
        </w:rPr>
        <w:t xml:space="preserve"> </w:t>
      </w:r>
      <w:r w:rsidR="00B67051" w:rsidRPr="00D256E8">
        <w:rPr>
          <w:rPrChange w:id="7450" w:author="Sam Simpson" w:date="2011-09-13T10:34:00Z">
            <w:rPr>
              <w:highlight w:val="yellow"/>
            </w:rPr>
          </w:rPrChange>
        </w:rPr>
        <w:t xml:space="preserve">The </w:t>
      </w:r>
      <w:proofErr w:type="gramStart"/>
      <w:r w:rsidR="00B67051" w:rsidRPr="00D256E8">
        <w:rPr>
          <w:rPrChange w:id="7451" w:author="Sam Simpson" w:date="2011-09-13T10:34:00Z">
            <w:rPr>
              <w:highlight w:val="yellow"/>
            </w:rPr>
          </w:rPrChange>
        </w:rPr>
        <w:t>error(</w:t>
      </w:r>
      <w:proofErr w:type="gramEnd"/>
      <w:r w:rsidR="00B67051" w:rsidRPr="00D256E8">
        <w:rPr>
          <w:rPrChange w:id="7452" w:author="Sam Simpson" w:date="2011-09-13T10:34:00Z">
            <w:rPr>
              <w:highlight w:val="yellow"/>
            </w:rPr>
          </w:rPrChange>
        </w:rPr>
        <w:t xml:space="preserve">) </w:t>
      </w:r>
      <w:r w:rsidR="00B67051" w:rsidRPr="00D256E8">
        <w:rPr>
          <w:rPrChange w:id="7453" w:author="Sam Simpson" w:date="2011-09-13T10:34:00Z">
            <w:rPr>
              <w:highlight w:val="yellow"/>
            </w:rPr>
          </w:rPrChange>
        </w:rPr>
        <w:lastRenderedPageBreak/>
        <w:t xml:space="preserve">function has a parameter </w:t>
      </w:r>
      <w:del w:id="7454" w:author="Sam Simpson" w:date="2011-09-13T10:40:00Z">
        <w:r w:rsidR="00B67051" w:rsidRPr="00D256E8" w:rsidDel="00AA7F99">
          <w:rPr>
            <w:rPrChange w:id="7455" w:author="Sam Simpson" w:date="2011-09-13T10:34:00Z">
              <w:rPr>
                <w:highlight w:val="yellow"/>
              </w:rPr>
            </w:rPrChange>
          </w:rPr>
          <w:delText xml:space="preserve">of </w:delText>
        </w:r>
      </w:del>
      <w:ins w:id="7456" w:author="Sam Simpson" w:date="2011-09-13T10:40:00Z">
        <w:r w:rsidR="00AA7F99">
          <w:t>for</w:t>
        </w:r>
        <w:r w:rsidR="00AA7F99" w:rsidRPr="00D256E8">
          <w:rPr>
            <w:rPrChange w:id="7457" w:author="Sam Simpson" w:date="2011-09-13T10:34:00Z">
              <w:rPr>
                <w:highlight w:val="yellow"/>
              </w:rPr>
            </w:rPrChange>
          </w:rPr>
          <w:t xml:space="preserve"> </w:t>
        </w:r>
      </w:ins>
      <w:r w:rsidR="00B67051" w:rsidRPr="00AA7F99">
        <w:rPr>
          <w:i/>
          <w:rPrChange w:id="7458" w:author="Sam Simpson" w:date="2011-09-13T10:40:00Z">
            <w:rPr>
              <w:highlight w:val="yellow"/>
            </w:rPr>
          </w:rPrChange>
        </w:rPr>
        <w:t>error information</w:t>
      </w:r>
      <w:r w:rsidR="00B67051" w:rsidRPr="00D256E8">
        <w:rPr>
          <w:rPrChange w:id="7459" w:author="Sam Simpson" w:date="2011-09-13T10:34:00Z">
            <w:rPr>
              <w:highlight w:val="yellow"/>
            </w:rPr>
          </w:rPrChange>
        </w:rPr>
        <w:t xml:space="preserve">. If the function has been called </w:t>
      </w:r>
      <w:r w:rsidR="00B67051" w:rsidRPr="001C3D30">
        <w:rPr>
          <w:rFonts w:hint="eastAsia"/>
          <w:highlight w:val="yellow"/>
        </w:rPr>
        <w:t xml:space="preserve">with </w:t>
      </w:r>
      <w:ins w:id="7460" w:author="Sam Simpson" w:date="2011-09-13T14:00:00Z">
        <w:r w:rsidR="00C42E9F" w:rsidRPr="000D3349">
          <w:rPr>
            <w:rFonts w:hint="eastAsia"/>
            <w:highlight w:val="yellow"/>
          </w:rPr>
          <w:t>parameter</w:t>
        </w:r>
        <w:r w:rsidR="00C42E9F">
          <w:t xml:space="preserve"> </w:t>
        </w:r>
      </w:ins>
      <w:r w:rsidR="00B67051" w:rsidRPr="001C3D30">
        <w:rPr>
          <w:rFonts w:hint="eastAsia"/>
          <w:highlight w:val="yellow"/>
        </w:rPr>
        <w:t>in</w:t>
      </w:r>
      <w:r w:rsidR="006006EA" w:rsidRPr="000D3349">
        <w:rPr>
          <w:rFonts w:hint="eastAsia"/>
          <w:highlight w:val="yellow"/>
        </w:rPr>
        <w:t xml:space="preserve">formation </w:t>
      </w:r>
      <w:del w:id="7461" w:author="Sam Simpson" w:date="2011-09-13T14:00:00Z">
        <w:r w:rsidR="006006EA" w:rsidRPr="000D3349" w:rsidDel="00C42E9F">
          <w:rPr>
            <w:rFonts w:hint="eastAsia"/>
            <w:highlight w:val="yellow"/>
          </w:rPr>
          <w:delText xml:space="preserve">by </w:delText>
        </w:r>
      </w:del>
      <w:del w:id="7462" w:author="Sam Simpson" w:date="2011-09-13T14:01:00Z">
        <w:r w:rsidR="006006EA" w:rsidRPr="000D3349" w:rsidDel="00C42E9F">
          <w:rPr>
            <w:rFonts w:hint="eastAsia"/>
            <w:highlight w:val="yellow"/>
          </w:rPr>
          <w:delText xml:space="preserve">the </w:delText>
        </w:r>
      </w:del>
      <w:del w:id="7463" w:author="Sam Simpson" w:date="2011-09-13T14:00:00Z">
        <w:r w:rsidR="006006EA" w:rsidRPr="000D3349" w:rsidDel="00C42E9F">
          <w:rPr>
            <w:rFonts w:hint="eastAsia"/>
            <w:highlight w:val="yellow"/>
          </w:rPr>
          <w:delText>parameter</w:delText>
        </w:r>
      </w:del>
      <w:del w:id="7464" w:author="Sam Simpson" w:date="2011-09-13T14:01:00Z">
        <w:r w:rsidR="006006EA" w:rsidRPr="00D256E8" w:rsidDel="00C42E9F">
          <w:rPr>
            <w:rPrChange w:id="7465" w:author="Sam Simpson" w:date="2011-09-13T10:34:00Z">
              <w:rPr>
                <w:highlight w:val="yellow"/>
              </w:rPr>
            </w:rPrChange>
          </w:rPr>
          <w:delText xml:space="preserve">, </w:delText>
        </w:r>
      </w:del>
      <w:r w:rsidR="006006EA" w:rsidRPr="00D256E8">
        <w:rPr>
          <w:rPrChange w:id="7466" w:author="Sam Simpson" w:date="2011-09-13T10:34:00Z">
            <w:rPr>
              <w:highlight w:val="yellow"/>
            </w:rPr>
          </w:rPrChange>
        </w:rPr>
        <w:t xml:space="preserve">the </w:t>
      </w:r>
      <w:r w:rsidR="006006EA" w:rsidRPr="0056451A">
        <w:rPr>
          <w:rPrChange w:id="7467" w:author="Sam Simpson" w:date="2011-09-13T10:41:00Z">
            <w:rPr>
              <w:highlight w:val="yellow"/>
            </w:rPr>
          </w:rPrChange>
        </w:rPr>
        <w:t xml:space="preserve">page will be redirected by the function to an error page </w:t>
      </w:r>
      <w:del w:id="7468" w:author="Sam Simpson" w:date="2011-09-13T10:40:00Z">
        <w:r w:rsidR="006006EA" w:rsidRPr="0056451A" w:rsidDel="00AA7F99">
          <w:rPr>
            <w:rPrChange w:id="7469" w:author="Sam Simpson" w:date="2011-09-13T10:41:00Z">
              <w:rPr>
                <w:highlight w:val="yellow"/>
              </w:rPr>
            </w:rPrChange>
          </w:rPr>
          <w:delText xml:space="preserve">with </w:delText>
        </w:r>
      </w:del>
      <w:r w:rsidR="006006EA" w:rsidRPr="0056451A">
        <w:rPr>
          <w:rPrChange w:id="7470" w:author="Sam Simpson" w:date="2011-09-13T10:41:00Z">
            <w:rPr>
              <w:highlight w:val="yellow"/>
            </w:rPr>
          </w:rPrChange>
        </w:rPr>
        <w:t>displaying the information</w:t>
      </w:r>
      <w:r w:rsidR="007D0B58" w:rsidRPr="0056451A">
        <w:rPr>
          <w:rPrChange w:id="7471" w:author="Sam Simpson" w:date="2011-09-13T10:41:00Z">
            <w:rPr>
              <w:highlight w:val="yellow"/>
            </w:rPr>
          </w:rPrChange>
        </w:rPr>
        <w:t xml:space="preserve">, also </w:t>
      </w:r>
      <w:del w:id="7472" w:author="Sam Simpson" w:date="2011-09-13T10:41:00Z">
        <w:r w:rsidR="007D0B58" w:rsidRPr="0056451A" w:rsidDel="0056451A">
          <w:rPr>
            <w:rPrChange w:id="7473" w:author="Sam Simpson" w:date="2011-09-13T10:41:00Z">
              <w:rPr>
                <w:highlight w:val="yellow"/>
              </w:rPr>
            </w:rPrChange>
          </w:rPr>
          <w:delText xml:space="preserve">sent </w:delText>
        </w:r>
      </w:del>
      <w:ins w:id="7474" w:author="Sam Simpson" w:date="2011-09-13T10:41:00Z">
        <w:r w:rsidR="0056451A">
          <w:t>an</w:t>
        </w:r>
        <w:r w:rsidR="0056451A" w:rsidRPr="0056451A">
          <w:rPr>
            <w:rPrChange w:id="7475" w:author="Sam Simpson" w:date="2011-09-13T10:41:00Z">
              <w:rPr>
                <w:highlight w:val="yellow"/>
              </w:rPr>
            </w:rPrChange>
          </w:rPr>
          <w:t xml:space="preserve"> </w:t>
        </w:r>
      </w:ins>
      <w:del w:id="7476" w:author="Sam Simpson" w:date="2011-09-13T10:41:00Z">
        <w:r w:rsidR="00012D00" w:rsidRPr="0056451A" w:rsidDel="0056451A">
          <w:rPr>
            <w:rPrChange w:id="7477" w:author="Sam Simpson" w:date="2011-09-13T10:41:00Z">
              <w:rPr>
                <w:highlight w:val="yellow"/>
              </w:rPr>
            </w:rPrChange>
          </w:rPr>
          <w:delText xml:space="preserve">the error </w:delText>
        </w:r>
      </w:del>
      <w:r w:rsidR="007D0B58" w:rsidRPr="0056451A">
        <w:rPr>
          <w:rPrChange w:id="7478" w:author="Sam Simpson" w:date="2011-09-13T10:41:00Z">
            <w:rPr>
              <w:highlight w:val="yellow"/>
            </w:rPr>
          </w:rPrChange>
        </w:rPr>
        <w:t>e-mail</w:t>
      </w:r>
      <w:r w:rsidR="00012D00" w:rsidRPr="0056451A">
        <w:rPr>
          <w:rPrChange w:id="7479" w:author="Sam Simpson" w:date="2011-09-13T10:41:00Z">
            <w:rPr>
              <w:highlight w:val="yellow"/>
            </w:rPr>
          </w:rPrChange>
        </w:rPr>
        <w:t xml:space="preserve"> </w:t>
      </w:r>
      <w:ins w:id="7480" w:author="Sam Simpson" w:date="2011-09-13T10:41:00Z">
        <w:r w:rsidR="0056451A">
          <w:t xml:space="preserve">about </w:t>
        </w:r>
        <w:r w:rsidR="0056451A" w:rsidRPr="00CA3E7B">
          <w:rPr>
            <w:rFonts w:hint="eastAsia"/>
          </w:rPr>
          <w:t>the error</w:t>
        </w:r>
        <w:r w:rsidR="0056451A">
          <w:t xml:space="preserve"> will be sent</w:t>
        </w:r>
        <w:r w:rsidR="0056451A" w:rsidRPr="00CA3E7B">
          <w:rPr>
            <w:rFonts w:hint="eastAsia"/>
          </w:rPr>
          <w:t xml:space="preserve"> </w:t>
        </w:r>
      </w:ins>
      <w:r w:rsidR="007D0B58" w:rsidRPr="0056451A">
        <w:rPr>
          <w:rPrChange w:id="7481" w:author="Sam Simpson" w:date="2011-09-13T10:41:00Z">
            <w:rPr>
              <w:highlight w:val="yellow"/>
            </w:rPr>
          </w:rPrChange>
        </w:rPr>
        <w:t>to</w:t>
      </w:r>
      <w:ins w:id="7482" w:author="Sam Simpson" w:date="2011-09-13T10:41:00Z">
        <w:r w:rsidR="002741E2">
          <w:t xml:space="preserve"> the</w:t>
        </w:r>
      </w:ins>
      <w:r w:rsidR="007D0B58" w:rsidRPr="0056451A">
        <w:rPr>
          <w:rPrChange w:id="7483" w:author="Sam Simpson" w:date="2011-09-13T10:41:00Z">
            <w:rPr>
              <w:highlight w:val="yellow"/>
            </w:rPr>
          </w:rPrChange>
        </w:rPr>
        <w:t xml:space="preserve"> administrator </w:t>
      </w:r>
      <w:ins w:id="7484" w:author="Sam Simpson" w:date="2011-09-13T10:42:00Z">
        <w:r w:rsidR="002741E2">
          <w:t>(</w:t>
        </w:r>
      </w:ins>
      <w:r w:rsidR="007D0B58" w:rsidRPr="0056451A">
        <w:rPr>
          <w:rPrChange w:id="7485" w:author="Sam Simpson" w:date="2011-09-13T10:41:00Z">
            <w:rPr>
              <w:highlight w:val="yellow"/>
            </w:rPr>
          </w:rPrChange>
        </w:rPr>
        <w:t>in the background</w:t>
      </w:r>
      <w:ins w:id="7486" w:author="Sam Simpson" w:date="2011-09-13T10:42:00Z">
        <w:r w:rsidR="002741E2">
          <w:t>)</w:t>
        </w:r>
      </w:ins>
      <w:r w:rsidR="006006EA" w:rsidRPr="0056451A">
        <w:rPr>
          <w:rPrChange w:id="7487" w:author="Sam Simpson" w:date="2011-09-13T10:41:00Z">
            <w:rPr>
              <w:highlight w:val="yellow"/>
            </w:rPr>
          </w:rPrChange>
        </w:rPr>
        <w:t>.</w:t>
      </w:r>
    </w:p>
    <w:p w:rsidR="001267D4" w:rsidRPr="0075260B" w:rsidRDefault="001267D4">
      <w:pPr>
        <w:pStyle w:val="3"/>
        <w:spacing w:line="360" w:lineRule="auto"/>
        <w:rPr>
          <w:rPrChange w:id="7488" w:author="Sam Simpson" w:date="2011-09-13T10:42:00Z">
            <w:rPr>
              <w:highlight w:val="yellow"/>
            </w:rPr>
          </w:rPrChange>
        </w:rPr>
        <w:pPrChange w:id="7489" w:author="Sam" w:date="2011-09-12T19:53:00Z">
          <w:pPr>
            <w:pStyle w:val="3"/>
          </w:pPr>
        </w:pPrChange>
      </w:pPr>
      <w:bookmarkStart w:id="7490" w:name="_Toc303574212"/>
      <w:r w:rsidRPr="0075260B">
        <w:rPr>
          <w:rPrChange w:id="7491" w:author="Sam Simpson" w:date="2011-09-13T10:42:00Z">
            <w:rPr>
              <w:highlight w:val="yellow"/>
            </w:rPr>
          </w:rPrChange>
        </w:rPr>
        <w:t>Login and Safety</w:t>
      </w:r>
      <w:bookmarkEnd w:id="7490"/>
    </w:p>
    <w:p w:rsidR="001D281E" w:rsidRPr="0075260B" w:rsidRDefault="001D281E">
      <w:pPr>
        <w:spacing w:line="360" w:lineRule="auto"/>
        <w:rPr>
          <w:rPrChange w:id="7492" w:author="Sam Simpson" w:date="2011-09-13T10:42:00Z">
            <w:rPr>
              <w:highlight w:val="yellow"/>
            </w:rPr>
          </w:rPrChange>
        </w:rPr>
        <w:pPrChange w:id="7493" w:author="Sam" w:date="2011-09-12T19:53:00Z">
          <w:pPr/>
        </w:pPrChange>
      </w:pPr>
      <w:r w:rsidRPr="0075260B">
        <w:rPr>
          <w:rPrChange w:id="7494" w:author="Sam Simpson" w:date="2011-09-13T10:42:00Z">
            <w:rPr>
              <w:highlight w:val="yellow"/>
            </w:rPr>
          </w:rPrChange>
        </w:rPr>
        <w:t xml:space="preserve">To protect </w:t>
      </w:r>
      <w:ins w:id="7495" w:author="Sam Simpson" w:date="2011-09-13T10:42:00Z">
        <w:r w:rsidR="0075260B">
          <w:t xml:space="preserve">the </w:t>
        </w:r>
      </w:ins>
      <w:r w:rsidRPr="0075260B">
        <w:rPr>
          <w:rPrChange w:id="7496" w:author="Sam Simpson" w:date="2011-09-13T10:42:00Z">
            <w:rPr>
              <w:highlight w:val="yellow"/>
            </w:rPr>
          </w:rPrChange>
        </w:rPr>
        <w:t xml:space="preserve">user’s work, the system is forced </w:t>
      </w:r>
      <w:ins w:id="7497" w:author="Sam Simpson" w:date="2011-09-13T10:42:00Z">
        <w:r w:rsidR="0075260B">
          <w:t xml:space="preserve">to </w:t>
        </w:r>
      </w:ins>
      <w:r w:rsidRPr="0075260B">
        <w:rPr>
          <w:rPrChange w:id="7498" w:author="Sam Simpson" w:date="2011-09-13T10:42:00Z">
            <w:rPr>
              <w:highlight w:val="yellow"/>
            </w:rPr>
          </w:rPrChange>
        </w:rPr>
        <w:t xml:space="preserve">require </w:t>
      </w:r>
      <w:ins w:id="7499" w:author="Sam Simpson" w:date="2011-09-13T10:42:00Z">
        <w:r w:rsidR="0075260B">
          <w:t xml:space="preserve">a </w:t>
        </w:r>
      </w:ins>
      <w:r w:rsidRPr="0075260B">
        <w:rPr>
          <w:rPrChange w:id="7500" w:author="Sam Simpson" w:date="2011-09-13T10:42:00Z">
            <w:rPr>
              <w:highlight w:val="yellow"/>
            </w:rPr>
          </w:rPrChange>
        </w:rPr>
        <w:t>user</w:t>
      </w:r>
      <w:ins w:id="7501" w:author="Sam Simpson" w:date="2011-09-13T10:42:00Z">
        <w:r w:rsidR="0075260B">
          <w:t xml:space="preserve"> to</w:t>
        </w:r>
      </w:ins>
      <w:r w:rsidRPr="0075260B">
        <w:rPr>
          <w:rPrChange w:id="7502" w:author="Sam Simpson" w:date="2011-09-13T10:42:00Z">
            <w:rPr>
              <w:highlight w:val="yellow"/>
            </w:rPr>
          </w:rPrChange>
        </w:rPr>
        <w:t xml:space="preserve"> sign in before use. </w:t>
      </w:r>
      <w:r w:rsidR="00B061A6" w:rsidRPr="0075260B">
        <w:rPr>
          <w:rPrChange w:id="7503" w:author="Sam Simpson" w:date="2011-09-13T10:42:00Z">
            <w:rPr>
              <w:highlight w:val="yellow"/>
            </w:rPr>
          </w:rPrChange>
        </w:rPr>
        <w:t>A library file “identify.inc.php” is used for checking</w:t>
      </w:r>
      <w:ins w:id="7504" w:author="Sam Simpson" w:date="2011-09-13T10:42:00Z">
        <w:r w:rsidR="0075260B">
          <w:t xml:space="preserve"> the</w:t>
        </w:r>
      </w:ins>
      <w:r w:rsidR="00B061A6" w:rsidRPr="0075260B">
        <w:rPr>
          <w:rPrChange w:id="7505" w:author="Sam Simpson" w:date="2011-09-13T10:42:00Z">
            <w:rPr>
              <w:highlight w:val="yellow"/>
            </w:rPr>
          </w:rPrChange>
        </w:rPr>
        <w:t xml:space="preserve"> login status of users. This file has been “included” in all PHP files</w:t>
      </w:r>
      <w:ins w:id="7506" w:author="Sam Simpson" w:date="2011-09-13T10:42:00Z">
        <w:r w:rsidR="007C12F3">
          <w:t>,</w:t>
        </w:r>
      </w:ins>
      <w:r w:rsidR="00B061A6" w:rsidRPr="0075260B">
        <w:rPr>
          <w:rPrChange w:id="7507" w:author="Sam Simpson" w:date="2011-09-13T10:42:00Z">
            <w:rPr>
              <w:highlight w:val="yellow"/>
            </w:rPr>
          </w:rPrChange>
        </w:rPr>
        <w:t xml:space="preserve"> to be executed at their</w:t>
      </w:r>
      <w:r w:rsidR="00060491" w:rsidRPr="0075260B">
        <w:rPr>
          <w:rPrChange w:id="7508" w:author="Sam Simpson" w:date="2011-09-13T10:42:00Z">
            <w:rPr>
              <w:highlight w:val="yellow"/>
            </w:rPr>
          </w:rPrChange>
        </w:rPr>
        <w:t xml:space="preserve"> </w:t>
      </w:r>
      <w:del w:id="7509" w:author="Sam Simpson" w:date="2011-09-13T10:43:00Z">
        <w:r w:rsidR="00060491" w:rsidRPr="0075260B" w:rsidDel="007C12F3">
          <w:rPr>
            <w:rPrChange w:id="7510" w:author="Sam Simpson" w:date="2011-09-13T10:42:00Z">
              <w:rPr>
                <w:highlight w:val="yellow"/>
              </w:rPr>
            </w:rPrChange>
          </w:rPr>
          <w:delText xml:space="preserve">beginning </w:delText>
        </w:r>
      </w:del>
      <w:ins w:id="7511" w:author="Sam Simpson" w:date="2011-09-13T10:43:00Z">
        <w:r w:rsidR="007C12F3">
          <w:t>start,</w:t>
        </w:r>
        <w:r w:rsidR="007C12F3" w:rsidRPr="0075260B">
          <w:rPr>
            <w:rPrChange w:id="7512" w:author="Sam Simpson" w:date="2011-09-13T10:42:00Z">
              <w:rPr>
                <w:highlight w:val="yellow"/>
              </w:rPr>
            </w:rPrChange>
          </w:rPr>
          <w:t xml:space="preserve"> </w:t>
        </w:r>
      </w:ins>
      <w:del w:id="7513" w:author="Sam Simpson" w:date="2011-09-13T10:43:00Z">
        <w:r w:rsidR="008919E7" w:rsidRPr="0075260B" w:rsidDel="007C12F3">
          <w:rPr>
            <w:rPrChange w:id="7514" w:author="Sam Simpson" w:date="2011-09-13T10:42:00Z">
              <w:rPr>
                <w:highlight w:val="yellow"/>
              </w:rPr>
            </w:rPrChange>
          </w:rPr>
          <w:delText xml:space="preserve">part </w:delText>
        </w:r>
      </w:del>
      <w:r w:rsidR="008919E7" w:rsidRPr="0075260B">
        <w:rPr>
          <w:rPrChange w:id="7515" w:author="Sam Simpson" w:date="2011-09-13T10:42:00Z">
            <w:rPr>
              <w:highlight w:val="yellow"/>
            </w:rPr>
          </w:rPrChange>
        </w:rPr>
        <w:t xml:space="preserve">to make sure every time of operation </w:t>
      </w:r>
      <w:del w:id="7516" w:author="Sam Simpson" w:date="2011-09-13T10:43:00Z">
        <w:r w:rsidR="008919E7" w:rsidRPr="0075260B" w:rsidDel="007C12F3">
          <w:rPr>
            <w:rPrChange w:id="7517" w:author="Sam Simpson" w:date="2011-09-13T10:42:00Z">
              <w:rPr>
                <w:highlight w:val="yellow"/>
              </w:rPr>
            </w:rPrChange>
          </w:rPr>
          <w:delText>can be</w:delText>
        </w:r>
      </w:del>
      <w:ins w:id="7518" w:author="Sam Simpson" w:date="2011-09-13T10:43:00Z">
        <w:r w:rsidR="007C12F3">
          <w:t>is</w:t>
        </w:r>
      </w:ins>
      <w:r w:rsidR="008919E7" w:rsidRPr="0075260B">
        <w:rPr>
          <w:rPrChange w:id="7519" w:author="Sam Simpson" w:date="2011-09-13T10:42:00Z">
            <w:rPr>
              <w:highlight w:val="yellow"/>
            </w:rPr>
          </w:rPrChange>
        </w:rPr>
        <w:t xml:space="preserve"> protected by the login identify mechanism of both </w:t>
      </w:r>
      <w:r w:rsidR="005354AE" w:rsidRPr="0075260B">
        <w:rPr>
          <w:rPrChange w:id="7520" w:author="Sam Simpson" w:date="2011-09-13T10:42:00Z">
            <w:rPr>
              <w:highlight w:val="yellow"/>
            </w:rPr>
          </w:rPrChange>
        </w:rPr>
        <w:t>Session</w:t>
      </w:r>
      <w:r w:rsidR="008919E7" w:rsidRPr="0075260B">
        <w:rPr>
          <w:rPrChange w:id="7521" w:author="Sam Simpson" w:date="2011-09-13T10:42:00Z">
            <w:rPr>
              <w:highlight w:val="yellow"/>
            </w:rPr>
          </w:rPrChange>
        </w:rPr>
        <w:t xml:space="preserve"> and </w:t>
      </w:r>
      <w:r w:rsidR="005354AE" w:rsidRPr="0075260B">
        <w:rPr>
          <w:rPrChange w:id="7522" w:author="Sam Simpson" w:date="2011-09-13T10:42:00Z">
            <w:rPr>
              <w:highlight w:val="yellow"/>
            </w:rPr>
          </w:rPrChange>
        </w:rPr>
        <w:t>Cookie</w:t>
      </w:r>
      <w:r w:rsidR="008919E7" w:rsidRPr="0075260B">
        <w:rPr>
          <w:rPrChange w:id="7523" w:author="Sam Simpson" w:date="2011-09-13T10:42:00Z">
            <w:rPr>
              <w:highlight w:val="yellow"/>
            </w:rPr>
          </w:rPrChange>
        </w:rPr>
        <w:t xml:space="preserve"> detection. Once a</w:t>
      </w:r>
      <w:ins w:id="7524" w:author="Sam Simpson" w:date="2011-09-13T10:43:00Z">
        <w:r w:rsidR="007C12F3">
          <w:t>n</w:t>
        </w:r>
      </w:ins>
      <w:r w:rsidR="008919E7" w:rsidRPr="0075260B">
        <w:rPr>
          <w:rPrChange w:id="7525" w:author="Sam Simpson" w:date="2011-09-13T10:42:00Z">
            <w:rPr>
              <w:highlight w:val="yellow"/>
            </w:rPr>
          </w:rPrChange>
        </w:rPr>
        <w:t xml:space="preserve"> </w:t>
      </w:r>
      <w:r w:rsidR="00685B17" w:rsidRPr="0075260B">
        <w:rPr>
          <w:rPrChange w:id="7526" w:author="Sam Simpson" w:date="2011-09-13T10:42:00Z">
            <w:rPr>
              <w:highlight w:val="yellow"/>
            </w:rPr>
          </w:rPrChange>
        </w:rPr>
        <w:t>operation has b</w:t>
      </w:r>
      <w:r w:rsidR="00B63DF6" w:rsidRPr="0075260B">
        <w:rPr>
          <w:rPrChange w:id="7527" w:author="Sam Simpson" w:date="2011-09-13T10:42:00Z">
            <w:rPr>
              <w:highlight w:val="yellow"/>
            </w:rPr>
          </w:rPrChange>
        </w:rPr>
        <w:t>een detected as not yet sign</w:t>
      </w:r>
      <w:ins w:id="7528" w:author="Sam Simpson" w:date="2011-09-13T10:43:00Z">
        <w:r w:rsidR="007C12F3">
          <w:t>ed</w:t>
        </w:r>
      </w:ins>
      <w:r w:rsidR="00B63DF6" w:rsidRPr="0075260B">
        <w:rPr>
          <w:rPrChange w:id="7529" w:author="Sam Simpson" w:date="2011-09-13T10:42:00Z">
            <w:rPr>
              <w:highlight w:val="yellow"/>
            </w:rPr>
          </w:rPrChange>
        </w:rPr>
        <w:t xml:space="preserve"> in, the page will be forced</w:t>
      </w:r>
      <w:ins w:id="7530" w:author="Sam Simpson" w:date="2011-09-13T10:43:00Z">
        <w:r w:rsidR="007C12F3">
          <w:t xml:space="preserve"> to</w:t>
        </w:r>
      </w:ins>
      <w:r w:rsidR="00B63DF6" w:rsidRPr="0075260B">
        <w:rPr>
          <w:rPrChange w:id="7531" w:author="Sam Simpson" w:date="2011-09-13T10:42:00Z">
            <w:rPr>
              <w:highlight w:val="yellow"/>
            </w:rPr>
          </w:rPrChange>
        </w:rPr>
        <w:t xml:space="preserve"> redirect</w:t>
      </w:r>
      <w:del w:id="7532" w:author="Sam Simpson" w:date="2011-09-13T10:43:00Z">
        <w:r w:rsidR="00B63DF6" w:rsidRPr="0075260B" w:rsidDel="007C12F3">
          <w:rPr>
            <w:rPrChange w:id="7533" w:author="Sam Simpson" w:date="2011-09-13T10:42:00Z">
              <w:rPr>
                <w:highlight w:val="yellow"/>
              </w:rPr>
            </w:rPrChange>
          </w:rPr>
          <w:delText>ed</w:delText>
        </w:r>
      </w:del>
      <w:r w:rsidR="00B63DF6" w:rsidRPr="0075260B">
        <w:rPr>
          <w:rPrChange w:id="7534" w:author="Sam Simpson" w:date="2011-09-13T10:42:00Z">
            <w:rPr>
              <w:highlight w:val="yellow"/>
            </w:rPr>
          </w:rPrChange>
        </w:rPr>
        <w:t xml:space="preserve"> to the login page for </w:t>
      </w:r>
      <w:ins w:id="7535" w:author="Sam Simpson" w:date="2011-09-13T10:44:00Z">
        <w:r w:rsidR="00BD4D43">
          <w:t xml:space="preserve">the </w:t>
        </w:r>
      </w:ins>
      <w:r w:rsidR="0030269C" w:rsidRPr="0075260B">
        <w:rPr>
          <w:rPrChange w:id="7536" w:author="Sam Simpson" w:date="2011-09-13T10:42:00Z">
            <w:rPr>
              <w:highlight w:val="yellow"/>
            </w:rPr>
          </w:rPrChange>
        </w:rPr>
        <w:t>user to sign in before continu</w:t>
      </w:r>
      <w:ins w:id="7537" w:author="Sam Simpson" w:date="2011-09-13T10:44:00Z">
        <w:r w:rsidR="00BD4D43">
          <w:t>ing th</w:t>
        </w:r>
      </w:ins>
      <w:r w:rsidR="0030269C" w:rsidRPr="0075260B">
        <w:rPr>
          <w:rPrChange w:id="7538" w:author="Sam Simpson" w:date="2011-09-13T10:42:00Z">
            <w:rPr>
              <w:highlight w:val="yellow"/>
            </w:rPr>
          </w:rPrChange>
        </w:rPr>
        <w:t>e</w:t>
      </w:r>
      <w:ins w:id="7539" w:author="Sam Simpson" w:date="2011-09-13T10:44:00Z">
        <w:r w:rsidR="00BD4D43" w:rsidRPr="001C3D30" w:rsidDel="00BD4D43">
          <w:rPr>
            <w:rFonts w:hint="eastAsia"/>
          </w:rPr>
          <w:t xml:space="preserve"> </w:t>
        </w:r>
      </w:ins>
      <w:del w:id="7540" w:author="Sam Simpson" w:date="2011-09-13T10:44:00Z">
        <w:r w:rsidR="0030269C" w:rsidRPr="0075260B" w:rsidDel="00BD4D43">
          <w:rPr>
            <w:rPrChange w:id="7541" w:author="Sam Simpson" w:date="2011-09-13T10:42:00Z">
              <w:rPr>
                <w:highlight w:val="yellow"/>
              </w:rPr>
            </w:rPrChange>
          </w:rPr>
          <w:delText xml:space="preserve"> his/her </w:delText>
        </w:r>
      </w:del>
      <w:r w:rsidR="0030269C" w:rsidRPr="0075260B">
        <w:rPr>
          <w:rPrChange w:id="7542" w:author="Sam Simpson" w:date="2011-09-13T10:42:00Z">
            <w:rPr>
              <w:highlight w:val="yellow"/>
            </w:rPr>
          </w:rPrChange>
        </w:rPr>
        <w:t>operation.</w:t>
      </w:r>
    </w:p>
    <w:p w:rsidR="00E72D3C" w:rsidRPr="0075260B" w:rsidRDefault="001E11C0">
      <w:pPr>
        <w:spacing w:line="360" w:lineRule="auto"/>
        <w:rPr>
          <w:rPrChange w:id="7543" w:author="Sam Simpson" w:date="2011-09-13T10:42:00Z">
            <w:rPr>
              <w:highlight w:val="yellow"/>
            </w:rPr>
          </w:rPrChange>
        </w:rPr>
        <w:pPrChange w:id="7544" w:author="Sam" w:date="2011-09-12T19:53:00Z">
          <w:pPr/>
        </w:pPrChange>
      </w:pPr>
      <w:r w:rsidRPr="0075260B">
        <w:rPr>
          <w:rPrChange w:id="7545" w:author="Sam Simpson" w:date="2011-09-13T10:42:00Z">
            <w:rPr>
              <w:highlight w:val="yellow"/>
            </w:rPr>
          </w:rPrChange>
        </w:rPr>
        <w:t xml:space="preserve">It is obviously </w:t>
      </w:r>
      <w:del w:id="7546" w:author="Sam Simpson" w:date="2011-09-13T10:44:00Z">
        <w:r w:rsidRPr="0075260B" w:rsidDel="00EC4E16">
          <w:rPr>
            <w:rPrChange w:id="7547" w:author="Sam Simpson" w:date="2011-09-13T10:42:00Z">
              <w:rPr>
                <w:highlight w:val="yellow"/>
              </w:rPr>
            </w:rPrChange>
          </w:rPr>
          <w:delText xml:space="preserve">that </w:delText>
        </w:r>
        <w:r w:rsidR="00BE254C" w:rsidRPr="0075260B" w:rsidDel="00EC4E16">
          <w:rPr>
            <w:rPrChange w:id="7548" w:author="Sam Simpson" w:date="2011-09-13T10:42:00Z">
              <w:rPr>
                <w:highlight w:val="yellow"/>
              </w:rPr>
            </w:rPrChange>
          </w:rPr>
          <w:delText>it is too</w:delText>
        </w:r>
      </w:del>
      <w:ins w:id="7549" w:author="Sam Simpson" w:date="2011-09-13T10:44:00Z">
        <w:r w:rsidR="00EC4E16">
          <w:t xml:space="preserve">a little </w:t>
        </w:r>
      </w:ins>
      <w:del w:id="7550" w:author="Sam Simpson" w:date="2011-09-13T10:44:00Z">
        <w:r w:rsidR="00BE254C" w:rsidRPr="0075260B" w:rsidDel="00EC4E16">
          <w:rPr>
            <w:rPrChange w:id="7551" w:author="Sam Simpson" w:date="2011-09-13T10:42:00Z">
              <w:rPr>
                <w:highlight w:val="yellow"/>
              </w:rPr>
            </w:rPrChange>
          </w:rPr>
          <w:delText xml:space="preserve"> </w:delText>
        </w:r>
      </w:del>
      <w:ins w:id="7552" w:author="Sam Simpson" w:date="2011-09-13T10:44:00Z">
        <w:r w:rsidR="00EC4E16">
          <w:t>tedious</w:t>
        </w:r>
        <w:r w:rsidR="00EC4E16" w:rsidRPr="001C3D30" w:rsidDel="00EC4E16">
          <w:rPr>
            <w:rFonts w:hint="eastAsia"/>
          </w:rPr>
          <w:t xml:space="preserve"> </w:t>
        </w:r>
      </w:ins>
      <w:del w:id="7553" w:author="Sam Simpson" w:date="2011-09-13T10:44:00Z">
        <w:r w:rsidR="00BE254C" w:rsidRPr="0075260B" w:rsidDel="00EC4E16">
          <w:rPr>
            <w:rPrChange w:id="7554" w:author="Sam Simpson" w:date="2011-09-13T10:42:00Z">
              <w:rPr>
                <w:highlight w:val="yellow"/>
              </w:rPr>
            </w:rPrChange>
          </w:rPr>
          <w:delText xml:space="preserve">boring </w:delText>
        </w:r>
      </w:del>
      <w:r w:rsidRPr="0075260B">
        <w:rPr>
          <w:rPrChange w:id="7555" w:author="Sam Simpson" w:date="2011-09-13T10:42:00Z">
            <w:rPr>
              <w:highlight w:val="yellow"/>
            </w:rPr>
          </w:rPrChange>
        </w:rPr>
        <w:t xml:space="preserve">to </w:t>
      </w:r>
      <w:r w:rsidR="00BE254C" w:rsidRPr="0075260B">
        <w:rPr>
          <w:rPrChange w:id="7556" w:author="Sam Simpson" w:date="2011-09-13T10:42:00Z">
            <w:rPr>
              <w:highlight w:val="yellow"/>
            </w:rPr>
          </w:rPrChange>
        </w:rPr>
        <w:t xml:space="preserve">be </w:t>
      </w:r>
      <w:r w:rsidRPr="0075260B">
        <w:rPr>
          <w:rPrChange w:id="7557" w:author="Sam Simpson" w:date="2011-09-13T10:42:00Z">
            <w:rPr>
              <w:highlight w:val="yellow"/>
            </w:rPr>
          </w:rPrChange>
        </w:rPr>
        <w:t>request</w:t>
      </w:r>
      <w:r w:rsidR="00BE254C" w:rsidRPr="0075260B">
        <w:rPr>
          <w:rPrChange w:id="7558" w:author="Sam Simpson" w:date="2011-09-13T10:42:00Z">
            <w:rPr>
              <w:highlight w:val="yellow"/>
            </w:rPr>
          </w:rPrChange>
        </w:rPr>
        <w:t>ed to</w:t>
      </w:r>
      <w:r w:rsidRPr="0075260B">
        <w:rPr>
          <w:rPrChange w:id="7559" w:author="Sam Simpson" w:date="2011-09-13T10:42:00Z">
            <w:rPr>
              <w:highlight w:val="yellow"/>
            </w:rPr>
          </w:rPrChange>
        </w:rPr>
        <w:t xml:space="preserve"> login at each </w:t>
      </w:r>
      <w:del w:id="7560" w:author="Sam Simpson" w:date="2011-09-13T10:44:00Z">
        <w:r w:rsidRPr="0075260B" w:rsidDel="00EC4E16">
          <w:rPr>
            <w:rPrChange w:id="7561" w:author="Sam Simpson" w:date="2011-09-13T10:42:00Z">
              <w:rPr>
                <w:highlight w:val="yellow"/>
              </w:rPr>
            </w:rPrChange>
          </w:rPr>
          <w:delText xml:space="preserve">time of </w:delText>
        </w:r>
      </w:del>
      <w:r w:rsidRPr="0075260B">
        <w:rPr>
          <w:rPrChange w:id="7562" w:author="Sam Simpson" w:date="2011-09-13T10:42:00Z">
            <w:rPr>
              <w:highlight w:val="yellow"/>
            </w:rPr>
          </w:rPrChange>
        </w:rPr>
        <w:t>visit after clos</w:t>
      </w:r>
      <w:ins w:id="7563" w:author="Sam Simpson" w:date="2011-09-13T10:45:00Z">
        <w:r w:rsidR="00EC4E16">
          <w:t>ing</w:t>
        </w:r>
      </w:ins>
      <w:del w:id="7564" w:author="Sam Simpson" w:date="2011-09-13T10:45:00Z">
        <w:r w:rsidRPr="0075260B" w:rsidDel="00EC4E16">
          <w:rPr>
            <w:rPrChange w:id="7565" w:author="Sam Simpson" w:date="2011-09-13T10:42:00Z">
              <w:rPr>
                <w:highlight w:val="yellow"/>
              </w:rPr>
            </w:rPrChange>
          </w:rPr>
          <w:delText>e</w:delText>
        </w:r>
      </w:del>
      <w:r w:rsidRPr="0075260B">
        <w:rPr>
          <w:rPrChange w:id="7566" w:author="Sam Simpson" w:date="2011-09-13T10:42:00Z">
            <w:rPr>
              <w:highlight w:val="yellow"/>
            </w:rPr>
          </w:rPrChange>
        </w:rPr>
        <w:t xml:space="preserve"> and open</w:t>
      </w:r>
      <w:ins w:id="7567" w:author="Sam Simpson" w:date="2011-09-13T10:45:00Z">
        <w:r w:rsidR="00EC4E16">
          <w:t>ing</w:t>
        </w:r>
      </w:ins>
      <w:r w:rsidRPr="0075260B">
        <w:rPr>
          <w:rPrChange w:id="7568" w:author="Sam Simpson" w:date="2011-09-13T10:42:00Z">
            <w:rPr>
              <w:highlight w:val="yellow"/>
            </w:rPr>
          </w:rPrChange>
        </w:rPr>
        <w:t xml:space="preserve"> the browser. </w:t>
      </w:r>
      <w:r w:rsidR="00B061A6" w:rsidRPr="0075260B">
        <w:rPr>
          <w:rPrChange w:id="7569" w:author="Sam Simpson" w:date="2011-09-13T10:42:00Z">
            <w:rPr>
              <w:highlight w:val="yellow"/>
            </w:rPr>
          </w:rPrChange>
        </w:rPr>
        <w:t xml:space="preserve">To make login easier </w:t>
      </w:r>
      <w:del w:id="7570" w:author="Sam Simpson" w:date="2011-09-13T10:45:00Z">
        <w:r w:rsidR="00B061A6" w:rsidRPr="0075260B" w:rsidDel="00EC4E16">
          <w:rPr>
            <w:rPrChange w:id="7571" w:author="Sam Simpson" w:date="2011-09-13T10:42:00Z">
              <w:rPr>
                <w:highlight w:val="yellow"/>
              </w:rPr>
            </w:rPrChange>
          </w:rPr>
          <w:delText xml:space="preserve">at </w:delText>
        </w:r>
      </w:del>
      <w:ins w:id="7572" w:author="Sam Simpson" w:date="2011-09-13T10:45:00Z">
        <w:r w:rsidR="008B1A16">
          <w:t>for the “</w:t>
        </w:r>
      </w:ins>
      <w:r w:rsidR="00B061A6" w:rsidRPr="0075260B">
        <w:rPr>
          <w:rPrChange w:id="7573" w:author="Sam Simpson" w:date="2011-09-13T10:42:00Z">
            <w:rPr>
              <w:highlight w:val="yellow"/>
            </w:rPr>
          </w:rPrChange>
        </w:rPr>
        <w:t>next time</w:t>
      </w:r>
      <w:ins w:id="7574" w:author="Sam Simpson" w:date="2011-09-13T10:45:00Z">
        <w:r w:rsidR="008B1A16">
          <w:t>”</w:t>
        </w:r>
      </w:ins>
      <w:r w:rsidR="00D860D2" w:rsidRPr="0075260B">
        <w:rPr>
          <w:rPrChange w:id="7575" w:author="Sam Simpson" w:date="2011-09-13T10:42:00Z">
            <w:rPr>
              <w:highlight w:val="yellow"/>
            </w:rPr>
          </w:rPrChange>
        </w:rPr>
        <w:t xml:space="preserve"> use, </w:t>
      </w:r>
      <w:del w:id="7576" w:author="Sam Simpson" w:date="2011-09-13T10:45:00Z">
        <w:r w:rsidR="00D860D2" w:rsidRPr="0075260B" w:rsidDel="008B1A16">
          <w:rPr>
            <w:rPrChange w:id="7577" w:author="Sam Simpson" w:date="2011-09-13T10:42:00Z">
              <w:rPr>
                <w:highlight w:val="yellow"/>
              </w:rPr>
            </w:rPrChange>
          </w:rPr>
          <w:delText xml:space="preserve">the </w:delText>
        </w:r>
      </w:del>
      <w:ins w:id="7578" w:author="Sam Simpson" w:date="2011-09-13T10:45:00Z">
        <w:r w:rsidR="008B1A16">
          <w:t>a</w:t>
        </w:r>
        <w:r w:rsidR="008B1A16" w:rsidRPr="0075260B">
          <w:rPr>
            <w:rPrChange w:id="7579" w:author="Sam Simpson" w:date="2011-09-13T10:42:00Z">
              <w:rPr>
                <w:highlight w:val="yellow"/>
              </w:rPr>
            </w:rPrChange>
          </w:rPr>
          <w:t xml:space="preserve"> </w:t>
        </w:r>
      </w:ins>
      <w:r w:rsidR="005354AE" w:rsidRPr="0075260B">
        <w:rPr>
          <w:rPrChange w:id="7580" w:author="Sam Simpson" w:date="2011-09-13T10:42:00Z">
            <w:rPr>
              <w:highlight w:val="yellow"/>
            </w:rPr>
          </w:rPrChange>
        </w:rPr>
        <w:t>Cookie</w:t>
      </w:r>
      <w:r w:rsidR="00E72D3C" w:rsidRPr="0075260B">
        <w:rPr>
          <w:rPrChange w:id="7581" w:author="Sam Simpson" w:date="2011-09-13T10:42:00Z">
            <w:rPr>
              <w:highlight w:val="yellow"/>
            </w:rPr>
          </w:rPrChange>
        </w:rPr>
        <w:t xml:space="preserve"> based auto</w:t>
      </w:r>
      <w:r w:rsidR="00D860D2" w:rsidRPr="0075260B">
        <w:rPr>
          <w:rPrChange w:id="7582" w:author="Sam Simpson" w:date="2011-09-13T10:42:00Z">
            <w:rPr>
              <w:highlight w:val="yellow"/>
            </w:rPr>
          </w:rPrChange>
        </w:rPr>
        <w:t>matic</w:t>
      </w:r>
      <w:r w:rsidR="00E72D3C" w:rsidRPr="0075260B">
        <w:rPr>
          <w:rPrChange w:id="7583" w:author="Sam Simpson" w:date="2011-09-13T10:42:00Z">
            <w:rPr>
              <w:highlight w:val="yellow"/>
            </w:rPr>
          </w:rPrChange>
        </w:rPr>
        <w:t xml:space="preserve"> login</w:t>
      </w:r>
      <w:r w:rsidR="00D860D2" w:rsidRPr="0075260B">
        <w:rPr>
          <w:rPrChange w:id="7584" w:author="Sam Simpson" w:date="2011-09-13T10:42:00Z">
            <w:rPr>
              <w:highlight w:val="yellow"/>
            </w:rPr>
          </w:rPrChange>
        </w:rPr>
        <w:t xml:space="preserve"> mechanism has been designed and implemented</w:t>
      </w:r>
      <w:ins w:id="7585" w:author="Sam Simpson" w:date="2011-09-13T10:45:00Z">
        <w:r w:rsidR="008B1A16">
          <w:t>,</w:t>
        </w:r>
      </w:ins>
      <w:r w:rsidR="00B76522" w:rsidRPr="0075260B">
        <w:rPr>
          <w:rPrChange w:id="7586" w:author="Sam Simpson" w:date="2011-09-13T10:42:00Z">
            <w:rPr>
              <w:highlight w:val="yellow"/>
            </w:rPr>
          </w:rPrChange>
        </w:rPr>
        <w:t xml:space="preserve"> in the file “login_check.php”</w:t>
      </w:r>
      <w:r w:rsidR="00D860D2" w:rsidRPr="0075260B">
        <w:rPr>
          <w:rPrChange w:id="7587" w:author="Sam Simpson" w:date="2011-09-13T10:42:00Z">
            <w:rPr>
              <w:highlight w:val="yellow"/>
            </w:rPr>
          </w:rPrChange>
        </w:rPr>
        <w:t xml:space="preserve">. </w:t>
      </w:r>
      <w:r w:rsidR="005A0E1E" w:rsidRPr="0075260B">
        <w:rPr>
          <w:rPrChange w:id="7588" w:author="Sam Simpson" w:date="2011-09-13T10:42:00Z">
            <w:rPr>
              <w:highlight w:val="yellow"/>
            </w:rPr>
          </w:rPrChange>
        </w:rPr>
        <w:t>When a user tick</w:t>
      </w:r>
      <w:ins w:id="7589" w:author="Sam Simpson" w:date="2011-09-13T10:45:00Z">
        <w:r w:rsidR="008B1A16">
          <w:t>s</w:t>
        </w:r>
      </w:ins>
      <w:del w:id="7590" w:author="Sam Simpson" w:date="2011-09-13T10:45:00Z">
        <w:r w:rsidR="005A0E1E" w:rsidRPr="0075260B" w:rsidDel="008B1A16">
          <w:rPr>
            <w:rPrChange w:id="7591" w:author="Sam Simpson" w:date="2011-09-13T10:42:00Z">
              <w:rPr>
                <w:highlight w:val="yellow"/>
              </w:rPr>
            </w:rPrChange>
          </w:rPr>
          <w:delText>ed</w:delText>
        </w:r>
      </w:del>
      <w:r w:rsidR="005A0E1E" w:rsidRPr="0075260B">
        <w:rPr>
          <w:rPrChange w:id="7592" w:author="Sam Simpson" w:date="2011-09-13T10:42:00Z">
            <w:rPr>
              <w:highlight w:val="yellow"/>
            </w:rPr>
          </w:rPrChange>
        </w:rPr>
        <w:t xml:space="preserve"> the “remember me” box </w:t>
      </w:r>
      <w:del w:id="7593" w:author="Sam Simpson" w:date="2011-09-13T10:45:00Z">
        <w:r w:rsidR="005A0E1E" w:rsidRPr="0075260B" w:rsidDel="008B1A16">
          <w:rPr>
            <w:rPrChange w:id="7594" w:author="Sam Simpson" w:date="2011-09-13T10:42:00Z">
              <w:rPr>
                <w:highlight w:val="yellow"/>
              </w:rPr>
            </w:rPrChange>
          </w:rPr>
          <w:delText xml:space="preserve">at </w:delText>
        </w:r>
      </w:del>
      <w:ins w:id="7595" w:author="Sam Simpson" w:date="2011-09-13T10:45:00Z">
        <w:r w:rsidR="008B1A16">
          <w:t>on the</w:t>
        </w:r>
        <w:r w:rsidR="008B1A16" w:rsidRPr="0075260B">
          <w:rPr>
            <w:rPrChange w:id="7596" w:author="Sam Simpson" w:date="2011-09-13T10:42:00Z">
              <w:rPr>
                <w:highlight w:val="yellow"/>
              </w:rPr>
            </w:rPrChange>
          </w:rPr>
          <w:t xml:space="preserve"> </w:t>
        </w:r>
      </w:ins>
      <w:r w:rsidR="005A0E1E" w:rsidRPr="0075260B">
        <w:rPr>
          <w:rPrChange w:id="7597" w:author="Sam Simpson" w:date="2011-09-13T10:42:00Z">
            <w:rPr>
              <w:highlight w:val="yellow"/>
            </w:rPr>
          </w:rPrChange>
        </w:rPr>
        <w:t xml:space="preserve">login page, a </w:t>
      </w:r>
      <w:r w:rsidR="005354AE" w:rsidRPr="0075260B">
        <w:rPr>
          <w:rPrChange w:id="7598" w:author="Sam Simpson" w:date="2011-09-13T10:42:00Z">
            <w:rPr>
              <w:highlight w:val="yellow"/>
            </w:rPr>
          </w:rPrChange>
        </w:rPr>
        <w:t>Cookie</w:t>
      </w:r>
      <w:r w:rsidR="005A0E1E" w:rsidRPr="0075260B">
        <w:rPr>
          <w:rPrChange w:id="7599" w:author="Sam Simpson" w:date="2011-09-13T10:42:00Z">
            <w:rPr>
              <w:highlight w:val="yellow"/>
            </w:rPr>
          </w:rPrChange>
        </w:rPr>
        <w:t xml:space="preserve"> contain</w:t>
      </w:r>
      <w:ins w:id="7600" w:author="Sam Simpson" w:date="2011-09-13T10:45:00Z">
        <w:r w:rsidR="008B1A16">
          <w:t>ing</w:t>
        </w:r>
      </w:ins>
      <w:del w:id="7601" w:author="Sam Simpson" w:date="2011-09-13T10:45:00Z">
        <w:r w:rsidR="005A0E1E" w:rsidRPr="0075260B" w:rsidDel="008B1A16">
          <w:rPr>
            <w:rPrChange w:id="7602" w:author="Sam Simpson" w:date="2011-09-13T10:42:00Z">
              <w:rPr>
                <w:highlight w:val="yellow"/>
              </w:rPr>
            </w:rPrChange>
          </w:rPr>
          <w:delText>s</w:delText>
        </w:r>
      </w:del>
      <w:r w:rsidR="005A0E1E" w:rsidRPr="0075260B">
        <w:rPr>
          <w:rPrChange w:id="7603" w:author="Sam Simpson" w:date="2011-09-13T10:42:00Z">
            <w:rPr>
              <w:highlight w:val="yellow"/>
            </w:rPr>
          </w:rPrChange>
        </w:rPr>
        <w:t xml:space="preserve"> login information will be stored </w:t>
      </w:r>
      <w:del w:id="7604" w:author="Sam Simpson" w:date="2011-09-13T10:45:00Z">
        <w:r w:rsidR="005A0E1E" w:rsidRPr="0075260B" w:rsidDel="008B1A16">
          <w:rPr>
            <w:rPrChange w:id="7605" w:author="Sam Simpson" w:date="2011-09-13T10:42:00Z">
              <w:rPr>
                <w:highlight w:val="yellow"/>
              </w:rPr>
            </w:rPrChange>
          </w:rPr>
          <w:delText xml:space="preserve">at </w:delText>
        </w:r>
      </w:del>
      <w:ins w:id="7606" w:author="Sam Simpson" w:date="2011-09-13T10:45:00Z">
        <w:r w:rsidR="008B1A16">
          <w:t>in the</w:t>
        </w:r>
        <w:r w:rsidR="008B1A16" w:rsidRPr="0075260B">
          <w:rPr>
            <w:rPrChange w:id="7607" w:author="Sam Simpson" w:date="2011-09-13T10:42:00Z">
              <w:rPr>
                <w:highlight w:val="yellow"/>
              </w:rPr>
            </w:rPrChange>
          </w:rPr>
          <w:t xml:space="preserve"> </w:t>
        </w:r>
      </w:ins>
      <w:r w:rsidR="005A0E1E" w:rsidRPr="0075260B">
        <w:rPr>
          <w:rPrChange w:id="7608" w:author="Sam Simpson" w:date="2011-09-13T10:42:00Z">
            <w:rPr>
              <w:highlight w:val="yellow"/>
            </w:rPr>
          </w:rPrChange>
        </w:rPr>
        <w:t>client side browser cache area</w:t>
      </w:r>
      <w:r w:rsidR="003A1FCA" w:rsidRPr="0075260B">
        <w:rPr>
          <w:rPrChange w:id="7609" w:author="Sam Simpson" w:date="2011-09-13T10:42:00Z">
            <w:rPr>
              <w:highlight w:val="yellow"/>
            </w:rPr>
          </w:rPrChange>
        </w:rPr>
        <w:t xml:space="preserve"> with </w:t>
      </w:r>
      <w:ins w:id="7610" w:author="Sam Simpson" w:date="2011-09-13T10:46:00Z">
        <w:r w:rsidR="008B1A16">
          <w:t xml:space="preserve">an </w:t>
        </w:r>
      </w:ins>
      <w:r w:rsidR="003A1FCA" w:rsidRPr="0075260B">
        <w:rPr>
          <w:rPrChange w:id="7611" w:author="Sam Simpson" w:date="2011-09-13T10:42:00Z">
            <w:rPr>
              <w:highlight w:val="yellow"/>
            </w:rPr>
          </w:rPrChange>
        </w:rPr>
        <w:t>expire time pre-defined in the configuration file</w:t>
      </w:r>
      <w:r w:rsidR="005A0E1E" w:rsidRPr="0075260B">
        <w:rPr>
          <w:rPrChange w:id="7612" w:author="Sam Simpson" w:date="2011-09-13T10:42:00Z">
            <w:rPr>
              <w:highlight w:val="yellow"/>
            </w:rPr>
          </w:rPrChange>
        </w:rPr>
        <w:t xml:space="preserve">. </w:t>
      </w:r>
      <w:r w:rsidR="003A1FCA" w:rsidRPr="0075260B">
        <w:rPr>
          <w:rPrChange w:id="7613" w:author="Sam Simpson" w:date="2011-09-13T10:42:00Z">
            <w:rPr>
              <w:highlight w:val="yellow"/>
            </w:rPr>
          </w:rPrChange>
        </w:rPr>
        <w:t>After</w:t>
      </w:r>
      <w:r w:rsidR="007B07A4" w:rsidRPr="0075260B">
        <w:rPr>
          <w:rPrChange w:id="7614" w:author="Sam Simpson" w:date="2011-09-13T10:42:00Z">
            <w:rPr>
              <w:highlight w:val="yellow"/>
            </w:rPr>
          </w:rPrChange>
        </w:rPr>
        <w:t xml:space="preserve"> the browser close</w:t>
      </w:r>
      <w:ins w:id="7615" w:author="Sam Simpson" w:date="2011-09-13T10:46:00Z">
        <w:r w:rsidR="002C053E">
          <w:t>s</w:t>
        </w:r>
      </w:ins>
      <w:del w:id="7616" w:author="Sam Simpson" w:date="2011-09-13T10:46:00Z">
        <w:r w:rsidR="007B07A4" w:rsidRPr="0075260B" w:rsidDel="002C053E">
          <w:rPr>
            <w:rPrChange w:id="7617" w:author="Sam Simpson" w:date="2011-09-13T10:42:00Z">
              <w:rPr>
                <w:highlight w:val="yellow"/>
              </w:rPr>
            </w:rPrChange>
          </w:rPr>
          <w:delText>d</w:delText>
        </w:r>
      </w:del>
      <w:r w:rsidR="007B07A4" w:rsidRPr="0075260B">
        <w:rPr>
          <w:rPrChange w:id="7618" w:author="Sam Simpson" w:date="2011-09-13T10:42:00Z">
            <w:rPr>
              <w:highlight w:val="yellow"/>
            </w:rPr>
          </w:rPrChange>
        </w:rPr>
        <w:t xml:space="preserve"> and the </w:t>
      </w:r>
      <w:r w:rsidR="005354AE" w:rsidRPr="0075260B">
        <w:rPr>
          <w:rPrChange w:id="7619" w:author="Sam Simpson" w:date="2011-09-13T10:42:00Z">
            <w:rPr>
              <w:highlight w:val="yellow"/>
            </w:rPr>
          </w:rPrChange>
        </w:rPr>
        <w:t>Session</w:t>
      </w:r>
      <w:r w:rsidR="007B07A4" w:rsidRPr="0075260B">
        <w:rPr>
          <w:rPrChange w:id="7620" w:author="Sam Simpson" w:date="2011-09-13T10:42:00Z">
            <w:rPr>
              <w:highlight w:val="yellow"/>
            </w:rPr>
          </w:rPrChange>
        </w:rPr>
        <w:t xml:space="preserve"> has been destroyed</w:t>
      </w:r>
      <w:r w:rsidR="007B07A4" w:rsidRPr="0075260B">
        <w:rPr>
          <w:rStyle w:val="aa"/>
          <w:rPrChange w:id="7621" w:author="Sam Simpson" w:date="2011-09-13T10:42:00Z">
            <w:rPr>
              <w:rStyle w:val="aa"/>
              <w:highlight w:val="yellow"/>
            </w:rPr>
          </w:rPrChange>
        </w:rPr>
        <w:footnoteReference w:id="16"/>
      </w:r>
      <w:r w:rsidR="00CF2D72" w:rsidRPr="0075260B">
        <w:rPr>
          <w:rPrChange w:id="7628" w:author="Sam Simpson" w:date="2011-09-13T10:42:00Z">
            <w:rPr>
              <w:highlight w:val="yellow"/>
            </w:rPr>
          </w:rPrChange>
        </w:rPr>
        <w:t xml:space="preserve">, if </w:t>
      </w:r>
      <w:del w:id="7629" w:author="Sam Simpson" w:date="2011-09-13T10:46:00Z">
        <w:r w:rsidR="00CF2D72" w:rsidRPr="0075260B" w:rsidDel="002C053E">
          <w:rPr>
            <w:rPrChange w:id="7630" w:author="Sam Simpson" w:date="2011-09-13T10:42:00Z">
              <w:rPr>
                <w:highlight w:val="yellow"/>
              </w:rPr>
            </w:rPrChange>
          </w:rPr>
          <w:delText xml:space="preserve">there are </w:delText>
        </w:r>
      </w:del>
      <w:r w:rsidR="00CF2D72" w:rsidRPr="0075260B">
        <w:rPr>
          <w:rPrChange w:id="7631" w:author="Sam Simpson" w:date="2011-09-13T10:42:00Z">
            <w:rPr>
              <w:highlight w:val="yellow"/>
            </w:rPr>
          </w:rPrChange>
        </w:rPr>
        <w:t xml:space="preserve">no </w:t>
      </w:r>
      <w:r w:rsidR="005354AE" w:rsidRPr="0075260B">
        <w:rPr>
          <w:rPrChange w:id="7632" w:author="Sam Simpson" w:date="2011-09-13T10:42:00Z">
            <w:rPr>
              <w:highlight w:val="yellow"/>
            </w:rPr>
          </w:rPrChange>
        </w:rPr>
        <w:t>Cookie</w:t>
      </w:r>
      <w:ins w:id="7633" w:author="Sam Simpson" w:date="2011-09-13T10:46:00Z">
        <w:r w:rsidR="002C053E">
          <w:t>s with</w:t>
        </w:r>
      </w:ins>
      <w:del w:id="7634" w:author="Sam Simpson" w:date="2011-09-13T10:46:00Z">
        <w:r w:rsidR="00CF2D72" w:rsidRPr="0075260B" w:rsidDel="002C053E">
          <w:rPr>
            <w:rPrChange w:id="7635" w:author="Sam Simpson" w:date="2011-09-13T10:42:00Z">
              <w:rPr>
                <w:highlight w:val="yellow"/>
              </w:rPr>
            </w:rPrChange>
          </w:rPr>
          <w:delText xml:space="preserve"> of</w:delText>
        </w:r>
      </w:del>
      <w:r w:rsidR="00CF2D72" w:rsidRPr="0075260B">
        <w:rPr>
          <w:rPrChange w:id="7636" w:author="Sam Simpson" w:date="2011-09-13T10:42:00Z">
            <w:rPr>
              <w:highlight w:val="yellow"/>
            </w:rPr>
          </w:rPrChange>
        </w:rPr>
        <w:t xml:space="preserve"> login information exist, the user will be automatic logged out; if the login </w:t>
      </w:r>
      <w:r w:rsidR="005354AE" w:rsidRPr="0075260B">
        <w:rPr>
          <w:rPrChange w:id="7637" w:author="Sam Simpson" w:date="2011-09-13T10:42:00Z">
            <w:rPr>
              <w:highlight w:val="yellow"/>
            </w:rPr>
          </w:rPrChange>
        </w:rPr>
        <w:t>Cookie</w:t>
      </w:r>
      <w:r w:rsidR="00CF2D72" w:rsidRPr="0075260B">
        <w:rPr>
          <w:rPrChange w:id="7638" w:author="Sam Simpson" w:date="2011-09-13T10:42:00Z">
            <w:rPr>
              <w:highlight w:val="yellow"/>
            </w:rPr>
          </w:rPrChange>
        </w:rPr>
        <w:t xml:space="preserve"> exist</w:t>
      </w:r>
      <w:ins w:id="7639" w:author="Sam Simpson" w:date="2011-09-13T10:46:00Z">
        <w:r w:rsidR="002C053E">
          <w:t>s,</w:t>
        </w:r>
      </w:ins>
      <w:r w:rsidR="00CF2D72" w:rsidRPr="0075260B">
        <w:rPr>
          <w:rPrChange w:id="7640" w:author="Sam Simpson" w:date="2011-09-13T10:42:00Z">
            <w:rPr>
              <w:highlight w:val="yellow"/>
            </w:rPr>
          </w:rPrChange>
        </w:rPr>
        <w:t xml:space="preserve"> due to the </w:t>
      </w:r>
      <w:r w:rsidR="005354AE" w:rsidRPr="0075260B">
        <w:rPr>
          <w:rPrChange w:id="7641" w:author="Sam Simpson" w:date="2011-09-13T10:42:00Z">
            <w:rPr>
              <w:highlight w:val="yellow"/>
            </w:rPr>
          </w:rPrChange>
        </w:rPr>
        <w:t xml:space="preserve">“tick” </w:t>
      </w:r>
      <w:del w:id="7642" w:author="Sam Simpson" w:date="2011-09-13T10:46:00Z">
        <w:r w:rsidR="005354AE" w:rsidRPr="0075260B" w:rsidDel="002C053E">
          <w:rPr>
            <w:rPrChange w:id="7643" w:author="Sam Simpson" w:date="2011-09-13T10:42:00Z">
              <w:rPr>
                <w:highlight w:val="yellow"/>
              </w:rPr>
            </w:rPrChange>
          </w:rPr>
          <w:delText xml:space="preserve">at </w:delText>
        </w:r>
      </w:del>
      <w:ins w:id="7644" w:author="Sam Simpson" w:date="2011-09-13T10:46:00Z">
        <w:r w:rsidR="002C053E">
          <w:t xml:space="preserve">on the </w:t>
        </w:r>
      </w:ins>
      <w:del w:id="7645" w:author="Sam Simpson" w:date="2011-09-13T10:46:00Z">
        <w:r w:rsidR="005354AE" w:rsidRPr="0075260B" w:rsidDel="002C053E">
          <w:rPr>
            <w:rPrChange w:id="7646" w:author="Sam Simpson" w:date="2011-09-13T10:42:00Z">
              <w:rPr>
                <w:highlight w:val="yellow"/>
              </w:rPr>
            </w:rPrChange>
          </w:rPr>
          <w:delText>pe</w:delText>
        </w:r>
      </w:del>
      <w:ins w:id="7647" w:author="Sam Simpson" w:date="2011-09-13T10:46:00Z">
        <w:r w:rsidR="002C053E">
          <w:t>p</w:t>
        </w:r>
      </w:ins>
      <w:r w:rsidR="005354AE" w:rsidRPr="0075260B">
        <w:rPr>
          <w:rPrChange w:id="7648" w:author="Sam Simpson" w:date="2011-09-13T10:42:00Z">
            <w:rPr>
              <w:highlight w:val="yellow"/>
            </w:rPr>
          </w:rPrChange>
        </w:rPr>
        <w:t>r</w:t>
      </w:r>
      <w:ins w:id="7649" w:author="Sam Simpson" w:date="2011-09-13T10:46:00Z">
        <w:r w:rsidR="002C053E">
          <w:t>e</w:t>
        </w:r>
      </w:ins>
      <w:r w:rsidR="005354AE" w:rsidRPr="0075260B">
        <w:rPr>
          <w:rPrChange w:id="7650" w:author="Sam Simpson" w:date="2011-09-13T10:42:00Z">
            <w:rPr>
              <w:highlight w:val="yellow"/>
            </w:rPr>
          </w:rPrChange>
        </w:rPr>
        <w:t>vious sign in, the system will log</w:t>
      </w:r>
      <w:ins w:id="7651" w:author="Sam Simpson" w:date="2011-09-13T10:47:00Z">
        <w:r w:rsidR="002C053E">
          <w:t xml:space="preserve"> </w:t>
        </w:r>
      </w:ins>
      <w:r w:rsidR="005354AE" w:rsidRPr="0075260B">
        <w:rPr>
          <w:rPrChange w:id="7652" w:author="Sam Simpson" w:date="2011-09-13T10:42:00Z">
            <w:rPr>
              <w:highlight w:val="yellow"/>
            </w:rPr>
          </w:rPrChange>
        </w:rPr>
        <w:t>in</w:t>
      </w:r>
      <w:ins w:id="7653" w:author="Sam Simpson" w:date="2011-09-13T10:47:00Z">
        <w:r w:rsidR="002C053E">
          <w:t xml:space="preserve"> the user</w:t>
        </w:r>
      </w:ins>
      <w:r w:rsidR="005354AE" w:rsidRPr="0075260B">
        <w:rPr>
          <w:rPrChange w:id="7654" w:author="Sam Simpson" w:date="2011-09-13T10:42:00Z">
            <w:rPr>
              <w:highlight w:val="yellow"/>
            </w:rPr>
          </w:rPrChange>
        </w:rPr>
        <w:t xml:space="preserve"> </w:t>
      </w:r>
      <w:ins w:id="7655" w:author="Sam Simpson" w:date="2011-09-13T10:47:00Z">
        <w:r w:rsidR="002C053E" w:rsidRPr="00DC022C">
          <w:rPr>
            <w:rFonts w:hint="eastAsia"/>
          </w:rPr>
          <w:t>automatically</w:t>
        </w:r>
        <w:r w:rsidR="002C053E">
          <w:t>,</w:t>
        </w:r>
        <w:r w:rsidR="002C053E" w:rsidRPr="001C3D30" w:rsidDel="002C053E">
          <w:rPr>
            <w:rFonts w:hint="eastAsia"/>
          </w:rPr>
          <w:t xml:space="preserve"> </w:t>
        </w:r>
      </w:ins>
      <w:del w:id="7656" w:author="Sam Simpson" w:date="2011-09-13T10:47:00Z">
        <w:r w:rsidR="005354AE" w:rsidRPr="0075260B" w:rsidDel="002C053E">
          <w:rPr>
            <w:rPrChange w:id="7657" w:author="Sam Simpson" w:date="2011-09-13T10:42:00Z">
              <w:rPr>
                <w:highlight w:val="yellow"/>
              </w:rPr>
            </w:rPrChange>
          </w:rPr>
          <w:delText xml:space="preserve">by </w:delText>
        </w:r>
      </w:del>
      <w:ins w:id="7658" w:author="Sam Simpson" w:date="2011-09-13T10:47:00Z">
        <w:r w:rsidR="002C053E">
          <w:t>using</w:t>
        </w:r>
        <w:r w:rsidR="002C053E" w:rsidRPr="0075260B">
          <w:rPr>
            <w:rPrChange w:id="7659" w:author="Sam Simpson" w:date="2011-09-13T10:42:00Z">
              <w:rPr>
                <w:highlight w:val="yellow"/>
              </w:rPr>
            </w:rPrChange>
          </w:rPr>
          <w:t xml:space="preserve"> </w:t>
        </w:r>
      </w:ins>
      <w:r w:rsidR="005354AE" w:rsidRPr="0075260B">
        <w:rPr>
          <w:rPrChange w:id="7660" w:author="Sam Simpson" w:date="2011-09-13T10:42:00Z">
            <w:rPr>
              <w:highlight w:val="yellow"/>
            </w:rPr>
          </w:rPrChange>
        </w:rPr>
        <w:t xml:space="preserve">the information in </w:t>
      </w:r>
      <w:ins w:id="7661" w:author="Sam Simpson" w:date="2011-09-13T10:47:00Z">
        <w:r w:rsidR="002C053E">
          <w:t xml:space="preserve">the </w:t>
        </w:r>
      </w:ins>
      <w:r w:rsidR="005354AE" w:rsidRPr="0075260B">
        <w:rPr>
          <w:rPrChange w:id="7662" w:author="Sam Simpson" w:date="2011-09-13T10:42:00Z">
            <w:rPr>
              <w:highlight w:val="yellow"/>
            </w:rPr>
          </w:rPrChange>
        </w:rPr>
        <w:t>Cookie</w:t>
      </w:r>
      <w:del w:id="7663" w:author="Sam Simpson" w:date="2011-09-13T10:47:00Z">
        <w:r w:rsidR="005354AE" w:rsidRPr="0075260B" w:rsidDel="002C053E">
          <w:rPr>
            <w:rPrChange w:id="7664" w:author="Sam Simpson" w:date="2011-09-13T10:42:00Z">
              <w:rPr>
                <w:highlight w:val="yellow"/>
              </w:rPr>
            </w:rPrChange>
          </w:rPr>
          <w:delText xml:space="preserve"> automatically</w:delText>
        </w:r>
      </w:del>
      <w:r w:rsidR="00BC3367" w:rsidRPr="0075260B">
        <w:rPr>
          <w:rPrChange w:id="7665" w:author="Sam Simpson" w:date="2011-09-13T10:42:00Z">
            <w:rPr>
              <w:highlight w:val="yellow"/>
            </w:rPr>
          </w:rPrChange>
        </w:rPr>
        <w:t>, and the Session information will be restored to keep the user’s status as logged in before</w:t>
      </w:r>
      <w:r w:rsidR="00182C51" w:rsidRPr="0075260B">
        <w:rPr>
          <w:rPrChange w:id="7666" w:author="Sam Simpson" w:date="2011-09-13T10:42:00Z">
            <w:rPr>
              <w:highlight w:val="yellow"/>
            </w:rPr>
          </w:rPrChange>
        </w:rPr>
        <w:t xml:space="preserve"> clos</w:t>
      </w:r>
      <w:ins w:id="7667" w:author="Sam Simpson" w:date="2011-09-13T10:47:00Z">
        <w:r w:rsidR="00372AC1">
          <w:t xml:space="preserve">ing the </w:t>
        </w:r>
      </w:ins>
      <w:del w:id="7668" w:author="Sam Simpson" w:date="2011-09-13T10:47:00Z">
        <w:r w:rsidR="00182C51" w:rsidRPr="0075260B" w:rsidDel="00372AC1">
          <w:rPr>
            <w:rPrChange w:id="7669" w:author="Sam Simpson" w:date="2011-09-13T10:42:00Z">
              <w:rPr>
                <w:highlight w:val="yellow"/>
              </w:rPr>
            </w:rPrChange>
          </w:rPr>
          <w:delText xml:space="preserve">e </w:delText>
        </w:r>
      </w:del>
      <w:r w:rsidR="00182C51" w:rsidRPr="0075260B">
        <w:rPr>
          <w:rPrChange w:id="7670" w:author="Sam Simpson" w:date="2011-09-13T10:42:00Z">
            <w:rPr>
              <w:highlight w:val="yellow"/>
            </w:rPr>
          </w:rPrChange>
        </w:rPr>
        <w:t>browser or manual sign out.</w:t>
      </w:r>
    </w:p>
    <w:p w:rsidR="00523DBA" w:rsidRPr="0075260B" w:rsidRDefault="00523DBA">
      <w:pPr>
        <w:spacing w:line="360" w:lineRule="auto"/>
        <w:rPr>
          <w:rPrChange w:id="7671" w:author="Sam Simpson" w:date="2011-09-13T10:42:00Z">
            <w:rPr>
              <w:highlight w:val="yellow"/>
            </w:rPr>
          </w:rPrChange>
        </w:rPr>
        <w:pPrChange w:id="7672" w:author="Sam" w:date="2011-09-12T19:53:00Z">
          <w:pPr/>
        </w:pPrChange>
      </w:pPr>
      <w:r w:rsidRPr="0075260B">
        <w:rPr>
          <w:rPrChange w:id="7673" w:author="Sam Simpson" w:date="2011-09-13T10:42:00Z">
            <w:rPr>
              <w:highlight w:val="yellow"/>
            </w:rPr>
          </w:rPrChange>
        </w:rPr>
        <w:t>For operation</w:t>
      </w:r>
      <w:ins w:id="7674" w:author="Sam Simpson" w:date="2011-09-13T10:47:00Z">
        <w:r w:rsidR="00EB1BC5">
          <w:t>s</w:t>
        </w:r>
      </w:ins>
      <w:r w:rsidRPr="0075260B">
        <w:rPr>
          <w:rPrChange w:id="7675" w:author="Sam Simpson" w:date="2011-09-13T10:42:00Z">
            <w:rPr>
              <w:highlight w:val="yellow"/>
            </w:rPr>
          </w:rPrChange>
        </w:rPr>
        <w:t xml:space="preserve"> related to private project</w:t>
      </w:r>
      <w:ins w:id="7676" w:author="Sam Simpson" w:date="2011-09-13T10:47:00Z">
        <w:r w:rsidR="00EB1BC5">
          <w:t>s</w:t>
        </w:r>
      </w:ins>
      <w:r w:rsidRPr="0075260B">
        <w:rPr>
          <w:rPrChange w:id="7677" w:author="Sam Simpson" w:date="2011-09-13T10:42:00Z">
            <w:rPr>
              <w:highlight w:val="yellow"/>
            </w:rPr>
          </w:rPrChange>
        </w:rPr>
        <w:t xml:space="preserve">, </w:t>
      </w:r>
      <w:r w:rsidR="00136575" w:rsidRPr="0075260B">
        <w:rPr>
          <w:rPrChange w:id="7678" w:author="Sam Simpson" w:date="2011-09-13T10:42:00Z">
            <w:rPr>
              <w:highlight w:val="yellow"/>
            </w:rPr>
          </w:rPrChange>
        </w:rPr>
        <w:t>the logged in user information</w:t>
      </w:r>
      <w:r w:rsidRPr="0075260B">
        <w:rPr>
          <w:rPrChange w:id="7679" w:author="Sam Simpson" w:date="2011-09-13T10:42:00Z">
            <w:rPr>
              <w:highlight w:val="yellow"/>
            </w:rPr>
          </w:rPrChange>
        </w:rPr>
        <w:t xml:space="preserve"> will </w:t>
      </w:r>
      <w:r w:rsidR="00C76ED8" w:rsidRPr="0075260B">
        <w:rPr>
          <w:rPrChange w:id="7680" w:author="Sam Simpson" w:date="2011-09-13T10:42:00Z">
            <w:rPr>
              <w:highlight w:val="yellow"/>
            </w:rPr>
          </w:rPrChange>
        </w:rPr>
        <w:t xml:space="preserve">be </w:t>
      </w:r>
      <w:r w:rsidR="00770588" w:rsidRPr="0075260B">
        <w:rPr>
          <w:rPrChange w:id="7681" w:author="Sam Simpson" w:date="2011-09-13T10:42:00Z">
            <w:rPr>
              <w:highlight w:val="yellow"/>
            </w:rPr>
          </w:rPrChange>
        </w:rPr>
        <w:t>carefully detected</w:t>
      </w:r>
      <w:r w:rsidR="00136575" w:rsidRPr="0075260B">
        <w:rPr>
          <w:rPrChange w:id="7682" w:author="Sam Simpson" w:date="2011-09-13T10:42:00Z">
            <w:rPr>
              <w:highlight w:val="yellow"/>
            </w:rPr>
          </w:rPrChange>
        </w:rPr>
        <w:t xml:space="preserve"> and compare</w:t>
      </w:r>
      <w:r w:rsidR="00770588" w:rsidRPr="0075260B">
        <w:rPr>
          <w:rPrChange w:id="7683" w:author="Sam Simpson" w:date="2011-09-13T10:42:00Z">
            <w:rPr>
              <w:highlight w:val="yellow"/>
            </w:rPr>
          </w:rPrChange>
        </w:rPr>
        <w:t>d</w:t>
      </w:r>
      <w:r w:rsidR="00136575" w:rsidRPr="0075260B">
        <w:rPr>
          <w:rPrChange w:id="7684" w:author="Sam Simpson" w:date="2011-09-13T10:42:00Z">
            <w:rPr>
              <w:highlight w:val="yellow"/>
            </w:rPr>
          </w:rPrChange>
        </w:rPr>
        <w:t xml:space="preserve"> to </w:t>
      </w:r>
      <w:r w:rsidR="00770588" w:rsidRPr="0075260B">
        <w:rPr>
          <w:rPrChange w:id="7685" w:author="Sam Simpson" w:date="2011-09-13T10:42:00Z">
            <w:rPr>
              <w:highlight w:val="yellow"/>
            </w:rPr>
          </w:rPrChange>
        </w:rPr>
        <w:t xml:space="preserve">the owner information in </w:t>
      </w:r>
      <w:ins w:id="7686" w:author="Sam Simpson" w:date="2011-09-13T10:48:00Z">
        <w:r w:rsidR="00EB1BC5">
          <w:t xml:space="preserve">the </w:t>
        </w:r>
      </w:ins>
      <w:r w:rsidR="00770588" w:rsidRPr="0075260B">
        <w:rPr>
          <w:rPrChange w:id="7687" w:author="Sam Simpson" w:date="2011-09-13T10:42:00Z">
            <w:rPr>
              <w:highlight w:val="yellow"/>
            </w:rPr>
          </w:rPrChange>
        </w:rPr>
        <w:t xml:space="preserve">record of </w:t>
      </w:r>
      <w:ins w:id="7688" w:author="Sam Simpson" w:date="2011-09-13T10:48:00Z">
        <w:r w:rsidR="00EB1BC5">
          <w:t xml:space="preserve">the </w:t>
        </w:r>
      </w:ins>
      <w:r w:rsidR="00770588" w:rsidRPr="0075260B">
        <w:rPr>
          <w:rPrChange w:id="7689" w:author="Sam Simpson" w:date="2011-09-13T10:42:00Z">
            <w:rPr>
              <w:highlight w:val="yellow"/>
            </w:rPr>
          </w:rPrChange>
        </w:rPr>
        <w:t xml:space="preserve">related private project. If the user information </w:t>
      </w:r>
      <w:del w:id="7690" w:author="Sam Simpson" w:date="2011-09-13T10:48:00Z">
        <w:r w:rsidR="00770588" w:rsidRPr="0075260B" w:rsidDel="00EB1BC5">
          <w:rPr>
            <w:rPrChange w:id="7691" w:author="Sam Simpson" w:date="2011-09-13T10:42:00Z">
              <w:rPr>
                <w:highlight w:val="yellow"/>
              </w:rPr>
            </w:rPrChange>
          </w:rPr>
          <w:delText>meets</w:delText>
        </w:r>
      </w:del>
      <w:ins w:id="7692" w:author="Sam Simpson" w:date="2011-09-13T10:48:00Z">
        <w:r w:rsidR="00EB1BC5">
          <w:t>matches</w:t>
        </w:r>
      </w:ins>
      <w:r w:rsidR="00770588" w:rsidRPr="0075260B">
        <w:rPr>
          <w:rPrChange w:id="7693" w:author="Sam Simpson" w:date="2011-09-13T10:42:00Z">
            <w:rPr>
              <w:highlight w:val="yellow"/>
            </w:rPr>
          </w:rPrChange>
        </w:rPr>
        <w:t xml:space="preserve">, the operation can be executed as usual; if there </w:t>
      </w:r>
      <w:r w:rsidR="00D96347" w:rsidRPr="0075260B">
        <w:rPr>
          <w:rPrChange w:id="7694" w:author="Sam Simpson" w:date="2011-09-13T10:42:00Z">
            <w:rPr>
              <w:highlight w:val="yellow"/>
            </w:rPr>
          </w:rPrChange>
        </w:rPr>
        <w:t xml:space="preserve">is different user </w:t>
      </w:r>
      <w:r w:rsidR="00770588" w:rsidRPr="0075260B">
        <w:rPr>
          <w:rPrChange w:id="7695" w:author="Sam Simpson" w:date="2011-09-13T10:42:00Z">
            <w:rPr>
              <w:highlight w:val="yellow"/>
            </w:rPr>
          </w:rPrChange>
        </w:rPr>
        <w:t xml:space="preserve">request operation </w:t>
      </w:r>
      <w:del w:id="7696" w:author="Sam Simpson" w:date="2011-09-13T10:48:00Z">
        <w:r w:rsidR="00770588" w:rsidRPr="0075260B" w:rsidDel="00EB1BC5">
          <w:rPr>
            <w:rPrChange w:id="7697" w:author="Sam Simpson" w:date="2011-09-13T10:42:00Z">
              <w:rPr>
                <w:highlight w:val="yellow"/>
              </w:rPr>
            </w:rPrChange>
          </w:rPr>
          <w:delText xml:space="preserve">of </w:delText>
        </w:r>
      </w:del>
      <w:ins w:id="7698" w:author="Sam Simpson" w:date="2011-09-13T10:48:00Z">
        <w:r w:rsidR="00EB1BC5">
          <w:t>from the</w:t>
        </w:r>
        <w:r w:rsidR="00EB1BC5" w:rsidRPr="0075260B">
          <w:rPr>
            <w:rPrChange w:id="7699" w:author="Sam Simpson" w:date="2011-09-13T10:42:00Z">
              <w:rPr>
                <w:highlight w:val="yellow"/>
              </w:rPr>
            </w:rPrChange>
          </w:rPr>
          <w:t xml:space="preserve"> </w:t>
        </w:r>
      </w:ins>
      <w:r w:rsidR="00770588" w:rsidRPr="0075260B">
        <w:rPr>
          <w:rPrChange w:id="7700" w:author="Sam Simpson" w:date="2011-09-13T10:42:00Z">
            <w:rPr>
              <w:highlight w:val="yellow"/>
            </w:rPr>
          </w:rPrChange>
        </w:rPr>
        <w:t xml:space="preserve">private project, the operation will be rejected and an error message will be displayed. </w:t>
      </w:r>
      <w:r w:rsidR="00447D1B" w:rsidRPr="00437F82">
        <w:rPr>
          <w:rPrChange w:id="7701" w:author="Sam Simpson" w:date="2011-09-13T14:01:00Z">
            <w:rPr>
              <w:highlight w:val="yellow"/>
            </w:rPr>
          </w:rPrChange>
        </w:rPr>
        <w:t xml:space="preserve">The </w:t>
      </w:r>
      <w:del w:id="7702" w:author="Sam Simpson" w:date="2011-09-13T14:02:00Z">
        <w:r w:rsidR="00447D1B" w:rsidRPr="00437F82" w:rsidDel="00437F82">
          <w:rPr>
            <w:rPrChange w:id="7703" w:author="Sam Simpson" w:date="2011-09-13T14:01:00Z">
              <w:rPr>
                <w:highlight w:val="yellow"/>
              </w:rPr>
            </w:rPrChange>
          </w:rPr>
          <w:delText xml:space="preserve">project.lib.php is responsible </w:delText>
        </w:r>
        <w:r w:rsidR="00447D1B" w:rsidRPr="001C3D30" w:rsidDel="00437F82">
          <w:rPr>
            <w:rFonts w:hint="eastAsia"/>
            <w:highlight w:val="yellow"/>
          </w:rPr>
          <w:delText xml:space="preserve">for place </w:delText>
        </w:r>
      </w:del>
      <w:r w:rsidR="00447D1B" w:rsidRPr="00437F82">
        <w:rPr>
          <w:rPrChange w:id="7704" w:author="Sam Simpson" w:date="2011-09-13T14:02:00Z">
            <w:rPr>
              <w:highlight w:val="yellow"/>
            </w:rPr>
          </w:rPrChange>
        </w:rPr>
        <w:t xml:space="preserve">functions </w:t>
      </w:r>
      <w:del w:id="7705" w:author="Sam Simpson" w:date="2011-09-13T14:01:00Z">
        <w:r w:rsidR="00447D1B" w:rsidRPr="00437F82" w:rsidDel="00437F82">
          <w:rPr>
            <w:rPrChange w:id="7706" w:author="Sam Simpson" w:date="2011-09-13T14:01:00Z">
              <w:rPr>
                <w:highlight w:val="yellow"/>
              </w:rPr>
            </w:rPrChange>
          </w:rPr>
          <w:delText xml:space="preserve">of </w:delText>
        </w:r>
      </w:del>
      <w:ins w:id="7707" w:author="Sam Simpson" w:date="2011-09-13T14:01:00Z">
        <w:r w:rsidR="00437F82" w:rsidRPr="00437F82">
          <w:rPr>
            <w:rPrChange w:id="7708" w:author="Sam Simpson" w:date="2011-09-13T14:01:00Z">
              <w:rPr>
                <w:highlight w:val="yellow"/>
              </w:rPr>
            </w:rPrChange>
          </w:rPr>
          <w:t xml:space="preserve">which </w:t>
        </w:r>
      </w:ins>
      <w:r w:rsidR="00447D1B" w:rsidRPr="00437F82">
        <w:rPr>
          <w:rPrChange w:id="7709" w:author="Sam Simpson" w:date="2011-09-13T14:01:00Z">
            <w:rPr>
              <w:highlight w:val="yellow"/>
            </w:rPr>
          </w:rPrChange>
        </w:rPr>
        <w:t>protect</w:t>
      </w:r>
      <w:del w:id="7710" w:author="Sam Simpson" w:date="2011-09-13T14:02:00Z">
        <w:r w:rsidR="00447D1B" w:rsidRPr="00437F82" w:rsidDel="00437F82">
          <w:rPr>
            <w:rPrChange w:id="7711" w:author="Sam Simpson" w:date="2011-09-13T14:01:00Z">
              <w:rPr>
                <w:highlight w:val="yellow"/>
              </w:rPr>
            </w:rPrChange>
          </w:rPr>
          <w:delText>ing</w:delText>
        </w:r>
      </w:del>
      <w:r w:rsidR="00447D1B" w:rsidRPr="00437F82">
        <w:rPr>
          <w:rPrChange w:id="7712" w:author="Sam Simpson" w:date="2011-09-13T14:01:00Z">
            <w:rPr>
              <w:highlight w:val="yellow"/>
            </w:rPr>
          </w:rPrChange>
        </w:rPr>
        <w:t xml:space="preserve"> private project</w:t>
      </w:r>
      <w:ins w:id="7713" w:author="Sam Simpson" w:date="2011-09-13T10:48:00Z">
        <w:r w:rsidR="00D97DD1" w:rsidRPr="00931800">
          <w:t>s</w:t>
        </w:r>
      </w:ins>
      <w:del w:id="7714" w:author="Sam Simpson" w:date="2011-09-13T14:02:00Z">
        <w:r w:rsidR="00447D1B" w:rsidRPr="00437F82" w:rsidDel="00817C00">
          <w:rPr>
            <w:rPrChange w:id="7715" w:author="Sam Simpson" w:date="2011-09-13T14:01:00Z">
              <w:rPr>
                <w:highlight w:val="yellow"/>
              </w:rPr>
            </w:rPrChange>
          </w:rPr>
          <w:delText>.</w:delText>
        </w:r>
      </w:del>
      <w:ins w:id="7716" w:author="Sam Simpson" w:date="2011-09-13T14:02:00Z">
        <w:r w:rsidR="00817C00">
          <w:t xml:space="preserve"> are in</w:t>
        </w:r>
        <w:r w:rsidR="00437F82" w:rsidRPr="00437F82">
          <w:rPr>
            <w:rFonts w:hint="eastAsia"/>
          </w:rPr>
          <w:t xml:space="preserve"> </w:t>
        </w:r>
        <w:r w:rsidR="00437F82" w:rsidRPr="00386D5F">
          <w:rPr>
            <w:rFonts w:hint="eastAsia"/>
          </w:rPr>
          <w:t>project.lib.php</w:t>
        </w:r>
      </w:ins>
      <w:ins w:id="7717" w:author="Sam Simpson" w:date="2011-09-13T14:03:00Z">
        <w:r w:rsidR="00817C00">
          <w:t>.</w:t>
        </w:r>
      </w:ins>
    </w:p>
    <w:p w:rsidR="001267D4" w:rsidRPr="003C70A8" w:rsidRDefault="001267D4">
      <w:pPr>
        <w:pStyle w:val="3"/>
        <w:spacing w:line="360" w:lineRule="auto"/>
        <w:rPr>
          <w:rPrChange w:id="7718" w:author="Sam Simpson" w:date="2011-09-13T10:49:00Z">
            <w:rPr>
              <w:highlight w:val="yellow"/>
            </w:rPr>
          </w:rPrChange>
        </w:rPr>
        <w:pPrChange w:id="7719" w:author="Sam" w:date="2011-09-12T19:53:00Z">
          <w:pPr>
            <w:pStyle w:val="3"/>
          </w:pPr>
        </w:pPrChange>
      </w:pPr>
      <w:bookmarkStart w:id="7720" w:name="_Toc303574213"/>
      <w:r w:rsidRPr="003C70A8">
        <w:rPr>
          <w:rPrChange w:id="7721" w:author="Sam Simpson" w:date="2011-09-13T10:49:00Z">
            <w:rPr>
              <w:highlight w:val="yellow"/>
            </w:rPr>
          </w:rPrChange>
        </w:rPr>
        <w:lastRenderedPageBreak/>
        <w:t xml:space="preserve">Performance </w:t>
      </w:r>
      <w:r w:rsidR="006C2EE6" w:rsidRPr="003C70A8">
        <w:rPr>
          <w:rPrChange w:id="7722" w:author="Sam Simpson" w:date="2011-09-13T10:49:00Z">
            <w:rPr>
              <w:highlight w:val="yellow"/>
            </w:rPr>
          </w:rPrChange>
        </w:rPr>
        <w:t>optimis</w:t>
      </w:r>
      <w:r w:rsidRPr="003C70A8">
        <w:rPr>
          <w:rPrChange w:id="7723" w:author="Sam Simpson" w:date="2011-09-13T10:49:00Z">
            <w:rPr>
              <w:highlight w:val="yellow"/>
            </w:rPr>
          </w:rPrChange>
        </w:rPr>
        <w:t>ation</w:t>
      </w:r>
      <w:bookmarkEnd w:id="7720"/>
    </w:p>
    <w:p w:rsidR="009051C5" w:rsidRDefault="00447D1B">
      <w:pPr>
        <w:spacing w:line="360" w:lineRule="auto"/>
        <w:rPr>
          <w:ins w:id="7724" w:author="Sam Simpson" w:date="2011-09-13T14:05:00Z"/>
        </w:rPr>
        <w:pPrChange w:id="7725" w:author="Sam" w:date="2011-09-12T19:53:00Z">
          <w:pPr/>
        </w:pPrChange>
      </w:pPr>
      <w:r w:rsidRPr="003C70A8">
        <w:rPr>
          <w:rPrChange w:id="7726" w:author="Sam Simpson" w:date="2011-09-13T10:49:00Z">
            <w:rPr>
              <w:highlight w:val="yellow"/>
            </w:rPr>
          </w:rPrChange>
        </w:rPr>
        <w:t xml:space="preserve">According to the requirements analysis related to response time, the performance of the system will </w:t>
      </w:r>
      <w:ins w:id="7727" w:author="Sam Simpson" w:date="2011-09-13T10:49:00Z">
        <w:r w:rsidR="00542CD1" w:rsidRPr="00A95A7C">
          <w:rPr>
            <w:rFonts w:hint="eastAsia"/>
          </w:rPr>
          <w:t>directly</w:t>
        </w:r>
        <w:r w:rsidR="00542CD1" w:rsidRPr="00710CE9">
          <w:rPr>
            <w:rFonts w:hint="eastAsia"/>
          </w:rPr>
          <w:t xml:space="preserve"> </w:t>
        </w:r>
      </w:ins>
      <w:r w:rsidRPr="003C70A8">
        <w:rPr>
          <w:rPrChange w:id="7728" w:author="Sam Simpson" w:date="2011-09-13T10:49:00Z">
            <w:rPr>
              <w:highlight w:val="yellow"/>
            </w:rPr>
          </w:rPrChange>
        </w:rPr>
        <w:t>affect the user experience</w:t>
      </w:r>
      <w:del w:id="7729" w:author="Sam Simpson" w:date="2011-09-13T10:49:00Z">
        <w:r w:rsidRPr="003C70A8" w:rsidDel="00542CD1">
          <w:rPr>
            <w:rPrChange w:id="7730" w:author="Sam Simpson" w:date="2011-09-13T10:49:00Z">
              <w:rPr>
                <w:highlight w:val="yellow"/>
              </w:rPr>
            </w:rPrChange>
          </w:rPr>
          <w:delText xml:space="preserve"> directly</w:delText>
        </w:r>
      </w:del>
      <w:r w:rsidRPr="003C70A8">
        <w:rPr>
          <w:rPrChange w:id="7731" w:author="Sam Simpson" w:date="2011-09-13T10:49:00Z">
            <w:rPr>
              <w:highlight w:val="yellow"/>
            </w:rPr>
          </w:rPrChange>
        </w:rPr>
        <w:t>. To give</w:t>
      </w:r>
      <w:ins w:id="7732" w:author="Sam Simpson" w:date="2011-09-13T10:49:00Z">
        <w:r w:rsidR="00542CD1">
          <w:t xml:space="preserve"> the</w:t>
        </w:r>
      </w:ins>
      <w:r w:rsidRPr="003C70A8">
        <w:rPr>
          <w:rPrChange w:id="7733" w:author="Sam Simpson" w:date="2011-09-13T10:49:00Z">
            <w:rPr>
              <w:highlight w:val="yellow"/>
            </w:rPr>
          </w:rPrChange>
        </w:rPr>
        <w:t xml:space="preserve"> user </w:t>
      </w:r>
      <w:ins w:id="7734" w:author="Sam Simpson" w:date="2011-09-13T10:50:00Z">
        <w:r w:rsidR="00542CD1">
          <w:t xml:space="preserve">a </w:t>
        </w:r>
      </w:ins>
      <w:r w:rsidRPr="003C70A8">
        <w:rPr>
          <w:rPrChange w:id="7735" w:author="Sam Simpson" w:date="2011-09-13T10:49:00Z">
            <w:rPr>
              <w:highlight w:val="yellow"/>
            </w:rPr>
          </w:rPrChange>
        </w:rPr>
        <w:t xml:space="preserve">better experience </w:t>
      </w:r>
      <w:del w:id="7736" w:author="Sam Simpson" w:date="2011-09-13T10:50:00Z">
        <w:r w:rsidRPr="003C70A8" w:rsidDel="00542CD1">
          <w:rPr>
            <w:rPrChange w:id="7737" w:author="Sam Simpson" w:date="2011-09-13T10:49:00Z">
              <w:rPr>
                <w:highlight w:val="yellow"/>
              </w:rPr>
            </w:rPrChange>
          </w:rPr>
          <w:delText>in doing</w:delText>
        </w:r>
      </w:del>
      <w:ins w:id="7738" w:author="Sam Simpson" w:date="2011-09-13T10:50:00Z">
        <w:r w:rsidR="00542CD1">
          <w:t>when carrying out</w:t>
        </w:r>
      </w:ins>
      <w:r w:rsidRPr="003C70A8">
        <w:rPr>
          <w:rPrChange w:id="7739" w:author="Sam Simpson" w:date="2011-09-13T10:49:00Z">
            <w:rPr>
              <w:highlight w:val="yellow"/>
            </w:rPr>
          </w:rPrChange>
        </w:rPr>
        <w:t xml:space="preserve"> operations within the system, the performance </w:t>
      </w:r>
      <w:del w:id="7740" w:author="Sam Simpson" w:date="2011-09-13T10:50:00Z">
        <w:r w:rsidRPr="003C70A8" w:rsidDel="00542CD1">
          <w:rPr>
            <w:rPrChange w:id="7741" w:author="Sam Simpson" w:date="2011-09-13T10:49:00Z">
              <w:rPr>
                <w:highlight w:val="yellow"/>
              </w:rPr>
            </w:rPrChange>
          </w:rPr>
          <w:delText xml:space="preserve">issue </w:delText>
        </w:r>
      </w:del>
      <w:r w:rsidRPr="003C70A8">
        <w:rPr>
          <w:rPrChange w:id="7742" w:author="Sam Simpson" w:date="2011-09-13T10:49:00Z">
            <w:rPr>
              <w:highlight w:val="yellow"/>
            </w:rPr>
          </w:rPrChange>
        </w:rPr>
        <w:t xml:space="preserve">of the programme should be considered carefully. </w:t>
      </w:r>
      <w:r w:rsidR="002900DE" w:rsidRPr="003C70A8">
        <w:rPr>
          <w:rPrChange w:id="7743" w:author="Sam Simpson" w:date="2011-09-13T10:49:00Z">
            <w:rPr>
              <w:highlight w:val="yellow"/>
            </w:rPr>
          </w:rPrChange>
        </w:rPr>
        <w:t xml:space="preserve">To enhance the performance of the system, </w:t>
      </w:r>
      <w:r w:rsidR="00CB24A3" w:rsidRPr="003C70A8">
        <w:rPr>
          <w:rPrChange w:id="7744" w:author="Sam Simpson" w:date="2011-09-13T10:49:00Z">
            <w:rPr>
              <w:highlight w:val="yellow"/>
            </w:rPr>
          </w:rPrChange>
        </w:rPr>
        <w:t>in the programm</w:t>
      </w:r>
      <w:ins w:id="7745" w:author="Sam Simpson" w:date="2011-09-13T10:50:00Z">
        <w:r w:rsidR="00542CD1">
          <w:t>ing</w:t>
        </w:r>
      </w:ins>
      <w:del w:id="7746" w:author="Sam Simpson" w:date="2011-09-13T10:50:00Z">
        <w:r w:rsidR="00CB24A3" w:rsidRPr="003C70A8" w:rsidDel="00542CD1">
          <w:rPr>
            <w:rPrChange w:id="7747" w:author="Sam Simpson" w:date="2011-09-13T10:49:00Z">
              <w:rPr>
                <w:highlight w:val="yellow"/>
              </w:rPr>
            </w:rPrChange>
          </w:rPr>
          <w:delText>e</w:delText>
        </w:r>
      </w:del>
      <w:r w:rsidR="00CB24A3" w:rsidRPr="003C70A8">
        <w:rPr>
          <w:rPrChange w:id="7748" w:author="Sam Simpson" w:date="2011-09-13T10:49:00Z">
            <w:rPr>
              <w:highlight w:val="yellow"/>
            </w:rPr>
          </w:rPrChange>
        </w:rPr>
        <w:t xml:space="preserve"> part, the code related to the </w:t>
      </w:r>
      <w:ins w:id="7749" w:author="Sam Simpson" w:date="2011-09-13T10:50:00Z">
        <w:r w:rsidR="00542CD1" w:rsidRPr="00974460">
          <w:rPr>
            <w:rFonts w:hint="eastAsia"/>
          </w:rPr>
          <w:t>operations</w:t>
        </w:r>
        <w:r w:rsidR="00542CD1">
          <w:t xml:space="preserve"> that</w:t>
        </w:r>
        <w:r w:rsidR="00542CD1" w:rsidRPr="00974460">
          <w:rPr>
            <w:rFonts w:hint="eastAsia"/>
          </w:rPr>
          <w:t xml:space="preserve"> </w:t>
        </w:r>
        <w:r w:rsidR="00542CD1">
          <w:rPr>
            <w:rFonts w:hint="eastAsia"/>
          </w:rPr>
          <w:t>use</w:t>
        </w:r>
        <w:r w:rsidR="00542CD1" w:rsidRPr="00B411B2">
          <w:rPr>
            <w:rFonts w:hint="eastAsia"/>
          </w:rPr>
          <w:t xml:space="preserve"> </w:t>
        </w:r>
      </w:ins>
      <w:r w:rsidR="00CB24A3" w:rsidRPr="003C70A8">
        <w:rPr>
          <w:rPrChange w:id="7750" w:author="Sam Simpson" w:date="2011-09-13T10:49:00Z">
            <w:rPr>
              <w:highlight w:val="yellow"/>
            </w:rPr>
          </w:rPrChange>
        </w:rPr>
        <w:t>most time</w:t>
      </w:r>
      <w:ins w:id="7751" w:author="Sam Simpson" w:date="2011-09-13T10:51:00Z">
        <w:r w:rsidR="00D64C71">
          <w:t>,</w:t>
        </w:r>
      </w:ins>
      <w:r w:rsidR="00CB24A3" w:rsidRPr="003C70A8">
        <w:rPr>
          <w:rPrChange w:id="7752" w:author="Sam Simpson" w:date="2011-09-13T10:49:00Z">
            <w:rPr>
              <w:highlight w:val="yellow"/>
            </w:rPr>
          </w:rPrChange>
        </w:rPr>
        <w:t xml:space="preserve"> </w:t>
      </w:r>
      <w:del w:id="7753" w:author="Sam Simpson" w:date="2011-09-13T10:50:00Z">
        <w:r w:rsidR="00CB24A3" w:rsidRPr="003C70A8" w:rsidDel="00542CD1">
          <w:rPr>
            <w:rPrChange w:id="7754" w:author="Sam Simpson" w:date="2011-09-13T10:49:00Z">
              <w:rPr>
                <w:highlight w:val="yellow"/>
              </w:rPr>
            </w:rPrChange>
          </w:rPr>
          <w:delText xml:space="preserve">used operations </w:delText>
        </w:r>
      </w:del>
      <w:r w:rsidR="00CB24A3" w:rsidRPr="003C70A8">
        <w:rPr>
          <w:rPrChange w:id="7755" w:author="Sam Simpson" w:date="2011-09-13T10:49:00Z">
            <w:rPr>
              <w:highlight w:val="yellow"/>
            </w:rPr>
          </w:rPrChange>
        </w:rPr>
        <w:t>such as database queries</w:t>
      </w:r>
      <w:ins w:id="7756" w:author="Sam Simpson" w:date="2011-09-13T10:51:00Z">
        <w:r w:rsidR="00D64C71">
          <w:t>,</w:t>
        </w:r>
      </w:ins>
      <w:r w:rsidR="00CB24A3" w:rsidRPr="003C70A8">
        <w:rPr>
          <w:rPrChange w:id="7757" w:author="Sam Simpson" w:date="2011-09-13T10:49:00Z">
            <w:rPr>
              <w:highlight w:val="yellow"/>
            </w:rPr>
          </w:rPrChange>
        </w:rPr>
        <w:t xml:space="preserve"> has be designed to reduce</w:t>
      </w:r>
      <w:del w:id="7758" w:author="Sam Simpson" w:date="2011-09-13T10:51:00Z">
        <w:r w:rsidR="00CB24A3" w:rsidRPr="003C70A8" w:rsidDel="00D64C71">
          <w:rPr>
            <w:rPrChange w:id="7759" w:author="Sam Simpson" w:date="2011-09-13T10:49:00Z">
              <w:rPr>
                <w:highlight w:val="yellow"/>
              </w:rPr>
            </w:rPrChange>
          </w:rPr>
          <w:delText>d</w:delText>
        </w:r>
      </w:del>
      <w:r w:rsidR="00CB24A3" w:rsidRPr="003C70A8">
        <w:rPr>
          <w:rPrChange w:id="7760" w:author="Sam Simpson" w:date="2011-09-13T10:49:00Z">
            <w:rPr>
              <w:highlight w:val="yellow"/>
            </w:rPr>
          </w:rPrChange>
        </w:rPr>
        <w:t xml:space="preserve"> </w:t>
      </w:r>
      <w:ins w:id="7761" w:author="Sam Simpson" w:date="2011-09-13T10:51:00Z">
        <w:r w:rsidR="00D64C71">
          <w:t xml:space="preserve">the </w:t>
        </w:r>
      </w:ins>
      <w:r w:rsidR="00CB24A3" w:rsidRPr="003C70A8">
        <w:rPr>
          <w:rPrChange w:id="7762" w:author="Sam Simpson" w:date="2011-09-13T10:49:00Z">
            <w:rPr>
              <w:highlight w:val="yellow"/>
            </w:rPr>
          </w:rPrChange>
        </w:rPr>
        <w:t xml:space="preserve">time </w:t>
      </w:r>
      <w:del w:id="7763" w:author="Sam Simpson" w:date="2011-09-13T10:51:00Z">
        <w:r w:rsidR="00CB24A3" w:rsidRPr="003C70A8" w:rsidDel="00D64C71">
          <w:rPr>
            <w:rPrChange w:id="7764" w:author="Sam Simpson" w:date="2011-09-13T10:49:00Z">
              <w:rPr>
                <w:highlight w:val="yellow"/>
              </w:rPr>
            </w:rPrChange>
          </w:rPr>
          <w:delText>using</w:delText>
        </w:r>
      </w:del>
      <w:ins w:id="7765" w:author="Sam Simpson" w:date="2011-09-13T10:51:00Z">
        <w:r w:rsidR="00D64C71">
          <w:t>taken</w:t>
        </w:r>
      </w:ins>
      <w:r w:rsidR="00CB24A3" w:rsidRPr="003C70A8">
        <w:rPr>
          <w:rPrChange w:id="7766" w:author="Sam Simpson" w:date="2011-09-13T10:49:00Z">
            <w:rPr>
              <w:highlight w:val="yellow"/>
            </w:rPr>
          </w:rPrChange>
        </w:rPr>
        <w:t>. If a page need</w:t>
      </w:r>
      <w:ins w:id="7767" w:author="Sam Simpson" w:date="2011-09-13T10:51:00Z">
        <w:r w:rsidR="00D64C71">
          <w:t>s</w:t>
        </w:r>
      </w:ins>
      <w:r w:rsidR="00CB24A3" w:rsidRPr="003C70A8">
        <w:rPr>
          <w:rPrChange w:id="7768" w:author="Sam Simpson" w:date="2011-09-13T10:49:00Z">
            <w:rPr>
              <w:highlight w:val="yellow"/>
            </w:rPr>
          </w:rPrChange>
        </w:rPr>
        <w:t xml:space="preserve"> to use information from a database table </w:t>
      </w:r>
      <w:del w:id="7769" w:author="Sam Simpson" w:date="2011-09-13T10:51:00Z">
        <w:r w:rsidR="00CB24A3" w:rsidRPr="003C70A8" w:rsidDel="00D64C71">
          <w:rPr>
            <w:rPrChange w:id="7770" w:author="Sam Simpson" w:date="2011-09-13T10:49:00Z">
              <w:rPr>
                <w:highlight w:val="yellow"/>
              </w:rPr>
            </w:rPrChange>
          </w:rPr>
          <w:delText xml:space="preserve">for </w:delText>
        </w:r>
      </w:del>
      <w:r w:rsidR="00CB24A3" w:rsidRPr="003C70A8">
        <w:rPr>
          <w:rPrChange w:id="7771" w:author="Sam Simpson" w:date="2011-09-13T10:49:00Z">
            <w:rPr>
              <w:highlight w:val="yellow"/>
            </w:rPr>
          </w:rPrChange>
        </w:rPr>
        <w:t xml:space="preserve">many times, it may require </w:t>
      </w:r>
      <w:ins w:id="7772" w:author="Sam Simpson" w:date="2011-09-13T10:51:00Z">
        <w:r w:rsidR="00D64C71">
          <w:t xml:space="preserve">a </w:t>
        </w:r>
      </w:ins>
      <w:r w:rsidR="00CB24A3" w:rsidRPr="003C70A8">
        <w:rPr>
          <w:rPrChange w:id="7773" w:author="Sam Simpson" w:date="2011-09-13T10:49:00Z">
            <w:rPr>
              <w:highlight w:val="yellow"/>
            </w:rPr>
          </w:rPrChange>
        </w:rPr>
        <w:t xml:space="preserve">very long time for processing. To reduce time wasted in this situation, the database tables will </w:t>
      </w:r>
      <w:del w:id="7774" w:author="Sam Simpson" w:date="2011-09-13T10:51:00Z">
        <w:r w:rsidR="00CB24A3" w:rsidRPr="003C70A8" w:rsidDel="00D64C71">
          <w:rPr>
            <w:rPrChange w:id="7775" w:author="Sam Simpson" w:date="2011-09-13T10:49:00Z">
              <w:rPr>
                <w:highlight w:val="yellow"/>
              </w:rPr>
            </w:rPrChange>
          </w:rPr>
          <w:delText xml:space="preserve">be </w:delText>
        </w:r>
      </w:del>
      <w:r w:rsidR="00291927" w:rsidRPr="003C70A8">
        <w:rPr>
          <w:rPrChange w:id="7776" w:author="Sam Simpson" w:date="2011-09-13T10:49:00Z">
            <w:rPr>
              <w:highlight w:val="yellow"/>
            </w:rPr>
          </w:rPrChange>
        </w:rPr>
        <w:t xml:space="preserve">only </w:t>
      </w:r>
      <w:ins w:id="7777" w:author="Sam Simpson" w:date="2011-09-13T10:51:00Z">
        <w:r w:rsidR="00D64C71" w:rsidRPr="00E00ACD">
          <w:rPr>
            <w:rFonts w:hint="eastAsia"/>
          </w:rPr>
          <w:t xml:space="preserve">be </w:t>
        </w:r>
      </w:ins>
      <w:r w:rsidR="00AC0FFD" w:rsidRPr="003C70A8">
        <w:rPr>
          <w:rPrChange w:id="7778" w:author="Sam Simpson" w:date="2011-09-13T10:49:00Z">
            <w:rPr>
              <w:highlight w:val="yellow"/>
            </w:rPr>
          </w:rPrChange>
        </w:rPr>
        <w:t xml:space="preserve">loaded </w:t>
      </w:r>
      <w:del w:id="7779" w:author="Sam Simpson" w:date="2011-09-13T10:51:00Z">
        <w:r w:rsidR="00AC0FFD" w:rsidRPr="003C70A8" w:rsidDel="00D64C71">
          <w:rPr>
            <w:rPrChange w:id="7780" w:author="Sam Simpson" w:date="2011-09-13T10:49:00Z">
              <w:rPr>
                <w:highlight w:val="yellow"/>
              </w:rPr>
            </w:rPrChange>
          </w:rPr>
          <w:delText xml:space="preserve">for </w:delText>
        </w:r>
      </w:del>
      <w:r w:rsidR="00AC0FFD" w:rsidRPr="003C70A8">
        <w:rPr>
          <w:rPrChange w:id="7781" w:author="Sam Simpson" w:date="2011-09-13T10:49:00Z">
            <w:rPr>
              <w:highlight w:val="yellow"/>
            </w:rPr>
          </w:rPrChange>
        </w:rPr>
        <w:t xml:space="preserve">once and </w:t>
      </w:r>
      <w:ins w:id="7782" w:author="Sam Simpson" w:date="2011-09-13T10:51:00Z">
        <w:r w:rsidR="00D64C71">
          <w:t xml:space="preserve">then </w:t>
        </w:r>
      </w:ins>
      <w:r w:rsidR="00AC0FFD" w:rsidRPr="003C70A8">
        <w:rPr>
          <w:rPrChange w:id="7783" w:author="Sam Simpson" w:date="2011-09-13T10:49:00Z">
            <w:rPr>
              <w:highlight w:val="yellow"/>
            </w:rPr>
          </w:rPrChange>
        </w:rPr>
        <w:t>stored in</w:t>
      </w:r>
      <w:del w:id="7784" w:author="Sam Simpson" w:date="2011-09-13T10:52:00Z">
        <w:r w:rsidR="00AC0FFD" w:rsidRPr="003C70A8" w:rsidDel="00D64C71">
          <w:rPr>
            <w:rPrChange w:id="7785" w:author="Sam Simpson" w:date="2011-09-13T10:49:00Z">
              <w:rPr>
                <w:highlight w:val="yellow"/>
              </w:rPr>
            </w:rPrChange>
          </w:rPr>
          <w:delText>to</w:delText>
        </w:r>
      </w:del>
      <w:r w:rsidR="00AC0FFD" w:rsidRPr="003C70A8">
        <w:rPr>
          <w:rPrChange w:id="7786" w:author="Sam Simpson" w:date="2011-09-13T10:49:00Z">
            <w:rPr>
              <w:highlight w:val="yellow"/>
            </w:rPr>
          </w:rPrChange>
        </w:rPr>
        <w:t xml:space="preserve"> a local data array. </w:t>
      </w:r>
      <w:del w:id="7787" w:author="Sam Simpson" w:date="2011-09-13T10:52:00Z">
        <w:r w:rsidR="00AC0FFD" w:rsidRPr="003C70A8" w:rsidDel="00DC714D">
          <w:rPr>
            <w:rPrChange w:id="7788" w:author="Sam Simpson" w:date="2011-09-13T10:49:00Z">
              <w:rPr>
                <w:highlight w:val="yellow"/>
              </w:rPr>
            </w:rPrChange>
          </w:rPr>
          <w:delText>The r</w:delText>
        </w:r>
      </w:del>
      <w:ins w:id="7789" w:author="Sam Simpson" w:date="2011-09-13T10:52:00Z">
        <w:r w:rsidR="00DC714D">
          <w:t>R</w:t>
        </w:r>
      </w:ins>
      <w:r w:rsidR="00AC0FFD" w:rsidRPr="003C70A8">
        <w:rPr>
          <w:rPrChange w:id="7790" w:author="Sam Simpson" w:date="2011-09-13T10:49:00Z">
            <w:rPr>
              <w:highlight w:val="yellow"/>
            </w:rPr>
          </w:rPrChange>
        </w:rPr>
        <w:t>epeat</w:t>
      </w:r>
      <w:ins w:id="7791" w:author="Sam Simpson" w:date="2011-09-13T10:52:00Z">
        <w:r w:rsidR="00DC714D">
          <w:t>ed</w:t>
        </w:r>
      </w:ins>
      <w:r w:rsidR="00AC0FFD" w:rsidRPr="003C70A8">
        <w:rPr>
          <w:rPrChange w:id="7792" w:author="Sam Simpson" w:date="2011-09-13T10:49:00Z">
            <w:rPr>
              <w:highlight w:val="yellow"/>
            </w:rPr>
          </w:rPrChange>
        </w:rPr>
        <w:t xml:space="preserve"> request</w:t>
      </w:r>
      <w:ins w:id="7793" w:author="Sam Simpson" w:date="2011-09-13T10:52:00Z">
        <w:r w:rsidR="00DC714D">
          <w:t>s for</w:t>
        </w:r>
      </w:ins>
      <w:r w:rsidR="00AC0FFD" w:rsidRPr="003C70A8">
        <w:rPr>
          <w:rPrChange w:id="7794" w:author="Sam Simpson" w:date="2011-09-13T10:49:00Z">
            <w:rPr>
              <w:highlight w:val="yellow"/>
            </w:rPr>
          </w:rPrChange>
        </w:rPr>
        <w:t xml:space="preserve"> </w:t>
      </w:r>
      <w:del w:id="7795" w:author="Sam Simpson" w:date="2011-09-13T10:52:00Z">
        <w:r w:rsidR="00AC0FFD" w:rsidRPr="003C70A8" w:rsidDel="00DC714D">
          <w:rPr>
            <w:rPrChange w:id="7796" w:author="Sam Simpson" w:date="2011-09-13T10:49:00Z">
              <w:rPr>
                <w:highlight w:val="yellow"/>
              </w:rPr>
            </w:rPrChange>
          </w:rPr>
          <w:delText xml:space="preserve">of </w:delText>
        </w:r>
      </w:del>
      <w:r w:rsidR="00AC0FFD" w:rsidRPr="003C70A8">
        <w:rPr>
          <w:rPrChange w:id="7797" w:author="Sam Simpson" w:date="2011-09-13T10:49:00Z">
            <w:rPr>
              <w:highlight w:val="yellow"/>
            </w:rPr>
          </w:rPrChange>
        </w:rPr>
        <w:t xml:space="preserve">information </w:t>
      </w:r>
      <w:del w:id="7798" w:author="Sam Simpson" w:date="2011-09-13T10:52:00Z">
        <w:r w:rsidR="00AC0FFD" w:rsidRPr="003C70A8" w:rsidDel="00DC714D">
          <w:rPr>
            <w:rPrChange w:id="7799" w:author="Sam Simpson" w:date="2011-09-13T10:49:00Z">
              <w:rPr>
                <w:highlight w:val="yellow"/>
              </w:rPr>
            </w:rPrChange>
          </w:rPr>
          <w:delText xml:space="preserve">at </w:delText>
        </w:r>
      </w:del>
      <w:ins w:id="7800" w:author="Sam Simpson" w:date="2011-09-13T10:52:00Z">
        <w:r w:rsidR="00DC714D">
          <w:t>to the</w:t>
        </w:r>
        <w:r w:rsidR="00DC714D" w:rsidRPr="003C70A8">
          <w:rPr>
            <w:rPrChange w:id="7801" w:author="Sam Simpson" w:date="2011-09-13T10:49:00Z">
              <w:rPr>
                <w:highlight w:val="yellow"/>
              </w:rPr>
            </w:rPrChange>
          </w:rPr>
          <w:t xml:space="preserve"> </w:t>
        </w:r>
      </w:ins>
      <w:r w:rsidR="00AC0FFD" w:rsidRPr="003C70A8">
        <w:rPr>
          <w:rPrChange w:id="7802" w:author="Sam Simpson" w:date="2011-09-13T10:49:00Z">
            <w:rPr>
              <w:highlight w:val="yellow"/>
            </w:rPr>
          </w:rPrChange>
        </w:rPr>
        <w:t>database table will be provided by</w:t>
      </w:r>
      <w:ins w:id="7803" w:author="Sam Simpson" w:date="2011-09-13T10:52:00Z">
        <w:r w:rsidR="00DC714D">
          <w:t xml:space="preserve"> the</w:t>
        </w:r>
      </w:ins>
      <w:r w:rsidR="00AC0FFD" w:rsidRPr="003C70A8">
        <w:rPr>
          <w:rPrChange w:id="7804" w:author="Sam Simpson" w:date="2011-09-13T10:49:00Z">
            <w:rPr>
              <w:highlight w:val="yellow"/>
            </w:rPr>
          </w:rPrChange>
        </w:rPr>
        <w:t xml:space="preserve"> data array instead, and </w:t>
      </w:r>
      <w:r w:rsidR="00AC0FFD" w:rsidRPr="00DC714D">
        <w:rPr>
          <w:rPrChange w:id="7805" w:author="Sam Simpson" w:date="2011-09-13T10:52:00Z">
            <w:rPr>
              <w:highlight w:val="yellow"/>
            </w:rPr>
          </w:rPrChange>
        </w:rPr>
        <w:t xml:space="preserve">the time </w:t>
      </w:r>
      <w:del w:id="7806" w:author="Sam Simpson" w:date="2011-09-13T10:52:00Z">
        <w:r w:rsidR="00AC0FFD" w:rsidRPr="00DC714D" w:rsidDel="00DC714D">
          <w:rPr>
            <w:rPrChange w:id="7807" w:author="Sam Simpson" w:date="2011-09-13T10:52:00Z">
              <w:rPr>
                <w:highlight w:val="yellow"/>
              </w:rPr>
            </w:rPrChange>
          </w:rPr>
          <w:delText xml:space="preserve">of </w:delText>
        </w:r>
      </w:del>
      <w:ins w:id="7808" w:author="Sam Simpson" w:date="2011-09-13T10:52:00Z">
        <w:r w:rsidR="00DC714D">
          <w:t>taken for</w:t>
        </w:r>
        <w:r w:rsidR="00DC714D" w:rsidRPr="00DC714D">
          <w:rPr>
            <w:rPrChange w:id="7809" w:author="Sam Simpson" w:date="2011-09-13T10:52:00Z">
              <w:rPr>
                <w:highlight w:val="yellow"/>
              </w:rPr>
            </w:rPrChange>
          </w:rPr>
          <w:t xml:space="preserve"> </w:t>
        </w:r>
      </w:ins>
      <w:r w:rsidR="00AC0FFD" w:rsidRPr="00DC714D">
        <w:rPr>
          <w:rPrChange w:id="7810" w:author="Sam Simpson" w:date="2011-09-13T10:52:00Z">
            <w:rPr>
              <w:highlight w:val="yellow"/>
            </w:rPr>
          </w:rPrChange>
        </w:rPr>
        <w:t xml:space="preserve">requesting data will be </w:t>
      </w:r>
      <w:del w:id="7811" w:author="Sam Simpson" w:date="2011-09-13T10:52:00Z">
        <w:r w:rsidR="00AC0FFD" w:rsidRPr="00DC714D" w:rsidDel="00DC714D">
          <w:rPr>
            <w:rPrChange w:id="7812" w:author="Sam Simpson" w:date="2011-09-13T10:52:00Z">
              <w:rPr>
                <w:highlight w:val="yellow"/>
              </w:rPr>
            </w:rPrChange>
          </w:rPr>
          <w:delText xml:space="preserve">times </w:delText>
        </w:r>
      </w:del>
      <w:ins w:id="7813" w:author="Sam Simpson" w:date="2011-09-13T10:52:00Z">
        <w:r w:rsidR="00DC714D">
          <w:t>much</w:t>
        </w:r>
        <w:r w:rsidR="00DC714D" w:rsidRPr="00DC714D">
          <w:rPr>
            <w:rPrChange w:id="7814" w:author="Sam Simpson" w:date="2011-09-13T10:52:00Z">
              <w:rPr>
                <w:highlight w:val="yellow"/>
              </w:rPr>
            </w:rPrChange>
          </w:rPr>
          <w:t xml:space="preserve"> </w:t>
        </w:r>
      </w:ins>
      <w:r w:rsidR="00AC0FFD" w:rsidRPr="00DC714D">
        <w:rPr>
          <w:rPrChange w:id="7815" w:author="Sam Simpson" w:date="2011-09-13T10:52:00Z">
            <w:rPr>
              <w:highlight w:val="yellow"/>
            </w:rPr>
          </w:rPrChange>
        </w:rPr>
        <w:t>quicker than repeat</w:t>
      </w:r>
      <w:ins w:id="7816" w:author="Sam Simpson" w:date="2011-09-13T10:53:00Z">
        <w:r w:rsidR="00A8535A">
          <w:t>ed</w:t>
        </w:r>
      </w:ins>
      <w:del w:id="7817" w:author="Sam Simpson" w:date="2011-09-13T10:53:00Z">
        <w:r w:rsidR="00AC0FFD" w:rsidRPr="00DC714D" w:rsidDel="00A8535A">
          <w:rPr>
            <w:rPrChange w:id="7818" w:author="Sam Simpson" w:date="2011-09-13T10:52:00Z">
              <w:rPr>
                <w:highlight w:val="yellow"/>
              </w:rPr>
            </w:rPrChange>
          </w:rPr>
          <w:delText>ing</w:delText>
        </w:r>
      </w:del>
      <w:r w:rsidR="00AC0FFD" w:rsidRPr="00DC714D">
        <w:rPr>
          <w:rPrChange w:id="7819" w:author="Sam Simpson" w:date="2011-09-13T10:52:00Z">
            <w:rPr>
              <w:highlight w:val="yellow"/>
            </w:rPr>
          </w:rPrChange>
        </w:rPr>
        <w:t xml:space="preserve"> database </w:t>
      </w:r>
      <w:ins w:id="7820" w:author="Sam Simpson" w:date="2011-09-13T14:03:00Z">
        <w:r w:rsidR="00D5012A">
          <w:t>“</w:t>
        </w:r>
      </w:ins>
      <w:r w:rsidR="00AC0FFD" w:rsidRPr="00D5012A">
        <w:rPr>
          <w:rPrChange w:id="7821" w:author="Sam Simpson" w:date="2011-09-13T14:04:00Z">
            <w:rPr>
              <w:highlight w:val="yellow"/>
            </w:rPr>
          </w:rPrChange>
        </w:rPr>
        <w:t>selects</w:t>
      </w:r>
      <w:ins w:id="7822" w:author="Sam Simpson" w:date="2011-09-13T14:03:00Z">
        <w:r w:rsidR="00D5012A">
          <w:t>”</w:t>
        </w:r>
      </w:ins>
      <w:r w:rsidR="00C55CD7" w:rsidRPr="00DC714D">
        <w:rPr>
          <w:rPrChange w:id="7823" w:author="Sam Simpson" w:date="2011-09-13T10:52:00Z">
            <w:rPr>
              <w:highlight w:val="yellow"/>
            </w:rPr>
          </w:rPrChange>
        </w:rPr>
        <w:t xml:space="preserve">, because the information in </w:t>
      </w:r>
      <w:ins w:id="7824" w:author="Sam Simpson" w:date="2011-09-13T10:53:00Z">
        <w:r w:rsidR="00DC714D">
          <w:t xml:space="preserve">the </w:t>
        </w:r>
      </w:ins>
      <w:r w:rsidR="00C55CD7" w:rsidRPr="00DC714D">
        <w:rPr>
          <w:rPrChange w:id="7825" w:author="Sam Simpson" w:date="2011-09-13T10:52:00Z">
            <w:rPr>
              <w:highlight w:val="yellow"/>
            </w:rPr>
          </w:rPrChange>
        </w:rPr>
        <w:t xml:space="preserve">database is stored </w:t>
      </w:r>
      <w:del w:id="7826" w:author="Sam Simpson" w:date="2011-09-13T10:53:00Z">
        <w:r w:rsidR="00C55CD7" w:rsidRPr="00DC714D" w:rsidDel="00DC714D">
          <w:rPr>
            <w:rPrChange w:id="7827" w:author="Sam Simpson" w:date="2011-09-13T10:52:00Z">
              <w:rPr>
                <w:highlight w:val="yellow"/>
              </w:rPr>
            </w:rPrChange>
          </w:rPr>
          <w:delText xml:space="preserve">at </w:delText>
        </w:r>
      </w:del>
      <w:ins w:id="7828" w:author="Sam Simpson" w:date="2011-09-13T10:53:00Z">
        <w:r w:rsidR="00DC714D">
          <w:t>on the</w:t>
        </w:r>
        <w:r w:rsidR="00DC714D" w:rsidRPr="00DC714D">
          <w:rPr>
            <w:rPrChange w:id="7829" w:author="Sam Simpson" w:date="2011-09-13T10:52:00Z">
              <w:rPr>
                <w:highlight w:val="yellow"/>
              </w:rPr>
            </w:rPrChange>
          </w:rPr>
          <w:t xml:space="preserve"> </w:t>
        </w:r>
      </w:ins>
      <w:r w:rsidR="00C55CD7" w:rsidRPr="00DC714D">
        <w:rPr>
          <w:rPrChange w:id="7830" w:author="Sam Simpson" w:date="2011-09-13T10:52:00Z">
            <w:rPr>
              <w:highlight w:val="yellow"/>
            </w:rPr>
          </w:rPrChange>
        </w:rPr>
        <w:t xml:space="preserve">physical hard </w:t>
      </w:r>
      <w:r w:rsidR="006B2BB8" w:rsidRPr="00DC714D">
        <w:rPr>
          <w:rPrChange w:id="7831" w:author="Sam Simpson" w:date="2011-09-13T10:52:00Z">
            <w:rPr>
              <w:highlight w:val="yellow"/>
            </w:rPr>
          </w:rPrChange>
        </w:rPr>
        <w:t>drive</w:t>
      </w:r>
      <w:r w:rsidR="00C55CD7" w:rsidRPr="00DC714D">
        <w:rPr>
          <w:rPrChange w:id="7832" w:author="Sam Simpson" w:date="2011-09-13T10:52:00Z">
            <w:rPr>
              <w:highlight w:val="yellow"/>
            </w:rPr>
          </w:rPrChange>
        </w:rPr>
        <w:t xml:space="preserve"> and the data in </w:t>
      </w:r>
      <w:ins w:id="7833" w:author="Sam Simpson" w:date="2011-09-13T10:53:00Z">
        <w:r w:rsidR="00DC714D">
          <w:t xml:space="preserve">the </w:t>
        </w:r>
      </w:ins>
      <w:r w:rsidR="00C55CD7" w:rsidRPr="00DC714D">
        <w:rPr>
          <w:rPrChange w:id="7834" w:author="Sam Simpson" w:date="2011-09-13T10:52:00Z">
            <w:rPr>
              <w:highlight w:val="yellow"/>
            </w:rPr>
          </w:rPrChange>
        </w:rPr>
        <w:t xml:space="preserve">data array is stored in </w:t>
      </w:r>
      <w:r w:rsidR="006B2BB8" w:rsidRPr="00DC714D">
        <w:rPr>
          <w:rPrChange w:id="7835" w:author="Sam Simpson" w:date="2011-09-13T10:52:00Z">
            <w:rPr>
              <w:highlight w:val="yellow"/>
            </w:rPr>
          </w:rPrChange>
        </w:rPr>
        <w:t>RAM memory</w:t>
      </w:r>
      <w:r w:rsidR="00AC0FFD" w:rsidRPr="00DC714D">
        <w:rPr>
          <w:rPrChange w:id="7836" w:author="Sam Simpson" w:date="2011-09-13T10:52:00Z">
            <w:rPr>
              <w:highlight w:val="yellow"/>
            </w:rPr>
          </w:rPrChange>
        </w:rPr>
        <w:t>.</w:t>
      </w:r>
      <w:r w:rsidR="006B2BB8" w:rsidRPr="00DC714D">
        <w:rPr>
          <w:rPrChange w:id="7837" w:author="Sam Simpson" w:date="2011-09-13T10:52:00Z">
            <w:rPr>
              <w:highlight w:val="yellow"/>
            </w:rPr>
          </w:rPrChange>
        </w:rPr>
        <w:t xml:space="preserve"> The access speed of </w:t>
      </w:r>
      <w:ins w:id="7838" w:author="Sam Simpson" w:date="2011-09-13T10:53:00Z">
        <w:r w:rsidR="00476EDF">
          <w:t xml:space="preserve">RAM </w:t>
        </w:r>
      </w:ins>
      <w:r w:rsidR="006B2BB8" w:rsidRPr="00DC714D">
        <w:rPr>
          <w:rPrChange w:id="7839" w:author="Sam Simpson" w:date="2011-09-13T10:52:00Z">
            <w:rPr>
              <w:highlight w:val="yellow"/>
            </w:rPr>
          </w:rPrChange>
        </w:rPr>
        <w:t xml:space="preserve">memory </w:t>
      </w:r>
      <w:r w:rsidR="0042367F" w:rsidRPr="00DC714D">
        <w:rPr>
          <w:rPrChange w:id="7840" w:author="Sam Simpson" w:date="2011-09-13T10:52:00Z">
            <w:rPr>
              <w:highlight w:val="yellow"/>
            </w:rPr>
          </w:rPrChange>
        </w:rPr>
        <w:t xml:space="preserve">is </w:t>
      </w:r>
      <w:ins w:id="7841" w:author="Sam Simpson" w:date="2011-09-13T10:53:00Z">
        <w:r w:rsidR="00476EDF" w:rsidRPr="004956A6">
          <w:rPr>
            <w:rFonts w:hint="eastAsia"/>
          </w:rPr>
          <w:t>more than 500 times</w:t>
        </w:r>
        <w:r w:rsidR="00476EDF" w:rsidRPr="001C3D30">
          <w:rPr>
            <w:rFonts w:hint="eastAsia"/>
          </w:rPr>
          <w:t xml:space="preserve"> </w:t>
        </w:r>
      </w:ins>
      <w:r w:rsidR="00E327E1" w:rsidRPr="00DC714D">
        <w:rPr>
          <w:rPrChange w:id="7842" w:author="Sam Simpson" w:date="2011-09-13T10:52:00Z">
            <w:rPr>
              <w:highlight w:val="yellow"/>
            </w:rPr>
          </w:rPrChange>
        </w:rPr>
        <w:t>fast</w:t>
      </w:r>
      <w:r w:rsidR="0042367F" w:rsidRPr="00DC714D">
        <w:rPr>
          <w:rPrChange w:id="7843" w:author="Sam Simpson" w:date="2011-09-13T10:52:00Z">
            <w:rPr>
              <w:highlight w:val="yellow"/>
            </w:rPr>
          </w:rPrChange>
        </w:rPr>
        <w:t xml:space="preserve">er than </w:t>
      </w:r>
      <w:ins w:id="7844" w:author="Sam Simpson" w:date="2011-09-13T10:53:00Z">
        <w:r w:rsidR="00476EDF">
          <w:t xml:space="preserve">accessing the </w:t>
        </w:r>
      </w:ins>
      <w:r w:rsidR="0042367F" w:rsidRPr="00DC714D">
        <w:rPr>
          <w:rPrChange w:id="7845" w:author="Sam Simpson" w:date="2011-09-13T10:52:00Z">
            <w:rPr>
              <w:highlight w:val="yellow"/>
            </w:rPr>
          </w:rPrChange>
        </w:rPr>
        <w:t>hard drive</w:t>
      </w:r>
      <w:del w:id="7846" w:author="Sam Simpson" w:date="2011-09-13T10:54:00Z">
        <w:r w:rsidR="0042367F" w:rsidRPr="00DC714D" w:rsidDel="00476EDF">
          <w:rPr>
            <w:rPrChange w:id="7847" w:author="Sam Simpson" w:date="2011-09-13T10:52:00Z">
              <w:rPr>
                <w:highlight w:val="yellow"/>
              </w:rPr>
            </w:rPrChange>
          </w:rPr>
          <w:delText xml:space="preserve"> </w:delText>
        </w:r>
        <w:r w:rsidR="00213BF0" w:rsidRPr="00DC714D" w:rsidDel="00476EDF">
          <w:rPr>
            <w:rPrChange w:id="7848" w:author="Sam Simpson" w:date="2011-09-13T10:52:00Z">
              <w:rPr>
                <w:highlight w:val="yellow"/>
              </w:rPr>
            </w:rPrChange>
          </w:rPr>
          <w:delText xml:space="preserve">for </w:delText>
        </w:r>
      </w:del>
      <w:del w:id="7849" w:author="Sam Simpson" w:date="2011-09-13T10:53:00Z">
        <w:r w:rsidR="00213BF0" w:rsidRPr="00DC714D" w:rsidDel="00476EDF">
          <w:rPr>
            <w:rPrChange w:id="7850" w:author="Sam Simpson" w:date="2011-09-13T10:52:00Z">
              <w:rPr>
                <w:highlight w:val="yellow"/>
              </w:rPr>
            </w:rPrChange>
          </w:rPr>
          <w:delText>more than 5</w:delText>
        </w:r>
        <w:r w:rsidR="006B2BB8" w:rsidRPr="00DC714D" w:rsidDel="00476EDF">
          <w:rPr>
            <w:rPrChange w:id="7851" w:author="Sam Simpson" w:date="2011-09-13T10:52:00Z">
              <w:rPr>
                <w:highlight w:val="yellow"/>
              </w:rPr>
            </w:rPrChange>
          </w:rPr>
          <w:delText>00 times</w:delText>
        </w:r>
      </w:del>
      <w:sdt>
        <w:sdtPr>
          <w:rPr>
            <w:rFonts w:hint="eastAsia"/>
          </w:rPr>
          <w:id w:val="-1942211659"/>
          <w:citation/>
        </w:sdtPr>
        <w:sdtContent>
          <w:r w:rsidR="0057603F" w:rsidRPr="00DC714D">
            <w:rPr>
              <w:rPrChange w:id="7852" w:author="Sam Simpson" w:date="2011-09-13T10:52:00Z">
                <w:rPr>
                  <w:highlight w:val="yellow"/>
                </w:rPr>
              </w:rPrChange>
            </w:rPr>
            <w:fldChar w:fldCharType="begin"/>
          </w:r>
          <w:r w:rsidR="00213BF0" w:rsidRPr="00DC714D">
            <w:rPr>
              <w:rPrChange w:id="7853" w:author="Sam Simpson" w:date="2011-09-13T10:52:00Z">
                <w:rPr>
                  <w:highlight w:val="yellow"/>
                </w:rPr>
              </w:rPrChange>
            </w:rPr>
            <w:instrText xml:space="preserve"> CITATION Emi07 \l 2052 </w:instrText>
          </w:r>
          <w:r w:rsidR="0057603F" w:rsidRPr="00DC714D">
            <w:rPr>
              <w:rPrChange w:id="7854" w:author="Sam Simpson" w:date="2011-09-13T10:52:00Z">
                <w:rPr>
                  <w:highlight w:val="yellow"/>
                </w:rPr>
              </w:rPrChange>
            </w:rPr>
            <w:fldChar w:fldCharType="separate"/>
          </w:r>
          <w:r w:rsidR="004705C6" w:rsidRPr="00DC714D">
            <w:rPr>
              <w:noProof/>
              <w:rPrChange w:id="7855" w:author="Sam Simpson" w:date="2011-09-13T10:52:00Z">
                <w:rPr>
                  <w:noProof/>
                  <w:highlight w:val="yellow"/>
                </w:rPr>
              </w:rPrChange>
            </w:rPr>
            <w:t xml:space="preserve"> [45]</w:t>
          </w:r>
          <w:r w:rsidR="0057603F" w:rsidRPr="00DC714D">
            <w:rPr>
              <w:rPrChange w:id="7856" w:author="Sam Simpson" w:date="2011-09-13T10:52:00Z">
                <w:rPr>
                  <w:highlight w:val="yellow"/>
                </w:rPr>
              </w:rPrChange>
            </w:rPr>
            <w:fldChar w:fldCharType="end"/>
          </w:r>
        </w:sdtContent>
      </w:sdt>
      <w:r w:rsidR="006B2BB8" w:rsidRPr="00DC714D">
        <w:rPr>
          <w:rPrChange w:id="7857" w:author="Sam Simpson" w:date="2011-09-13T10:52:00Z">
            <w:rPr>
              <w:highlight w:val="yellow"/>
            </w:rPr>
          </w:rPrChange>
        </w:rPr>
        <w:t>.</w:t>
      </w:r>
      <w:r w:rsidR="00E327E1" w:rsidRPr="00DC714D">
        <w:rPr>
          <w:rPrChange w:id="7858" w:author="Sam Simpson" w:date="2011-09-13T10:52:00Z">
            <w:rPr>
              <w:highlight w:val="yellow"/>
            </w:rPr>
          </w:rPrChange>
        </w:rPr>
        <w:t xml:space="preserve"> So the performance will be </w:t>
      </w:r>
      <w:ins w:id="7859" w:author="Sam Simpson" w:date="2011-09-13T10:54:00Z">
        <w:r w:rsidR="00476EDF">
          <w:t xml:space="preserve">greatly </w:t>
        </w:r>
      </w:ins>
      <w:r w:rsidR="00E327E1" w:rsidRPr="00DC714D">
        <w:rPr>
          <w:rPrChange w:id="7860" w:author="Sam Simpson" w:date="2011-09-13T10:52:00Z">
            <w:rPr>
              <w:highlight w:val="yellow"/>
            </w:rPr>
          </w:rPrChange>
        </w:rPr>
        <w:t>increased</w:t>
      </w:r>
      <w:del w:id="7861" w:author="Sam Simpson" w:date="2011-09-13T10:54:00Z">
        <w:r w:rsidR="00E327E1" w:rsidRPr="00DC714D" w:rsidDel="00476EDF">
          <w:rPr>
            <w:rPrChange w:id="7862" w:author="Sam Simpson" w:date="2011-09-13T10:52:00Z">
              <w:rPr>
                <w:highlight w:val="yellow"/>
              </w:rPr>
            </w:rPrChange>
          </w:rPr>
          <w:delText xml:space="preserve"> very obviously</w:delText>
        </w:r>
      </w:del>
      <w:r w:rsidR="00E327E1" w:rsidRPr="00DC714D">
        <w:rPr>
          <w:rPrChange w:id="7863" w:author="Sam Simpson" w:date="2011-09-13T10:52:00Z">
            <w:rPr>
              <w:highlight w:val="yellow"/>
            </w:rPr>
          </w:rPrChange>
        </w:rPr>
        <w:t>.</w:t>
      </w:r>
      <w:r w:rsidR="00EE2933" w:rsidRPr="00DC714D">
        <w:rPr>
          <w:rPrChange w:id="7864" w:author="Sam Simpson" w:date="2011-09-13T10:52:00Z">
            <w:rPr>
              <w:highlight w:val="yellow"/>
            </w:rPr>
          </w:rPrChange>
        </w:rPr>
        <w:t xml:space="preserve"> The file related to </w:t>
      </w:r>
      <w:del w:id="7865" w:author="Sam Simpson" w:date="2011-09-13T10:54:00Z">
        <w:r w:rsidR="00EE2933" w:rsidRPr="00DC714D" w:rsidDel="00B27E99">
          <w:rPr>
            <w:rPrChange w:id="7866" w:author="Sam Simpson" w:date="2011-09-13T10:52:00Z">
              <w:rPr>
                <w:highlight w:val="yellow"/>
              </w:rPr>
            </w:rPrChange>
          </w:rPr>
          <w:delText xml:space="preserve">the </w:delText>
        </w:r>
      </w:del>
      <w:r w:rsidR="00EE2933" w:rsidRPr="00DC714D">
        <w:rPr>
          <w:rPrChange w:id="7867" w:author="Sam Simpson" w:date="2011-09-13T10:52:00Z">
            <w:rPr>
              <w:highlight w:val="yellow"/>
            </w:rPr>
          </w:rPrChange>
        </w:rPr>
        <w:t xml:space="preserve">performance improvement is </w:t>
      </w:r>
      <w:del w:id="7868" w:author="Sam Simpson" w:date="2011-09-13T10:54:00Z">
        <w:r w:rsidR="00EE2933" w:rsidRPr="00DC714D" w:rsidDel="00B27E99">
          <w:rPr>
            <w:rPrChange w:id="7869" w:author="Sam Simpson" w:date="2011-09-13T10:52:00Z">
              <w:rPr>
                <w:highlight w:val="yellow"/>
              </w:rPr>
            </w:rPrChange>
          </w:rPr>
          <w:delText xml:space="preserve">the </w:delText>
        </w:r>
      </w:del>
      <w:r w:rsidR="00EE2933" w:rsidRPr="00DC714D">
        <w:rPr>
          <w:rPrChange w:id="7870" w:author="Sam Simpson" w:date="2011-09-13T10:52:00Z">
            <w:rPr>
              <w:highlight w:val="yellow"/>
            </w:rPr>
          </w:rPrChange>
        </w:rPr>
        <w:t xml:space="preserve">“project.lib.php” with </w:t>
      </w:r>
      <w:del w:id="7871" w:author="Sam Simpson" w:date="2011-09-13T10:54:00Z">
        <w:r w:rsidR="00EE2933" w:rsidRPr="00DC714D" w:rsidDel="00B27E99">
          <w:rPr>
            <w:rPrChange w:id="7872" w:author="Sam Simpson" w:date="2011-09-13T10:52:00Z">
              <w:rPr>
                <w:highlight w:val="yellow"/>
              </w:rPr>
            </w:rPrChange>
          </w:rPr>
          <w:delText xml:space="preserve">its </w:delText>
        </w:r>
      </w:del>
      <w:r w:rsidR="00EE2933" w:rsidRPr="00DC714D">
        <w:rPr>
          <w:rPrChange w:id="7873" w:author="Sam Simpson" w:date="2011-09-13T10:52:00Z">
            <w:rPr>
              <w:highlight w:val="yellow"/>
            </w:rPr>
          </w:rPrChange>
        </w:rPr>
        <w:t xml:space="preserve">functions </w:t>
      </w:r>
      <w:del w:id="7874" w:author="Sam Simpson" w:date="2011-09-13T10:54:00Z">
        <w:r w:rsidR="00EE2933" w:rsidRPr="00DC714D" w:rsidDel="00B27E99">
          <w:rPr>
            <w:rPrChange w:id="7875" w:author="Sam Simpson" w:date="2011-09-13T10:52:00Z">
              <w:rPr>
                <w:highlight w:val="yellow"/>
              </w:rPr>
            </w:rPrChange>
          </w:rPr>
          <w:delText xml:space="preserve">of </w:delText>
        </w:r>
      </w:del>
      <w:ins w:id="7876" w:author="Sam Simpson" w:date="2011-09-13T10:54:00Z">
        <w:r w:rsidR="00B27E99">
          <w:t>for</w:t>
        </w:r>
        <w:r w:rsidR="00B27E99" w:rsidRPr="00DC714D">
          <w:rPr>
            <w:rPrChange w:id="7877" w:author="Sam Simpson" w:date="2011-09-13T10:52:00Z">
              <w:rPr>
                <w:highlight w:val="yellow"/>
              </w:rPr>
            </w:rPrChange>
          </w:rPr>
          <w:t xml:space="preserve"> </w:t>
        </w:r>
      </w:ins>
      <w:r w:rsidR="00EE2933" w:rsidRPr="00DC714D">
        <w:rPr>
          <w:rPrChange w:id="7878" w:author="Sam Simpson" w:date="2011-09-13T10:52:00Z">
            <w:rPr>
              <w:highlight w:val="yellow"/>
            </w:rPr>
          </w:rPrChange>
        </w:rPr>
        <w:t xml:space="preserve">selecting </w:t>
      </w:r>
      <w:ins w:id="7879" w:author="Sam Simpson" w:date="2011-09-13T10:54:00Z">
        <w:r w:rsidR="00B27E99" w:rsidRPr="00931800">
          <w:t>the</w:t>
        </w:r>
      </w:ins>
      <w:ins w:id="7880" w:author="Sam Simpson" w:date="2011-09-13T10:55:00Z">
        <w:r w:rsidR="00B27E99" w:rsidRPr="009051C5">
          <w:t xml:space="preserve"> </w:t>
        </w:r>
      </w:ins>
      <w:r w:rsidR="00EE2933" w:rsidRPr="009051C5">
        <w:rPr>
          <w:rPrChange w:id="7881" w:author="Sam Simpson" w:date="2011-09-13T14:04:00Z">
            <w:rPr>
              <w:highlight w:val="yellow"/>
            </w:rPr>
          </w:rPrChange>
        </w:rPr>
        <w:t xml:space="preserve">database and </w:t>
      </w:r>
      <w:del w:id="7882" w:author="Sam Simpson" w:date="2011-09-13T14:09:00Z">
        <w:r w:rsidR="00EE2933" w:rsidRPr="009051C5" w:rsidDel="00643438">
          <w:rPr>
            <w:rPrChange w:id="7883" w:author="Sam Simpson" w:date="2011-09-13T14:04:00Z">
              <w:rPr>
                <w:highlight w:val="yellow"/>
              </w:rPr>
            </w:rPrChange>
          </w:rPr>
          <w:delText xml:space="preserve">return </w:delText>
        </w:r>
      </w:del>
      <w:ins w:id="7884" w:author="Sam Simpson" w:date="2011-09-13T14:09:00Z">
        <w:r w:rsidR="00643438">
          <w:t>putting it</w:t>
        </w:r>
      </w:ins>
      <w:ins w:id="7885" w:author="Sam Simpson" w:date="2011-09-13T14:04:00Z">
        <w:r w:rsidR="00D5012A" w:rsidRPr="009051C5">
          <w:rPr>
            <w:rPrChange w:id="7886" w:author="Sam Simpson" w:date="2011-09-13T14:04:00Z">
              <w:rPr>
                <w:highlight w:val="yellow"/>
              </w:rPr>
            </w:rPrChange>
          </w:rPr>
          <w:t xml:space="preserve"> </w:t>
        </w:r>
      </w:ins>
      <w:ins w:id="7887" w:author="Sam Simpson" w:date="2011-09-13T14:11:00Z">
        <w:r w:rsidR="004239F0">
          <w:t xml:space="preserve">into a </w:t>
        </w:r>
      </w:ins>
      <w:r w:rsidR="00EE2933" w:rsidRPr="009051C5">
        <w:rPr>
          <w:rPrChange w:id="7888" w:author="Sam Simpson" w:date="2011-09-13T14:04:00Z">
            <w:rPr>
              <w:highlight w:val="yellow"/>
            </w:rPr>
          </w:rPrChange>
        </w:rPr>
        <w:t>two</w:t>
      </w:r>
      <w:del w:id="7889" w:author="Sam Simpson" w:date="2011-09-13T10:55:00Z">
        <w:r w:rsidR="00EE2933" w:rsidRPr="009051C5" w:rsidDel="00B27E99">
          <w:rPr>
            <w:rPrChange w:id="7890" w:author="Sam Simpson" w:date="2011-09-13T14:04:00Z">
              <w:rPr>
                <w:highlight w:val="yellow"/>
              </w:rPr>
            </w:rPrChange>
          </w:rPr>
          <w:delText xml:space="preserve"> </w:delText>
        </w:r>
      </w:del>
      <w:ins w:id="7891" w:author="Sam Simpson" w:date="2011-09-13T10:55:00Z">
        <w:r w:rsidR="00B27E99" w:rsidRPr="00931800">
          <w:t>-</w:t>
        </w:r>
      </w:ins>
      <w:r w:rsidR="00EE2933" w:rsidRPr="009051C5">
        <w:rPr>
          <w:rPrChange w:id="7892" w:author="Sam Simpson" w:date="2011-09-13T14:04:00Z">
            <w:rPr>
              <w:highlight w:val="yellow"/>
            </w:rPr>
          </w:rPrChange>
        </w:rPr>
        <w:t>dimension</w:t>
      </w:r>
      <w:ins w:id="7893" w:author="Sam Simpson" w:date="2011-09-13T14:04:00Z">
        <w:r w:rsidR="009051C5" w:rsidRPr="009051C5">
          <w:rPr>
            <w:rPrChange w:id="7894" w:author="Sam Simpson" w:date="2011-09-13T14:04:00Z">
              <w:rPr>
                <w:highlight w:val="yellow"/>
              </w:rPr>
            </w:rPrChange>
          </w:rPr>
          <w:t>al</w:t>
        </w:r>
      </w:ins>
      <w:r w:rsidR="00EE2933" w:rsidRPr="009051C5">
        <w:rPr>
          <w:rPrChange w:id="7895" w:author="Sam Simpson" w:date="2011-09-13T14:04:00Z">
            <w:rPr>
              <w:highlight w:val="yellow"/>
            </w:rPr>
          </w:rPrChange>
        </w:rPr>
        <w:t xml:space="preserve"> data array </w:t>
      </w:r>
      <w:ins w:id="7896" w:author="Sam Simpson" w:date="2011-09-13T14:09:00Z">
        <w:r w:rsidR="00643438">
          <w:t xml:space="preserve">which </w:t>
        </w:r>
      </w:ins>
      <w:ins w:id="7897" w:author="Sam Simpson" w:date="2011-09-13T14:12:00Z">
        <w:r w:rsidR="00B310D3">
          <w:t xml:space="preserve">means the database </w:t>
        </w:r>
        <w:r w:rsidR="0022382B">
          <w:t>is only</w:t>
        </w:r>
        <w:r w:rsidR="00B310D3">
          <w:t xml:space="preserve"> accessed </w:t>
        </w:r>
        <w:r w:rsidR="00B310D3" w:rsidRPr="0022382B">
          <w:rPr>
            <w:rPrChange w:id="7898" w:author="Sam Simpson" w:date="2011-09-13T14:13:00Z">
              <w:rPr>
                <w:highlight w:val="yellow"/>
              </w:rPr>
            </w:rPrChange>
          </w:rPr>
          <w:t>once</w:t>
        </w:r>
      </w:ins>
      <w:ins w:id="7899" w:author="Sam Simpson" w:date="2011-09-13T14:13:00Z">
        <w:r w:rsidR="0022382B">
          <w:t>.</w:t>
        </w:r>
      </w:ins>
    </w:p>
    <w:p w:rsidR="00447D1B" w:rsidRPr="001A5888" w:rsidDel="00B310D3" w:rsidRDefault="00EE2933">
      <w:pPr>
        <w:spacing w:line="360" w:lineRule="auto"/>
        <w:rPr>
          <w:del w:id="7900" w:author="Sam Simpson" w:date="2011-09-13T14:12:00Z"/>
          <w:highlight w:val="yellow"/>
        </w:rPr>
        <w:pPrChange w:id="7901" w:author="Sam" w:date="2011-09-12T19:53:00Z">
          <w:pPr/>
        </w:pPrChange>
      </w:pPr>
      <w:del w:id="7902" w:author="Sam Simpson" w:date="2011-09-13T14:12:00Z">
        <w:r w:rsidRPr="000D3349" w:rsidDel="00B310D3">
          <w:rPr>
            <w:rFonts w:hint="eastAsia"/>
            <w:highlight w:val="yellow"/>
          </w:rPr>
          <w:delText>for other file to be used with all the information related to the table by call</w:delText>
        </w:r>
        <w:r w:rsidR="008867E0" w:rsidRPr="00931800" w:rsidDel="00B310D3">
          <w:rPr>
            <w:rFonts w:hint="eastAsia"/>
            <w:highlight w:val="yellow"/>
          </w:rPr>
          <w:delText xml:space="preserve"> for only once</w:delText>
        </w:r>
        <w:r w:rsidRPr="00B27E99" w:rsidDel="00B310D3">
          <w:rPr>
            <w:highlight w:val="yellow"/>
          </w:rPr>
          <w:delText>.</w:delText>
        </w:r>
      </w:del>
    </w:p>
    <w:p w:rsidR="004C2406" w:rsidRPr="000C4468" w:rsidRDefault="00E14C8B">
      <w:pPr>
        <w:spacing w:line="360" w:lineRule="auto"/>
        <w:rPr>
          <w:rPrChange w:id="7903" w:author="Sam Simpson" w:date="2011-09-13T10:55:00Z">
            <w:rPr>
              <w:highlight w:val="yellow"/>
            </w:rPr>
          </w:rPrChange>
        </w:rPr>
        <w:pPrChange w:id="7904" w:author="Sam" w:date="2011-09-12T19:53:00Z">
          <w:pPr/>
        </w:pPrChange>
      </w:pPr>
      <w:r w:rsidRPr="000C4468">
        <w:rPr>
          <w:rPrChange w:id="7905" w:author="Sam Simpson" w:date="2011-09-13T10:55:00Z">
            <w:rPr>
              <w:highlight w:val="yellow"/>
            </w:rPr>
          </w:rPrChange>
        </w:rPr>
        <w:t xml:space="preserve">Even though the network bandwidth today is satisfactory, </w:t>
      </w:r>
      <w:del w:id="7906" w:author="Sam Simpson" w:date="2011-09-13T10:55:00Z">
        <w:r w:rsidRPr="000C4468" w:rsidDel="0031326F">
          <w:rPr>
            <w:rPrChange w:id="7907" w:author="Sam Simpson" w:date="2011-09-13T10:55:00Z">
              <w:rPr>
                <w:highlight w:val="yellow"/>
              </w:rPr>
            </w:rPrChange>
          </w:rPr>
          <w:delText xml:space="preserve">however </w:delText>
        </w:r>
      </w:del>
      <w:r w:rsidRPr="000C4468">
        <w:rPr>
          <w:rPrChange w:id="7908" w:author="Sam Simpson" w:date="2011-09-13T10:55:00Z">
            <w:rPr>
              <w:highlight w:val="yellow"/>
            </w:rPr>
          </w:rPrChange>
        </w:rPr>
        <w:t xml:space="preserve">there are </w:t>
      </w:r>
      <w:ins w:id="7909" w:author="Sam Simpson" w:date="2011-09-13T10:55:00Z">
        <w:r w:rsidR="0031326F" w:rsidRPr="00A1213A">
          <w:rPr>
            <w:rFonts w:hint="eastAsia"/>
          </w:rPr>
          <w:t xml:space="preserve">still </w:t>
        </w:r>
      </w:ins>
      <w:r w:rsidRPr="000C4468">
        <w:rPr>
          <w:rPrChange w:id="7910" w:author="Sam Simpson" w:date="2011-09-13T10:55:00Z">
            <w:rPr>
              <w:highlight w:val="yellow"/>
            </w:rPr>
          </w:rPrChange>
        </w:rPr>
        <w:t xml:space="preserve">some users </w:t>
      </w:r>
      <w:del w:id="7911" w:author="Sam Simpson" w:date="2011-09-13T10:55:00Z">
        <w:r w:rsidRPr="000C4468" w:rsidDel="0031326F">
          <w:rPr>
            <w:rPrChange w:id="7912" w:author="Sam Simpson" w:date="2011-09-13T10:55:00Z">
              <w:rPr>
                <w:highlight w:val="yellow"/>
              </w:rPr>
            </w:rPrChange>
          </w:rPr>
          <w:delText xml:space="preserve">are </w:delText>
        </w:r>
      </w:del>
      <w:ins w:id="7913" w:author="Sam Simpson" w:date="2011-09-13T10:55:00Z">
        <w:r w:rsidR="0031326F">
          <w:t>who are</w:t>
        </w:r>
        <w:r w:rsidR="0031326F" w:rsidRPr="000C4468">
          <w:rPr>
            <w:rPrChange w:id="7914" w:author="Sam Simpson" w:date="2011-09-13T10:55:00Z">
              <w:rPr>
                <w:highlight w:val="yellow"/>
              </w:rPr>
            </w:rPrChange>
          </w:rPr>
          <w:t xml:space="preserve"> </w:t>
        </w:r>
      </w:ins>
      <w:del w:id="7915" w:author="Sam Simpson" w:date="2011-09-13T10:55:00Z">
        <w:r w:rsidRPr="000C4468" w:rsidDel="0031326F">
          <w:rPr>
            <w:rPrChange w:id="7916" w:author="Sam Simpson" w:date="2011-09-13T10:55:00Z">
              <w:rPr>
                <w:highlight w:val="yellow"/>
              </w:rPr>
            </w:rPrChange>
          </w:rPr>
          <w:delText xml:space="preserve">still </w:delText>
        </w:r>
      </w:del>
      <w:r w:rsidRPr="000C4468">
        <w:rPr>
          <w:rPrChange w:id="7917" w:author="Sam Simpson" w:date="2011-09-13T10:55:00Z">
            <w:rPr>
              <w:highlight w:val="yellow"/>
            </w:rPr>
          </w:rPrChange>
        </w:rPr>
        <w:t>using low speed internet access, especially mobile users and overseas users.</w:t>
      </w:r>
      <w:r w:rsidR="00EB5CCD" w:rsidRPr="000C4468">
        <w:rPr>
          <w:rPrChange w:id="7918" w:author="Sam Simpson" w:date="2011-09-13T10:55:00Z">
            <w:rPr>
              <w:highlight w:val="yellow"/>
            </w:rPr>
          </w:rPrChange>
        </w:rPr>
        <w:t xml:space="preserve"> To make sure </w:t>
      </w:r>
      <w:ins w:id="7919" w:author="Sam Simpson" w:date="2011-09-13T10:55:00Z">
        <w:r w:rsidR="0031326F">
          <w:t xml:space="preserve">that </w:t>
        </w:r>
      </w:ins>
      <w:r w:rsidR="00EB5CCD" w:rsidRPr="000C4468">
        <w:rPr>
          <w:rPrChange w:id="7920" w:author="Sam Simpson" w:date="2011-09-13T10:55:00Z">
            <w:rPr>
              <w:highlight w:val="yellow"/>
            </w:rPr>
          </w:rPrChange>
        </w:rPr>
        <w:t xml:space="preserve">users who connected </w:t>
      </w:r>
      <w:r w:rsidR="0059647F" w:rsidRPr="000C4468">
        <w:rPr>
          <w:rPrChange w:id="7921" w:author="Sam Simpson" w:date="2011-09-13T10:55:00Z">
            <w:rPr>
              <w:highlight w:val="yellow"/>
            </w:rPr>
          </w:rPrChange>
        </w:rPr>
        <w:t>via low speed internet connections</w:t>
      </w:r>
      <w:del w:id="7922" w:author="Sam Simpson" w:date="2011-09-13T10:56:00Z">
        <w:r w:rsidR="00EB5CCD" w:rsidRPr="000C4468" w:rsidDel="0031326F">
          <w:rPr>
            <w:rPrChange w:id="7923" w:author="Sam Simpson" w:date="2011-09-13T10:55:00Z">
              <w:rPr>
                <w:highlight w:val="yellow"/>
              </w:rPr>
            </w:rPrChange>
          </w:rPr>
          <w:delText>,</w:delText>
        </w:r>
      </w:del>
      <w:ins w:id="7924" w:author="Sam Simpson" w:date="2011-09-13T10:56:00Z">
        <w:r w:rsidR="0031326F">
          <w:t xml:space="preserve"> </w:t>
        </w:r>
        <w:r w:rsidR="0031326F" w:rsidRPr="00931800">
          <w:t>can still w</w:t>
        </w:r>
        <w:r w:rsidR="0031326F" w:rsidRPr="0022382B">
          <w:t>ork on the project</w:t>
        </w:r>
      </w:ins>
      <w:r w:rsidR="00EB5CCD" w:rsidRPr="000C4468">
        <w:rPr>
          <w:rPrChange w:id="7925" w:author="Sam Simpson" w:date="2011-09-13T10:55:00Z">
            <w:rPr>
              <w:highlight w:val="yellow"/>
            </w:rPr>
          </w:rPrChange>
        </w:rPr>
        <w:t xml:space="preserve"> the page size </w:t>
      </w:r>
      <w:ins w:id="7926" w:author="Sam Simpson" w:date="2011-09-13T14:14:00Z">
        <w:r w:rsidR="00E62A34">
          <w:t xml:space="preserve">which is </w:t>
        </w:r>
      </w:ins>
      <w:del w:id="7927" w:author="Sam Simpson" w:date="2011-09-13T14:14:00Z">
        <w:r w:rsidR="00EB5CCD" w:rsidRPr="00E62A34" w:rsidDel="00E62A34">
          <w:rPr>
            <w:rPrChange w:id="7928" w:author="Sam Simpson" w:date="2011-09-13T14:14:00Z">
              <w:rPr>
                <w:highlight w:val="yellow"/>
              </w:rPr>
            </w:rPrChange>
          </w:rPr>
          <w:delText xml:space="preserve">of each time </w:delText>
        </w:r>
      </w:del>
      <w:r w:rsidR="00EB5CCD" w:rsidRPr="00E62A34">
        <w:rPr>
          <w:rPrChange w:id="7929" w:author="Sam Simpson" w:date="2011-09-13T14:14:00Z">
            <w:rPr>
              <w:highlight w:val="yellow"/>
            </w:rPr>
          </w:rPrChange>
        </w:rPr>
        <w:t>load</w:t>
      </w:r>
      <w:ins w:id="7930" w:author="Sam Simpson" w:date="2011-09-13T14:14:00Z">
        <w:r w:rsidR="00E62A34" w:rsidRPr="00E62A34">
          <w:rPr>
            <w:rPrChange w:id="7931" w:author="Sam Simpson" w:date="2011-09-13T14:14:00Z">
              <w:rPr>
                <w:highlight w:val="yellow"/>
              </w:rPr>
            </w:rPrChange>
          </w:rPr>
          <w:t>ed</w:t>
        </w:r>
      </w:ins>
      <w:del w:id="7932" w:author="Sam Simpson" w:date="2011-09-13T14:14:00Z">
        <w:r w:rsidR="00EB5CCD" w:rsidRPr="00E62A34" w:rsidDel="00E62A34">
          <w:rPr>
            <w:rPrChange w:id="7933" w:author="Sam Simpson" w:date="2011-09-13T14:14:00Z">
              <w:rPr>
                <w:highlight w:val="yellow"/>
              </w:rPr>
            </w:rPrChange>
          </w:rPr>
          <w:delText xml:space="preserve">ing </w:delText>
        </w:r>
      </w:del>
      <w:ins w:id="7934" w:author="Sam Simpson" w:date="2011-09-13T14:14:00Z">
        <w:r w:rsidR="00E62A34" w:rsidRPr="00931800">
          <w:rPr>
            <w:rFonts w:hint="eastAsia"/>
          </w:rPr>
          <w:t xml:space="preserve"> </w:t>
        </w:r>
        <w:r w:rsidR="00E62A34" w:rsidRPr="00E62A34">
          <w:rPr>
            <w:rPrChange w:id="7935" w:author="Sam Simpson" w:date="2011-09-13T14:14:00Z">
              <w:rPr>
                <w:highlight w:val="yellow"/>
              </w:rPr>
            </w:rPrChange>
          </w:rPr>
          <w:t xml:space="preserve">each time </w:t>
        </w:r>
      </w:ins>
      <w:r w:rsidR="00EB5CCD" w:rsidRPr="000C4468">
        <w:rPr>
          <w:rPrChange w:id="7936" w:author="Sam Simpson" w:date="2011-09-13T10:55:00Z">
            <w:rPr>
              <w:highlight w:val="yellow"/>
            </w:rPr>
          </w:rPrChange>
        </w:rPr>
        <w:t>need</w:t>
      </w:r>
      <w:ins w:id="7937" w:author="Sam Simpson" w:date="2011-09-13T10:56:00Z">
        <w:r w:rsidR="0031326F">
          <w:t>s</w:t>
        </w:r>
      </w:ins>
      <w:r w:rsidR="00EB5CCD" w:rsidRPr="000C4468">
        <w:rPr>
          <w:rPrChange w:id="7938" w:author="Sam Simpson" w:date="2011-09-13T10:55:00Z">
            <w:rPr>
              <w:highlight w:val="yellow"/>
            </w:rPr>
          </w:rPrChange>
        </w:rPr>
        <w:t xml:space="preserve"> to be reduced </w:t>
      </w:r>
      <w:ins w:id="7939" w:author="Sam Simpson" w:date="2011-09-13T10:56:00Z">
        <w:r w:rsidR="0031326F">
          <w:t xml:space="preserve">to </w:t>
        </w:r>
      </w:ins>
      <w:r w:rsidR="00EB5CCD" w:rsidRPr="000C4468">
        <w:rPr>
          <w:rPrChange w:id="7940" w:author="Sam Simpson" w:date="2011-09-13T10:55:00Z">
            <w:rPr>
              <w:highlight w:val="yellow"/>
            </w:rPr>
          </w:rPrChange>
        </w:rPr>
        <w:t xml:space="preserve">as </w:t>
      </w:r>
      <w:del w:id="7941" w:author="Sam Simpson" w:date="2011-09-13T10:56:00Z">
        <w:r w:rsidR="00EB5CCD" w:rsidRPr="000C4468" w:rsidDel="001F34CC">
          <w:rPr>
            <w:rPrChange w:id="7942" w:author="Sam Simpson" w:date="2011-09-13T10:55:00Z">
              <w:rPr>
                <w:highlight w:val="yellow"/>
              </w:rPr>
            </w:rPrChange>
          </w:rPr>
          <w:delText xml:space="preserve">little </w:delText>
        </w:r>
      </w:del>
      <w:ins w:id="7943" w:author="Sam Simpson" w:date="2011-09-13T10:56:00Z">
        <w:r w:rsidR="001F34CC">
          <w:t>small</w:t>
        </w:r>
        <w:r w:rsidR="001F34CC" w:rsidRPr="000C4468">
          <w:rPr>
            <w:rPrChange w:id="7944" w:author="Sam Simpson" w:date="2011-09-13T10:55:00Z">
              <w:rPr>
                <w:highlight w:val="yellow"/>
              </w:rPr>
            </w:rPrChange>
          </w:rPr>
          <w:t xml:space="preserve"> </w:t>
        </w:r>
      </w:ins>
      <w:r w:rsidR="00EB5CCD" w:rsidRPr="000C4468">
        <w:rPr>
          <w:rPrChange w:id="7945" w:author="Sam Simpson" w:date="2011-09-13T10:55:00Z">
            <w:rPr>
              <w:highlight w:val="yellow"/>
            </w:rPr>
          </w:rPrChange>
        </w:rPr>
        <w:t xml:space="preserve">as possible. </w:t>
      </w:r>
      <w:r w:rsidR="00FF7DD0" w:rsidRPr="000C4468">
        <w:rPr>
          <w:rPrChange w:id="7946" w:author="Sam Simpson" w:date="2011-09-13T10:55:00Z">
            <w:rPr>
              <w:highlight w:val="yellow"/>
            </w:rPr>
          </w:rPrChange>
        </w:rPr>
        <w:t>The use of CSS style sheet file</w:t>
      </w:r>
      <w:ins w:id="7947" w:author="Sam Simpson" w:date="2011-09-13T10:57:00Z">
        <w:r w:rsidR="004139B5">
          <w:t>s</w:t>
        </w:r>
      </w:ins>
      <w:r w:rsidR="00FF7DD0" w:rsidRPr="000C4468">
        <w:rPr>
          <w:rPrChange w:id="7948" w:author="Sam Simpson" w:date="2011-09-13T10:55:00Z">
            <w:rPr>
              <w:highlight w:val="yellow"/>
            </w:rPr>
          </w:rPrChange>
        </w:rPr>
        <w:t xml:space="preserve"> will format the style of pages </w:t>
      </w:r>
      <w:del w:id="7949" w:author="Sam Simpson" w:date="2011-09-13T10:57:00Z">
        <w:r w:rsidR="00FF7DD0" w:rsidRPr="000C4468" w:rsidDel="004139B5">
          <w:rPr>
            <w:rPrChange w:id="7950" w:author="Sam Simpson" w:date="2011-09-13T10:55:00Z">
              <w:rPr>
                <w:highlight w:val="yellow"/>
              </w:rPr>
            </w:rPrChange>
          </w:rPr>
          <w:delText xml:space="preserve">by </w:delText>
        </w:r>
      </w:del>
      <w:ins w:id="7951" w:author="Sam Simpson" w:date="2011-09-13T10:57:00Z">
        <w:r w:rsidR="004139B5">
          <w:t>using the</w:t>
        </w:r>
      </w:ins>
      <w:del w:id="7952" w:author="Sam Simpson" w:date="2011-09-13T10:57:00Z">
        <w:r w:rsidR="00FF7DD0" w:rsidRPr="000C4468" w:rsidDel="004139B5">
          <w:rPr>
            <w:rPrChange w:id="7953" w:author="Sam Simpson" w:date="2011-09-13T10:55:00Z">
              <w:rPr>
                <w:highlight w:val="yellow"/>
              </w:rPr>
            </w:rPrChange>
          </w:rPr>
          <w:delText>a</w:delText>
        </w:r>
      </w:del>
      <w:r w:rsidR="00FF7DD0" w:rsidRPr="000C4468">
        <w:rPr>
          <w:rPrChange w:id="7954" w:author="Sam Simpson" w:date="2011-09-13T10:55:00Z">
            <w:rPr>
              <w:highlight w:val="yellow"/>
            </w:rPr>
          </w:rPrChange>
        </w:rPr>
        <w:t xml:space="preserve"> same file. So the CSS file can be cached for fast loading and appl</w:t>
      </w:r>
      <w:ins w:id="7955" w:author="Sam Simpson" w:date="2011-09-13T10:57:00Z">
        <w:r w:rsidR="004139B5">
          <w:t>ied</w:t>
        </w:r>
      </w:ins>
      <w:del w:id="7956" w:author="Sam Simpson" w:date="2011-09-13T10:57:00Z">
        <w:r w:rsidR="00FF7DD0" w:rsidRPr="000C4468" w:rsidDel="004139B5">
          <w:rPr>
            <w:rPrChange w:id="7957" w:author="Sam Simpson" w:date="2011-09-13T10:55:00Z">
              <w:rPr>
                <w:highlight w:val="yellow"/>
              </w:rPr>
            </w:rPrChange>
          </w:rPr>
          <w:delText xml:space="preserve">y </w:delText>
        </w:r>
      </w:del>
      <w:ins w:id="7958" w:author="Sam Simpson" w:date="2011-09-13T10:57:00Z">
        <w:r w:rsidR="004139B5">
          <w:t xml:space="preserve"> </w:t>
        </w:r>
      </w:ins>
      <w:r w:rsidR="00FF7DD0" w:rsidRPr="000C4468">
        <w:rPr>
          <w:rPrChange w:id="7959" w:author="Sam Simpson" w:date="2011-09-13T10:55:00Z">
            <w:rPr>
              <w:highlight w:val="yellow"/>
            </w:rPr>
          </w:rPrChange>
        </w:rPr>
        <w:t xml:space="preserve">to every page </w:t>
      </w:r>
      <w:del w:id="7960" w:author="Sam Simpson" w:date="2011-09-13T10:57:00Z">
        <w:r w:rsidR="00FF7DD0" w:rsidRPr="000C4468" w:rsidDel="004139B5">
          <w:rPr>
            <w:rPrChange w:id="7961" w:author="Sam Simpson" w:date="2011-09-13T10:55:00Z">
              <w:rPr>
                <w:highlight w:val="yellow"/>
              </w:rPr>
            </w:rPrChange>
          </w:rPr>
          <w:delText xml:space="preserve">for </w:delText>
        </w:r>
      </w:del>
      <w:ins w:id="7962" w:author="Sam Simpson" w:date="2011-09-13T10:57:00Z">
        <w:r w:rsidR="004139B5">
          <w:t>with the</w:t>
        </w:r>
      </w:ins>
      <w:del w:id="7963" w:author="Sam Simpson" w:date="2011-09-13T10:57:00Z">
        <w:r w:rsidR="00FF7DD0" w:rsidRPr="000C4468" w:rsidDel="004139B5">
          <w:rPr>
            <w:rPrChange w:id="7964" w:author="Sam Simpson" w:date="2011-09-13T10:55:00Z">
              <w:rPr>
                <w:highlight w:val="yellow"/>
              </w:rPr>
            </w:rPrChange>
          </w:rPr>
          <w:delText>its</w:delText>
        </w:r>
      </w:del>
      <w:r w:rsidR="00FF7DD0" w:rsidRPr="000C4468">
        <w:rPr>
          <w:rPrChange w:id="7965" w:author="Sam Simpson" w:date="2011-09-13T10:55:00Z">
            <w:rPr>
              <w:highlight w:val="yellow"/>
            </w:rPr>
          </w:rPrChange>
        </w:rPr>
        <w:t xml:space="preserve"> style. The system uses CSS for style design, so the formatting of </w:t>
      </w:r>
      <w:r w:rsidR="007D60DB" w:rsidRPr="000C4468">
        <w:rPr>
          <w:rPrChange w:id="7966" w:author="Sam Simpson" w:date="2011-09-13T10:55:00Z">
            <w:rPr>
              <w:highlight w:val="yellow"/>
            </w:rPr>
          </w:rPrChange>
        </w:rPr>
        <w:t>each page</w:t>
      </w:r>
      <w:r w:rsidR="00FF7DD0" w:rsidRPr="000C4468">
        <w:rPr>
          <w:rPrChange w:id="7967" w:author="Sam Simpson" w:date="2011-09-13T10:55:00Z">
            <w:rPr>
              <w:highlight w:val="yellow"/>
            </w:rPr>
          </w:rPrChange>
        </w:rPr>
        <w:t xml:space="preserve"> only </w:t>
      </w:r>
      <w:r w:rsidR="007D60DB" w:rsidRPr="000C4468">
        <w:rPr>
          <w:rPrChange w:id="7968" w:author="Sam Simpson" w:date="2011-09-13T10:55:00Z">
            <w:rPr>
              <w:highlight w:val="yellow"/>
            </w:rPr>
          </w:rPrChange>
        </w:rPr>
        <w:t xml:space="preserve">needs to call tags in </w:t>
      </w:r>
      <w:del w:id="7969" w:author="Sam Simpson" w:date="2011-09-13T10:57:00Z">
        <w:r w:rsidR="007D60DB" w:rsidRPr="000C4468" w:rsidDel="004139B5">
          <w:rPr>
            <w:rPrChange w:id="7970" w:author="Sam Simpson" w:date="2011-09-13T10:55:00Z">
              <w:rPr>
                <w:highlight w:val="yellow"/>
              </w:rPr>
            </w:rPrChange>
          </w:rPr>
          <w:delText xml:space="preserve">a </w:delText>
        </w:r>
      </w:del>
      <w:ins w:id="7971" w:author="Sam Simpson" w:date="2011-09-13T10:57:00Z">
        <w:r w:rsidR="004139B5">
          <w:t>the</w:t>
        </w:r>
        <w:r w:rsidR="004139B5" w:rsidRPr="000C4468">
          <w:rPr>
            <w:rPrChange w:id="7972" w:author="Sam Simpson" w:date="2011-09-13T10:55:00Z">
              <w:rPr>
                <w:highlight w:val="yellow"/>
              </w:rPr>
            </w:rPrChange>
          </w:rPr>
          <w:t xml:space="preserve"> </w:t>
        </w:r>
      </w:ins>
      <w:r w:rsidR="007D60DB" w:rsidRPr="000C4468">
        <w:rPr>
          <w:rPrChange w:id="7973" w:author="Sam Simpson" w:date="2011-09-13T10:55:00Z">
            <w:rPr>
              <w:highlight w:val="yellow"/>
            </w:rPr>
          </w:rPrChange>
        </w:rPr>
        <w:t>same CSS file, without separate code</w:t>
      </w:r>
      <w:proofErr w:type="gramStart"/>
      <w:ins w:id="7974" w:author="Sam Simpson" w:date="2011-09-13T10:57:00Z">
        <w:r w:rsidR="004139B5">
          <w:t>,  which</w:t>
        </w:r>
      </w:ins>
      <w:proofErr w:type="gramEnd"/>
      <w:del w:id="7975" w:author="Sam Simpson" w:date="2011-09-13T10:57:00Z">
        <w:r w:rsidR="007D60DB" w:rsidRPr="000C4468" w:rsidDel="004139B5">
          <w:rPr>
            <w:rPrChange w:id="7976" w:author="Sam Simpson" w:date="2011-09-13T10:55:00Z">
              <w:rPr>
                <w:highlight w:val="yellow"/>
              </w:rPr>
            </w:rPrChange>
          </w:rPr>
          <w:delText>s</w:delText>
        </w:r>
        <w:r w:rsidR="008D454A" w:rsidRPr="000C4468" w:rsidDel="004139B5">
          <w:rPr>
            <w:rPrChange w:id="7977" w:author="Sam Simpson" w:date="2011-09-13T10:55:00Z">
              <w:rPr>
                <w:highlight w:val="yellow"/>
              </w:rPr>
            </w:rPrChange>
          </w:rPr>
          <w:delText>, and</w:delText>
        </w:r>
      </w:del>
      <w:r w:rsidR="008D454A" w:rsidRPr="000C4468">
        <w:rPr>
          <w:rPrChange w:id="7978" w:author="Sam Simpson" w:date="2011-09-13T10:55:00Z">
            <w:rPr>
              <w:highlight w:val="yellow"/>
            </w:rPr>
          </w:rPrChange>
        </w:rPr>
        <w:t xml:space="preserve"> can be loaded much faster</w:t>
      </w:r>
    </w:p>
    <w:p w:rsidR="00FF7DD0" w:rsidRPr="000C4468" w:rsidRDefault="008D454A">
      <w:pPr>
        <w:spacing w:line="360" w:lineRule="auto"/>
        <w:rPr>
          <w:rPrChange w:id="7979" w:author="Sam Simpson" w:date="2011-09-13T10:55:00Z">
            <w:rPr>
              <w:highlight w:val="yellow"/>
            </w:rPr>
          </w:rPrChange>
        </w:rPr>
        <w:pPrChange w:id="7980" w:author="Sam" w:date="2011-09-12T19:53:00Z">
          <w:pPr/>
        </w:pPrChange>
      </w:pPr>
      <w:r w:rsidRPr="000C4468">
        <w:rPr>
          <w:rPrChange w:id="7981" w:author="Sam Simpson" w:date="2011-09-13T10:55:00Z">
            <w:rPr>
              <w:highlight w:val="yellow"/>
            </w:rPr>
          </w:rPrChange>
        </w:rPr>
        <w:t xml:space="preserve">As the design of </w:t>
      </w:r>
      <w:ins w:id="7982" w:author="Sam Simpson" w:date="2011-09-13T10:58:00Z">
        <w:r w:rsidR="004D4274">
          <w:t xml:space="preserve">the </w:t>
        </w:r>
      </w:ins>
      <w:r w:rsidRPr="000C4468">
        <w:rPr>
          <w:rPrChange w:id="7983" w:author="Sam Simpson" w:date="2011-09-13T10:55:00Z">
            <w:rPr>
              <w:highlight w:val="yellow"/>
            </w:rPr>
          </w:rPrChange>
        </w:rPr>
        <w:t xml:space="preserve">CSS </w:t>
      </w:r>
      <w:del w:id="7984" w:author="Sam Simpson" w:date="2011-09-13T10:58:00Z">
        <w:r w:rsidRPr="000C4468" w:rsidDel="004D4274">
          <w:rPr>
            <w:rPrChange w:id="7985" w:author="Sam Simpson" w:date="2011-09-13T10:55:00Z">
              <w:rPr>
                <w:highlight w:val="yellow"/>
              </w:rPr>
            </w:rPrChange>
          </w:rPr>
          <w:delText xml:space="preserve">is </w:delText>
        </w:r>
      </w:del>
      <w:r w:rsidRPr="000C4468">
        <w:rPr>
          <w:rPrChange w:id="7986" w:author="Sam Simpson" w:date="2011-09-13T10:55:00Z">
            <w:rPr>
              <w:highlight w:val="yellow"/>
            </w:rPr>
          </w:rPrChange>
        </w:rPr>
        <w:t xml:space="preserve">followed the </w:t>
      </w:r>
      <w:ins w:id="7987" w:author="Sam Simpson" w:date="2011-09-13T10:58:00Z">
        <w:r w:rsidR="004D4274" w:rsidRPr="00597889">
          <w:rPr>
            <w:rFonts w:hint="eastAsia"/>
          </w:rPr>
          <w:t>W3C</w:t>
        </w:r>
        <w:r w:rsidR="004D4274" w:rsidRPr="001C3D30">
          <w:t xml:space="preserve"> </w:t>
        </w:r>
        <w:r w:rsidR="004D4274" w:rsidRPr="00526887">
          <w:rPr>
            <w:rFonts w:hint="eastAsia"/>
          </w:rPr>
          <w:t>standard</w:t>
        </w:r>
        <w:r w:rsidR="004D4274" w:rsidRPr="001C3D30">
          <w:t xml:space="preserve"> </w:t>
        </w:r>
      </w:ins>
      <w:r w:rsidRPr="000C4468">
        <w:rPr>
          <w:rPrChange w:id="7988" w:author="Sam Simpson" w:date="2011-09-13T10:55:00Z">
            <w:rPr>
              <w:highlight w:val="yellow"/>
            </w:rPr>
          </w:rPrChange>
        </w:rPr>
        <w:t xml:space="preserve">guidance </w:t>
      </w:r>
      <w:del w:id="7989" w:author="Sam Simpson" w:date="2011-09-13T10:58:00Z">
        <w:r w:rsidRPr="000C4468" w:rsidDel="004D4274">
          <w:rPr>
            <w:rPrChange w:id="7990" w:author="Sam Simpson" w:date="2011-09-13T10:55:00Z">
              <w:rPr>
                <w:highlight w:val="yellow"/>
              </w:rPr>
            </w:rPrChange>
          </w:rPr>
          <w:delText>of W3C standard</w:delText>
        </w:r>
      </w:del>
      <w:sdt>
        <w:sdtPr>
          <w:rPr>
            <w:rFonts w:hint="eastAsia"/>
          </w:rPr>
          <w:id w:val="1874649586"/>
          <w:citation/>
        </w:sdtPr>
        <w:sdtContent>
          <w:r w:rsidR="0057603F" w:rsidRPr="000C4468">
            <w:rPr>
              <w:rPrChange w:id="7991" w:author="Sam Simpson" w:date="2011-09-13T10:55:00Z">
                <w:rPr>
                  <w:highlight w:val="yellow"/>
                </w:rPr>
              </w:rPrChange>
            </w:rPr>
            <w:fldChar w:fldCharType="begin"/>
          </w:r>
          <w:r w:rsidRPr="000C4468">
            <w:rPr>
              <w:rPrChange w:id="7992" w:author="Sam Simpson" w:date="2011-09-13T10:55:00Z">
                <w:rPr>
                  <w:highlight w:val="yellow"/>
                </w:rPr>
              </w:rPrChange>
            </w:rPr>
            <w:instrText xml:space="preserve"> CITATION W3S11 \l 2052 </w:instrText>
          </w:r>
          <w:r w:rsidR="0057603F" w:rsidRPr="000C4468">
            <w:rPr>
              <w:rPrChange w:id="7993" w:author="Sam Simpson" w:date="2011-09-13T10:55:00Z">
                <w:rPr>
                  <w:highlight w:val="yellow"/>
                </w:rPr>
              </w:rPrChange>
            </w:rPr>
            <w:fldChar w:fldCharType="separate"/>
          </w:r>
          <w:r w:rsidR="004705C6" w:rsidRPr="000C4468">
            <w:rPr>
              <w:noProof/>
              <w:rPrChange w:id="7994" w:author="Sam Simpson" w:date="2011-09-13T10:55:00Z">
                <w:rPr>
                  <w:noProof/>
                  <w:highlight w:val="yellow"/>
                </w:rPr>
              </w:rPrChange>
            </w:rPr>
            <w:t xml:space="preserve"> [46]</w:t>
          </w:r>
          <w:r w:rsidR="0057603F" w:rsidRPr="000C4468">
            <w:rPr>
              <w:rPrChange w:id="7995" w:author="Sam Simpson" w:date="2011-09-13T10:55:00Z">
                <w:rPr>
                  <w:highlight w:val="yellow"/>
                </w:rPr>
              </w:rPrChange>
            </w:rPr>
            <w:fldChar w:fldCharType="end"/>
          </w:r>
        </w:sdtContent>
      </w:sdt>
      <w:r w:rsidR="00A802B7" w:rsidRPr="000C4468">
        <w:rPr>
          <w:rPrChange w:id="7996" w:author="Sam Simpson" w:date="2011-09-13T10:55:00Z">
            <w:rPr>
              <w:highlight w:val="yellow"/>
            </w:rPr>
          </w:rPrChange>
        </w:rPr>
        <w:t xml:space="preserve">, it is </w:t>
      </w:r>
      <w:r w:rsidR="00A802B7" w:rsidRPr="009508D6">
        <w:rPr>
          <w:rPrChange w:id="7997" w:author="Sam Simpson" w:date="2011-09-13T14:15:00Z">
            <w:rPr>
              <w:highlight w:val="yellow"/>
            </w:rPr>
          </w:rPrChange>
        </w:rPr>
        <w:t>very</w:t>
      </w:r>
      <w:r w:rsidR="00A802B7" w:rsidRPr="001C3D30">
        <w:rPr>
          <w:rFonts w:hint="eastAsia"/>
          <w:highlight w:val="yellow"/>
        </w:rPr>
        <w:t xml:space="preserve"> multifunctional</w:t>
      </w:r>
      <w:r w:rsidR="00A802B7" w:rsidRPr="000C4468">
        <w:rPr>
          <w:rPrChange w:id="7998" w:author="Sam Simpson" w:date="2011-09-13T10:55:00Z">
            <w:rPr>
              <w:highlight w:val="yellow"/>
            </w:rPr>
          </w:rPrChange>
        </w:rPr>
        <w:t xml:space="preserve">. The traditional </w:t>
      </w:r>
      <w:del w:id="7999" w:author="Sam Simpson" w:date="2011-09-13T14:15:00Z">
        <w:r w:rsidR="00A802B7" w:rsidRPr="001C3D30" w:rsidDel="009508D6">
          <w:rPr>
            <w:rFonts w:hint="eastAsia"/>
            <w:highlight w:val="yellow"/>
          </w:rPr>
          <w:delText>place</w:delText>
        </w:r>
      </w:del>
      <w:ins w:id="8000" w:author="Sam Simpson" w:date="2011-09-13T10:59:00Z">
        <w:r w:rsidR="009508D6">
          <w:t>way</w:t>
        </w:r>
      </w:ins>
      <w:r w:rsidR="00A802B7" w:rsidRPr="000C4468">
        <w:rPr>
          <w:rPrChange w:id="8001" w:author="Sam Simpson" w:date="2011-09-13T10:55:00Z">
            <w:rPr>
              <w:highlight w:val="yellow"/>
            </w:rPr>
          </w:rPrChange>
        </w:rPr>
        <w:t xml:space="preserve"> of using images in formatting can be replaced in the latest standard of CSS, such as the background of table header</w:t>
      </w:r>
      <w:ins w:id="8002" w:author="Sam Simpson" w:date="2011-09-13T10:59:00Z">
        <w:r w:rsidR="00EE44B0">
          <w:t>s</w:t>
        </w:r>
      </w:ins>
      <w:r w:rsidR="00A802B7" w:rsidRPr="000C4468">
        <w:rPr>
          <w:rPrChange w:id="8003" w:author="Sam Simpson" w:date="2011-09-13T10:55:00Z">
            <w:rPr>
              <w:highlight w:val="yellow"/>
            </w:rPr>
          </w:rPrChange>
        </w:rPr>
        <w:t xml:space="preserve"> and </w:t>
      </w:r>
      <w:r w:rsidR="00A84C23" w:rsidRPr="000C4468">
        <w:rPr>
          <w:rPrChange w:id="8004" w:author="Sam Simpson" w:date="2011-09-13T10:55:00Z">
            <w:rPr>
              <w:highlight w:val="yellow"/>
            </w:rPr>
          </w:rPrChange>
        </w:rPr>
        <w:t xml:space="preserve">links with “mouse </w:t>
      </w:r>
      <w:r w:rsidR="00A84C23" w:rsidRPr="000C4468">
        <w:rPr>
          <w:rPrChange w:id="8005" w:author="Sam Simpson" w:date="2011-09-13T10:55:00Z">
            <w:rPr>
              <w:highlight w:val="yellow"/>
            </w:rPr>
          </w:rPrChange>
        </w:rPr>
        <w:lastRenderedPageBreak/>
        <w:t xml:space="preserve">over action” can be </w:t>
      </w:r>
      <w:del w:id="8006" w:author="Sam Simpson" w:date="2011-09-13T10:59:00Z">
        <w:r w:rsidR="00A84C23" w:rsidRPr="000C4468" w:rsidDel="00EE44B0">
          <w:rPr>
            <w:rPrChange w:id="8007" w:author="Sam Simpson" w:date="2011-09-13T10:55:00Z">
              <w:rPr>
                <w:highlight w:val="yellow"/>
              </w:rPr>
            </w:rPrChange>
          </w:rPr>
          <w:delText xml:space="preserve">did </w:delText>
        </w:r>
      </w:del>
      <w:ins w:id="8008" w:author="Sam Simpson" w:date="2011-09-13T10:59:00Z">
        <w:r w:rsidR="00EE44B0">
          <w:t>done</w:t>
        </w:r>
        <w:r w:rsidR="00EE44B0" w:rsidRPr="000C4468">
          <w:rPr>
            <w:rPrChange w:id="8009" w:author="Sam Simpson" w:date="2011-09-13T10:55:00Z">
              <w:rPr>
                <w:highlight w:val="yellow"/>
              </w:rPr>
            </w:rPrChange>
          </w:rPr>
          <w:t xml:space="preserve"> </w:t>
        </w:r>
      </w:ins>
      <w:r w:rsidR="00A84C23" w:rsidRPr="000C4468">
        <w:rPr>
          <w:rPrChange w:id="8010" w:author="Sam Simpson" w:date="2011-09-13T10:55:00Z">
            <w:rPr>
              <w:highlight w:val="yellow"/>
            </w:rPr>
          </w:rPrChange>
        </w:rPr>
        <w:t>by CSS description</w:t>
      </w:r>
      <w:ins w:id="8011" w:author="Sam Simpson" w:date="2011-09-13T10:59:00Z">
        <w:r w:rsidR="00EE44B0">
          <w:t>,</w:t>
        </w:r>
      </w:ins>
      <w:r w:rsidR="00A84C23" w:rsidRPr="000C4468">
        <w:rPr>
          <w:rPrChange w:id="8012" w:author="Sam Simpson" w:date="2011-09-13T10:55:00Z">
            <w:rPr>
              <w:highlight w:val="yellow"/>
            </w:rPr>
          </w:rPrChange>
        </w:rPr>
        <w:t xml:space="preserve"> instead of us</w:t>
      </w:r>
      <w:ins w:id="8013" w:author="Sam Simpson" w:date="2011-09-13T10:59:00Z">
        <w:r w:rsidR="00EE44B0">
          <w:t>ing</w:t>
        </w:r>
      </w:ins>
      <w:del w:id="8014" w:author="Sam Simpson" w:date="2011-09-13T10:59:00Z">
        <w:r w:rsidR="00A84C23" w:rsidRPr="000C4468" w:rsidDel="00EE44B0">
          <w:rPr>
            <w:rPrChange w:id="8015" w:author="Sam Simpson" w:date="2011-09-13T10:55:00Z">
              <w:rPr>
                <w:highlight w:val="yellow"/>
              </w:rPr>
            </w:rPrChange>
          </w:rPr>
          <w:delText>e</w:delText>
        </w:r>
      </w:del>
      <w:r w:rsidR="00A84C23" w:rsidRPr="000C4468">
        <w:rPr>
          <w:rPrChange w:id="8016" w:author="Sam Simpson" w:date="2011-09-13T10:55:00Z">
            <w:rPr>
              <w:highlight w:val="yellow"/>
            </w:rPr>
          </w:rPrChange>
        </w:rPr>
        <w:t xml:space="preserve"> images and JavaScript a</w:t>
      </w:r>
      <w:ins w:id="8017" w:author="Sam Simpson" w:date="2011-09-13T10:59:00Z">
        <w:r w:rsidR="00EE44B0">
          <w:t>s</w:t>
        </w:r>
      </w:ins>
      <w:del w:id="8018" w:author="Sam Simpson" w:date="2011-09-13T10:59:00Z">
        <w:r w:rsidR="00A84C23" w:rsidRPr="000C4468" w:rsidDel="00EE44B0">
          <w:rPr>
            <w:rPrChange w:id="8019" w:author="Sam Simpson" w:date="2011-09-13T10:55:00Z">
              <w:rPr>
                <w:highlight w:val="yellow"/>
              </w:rPr>
            </w:rPrChange>
          </w:rPr>
          <w:delText>t</w:delText>
        </w:r>
      </w:del>
      <w:r w:rsidR="00A84C23" w:rsidRPr="000C4468">
        <w:rPr>
          <w:rPrChange w:id="8020" w:author="Sam Simpson" w:date="2011-09-13T10:55:00Z">
            <w:rPr>
              <w:highlight w:val="yellow"/>
            </w:rPr>
          </w:rPrChange>
        </w:rPr>
        <w:t xml:space="preserve"> before</w:t>
      </w:r>
      <w:r w:rsidR="00807EFB" w:rsidRPr="000C4468">
        <w:rPr>
          <w:rPrChange w:id="8021" w:author="Sam Simpson" w:date="2011-09-13T10:55:00Z">
            <w:rPr>
              <w:highlight w:val="yellow"/>
            </w:rPr>
          </w:rPrChange>
        </w:rPr>
        <w:t xml:space="preserve">, </w:t>
      </w:r>
      <w:del w:id="8022" w:author="Sam Simpson" w:date="2011-09-13T10:59:00Z">
        <w:r w:rsidR="00807EFB" w:rsidRPr="000C4468" w:rsidDel="00EE44B0">
          <w:rPr>
            <w:rPrChange w:id="8023" w:author="Sam Simpson" w:date="2011-09-13T10:55:00Z">
              <w:rPr>
                <w:highlight w:val="yellow"/>
              </w:rPr>
            </w:rPrChange>
          </w:rPr>
          <w:delText xml:space="preserve">and </w:delText>
        </w:r>
      </w:del>
      <w:ins w:id="8024" w:author="Sam Simpson" w:date="2011-09-13T10:59:00Z">
        <w:r w:rsidR="00EE44B0">
          <w:t>therefore</w:t>
        </w:r>
        <w:r w:rsidR="00EE44B0" w:rsidRPr="000C4468">
          <w:rPr>
            <w:rPrChange w:id="8025" w:author="Sam Simpson" w:date="2011-09-13T10:55:00Z">
              <w:rPr>
                <w:highlight w:val="yellow"/>
              </w:rPr>
            </w:rPrChange>
          </w:rPr>
          <w:t xml:space="preserve"> </w:t>
        </w:r>
      </w:ins>
      <w:r w:rsidR="00807EFB" w:rsidRPr="000C4468">
        <w:rPr>
          <w:rPrChange w:id="8026" w:author="Sam Simpson" w:date="2011-09-13T10:55:00Z">
            <w:rPr>
              <w:highlight w:val="yellow"/>
            </w:rPr>
          </w:rPrChange>
        </w:rPr>
        <w:t xml:space="preserve">the page size </w:t>
      </w:r>
      <w:del w:id="8027" w:author="Sam Simpson" w:date="2011-09-13T10:59:00Z">
        <w:r w:rsidR="00807EFB" w:rsidRPr="009508D6" w:rsidDel="00EE44B0">
          <w:rPr>
            <w:rPrChange w:id="8028" w:author="Sam Simpson" w:date="2011-09-13T14:15:00Z">
              <w:rPr>
                <w:highlight w:val="yellow"/>
              </w:rPr>
            </w:rPrChange>
          </w:rPr>
          <w:delText xml:space="preserve">at </w:delText>
        </w:r>
      </w:del>
      <w:ins w:id="8029" w:author="Sam Simpson" w:date="2011-09-13T10:59:00Z">
        <w:r w:rsidR="00EE44B0" w:rsidRPr="00931800">
          <w:t xml:space="preserve">at </w:t>
        </w:r>
      </w:ins>
      <w:r w:rsidR="00807EFB" w:rsidRPr="009508D6">
        <w:rPr>
          <w:rPrChange w:id="8030" w:author="Sam Simpson" w:date="2011-09-13T14:15:00Z">
            <w:rPr>
              <w:highlight w:val="yellow"/>
            </w:rPr>
          </w:rPrChange>
        </w:rPr>
        <w:t xml:space="preserve">each </w:t>
      </w:r>
      <w:del w:id="8031" w:author="Sam Simpson" w:date="2011-09-13T14:15:00Z">
        <w:r w:rsidR="00807EFB" w:rsidRPr="009508D6" w:rsidDel="009508D6">
          <w:rPr>
            <w:rPrChange w:id="8032" w:author="Sam Simpson" w:date="2011-09-13T14:15:00Z">
              <w:rPr>
                <w:highlight w:val="yellow"/>
              </w:rPr>
            </w:rPrChange>
          </w:rPr>
          <w:delText xml:space="preserve">time </w:delText>
        </w:r>
      </w:del>
      <w:r w:rsidR="00807EFB" w:rsidRPr="009508D6">
        <w:rPr>
          <w:rPrChange w:id="8033" w:author="Sam Simpson" w:date="2011-09-13T14:15:00Z">
            <w:rPr>
              <w:highlight w:val="yellow"/>
            </w:rPr>
          </w:rPrChange>
        </w:rPr>
        <w:t>load</w:t>
      </w:r>
      <w:r w:rsidR="00807EFB" w:rsidRPr="000C4468">
        <w:rPr>
          <w:rPrChange w:id="8034" w:author="Sam Simpson" w:date="2011-09-13T10:55:00Z">
            <w:rPr>
              <w:highlight w:val="yellow"/>
            </w:rPr>
          </w:rPrChange>
        </w:rPr>
        <w:t xml:space="preserve"> will be reduced.</w:t>
      </w:r>
    </w:p>
    <w:p w:rsidR="007D60DB" w:rsidRPr="00EE44B0" w:rsidRDefault="007D60DB">
      <w:pPr>
        <w:pStyle w:val="3"/>
        <w:spacing w:line="360" w:lineRule="auto"/>
        <w:rPr>
          <w:rPrChange w:id="8035" w:author="Sam Simpson" w:date="2011-09-13T11:00:00Z">
            <w:rPr>
              <w:highlight w:val="yellow"/>
            </w:rPr>
          </w:rPrChange>
        </w:rPr>
        <w:pPrChange w:id="8036" w:author="Sam" w:date="2011-09-12T19:53:00Z">
          <w:pPr>
            <w:pStyle w:val="3"/>
          </w:pPr>
        </w:pPrChange>
      </w:pPr>
      <w:bookmarkStart w:id="8037" w:name="_Toc303574214"/>
      <w:r w:rsidRPr="00EE44B0">
        <w:rPr>
          <w:rPrChange w:id="8038" w:author="Sam Simpson" w:date="2011-09-13T11:00:00Z">
            <w:rPr>
              <w:highlight w:val="yellow"/>
            </w:rPr>
          </w:rPrChange>
        </w:rPr>
        <w:t>Table sort</w:t>
      </w:r>
      <w:bookmarkEnd w:id="8037"/>
    </w:p>
    <w:p w:rsidR="00B07A25" w:rsidRPr="00EE44B0" w:rsidRDefault="00B07A25">
      <w:pPr>
        <w:spacing w:line="360" w:lineRule="auto"/>
        <w:rPr>
          <w:rPrChange w:id="8039" w:author="Sam Simpson" w:date="2011-09-13T11:00:00Z">
            <w:rPr>
              <w:highlight w:val="yellow"/>
            </w:rPr>
          </w:rPrChange>
        </w:rPr>
        <w:pPrChange w:id="8040" w:author="Sam" w:date="2011-09-12T19:53:00Z">
          <w:pPr/>
        </w:pPrChange>
      </w:pPr>
      <w:del w:id="8041" w:author="Sam Simpson" w:date="2011-09-13T11:00:00Z">
        <w:r w:rsidRPr="00EE44B0" w:rsidDel="00223EF7">
          <w:rPr>
            <w:rPrChange w:id="8042" w:author="Sam Simpson" w:date="2011-09-13T11:00:00Z">
              <w:rPr>
                <w:highlight w:val="yellow"/>
              </w:rPr>
            </w:rPrChange>
          </w:rPr>
          <w:delText xml:space="preserve">There are </w:delText>
        </w:r>
      </w:del>
      <w:ins w:id="8043" w:author="Sam Simpson" w:date="2011-09-13T11:00:00Z">
        <w:r w:rsidR="00223EF7">
          <w:t>A lot of</w:t>
        </w:r>
      </w:ins>
      <w:del w:id="8044" w:author="Sam Simpson" w:date="2011-09-13T11:00:00Z">
        <w:r w:rsidRPr="00EE44B0" w:rsidDel="00223EF7">
          <w:rPr>
            <w:rPrChange w:id="8045" w:author="Sam Simpson" w:date="2011-09-13T11:00:00Z">
              <w:rPr>
                <w:highlight w:val="yellow"/>
              </w:rPr>
            </w:rPrChange>
          </w:rPr>
          <w:delText>many</w:delText>
        </w:r>
      </w:del>
      <w:r w:rsidRPr="00EE44B0">
        <w:rPr>
          <w:rPrChange w:id="8046" w:author="Sam Simpson" w:date="2011-09-13T11:00:00Z">
            <w:rPr>
              <w:highlight w:val="yellow"/>
            </w:rPr>
          </w:rPrChange>
        </w:rPr>
        <w:t xml:space="preserve"> table</w:t>
      </w:r>
      <w:ins w:id="8047" w:author="Sam Simpson" w:date="2011-09-13T11:00:00Z">
        <w:r w:rsidR="00223EF7">
          <w:t>s</w:t>
        </w:r>
      </w:ins>
      <w:r w:rsidRPr="00EE44B0">
        <w:rPr>
          <w:rPrChange w:id="8048" w:author="Sam Simpson" w:date="2011-09-13T11:00:00Z">
            <w:rPr>
              <w:highlight w:val="yellow"/>
            </w:rPr>
          </w:rPrChange>
        </w:rPr>
        <w:t xml:space="preserve"> will be displayed for users, such as project list, task list, directory list and file list. </w:t>
      </w:r>
      <w:r w:rsidR="00CD29E5" w:rsidRPr="00EE44B0">
        <w:rPr>
          <w:rPrChange w:id="8049" w:author="Sam Simpson" w:date="2011-09-13T11:00:00Z">
            <w:rPr>
              <w:highlight w:val="yellow"/>
            </w:rPr>
          </w:rPrChange>
        </w:rPr>
        <w:t>Some of the tables contain</w:t>
      </w:r>
      <w:del w:id="8050" w:author="Sam Simpson" w:date="2011-09-13T11:00:00Z">
        <w:r w:rsidR="00CD29E5" w:rsidRPr="00EE44B0" w:rsidDel="00223EF7">
          <w:rPr>
            <w:rPrChange w:id="8051" w:author="Sam Simpson" w:date="2011-09-13T11:00:00Z">
              <w:rPr>
                <w:highlight w:val="yellow"/>
              </w:rPr>
            </w:rPrChange>
          </w:rPr>
          <w:delText>s</w:delText>
        </w:r>
      </w:del>
      <w:r w:rsidR="00CD29E5" w:rsidRPr="00EE44B0">
        <w:rPr>
          <w:rPrChange w:id="8052" w:author="Sam Simpson" w:date="2011-09-13T11:00:00Z">
            <w:rPr>
              <w:highlight w:val="yellow"/>
            </w:rPr>
          </w:rPrChange>
        </w:rPr>
        <w:t xml:space="preserve"> </w:t>
      </w:r>
      <w:r w:rsidR="0018780F" w:rsidRPr="00EE44B0">
        <w:rPr>
          <w:rPrChange w:id="8053" w:author="Sam Simpson" w:date="2011-09-13T11:00:00Z">
            <w:rPr>
              <w:highlight w:val="yellow"/>
            </w:rPr>
          </w:rPrChange>
        </w:rPr>
        <w:t xml:space="preserve">sortable attributes like priority, start time and version code. If the contents in the table can be sorted, user may feel </w:t>
      </w:r>
      <w:del w:id="8054" w:author="Sam Simpson" w:date="2011-09-13T11:00:00Z">
        <w:r w:rsidR="0018780F" w:rsidRPr="00EE44B0" w:rsidDel="00223EF7">
          <w:rPr>
            <w:rPrChange w:id="8055" w:author="Sam Simpson" w:date="2011-09-13T11:00:00Z">
              <w:rPr>
                <w:highlight w:val="yellow"/>
              </w:rPr>
            </w:rPrChange>
          </w:rPr>
          <w:delText xml:space="preserve">easy </w:delText>
        </w:r>
      </w:del>
      <w:ins w:id="8056" w:author="Sam Simpson" w:date="2011-09-13T11:00:00Z">
        <w:r w:rsidR="00223EF7">
          <w:t>happier about</w:t>
        </w:r>
      </w:ins>
      <w:del w:id="8057" w:author="Sam Simpson" w:date="2011-09-13T11:00:00Z">
        <w:r w:rsidR="0018780F" w:rsidRPr="00EE44B0" w:rsidDel="00223EF7">
          <w:rPr>
            <w:rPrChange w:id="8058" w:author="Sam Simpson" w:date="2011-09-13T11:00:00Z">
              <w:rPr>
                <w:highlight w:val="yellow"/>
              </w:rPr>
            </w:rPrChange>
          </w:rPr>
          <w:delText>in</w:delText>
        </w:r>
      </w:del>
      <w:r w:rsidR="0018780F" w:rsidRPr="00EE44B0">
        <w:rPr>
          <w:rPrChange w:id="8059" w:author="Sam Simpson" w:date="2011-09-13T11:00:00Z">
            <w:rPr>
              <w:highlight w:val="yellow"/>
            </w:rPr>
          </w:rPrChange>
        </w:rPr>
        <w:t xml:space="preserve"> organising and scheduling </w:t>
      </w:r>
      <w:del w:id="8060" w:author="Sam Simpson" w:date="2011-09-13T11:00:00Z">
        <w:r w:rsidR="00B75AC0" w:rsidRPr="00EE44B0" w:rsidDel="00223EF7">
          <w:rPr>
            <w:rPrChange w:id="8061" w:author="Sam Simpson" w:date="2011-09-13T11:00:00Z">
              <w:rPr>
                <w:highlight w:val="yellow"/>
              </w:rPr>
            </w:rPrChange>
          </w:rPr>
          <w:delText xml:space="preserve">his/her </w:delText>
        </w:r>
      </w:del>
      <w:r w:rsidR="0018780F" w:rsidRPr="00EE44B0">
        <w:rPr>
          <w:rPrChange w:id="8062" w:author="Sam Simpson" w:date="2011-09-13T11:00:00Z">
            <w:rPr>
              <w:highlight w:val="yellow"/>
            </w:rPr>
          </w:rPrChange>
        </w:rPr>
        <w:t>work</w:t>
      </w:r>
      <w:del w:id="8063" w:author="Sam Simpson" w:date="2011-09-13T11:00:00Z">
        <w:r w:rsidR="0018780F" w:rsidRPr="00EE44B0" w:rsidDel="00223EF7">
          <w:rPr>
            <w:rPrChange w:id="8064" w:author="Sam Simpson" w:date="2011-09-13T11:00:00Z">
              <w:rPr>
                <w:highlight w:val="yellow"/>
              </w:rPr>
            </w:rPrChange>
          </w:rPr>
          <w:delText>s</w:delText>
        </w:r>
      </w:del>
      <w:r w:rsidR="0018780F" w:rsidRPr="00EE44B0">
        <w:rPr>
          <w:rPrChange w:id="8065" w:author="Sam Simpson" w:date="2011-09-13T11:00:00Z">
            <w:rPr>
              <w:highlight w:val="yellow"/>
            </w:rPr>
          </w:rPrChange>
        </w:rPr>
        <w:t>.</w:t>
      </w:r>
      <w:r w:rsidR="00B75AC0" w:rsidRPr="00EE44B0">
        <w:rPr>
          <w:rPrChange w:id="8066" w:author="Sam Simpson" w:date="2011-09-13T11:00:00Z">
            <w:rPr>
              <w:highlight w:val="yellow"/>
            </w:rPr>
          </w:rPrChange>
        </w:rPr>
        <w:t xml:space="preserve"> </w:t>
      </w:r>
      <w:r w:rsidR="003D61E1" w:rsidRPr="00EE44B0">
        <w:rPr>
          <w:rPrChange w:id="8067" w:author="Sam Simpson" w:date="2011-09-13T11:00:00Z">
            <w:rPr>
              <w:highlight w:val="yellow"/>
            </w:rPr>
          </w:rPrChange>
        </w:rPr>
        <w:t xml:space="preserve">However, </w:t>
      </w:r>
      <w:del w:id="8068" w:author="Sam Simpson" w:date="2011-09-13T11:01:00Z">
        <w:r w:rsidR="003D61E1" w:rsidRPr="00EE44B0" w:rsidDel="00223EF7">
          <w:rPr>
            <w:rPrChange w:id="8069" w:author="Sam Simpson" w:date="2011-09-13T11:00:00Z">
              <w:rPr>
                <w:highlight w:val="yellow"/>
              </w:rPr>
            </w:rPrChange>
          </w:rPr>
          <w:delText xml:space="preserve">the </w:delText>
        </w:r>
      </w:del>
      <w:r w:rsidR="003D61E1" w:rsidRPr="00EE44B0">
        <w:rPr>
          <w:rPrChange w:id="8070" w:author="Sam Simpson" w:date="2011-09-13T11:00:00Z">
            <w:rPr>
              <w:highlight w:val="yellow"/>
            </w:rPr>
          </w:rPrChange>
        </w:rPr>
        <w:t xml:space="preserve">existing HTML </w:t>
      </w:r>
      <w:del w:id="8071" w:author="Sam Simpson" w:date="2011-09-13T11:01:00Z">
        <w:r w:rsidR="003D61E1" w:rsidRPr="00EE44B0" w:rsidDel="00223EF7">
          <w:rPr>
            <w:rPrChange w:id="8072" w:author="Sam Simpson" w:date="2011-09-13T11:00:00Z">
              <w:rPr>
                <w:highlight w:val="yellow"/>
              </w:rPr>
            </w:rPrChange>
          </w:rPr>
          <w:delText xml:space="preserve">has </w:delText>
        </w:r>
      </w:del>
      <w:ins w:id="8073" w:author="Sam Simpson" w:date="2011-09-13T11:01:00Z">
        <w:r w:rsidR="00223EF7">
          <w:t>does</w:t>
        </w:r>
        <w:r w:rsidR="00223EF7" w:rsidRPr="00EE44B0">
          <w:rPr>
            <w:rPrChange w:id="8074" w:author="Sam Simpson" w:date="2011-09-13T11:00:00Z">
              <w:rPr>
                <w:highlight w:val="yellow"/>
              </w:rPr>
            </w:rPrChange>
          </w:rPr>
          <w:t xml:space="preserve"> </w:t>
        </w:r>
      </w:ins>
      <w:r w:rsidR="003D61E1" w:rsidRPr="00EE44B0">
        <w:rPr>
          <w:rPrChange w:id="8075" w:author="Sam Simpson" w:date="2011-09-13T11:00:00Z">
            <w:rPr>
              <w:highlight w:val="yellow"/>
            </w:rPr>
          </w:rPrChange>
        </w:rPr>
        <w:t>not provide features</w:t>
      </w:r>
      <w:ins w:id="8076" w:author="Sam Simpson" w:date="2011-09-13T11:01:00Z">
        <w:r w:rsidR="00223EF7">
          <w:t xml:space="preserve"> for</w:t>
        </w:r>
      </w:ins>
      <w:del w:id="8077" w:author="Sam Simpson" w:date="2011-09-13T11:01:00Z">
        <w:r w:rsidR="003D61E1" w:rsidRPr="00EE44B0" w:rsidDel="00223EF7">
          <w:rPr>
            <w:rPrChange w:id="8078" w:author="Sam Simpson" w:date="2011-09-13T11:00:00Z">
              <w:rPr>
                <w:highlight w:val="yellow"/>
              </w:rPr>
            </w:rPrChange>
          </w:rPr>
          <w:delText xml:space="preserve"> in</w:delText>
        </w:r>
      </w:del>
      <w:r w:rsidR="003D61E1" w:rsidRPr="00EE44B0">
        <w:rPr>
          <w:rPrChange w:id="8079" w:author="Sam Simpson" w:date="2011-09-13T11:00:00Z">
            <w:rPr>
              <w:highlight w:val="yellow"/>
            </w:rPr>
          </w:rPrChange>
        </w:rPr>
        <w:t xml:space="preserve"> sorting table</w:t>
      </w:r>
      <w:ins w:id="8080" w:author="Sam Simpson" w:date="2011-09-13T11:01:00Z">
        <w:r w:rsidR="00223EF7">
          <w:t>s</w:t>
        </w:r>
      </w:ins>
      <w:r w:rsidR="003D61E1" w:rsidRPr="00EE44B0">
        <w:rPr>
          <w:rPrChange w:id="8081" w:author="Sam Simpson" w:date="2011-09-13T11:00:00Z">
            <w:rPr>
              <w:highlight w:val="yellow"/>
            </w:rPr>
          </w:rPrChange>
        </w:rPr>
        <w:t xml:space="preserve"> dynamically, even though the SQL </w:t>
      </w:r>
      <w:del w:id="8082" w:author="Sam Simpson" w:date="2011-09-13T11:01:00Z">
        <w:r w:rsidR="003D61E1" w:rsidRPr="00EE44B0" w:rsidDel="008B0DD8">
          <w:rPr>
            <w:rPrChange w:id="8083" w:author="Sam Simpson" w:date="2011-09-13T11:00:00Z">
              <w:rPr>
                <w:highlight w:val="yellow"/>
              </w:rPr>
            </w:rPrChange>
          </w:rPr>
          <w:delText xml:space="preserve">command of </w:delText>
        </w:r>
      </w:del>
      <w:r w:rsidR="003D61E1" w:rsidRPr="00EE44B0">
        <w:rPr>
          <w:rPrChange w:id="8084" w:author="Sam Simpson" w:date="2011-09-13T11:00:00Z">
            <w:rPr>
              <w:highlight w:val="yellow"/>
            </w:rPr>
          </w:rPrChange>
        </w:rPr>
        <w:t xml:space="preserve">database </w:t>
      </w:r>
      <w:ins w:id="8085" w:author="Sam Simpson" w:date="2011-09-13T11:01:00Z">
        <w:r w:rsidR="008B0DD8" w:rsidRPr="001A49CA">
          <w:rPr>
            <w:rFonts w:hint="eastAsia"/>
          </w:rPr>
          <w:t>command</w:t>
        </w:r>
        <w:r w:rsidR="008B0DD8">
          <w:t>s</w:t>
        </w:r>
        <w:r w:rsidR="008B0DD8" w:rsidRPr="001A49CA">
          <w:rPr>
            <w:rFonts w:hint="eastAsia"/>
          </w:rPr>
          <w:t xml:space="preserve"> </w:t>
        </w:r>
      </w:ins>
      <w:r w:rsidR="003D61E1" w:rsidRPr="00EE44B0">
        <w:rPr>
          <w:rPrChange w:id="8086" w:author="Sam Simpson" w:date="2011-09-13T11:00:00Z">
            <w:rPr>
              <w:highlight w:val="yellow"/>
            </w:rPr>
          </w:rPrChange>
        </w:rPr>
        <w:t>ha</w:t>
      </w:r>
      <w:ins w:id="8087" w:author="Sam Simpson" w:date="2011-09-13T11:01:00Z">
        <w:r w:rsidR="008B0DD8">
          <w:t>ve</w:t>
        </w:r>
      </w:ins>
      <w:del w:id="8088" w:author="Sam Simpson" w:date="2011-09-13T11:01:00Z">
        <w:r w:rsidR="003D61E1" w:rsidRPr="00EE44B0" w:rsidDel="008B0DD8">
          <w:rPr>
            <w:rPrChange w:id="8089" w:author="Sam Simpson" w:date="2011-09-13T11:00:00Z">
              <w:rPr>
                <w:highlight w:val="yellow"/>
              </w:rPr>
            </w:rPrChange>
          </w:rPr>
          <w:delText>s</w:delText>
        </w:r>
      </w:del>
      <w:r w:rsidR="003D61E1" w:rsidRPr="00EE44B0">
        <w:rPr>
          <w:rPrChange w:id="8090" w:author="Sam Simpson" w:date="2011-09-13T11:00:00Z">
            <w:rPr>
              <w:highlight w:val="yellow"/>
            </w:rPr>
          </w:rPrChange>
        </w:rPr>
        <w:t xml:space="preserve"> parameter</w:t>
      </w:r>
      <w:ins w:id="8091" w:author="Sam Simpson" w:date="2011-09-13T11:01:00Z">
        <w:r w:rsidR="008B0DD8">
          <w:t>s</w:t>
        </w:r>
      </w:ins>
      <w:r w:rsidR="003D61E1" w:rsidRPr="00EE44B0">
        <w:rPr>
          <w:rPrChange w:id="8092" w:author="Sam Simpson" w:date="2011-09-13T11:00:00Z">
            <w:rPr>
              <w:highlight w:val="yellow"/>
            </w:rPr>
          </w:rPrChange>
        </w:rPr>
        <w:t xml:space="preserve"> like “order by”, it still </w:t>
      </w:r>
      <w:ins w:id="8093" w:author="Sam Simpson" w:date="2011-09-13T11:01:00Z">
        <w:r w:rsidR="008B0DD8">
          <w:t xml:space="preserve">needs to </w:t>
        </w:r>
      </w:ins>
      <w:r w:rsidR="003D61E1" w:rsidRPr="00EE44B0">
        <w:rPr>
          <w:rPrChange w:id="8094" w:author="Sam Simpson" w:date="2011-09-13T11:00:00Z">
            <w:rPr>
              <w:highlight w:val="yellow"/>
            </w:rPr>
          </w:rPrChange>
        </w:rPr>
        <w:t>request</w:t>
      </w:r>
      <w:ins w:id="8095" w:author="Sam Simpson" w:date="2011-09-13T11:01:00Z">
        <w:r w:rsidR="008B0DD8">
          <w:t xml:space="preserve"> a</w:t>
        </w:r>
      </w:ins>
      <w:r w:rsidR="003D61E1" w:rsidRPr="00EE44B0">
        <w:rPr>
          <w:rPrChange w:id="8096" w:author="Sam Simpson" w:date="2011-09-13T11:00:00Z">
            <w:rPr>
              <w:highlight w:val="yellow"/>
            </w:rPr>
          </w:rPrChange>
        </w:rPr>
        <w:t xml:space="preserve"> page refresh t</w:t>
      </w:r>
      <w:r w:rsidR="00A05B8D" w:rsidRPr="00EE44B0">
        <w:rPr>
          <w:rPrChange w:id="8097" w:author="Sam Simpson" w:date="2011-09-13T11:00:00Z">
            <w:rPr>
              <w:highlight w:val="yellow"/>
            </w:rPr>
          </w:rPrChange>
        </w:rPr>
        <w:t xml:space="preserve">o make changes become effective, and the performance will be reduced by the </w:t>
      </w:r>
      <w:del w:id="8098" w:author="Sam Simpson" w:date="2011-09-13T14:16:00Z">
        <w:r w:rsidR="00A05B8D" w:rsidRPr="001C3D30" w:rsidDel="000634EA">
          <w:rPr>
            <w:rFonts w:hint="eastAsia"/>
            <w:highlight w:val="yellow"/>
          </w:rPr>
          <w:delText>times o</w:delText>
        </w:r>
        <w:r w:rsidR="00A05B8D" w:rsidRPr="000D3349" w:rsidDel="000634EA">
          <w:rPr>
            <w:rFonts w:hint="eastAsia"/>
            <w:highlight w:val="yellow"/>
          </w:rPr>
          <w:delText>f</w:delText>
        </w:r>
      </w:del>
      <w:ins w:id="8099" w:author="Sam Simpson" w:date="2011-09-13T11:02:00Z">
        <w:r w:rsidR="008B0DD8">
          <w:t>number of</w:t>
        </w:r>
      </w:ins>
      <w:r w:rsidR="00A05B8D" w:rsidRPr="00EE44B0">
        <w:rPr>
          <w:rPrChange w:id="8100" w:author="Sam Simpson" w:date="2011-09-13T11:00:00Z">
            <w:rPr>
              <w:highlight w:val="yellow"/>
            </w:rPr>
          </w:rPrChange>
        </w:rPr>
        <w:t xml:space="preserve"> database queries. </w:t>
      </w:r>
      <w:del w:id="8101" w:author="Sam Simpson" w:date="2011-09-13T11:02:00Z">
        <w:r w:rsidR="00A05B8D" w:rsidRPr="00EE44B0" w:rsidDel="003D3A9C">
          <w:rPr>
            <w:rPrChange w:id="8102" w:author="Sam Simpson" w:date="2011-09-13T11:00:00Z">
              <w:rPr>
                <w:highlight w:val="yellow"/>
              </w:rPr>
            </w:rPrChange>
          </w:rPr>
          <w:delText>As researched online, a</w:delText>
        </w:r>
      </w:del>
      <w:ins w:id="8103" w:author="Sam Simpson" w:date="2011-09-13T11:02:00Z">
        <w:r w:rsidR="003D3A9C">
          <w:t>A</w:t>
        </w:r>
      </w:ins>
      <w:r w:rsidR="00803059" w:rsidRPr="00EE44B0">
        <w:rPr>
          <w:rPrChange w:id="8104" w:author="Sam Simpson" w:date="2011-09-13T11:00:00Z">
            <w:rPr>
              <w:highlight w:val="yellow"/>
            </w:rPr>
          </w:rPrChange>
        </w:rPr>
        <w:t>n</w:t>
      </w:r>
      <w:r w:rsidR="00A05B8D" w:rsidRPr="00EE44B0">
        <w:rPr>
          <w:rPrChange w:id="8105" w:author="Sam Simpson" w:date="2011-09-13T11:00:00Z">
            <w:rPr>
              <w:highlight w:val="yellow"/>
            </w:rPr>
          </w:rPrChange>
        </w:rPr>
        <w:t xml:space="preserve"> </w:t>
      </w:r>
      <w:r w:rsidR="00803059" w:rsidRPr="00EE44B0">
        <w:rPr>
          <w:rPrChange w:id="8106" w:author="Sam Simpson" w:date="2011-09-13T11:00:00Z">
            <w:rPr>
              <w:highlight w:val="yellow"/>
            </w:rPr>
          </w:rPrChange>
        </w:rPr>
        <w:t xml:space="preserve">open-source </w:t>
      </w:r>
      <w:r w:rsidR="00A05B8D" w:rsidRPr="00EE44B0">
        <w:rPr>
          <w:rPrChange w:id="8107" w:author="Sam Simpson" w:date="2011-09-13T11:00:00Z">
            <w:rPr>
              <w:highlight w:val="yellow"/>
            </w:rPr>
          </w:rPrChange>
        </w:rPr>
        <w:t>jQuery</w:t>
      </w:r>
      <w:r w:rsidR="00A05B8D" w:rsidRPr="00EE44B0">
        <w:rPr>
          <w:rStyle w:val="aa"/>
          <w:rPrChange w:id="8108" w:author="Sam Simpson" w:date="2011-09-13T11:00:00Z">
            <w:rPr>
              <w:rStyle w:val="aa"/>
              <w:highlight w:val="yellow"/>
            </w:rPr>
          </w:rPrChange>
        </w:rPr>
        <w:footnoteReference w:id="17"/>
      </w:r>
      <w:r w:rsidR="00803059" w:rsidRPr="00EE44B0">
        <w:rPr>
          <w:rPrChange w:id="8115" w:author="Sam Simpson" w:date="2011-09-13T11:00:00Z">
            <w:rPr>
              <w:highlight w:val="yellow"/>
            </w:rPr>
          </w:rPrChange>
        </w:rPr>
        <w:t xml:space="preserve"> plugin called Tablesorter</w:t>
      </w:r>
      <w:sdt>
        <w:sdtPr>
          <w:rPr>
            <w:rFonts w:hint="eastAsia"/>
          </w:rPr>
          <w:id w:val="-346868932"/>
          <w:citation/>
        </w:sdtPr>
        <w:sdtContent>
          <w:r w:rsidR="0057603F" w:rsidRPr="00EE44B0">
            <w:rPr>
              <w:rPrChange w:id="8116" w:author="Sam Simpson" w:date="2011-09-13T11:00:00Z">
                <w:rPr>
                  <w:highlight w:val="yellow"/>
                </w:rPr>
              </w:rPrChange>
            </w:rPr>
            <w:fldChar w:fldCharType="begin"/>
          </w:r>
          <w:r w:rsidR="006C21FF" w:rsidRPr="00EE44B0">
            <w:rPr>
              <w:rPrChange w:id="8117" w:author="Sam Simpson" w:date="2011-09-13T11:00:00Z">
                <w:rPr>
                  <w:highlight w:val="yellow"/>
                </w:rPr>
              </w:rPrChange>
            </w:rPr>
            <w:instrText xml:space="preserve"> CITATION Chr081 \l 2052 </w:instrText>
          </w:r>
          <w:r w:rsidR="0057603F" w:rsidRPr="00EE44B0">
            <w:rPr>
              <w:rPrChange w:id="8118" w:author="Sam Simpson" w:date="2011-09-13T11:00:00Z">
                <w:rPr>
                  <w:highlight w:val="yellow"/>
                </w:rPr>
              </w:rPrChange>
            </w:rPr>
            <w:fldChar w:fldCharType="separate"/>
          </w:r>
          <w:r w:rsidR="004705C6" w:rsidRPr="00EE44B0">
            <w:rPr>
              <w:noProof/>
              <w:rPrChange w:id="8119" w:author="Sam Simpson" w:date="2011-09-13T11:00:00Z">
                <w:rPr>
                  <w:noProof/>
                  <w:highlight w:val="yellow"/>
                </w:rPr>
              </w:rPrChange>
            </w:rPr>
            <w:t xml:space="preserve"> [47]</w:t>
          </w:r>
          <w:r w:rsidR="0057603F" w:rsidRPr="00EE44B0">
            <w:rPr>
              <w:rPrChange w:id="8120" w:author="Sam Simpson" w:date="2011-09-13T11:00:00Z">
                <w:rPr>
                  <w:highlight w:val="yellow"/>
                </w:rPr>
              </w:rPrChange>
            </w:rPr>
            <w:fldChar w:fldCharType="end"/>
          </w:r>
        </w:sdtContent>
      </w:sdt>
      <w:proofErr w:type="gramStart"/>
      <w:ins w:id="8121" w:author="Sam Simpson" w:date="2011-09-13T11:02:00Z">
        <w:r w:rsidR="003D3A9C">
          <w:t>,</w:t>
        </w:r>
        <w:proofErr w:type="gramEnd"/>
        <w:r w:rsidR="003D3A9C">
          <w:t xml:space="preserve"> </w:t>
        </w:r>
      </w:ins>
      <w:del w:id="8122" w:author="Sam Simpson" w:date="2011-09-13T11:02:00Z">
        <w:r w:rsidR="00803059" w:rsidRPr="00EE44B0" w:rsidDel="003D3A9C">
          <w:rPr>
            <w:rPrChange w:id="8123" w:author="Sam Simpson" w:date="2011-09-13T11:00:00Z">
              <w:rPr>
                <w:highlight w:val="yellow"/>
              </w:rPr>
            </w:rPrChange>
          </w:rPr>
          <w:delText xml:space="preserve"> </w:delText>
        </w:r>
      </w:del>
      <w:r w:rsidR="00803059" w:rsidRPr="00EE44B0">
        <w:rPr>
          <w:rPrChange w:id="8124" w:author="Sam Simpson" w:date="2011-09-13T11:00:00Z">
            <w:rPr>
              <w:highlight w:val="yellow"/>
            </w:rPr>
          </w:rPrChange>
        </w:rPr>
        <w:t xml:space="preserve">solves this problem perfectly. </w:t>
      </w:r>
      <w:r w:rsidR="009D1468" w:rsidRPr="00EE44B0">
        <w:rPr>
          <w:rPrChange w:id="8125" w:author="Sam Simpson" w:date="2011-09-13T11:00:00Z">
            <w:rPr>
              <w:highlight w:val="yellow"/>
            </w:rPr>
          </w:rPrChange>
        </w:rPr>
        <w:t xml:space="preserve">By using the open-source </w:t>
      </w:r>
      <w:r w:rsidR="009D1468" w:rsidRPr="00DB4593">
        <w:rPr>
          <w:rPrChange w:id="8126" w:author="Sam Simpson" w:date="2011-09-13T14:17:00Z">
            <w:rPr>
              <w:highlight w:val="yellow"/>
            </w:rPr>
          </w:rPrChange>
        </w:rPr>
        <w:t>JavaScript library</w:t>
      </w:r>
      <w:ins w:id="8127" w:author="Sam Simpson" w:date="2011-09-13T14:17:00Z">
        <w:r w:rsidR="00DB4593">
          <w:t>,</w:t>
        </w:r>
      </w:ins>
      <w:ins w:id="8128" w:author="Sam Simpson" w:date="2011-09-13T11:03:00Z">
        <w:r w:rsidR="003D3A9C">
          <w:t xml:space="preserve"> </w:t>
        </w:r>
      </w:ins>
      <w:del w:id="8129" w:author="Sam Simpson" w:date="2011-09-13T14:17:00Z">
        <w:r w:rsidR="009D1468" w:rsidRPr="00EE44B0" w:rsidDel="00DB4593">
          <w:rPr>
            <w:rPrChange w:id="8130" w:author="Sam Simpson" w:date="2011-09-13T11:00:00Z">
              <w:rPr>
                <w:highlight w:val="yellow"/>
              </w:rPr>
            </w:rPrChange>
          </w:rPr>
          <w:delText xml:space="preserve">, </w:delText>
        </w:r>
      </w:del>
      <w:r w:rsidR="009D1468" w:rsidRPr="00EE44B0">
        <w:rPr>
          <w:rPrChange w:id="8131" w:author="Sam Simpson" w:date="2011-09-13T11:00:00Z">
            <w:rPr>
              <w:highlight w:val="yellow"/>
            </w:rPr>
          </w:rPrChange>
        </w:rPr>
        <w:t>the tables displayed in the system can be sorted by any column of data.</w:t>
      </w:r>
      <w:ins w:id="8132" w:author="Sam Simpson" w:date="2011-09-13T11:03:00Z">
        <w:r w:rsidR="00DC1704">
          <w:t xml:space="preserve"> The</w:t>
        </w:r>
      </w:ins>
      <w:del w:id="8133" w:author="Sam Simpson" w:date="2011-09-13T11:03:00Z">
        <w:r w:rsidR="009D1468" w:rsidRPr="00EE44B0" w:rsidDel="00DC1704">
          <w:rPr>
            <w:rPrChange w:id="8134" w:author="Sam Simpson" w:date="2011-09-13T11:00:00Z">
              <w:rPr>
                <w:highlight w:val="yellow"/>
              </w:rPr>
            </w:rPrChange>
          </w:rPr>
          <w:delText xml:space="preserve"> U</w:delText>
        </w:r>
      </w:del>
      <w:ins w:id="8135" w:author="Sam Simpson" w:date="2011-09-13T11:03:00Z">
        <w:r w:rsidR="00DC1704">
          <w:t xml:space="preserve"> u</w:t>
        </w:r>
      </w:ins>
      <w:r w:rsidR="009D1468" w:rsidRPr="00EE44B0">
        <w:rPr>
          <w:rPrChange w:id="8136" w:author="Sam Simpson" w:date="2011-09-13T11:00:00Z">
            <w:rPr>
              <w:highlight w:val="yellow"/>
            </w:rPr>
          </w:rPrChange>
        </w:rPr>
        <w:t>ser can sort</w:t>
      </w:r>
      <w:ins w:id="8137" w:author="Sam Simpson" w:date="2011-09-13T11:03:00Z">
        <w:r w:rsidR="00DC1704">
          <w:t xml:space="preserve"> by</w:t>
        </w:r>
      </w:ins>
      <w:r w:rsidR="009D1468" w:rsidRPr="00EE44B0">
        <w:rPr>
          <w:rPrChange w:id="8138" w:author="Sam Simpson" w:date="2011-09-13T11:00:00Z">
            <w:rPr>
              <w:highlight w:val="yellow"/>
            </w:rPr>
          </w:rPrChange>
        </w:rPr>
        <w:t xml:space="preserve"> </w:t>
      </w:r>
      <w:r w:rsidR="00CD33ED" w:rsidRPr="00EE44B0">
        <w:rPr>
          <w:rPrChange w:id="8139" w:author="Sam Simpson" w:date="2011-09-13T11:00:00Z">
            <w:rPr>
              <w:highlight w:val="yellow"/>
            </w:rPr>
          </w:rPrChange>
        </w:rPr>
        <w:t xml:space="preserve">file name, version code, date </w:t>
      </w:r>
      <w:del w:id="8140" w:author="Sam Simpson" w:date="2011-09-13T11:03:00Z">
        <w:r w:rsidR="00CD33ED" w:rsidRPr="00EE44B0" w:rsidDel="00DC1704">
          <w:rPr>
            <w:rPrChange w:id="8141" w:author="Sam Simpson" w:date="2011-09-13T11:00:00Z">
              <w:rPr>
                <w:highlight w:val="yellow"/>
              </w:rPr>
            </w:rPrChange>
          </w:rPr>
          <w:delText xml:space="preserve">and </w:delText>
        </w:r>
      </w:del>
      <w:ins w:id="8142" w:author="Sam Simpson" w:date="2011-09-13T11:03:00Z">
        <w:r w:rsidR="00DC1704">
          <w:t>or</w:t>
        </w:r>
        <w:r w:rsidR="00DC1704" w:rsidRPr="00EE44B0">
          <w:rPr>
            <w:rPrChange w:id="8143" w:author="Sam Simpson" w:date="2011-09-13T11:00:00Z">
              <w:rPr>
                <w:highlight w:val="yellow"/>
              </w:rPr>
            </w:rPrChange>
          </w:rPr>
          <w:t xml:space="preserve"> </w:t>
        </w:r>
      </w:ins>
      <w:r w:rsidR="00CD33ED" w:rsidRPr="00EE44B0">
        <w:rPr>
          <w:rPrChange w:id="8144" w:author="Sam Simpson" w:date="2011-09-13T11:00:00Z">
            <w:rPr>
              <w:highlight w:val="yellow"/>
            </w:rPr>
          </w:rPrChange>
        </w:rPr>
        <w:t xml:space="preserve">whatever he/she would like to </w:t>
      </w:r>
      <w:proofErr w:type="gramStart"/>
      <w:r w:rsidR="00CD33ED" w:rsidRPr="00EE44B0">
        <w:rPr>
          <w:rPrChange w:id="8145" w:author="Sam Simpson" w:date="2011-09-13T11:00:00Z">
            <w:rPr>
              <w:highlight w:val="yellow"/>
            </w:rPr>
          </w:rPrChange>
        </w:rPr>
        <w:t xml:space="preserve">sort, and the </w:t>
      </w:r>
      <w:del w:id="8146" w:author="Sam Simpson" w:date="2011-09-13T11:03:00Z">
        <w:r w:rsidR="00CD33ED" w:rsidRPr="00EE44B0" w:rsidDel="00DC1704">
          <w:rPr>
            <w:rPrChange w:id="8147" w:author="Sam Simpson" w:date="2011-09-13T11:00:00Z">
              <w:rPr>
                <w:highlight w:val="yellow"/>
              </w:rPr>
            </w:rPrChange>
          </w:rPr>
          <w:delText xml:space="preserve">change of </w:delText>
        </w:r>
      </w:del>
      <w:r w:rsidR="00CD33ED" w:rsidRPr="00EE44B0">
        <w:rPr>
          <w:rPrChange w:id="8148" w:author="Sam Simpson" w:date="2011-09-13T11:00:00Z">
            <w:rPr>
              <w:highlight w:val="yellow"/>
            </w:rPr>
          </w:rPrChange>
        </w:rPr>
        <w:t>sorting</w:t>
      </w:r>
      <w:proofErr w:type="gramEnd"/>
      <w:r w:rsidR="00CD33ED" w:rsidRPr="00EE44B0">
        <w:rPr>
          <w:rPrChange w:id="8149" w:author="Sam Simpson" w:date="2011-09-13T11:00:00Z">
            <w:rPr>
              <w:highlight w:val="yellow"/>
            </w:rPr>
          </w:rPrChange>
        </w:rPr>
        <w:t xml:space="preserve"> results will be display</w:t>
      </w:r>
      <w:ins w:id="8150" w:author="Sam Simpson" w:date="2011-09-13T11:03:00Z">
        <w:r w:rsidR="00DC1704">
          <w:t>ed</w:t>
        </w:r>
      </w:ins>
      <w:del w:id="8151" w:author="Sam Simpson" w:date="2011-09-13T11:03:00Z">
        <w:r w:rsidR="00CD33ED" w:rsidRPr="00EE44B0" w:rsidDel="00DC1704">
          <w:rPr>
            <w:rPrChange w:id="8152" w:author="Sam Simpson" w:date="2011-09-13T11:00:00Z">
              <w:rPr>
                <w:highlight w:val="yellow"/>
              </w:rPr>
            </w:rPrChange>
          </w:rPr>
          <w:delText>s</w:delText>
        </w:r>
      </w:del>
      <w:r w:rsidR="00CD33ED" w:rsidRPr="00EE44B0">
        <w:rPr>
          <w:rPrChange w:id="8153" w:author="Sam Simpson" w:date="2011-09-13T11:00:00Z">
            <w:rPr>
              <w:highlight w:val="yellow"/>
            </w:rPr>
          </w:rPrChange>
        </w:rPr>
        <w:t xml:space="preserve"> </w:t>
      </w:r>
      <w:del w:id="8154" w:author="Sam Simpson" w:date="2011-09-13T11:03:00Z">
        <w:r w:rsidR="00CD33ED" w:rsidRPr="00EE44B0" w:rsidDel="00DC1704">
          <w:rPr>
            <w:rPrChange w:id="8155" w:author="Sam Simpson" w:date="2011-09-13T11:00:00Z">
              <w:rPr>
                <w:highlight w:val="yellow"/>
              </w:rPr>
            </w:rPrChange>
          </w:rPr>
          <w:delText xml:space="preserve">at </w:delText>
        </w:r>
      </w:del>
      <w:ins w:id="8156" w:author="Sam Simpson" w:date="2011-09-13T11:03:00Z">
        <w:r w:rsidR="00DC1704">
          <w:t>in</w:t>
        </w:r>
        <w:r w:rsidR="00DC1704" w:rsidRPr="00EE44B0">
          <w:rPr>
            <w:rPrChange w:id="8157" w:author="Sam Simpson" w:date="2011-09-13T11:00:00Z">
              <w:rPr>
                <w:highlight w:val="yellow"/>
              </w:rPr>
            </w:rPrChange>
          </w:rPr>
          <w:t xml:space="preserve"> </w:t>
        </w:r>
      </w:ins>
      <w:r w:rsidR="00CD33ED" w:rsidRPr="00EE44B0">
        <w:rPr>
          <w:rPrChange w:id="8158" w:author="Sam Simpson" w:date="2011-09-13T11:00:00Z">
            <w:rPr>
              <w:highlight w:val="yellow"/>
            </w:rPr>
          </w:rPrChange>
        </w:rPr>
        <w:t>real-time, without</w:t>
      </w:r>
      <w:ins w:id="8159" w:author="Sam Simpson" w:date="2011-09-13T11:04:00Z">
        <w:r w:rsidR="00DC1704">
          <w:t xml:space="preserve"> a</w:t>
        </w:r>
      </w:ins>
      <w:r w:rsidR="00CD33ED" w:rsidRPr="00EE44B0">
        <w:rPr>
          <w:rPrChange w:id="8160" w:author="Sam Simpson" w:date="2011-09-13T11:00:00Z">
            <w:rPr>
              <w:highlight w:val="yellow"/>
            </w:rPr>
          </w:rPrChange>
        </w:rPr>
        <w:t xml:space="preserve"> page</w:t>
      </w:r>
      <w:r w:rsidR="00FE0C25" w:rsidRPr="00EE44B0">
        <w:rPr>
          <w:rPrChange w:id="8161" w:author="Sam Simpson" w:date="2011-09-13T11:00:00Z">
            <w:rPr>
              <w:highlight w:val="yellow"/>
            </w:rPr>
          </w:rPrChange>
        </w:rPr>
        <w:t xml:space="preserve"> refresh</w:t>
      </w:r>
      <w:r w:rsidR="00CD33ED" w:rsidRPr="00EE44B0">
        <w:rPr>
          <w:rPrChange w:id="8162" w:author="Sam Simpson" w:date="2011-09-13T11:00:00Z">
            <w:rPr>
              <w:highlight w:val="yellow"/>
            </w:rPr>
          </w:rPrChange>
        </w:rPr>
        <w:t>.</w:t>
      </w:r>
    </w:p>
    <w:p w:rsidR="008912E8" w:rsidRPr="00EE44B0" w:rsidRDefault="008912E8">
      <w:pPr>
        <w:pStyle w:val="3"/>
        <w:spacing w:line="360" w:lineRule="auto"/>
        <w:rPr>
          <w:rPrChange w:id="8163" w:author="Sam Simpson" w:date="2011-09-13T11:00:00Z">
            <w:rPr>
              <w:highlight w:val="yellow"/>
            </w:rPr>
          </w:rPrChange>
        </w:rPr>
        <w:pPrChange w:id="8164" w:author="Sam" w:date="2011-09-12T19:53:00Z">
          <w:pPr>
            <w:pStyle w:val="3"/>
          </w:pPr>
        </w:pPrChange>
      </w:pPr>
      <w:bookmarkStart w:id="8165" w:name="_Toc303574215"/>
      <w:r w:rsidRPr="00EE44B0">
        <w:rPr>
          <w:rPrChange w:id="8166" w:author="Sam Simpson" w:date="2011-09-13T11:00:00Z">
            <w:rPr>
              <w:highlight w:val="yellow"/>
            </w:rPr>
          </w:rPrChange>
        </w:rPr>
        <w:t>Migration and modification</w:t>
      </w:r>
      <w:bookmarkEnd w:id="8165"/>
    </w:p>
    <w:p w:rsidR="008912E8" w:rsidRPr="002C1256" w:rsidRDefault="003D4358">
      <w:pPr>
        <w:spacing w:line="360" w:lineRule="auto"/>
        <w:rPr>
          <w:rPrChange w:id="8167" w:author="Sam Simpson" w:date="2011-09-13T11:04:00Z">
            <w:rPr>
              <w:highlight w:val="yellow"/>
            </w:rPr>
          </w:rPrChange>
        </w:rPr>
        <w:pPrChange w:id="8168" w:author="Sam" w:date="2011-09-12T19:53:00Z">
          <w:pPr/>
        </w:pPrChange>
      </w:pPr>
      <w:r w:rsidRPr="002C1256">
        <w:rPr>
          <w:rPrChange w:id="8169" w:author="Sam Simpson" w:date="2011-09-13T11:04:00Z">
            <w:rPr>
              <w:highlight w:val="yellow"/>
            </w:rPr>
          </w:rPrChange>
        </w:rPr>
        <w:t xml:space="preserve">This system has </w:t>
      </w:r>
      <w:r w:rsidR="00C0018F" w:rsidRPr="002C1256">
        <w:rPr>
          <w:rPrChange w:id="8170" w:author="Sam Simpson" w:date="2011-09-13T11:04:00Z">
            <w:rPr>
              <w:highlight w:val="yellow"/>
            </w:rPr>
          </w:rPrChange>
        </w:rPr>
        <w:t>been</w:t>
      </w:r>
      <w:r w:rsidRPr="002C1256">
        <w:rPr>
          <w:rPrChange w:id="8171" w:author="Sam Simpson" w:date="2011-09-13T11:04:00Z">
            <w:rPr>
              <w:highlight w:val="yellow"/>
            </w:rPr>
          </w:rPrChange>
        </w:rPr>
        <w:t xml:space="preserve"> defined as </w:t>
      </w:r>
      <w:del w:id="8172" w:author="Sam Simpson" w:date="2011-09-13T11:04:00Z">
        <w:r w:rsidRPr="002C1256" w:rsidDel="002C1256">
          <w:rPr>
            <w:rPrChange w:id="8173" w:author="Sam Simpson" w:date="2011-09-13T11:04:00Z">
              <w:rPr>
                <w:highlight w:val="yellow"/>
              </w:rPr>
            </w:rPrChange>
          </w:rPr>
          <w:delText xml:space="preserve">can </w:delText>
        </w:r>
      </w:del>
      <w:ins w:id="8174" w:author="Sam Simpson" w:date="2011-09-13T11:04:00Z">
        <w:r w:rsidR="002C1256">
          <w:t>able to be used on</w:t>
        </w:r>
      </w:ins>
      <w:del w:id="8175" w:author="Sam Simpson" w:date="2011-09-13T11:04:00Z">
        <w:r w:rsidRPr="002C1256" w:rsidDel="002C1256">
          <w:rPr>
            <w:rPrChange w:id="8176" w:author="Sam Simpson" w:date="2011-09-13T11:04:00Z">
              <w:rPr>
                <w:highlight w:val="yellow"/>
              </w:rPr>
            </w:rPrChange>
          </w:rPr>
          <w:delText>be used at</w:delText>
        </w:r>
      </w:del>
      <w:r w:rsidRPr="002C1256">
        <w:rPr>
          <w:rPrChange w:id="8177" w:author="Sam Simpson" w:date="2011-09-13T11:04:00Z">
            <w:rPr>
              <w:highlight w:val="yellow"/>
            </w:rPr>
          </w:rPrChange>
        </w:rPr>
        <w:t xml:space="preserve"> any PHP and MySQL ready server</w:t>
      </w:r>
      <w:del w:id="8178" w:author="Sam Simpson" w:date="2011-09-13T11:04:00Z">
        <w:r w:rsidRPr="002C1256" w:rsidDel="00DB5545">
          <w:rPr>
            <w:rPrChange w:id="8179" w:author="Sam Simpson" w:date="2011-09-13T11:04:00Z">
              <w:rPr>
                <w:highlight w:val="yellow"/>
              </w:rPr>
            </w:rPrChange>
          </w:rPr>
          <w:delText>s</w:delText>
        </w:r>
      </w:del>
      <w:r w:rsidRPr="002C1256">
        <w:rPr>
          <w:rPrChange w:id="8180" w:author="Sam Simpson" w:date="2011-09-13T11:04:00Z">
            <w:rPr>
              <w:highlight w:val="yellow"/>
            </w:rPr>
          </w:rPrChange>
        </w:rPr>
        <w:t xml:space="preserve">. However, </w:t>
      </w:r>
      <w:ins w:id="8181" w:author="Sam Simpson" w:date="2011-09-13T11:05:00Z">
        <w:r w:rsidR="00DB5545">
          <w:t xml:space="preserve">the </w:t>
        </w:r>
      </w:ins>
      <w:r w:rsidRPr="002C1256">
        <w:rPr>
          <w:rPrChange w:id="8182" w:author="Sam Simpson" w:date="2011-09-13T11:04:00Z">
            <w:rPr>
              <w:highlight w:val="yellow"/>
            </w:rPr>
          </w:rPrChange>
        </w:rPr>
        <w:t xml:space="preserve">running environment of the servers may </w:t>
      </w:r>
      <w:del w:id="8183" w:author="Sam Simpson" w:date="2011-09-13T11:05:00Z">
        <w:r w:rsidRPr="002C1256" w:rsidDel="00DB5545">
          <w:rPr>
            <w:rPrChange w:id="8184" w:author="Sam Simpson" w:date="2011-09-13T11:04:00Z">
              <w:rPr>
                <w:highlight w:val="yellow"/>
              </w:rPr>
            </w:rPrChange>
          </w:rPr>
          <w:delText xml:space="preserve">be </w:delText>
        </w:r>
      </w:del>
      <w:r w:rsidR="00C0018F" w:rsidRPr="002C1256">
        <w:rPr>
          <w:rPrChange w:id="8185" w:author="Sam Simpson" w:date="2011-09-13T11:04:00Z">
            <w:rPr>
              <w:highlight w:val="yellow"/>
            </w:rPr>
          </w:rPrChange>
        </w:rPr>
        <w:t>vary</w:t>
      </w:r>
      <w:del w:id="8186" w:author="Sam Simpson" w:date="2011-09-13T11:05:00Z">
        <w:r w:rsidR="00C0018F" w:rsidRPr="002C1256" w:rsidDel="00DB5545">
          <w:rPr>
            <w:rPrChange w:id="8187" w:author="Sam Simpson" w:date="2011-09-13T11:04:00Z">
              <w:rPr>
                <w:highlight w:val="yellow"/>
              </w:rPr>
            </w:rPrChange>
          </w:rPr>
          <w:delText>ing</w:delText>
        </w:r>
      </w:del>
      <w:r w:rsidRPr="002C1256">
        <w:rPr>
          <w:rPrChange w:id="8188" w:author="Sam Simpson" w:date="2011-09-13T11:04:00Z">
            <w:rPr>
              <w:highlight w:val="yellow"/>
            </w:rPr>
          </w:rPrChange>
        </w:rPr>
        <w:t xml:space="preserve">. </w:t>
      </w:r>
      <w:proofErr w:type="gramStart"/>
      <w:ins w:id="8189" w:author="Sam Simpson" w:date="2011-09-13T11:05:00Z">
        <w:r w:rsidR="00DB5545">
          <w:t>A</w:t>
        </w:r>
        <w:proofErr w:type="gramEnd"/>
        <w:r w:rsidR="00DB5545">
          <w:t xml:space="preserve"> s</w:t>
        </w:r>
      </w:ins>
      <w:del w:id="8190" w:author="Sam Simpson" w:date="2011-09-13T11:05:00Z">
        <w:r w:rsidR="00F503C8" w:rsidRPr="002C1256" w:rsidDel="00DB5545">
          <w:rPr>
            <w:rPrChange w:id="8191" w:author="Sam Simpson" w:date="2011-09-13T11:04:00Z">
              <w:rPr>
                <w:highlight w:val="yellow"/>
              </w:rPr>
            </w:rPrChange>
          </w:rPr>
          <w:delText>S</w:delText>
        </w:r>
      </w:del>
      <w:r w:rsidR="008C1D1D" w:rsidRPr="002C1256">
        <w:rPr>
          <w:rPrChange w:id="8192" w:author="Sam Simpson" w:date="2011-09-13T11:04:00Z">
            <w:rPr>
              <w:highlight w:val="yellow"/>
            </w:rPr>
          </w:rPrChange>
        </w:rPr>
        <w:t xml:space="preserve">mall company may run their MySQL database </w:t>
      </w:r>
      <w:r w:rsidR="008C1D1D" w:rsidRPr="008B6608">
        <w:rPr>
          <w:rPrChange w:id="8193" w:author="Sam Simpson" w:date="2011-09-13T14:18:00Z">
            <w:rPr>
              <w:highlight w:val="yellow"/>
            </w:rPr>
          </w:rPrChange>
        </w:rPr>
        <w:t>service</w:t>
      </w:r>
      <w:r w:rsidR="008C1D1D" w:rsidRPr="002C1256">
        <w:rPr>
          <w:rPrChange w:id="8194" w:author="Sam Simpson" w:date="2011-09-13T11:04:00Z">
            <w:rPr>
              <w:highlight w:val="yellow"/>
            </w:rPr>
          </w:rPrChange>
        </w:rPr>
        <w:t xml:space="preserve"> </w:t>
      </w:r>
      <w:del w:id="8195" w:author="Sam Simpson" w:date="2011-09-13T11:05:00Z">
        <w:r w:rsidR="008C1D1D" w:rsidRPr="002C1256" w:rsidDel="00DB5545">
          <w:rPr>
            <w:rPrChange w:id="8196" w:author="Sam Simpson" w:date="2011-09-13T11:04:00Z">
              <w:rPr>
                <w:highlight w:val="yellow"/>
              </w:rPr>
            </w:rPrChange>
          </w:rPr>
          <w:delText xml:space="preserve">at </w:delText>
        </w:r>
      </w:del>
      <w:ins w:id="8197" w:author="Sam Simpson" w:date="2011-09-13T11:05:00Z">
        <w:r w:rsidR="00DB5545">
          <w:t>on</w:t>
        </w:r>
        <w:r w:rsidR="00DB5545" w:rsidRPr="002C1256">
          <w:rPr>
            <w:rPrChange w:id="8198" w:author="Sam Simpson" w:date="2011-09-13T11:04:00Z">
              <w:rPr>
                <w:highlight w:val="yellow"/>
              </w:rPr>
            </w:rPrChange>
          </w:rPr>
          <w:t xml:space="preserve"> </w:t>
        </w:r>
      </w:ins>
      <w:r w:rsidR="008C1D1D" w:rsidRPr="002C1256">
        <w:rPr>
          <w:rPrChange w:id="8199" w:author="Sam Simpson" w:date="2011-09-13T11:04:00Z">
            <w:rPr>
              <w:highlight w:val="yellow"/>
            </w:rPr>
          </w:rPrChange>
        </w:rPr>
        <w:t xml:space="preserve">the same </w:t>
      </w:r>
      <w:r w:rsidR="00F503C8" w:rsidRPr="002C1256">
        <w:rPr>
          <w:rPrChange w:id="8200" w:author="Sam Simpson" w:date="2011-09-13T11:04:00Z">
            <w:rPr>
              <w:highlight w:val="yellow"/>
            </w:rPr>
          </w:rPrChange>
        </w:rPr>
        <w:t xml:space="preserve">server </w:t>
      </w:r>
      <w:del w:id="8201" w:author="Sam Simpson" w:date="2011-09-13T11:05:00Z">
        <w:r w:rsidR="00F503C8" w:rsidRPr="002C1256" w:rsidDel="00DB5545">
          <w:rPr>
            <w:rPrChange w:id="8202" w:author="Sam Simpson" w:date="2011-09-13T11:04:00Z">
              <w:rPr>
                <w:highlight w:val="yellow"/>
              </w:rPr>
            </w:rPrChange>
          </w:rPr>
          <w:delText xml:space="preserve">of </w:delText>
        </w:r>
      </w:del>
      <w:ins w:id="8203" w:author="Sam Simpson" w:date="2011-09-13T11:05:00Z">
        <w:r w:rsidR="00DB5545">
          <w:t>as the</w:t>
        </w:r>
        <w:r w:rsidR="00DB5545" w:rsidRPr="002C1256">
          <w:rPr>
            <w:rPrChange w:id="8204" w:author="Sam Simpson" w:date="2011-09-13T11:04:00Z">
              <w:rPr>
                <w:highlight w:val="yellow"/>
              </w:rPr>
            </w:rPrChange>
          </w:rPr>
          <w:t xml:space="preserve"> </w:t>
        </w:r>
      </w:ins>
      <w:r w:rsidR="00F503C8" w:rsidRPr="002C1256">
        <w:rPr>
          <w:rPrChange w:id="8205" w:author="Sam Simpson" w:date="2011-09-13T11:04:00Z">
            <w:rPr>
              <w:highlight w:val="yellow"/>
            </w:rPr>
          </w:rPrChange>
        </w:rPr>
        <w:t>PHP running environment, but large companies may have separated PHP and MySQL server</w:t>
      </w:r>
      <w:ins w:id="8206" w:author="Sam Simpson" w:date="2011-09-13T11:05:00Z">
        <w:r w:rsidR="00DB5545">
          <w:t>s</w:t>
        </w:r>
      </w:ins>
      <w:r w:rsidR="00F503C8" w:rsidRPr="002C1256">
        <w:rPr>
          <w:rPrChange w:id="8207" w:author="Sam Simpson" w:date="2011-09-13T11:04:00Z">
            <w:rPr>
              <w:highlight w:val="yellow"/>
            </w:rPr>
          </w:rPrChange>
        </w:rPr>
        <w:t>.</w:t>
      </w:r>
      <w:r w:rsidR="00BC418D" w:rsidRPr="002C1256">
        <w:rPr>
          <w:rPrChange w:id="8208" w:author="Sam Simpson" w:date="2011-09-13T11:04:00Z">
            <w:rPr>
              <w:highlight w:val="yellow"/>
            </w:rPr>
          </w:rPrChange>
        </w:rPr>
        <w:t xml:space="preserve"> </w:t>
      </w:r>
      <w:r w:rsidR="00FA2DC9" w:rsidRPr="002C1256">
        <w:rPr>
          <w:rPrChange w:id="8209" w:author="Sam Simpson" w:date="2011-09-13T11:04:00Z">
            <w:rPr>
              <w:highlight w:val="yellow"/>
            </w:rPr>
          </w:rPrChange>
        </w:rPr>
        <w:t xml:space="preserve">Some </w:t>
      </w:r>
      <w:del w:id="8210" w:author="Sam Simpson" w:date="2011-09-13T11:05:00Z">
        <w:r w:rsidR="00FA2DC9" w:rsidRPr="002C1256" w:rsidDel="003F71C0">
          <w:rPr>
            <w:rPrChange w:id="8211" w:author="Sam Simpson" w:date="2011-09-13T11:04:00Z">
              <w:rPr>
                <w:highlight w:val="yellow"/>
              </w:rPr>
            </w:rPrChange>
          </w:rPr>
          <w:delText xml:space="preserve">of the </w:delText>
        </w:r>
      </w:del>
      <w:r w:rsidR="00FA2DC9" w:rsidRPr="002C1256">
        <w:rPr>
          <w:rPrChange w:id="8212" w:author="Sam Simpson" w:date="2011-09-13T11:04:00Z">
            <w:rPr>
              <w:highlight w:val="yellow"/>
            </w:rPr>
          </w:rPrChange>
        </w:rPr>
        <w:t xml:space="preserve">system </w:t>
      </w:r>
      <w:del w:id="8213" w:author="Sam Simpson" w:date="2011-09-13T14:18:00Z">
        <w:r w:rsidR="00FA2DC9" w:rsidRPr="001C3D30" w:rsidDel="008B6608">
          <w:rPr>
            <w:rFonts w:hint="eastAsia"/>
            <w:highlight w:val="yellow"/>
          </w:rPr>
          <w:delText>operator</w:delText>
        </w:r>
      </w:del>
      <w:proofErr w:type="spellStart"/>
      <w:ins w:id="8214" w:author="Sam Simpson" w:date="2011-09-13T11:06:00Z">
        <w:r w:rsidR="003F71C0">
          <w:t>admins</w:t>
        </w:r>
      </w:ins>
      <w:ins w:id="8215" w:author="Sam Simpson" w:date="2011-09-13T14:18:00Z">
        <w:r w:rsidR="008B6608">
          <w:t>trators</w:t>
        </w:r>
      </w:ins>
      <w:proofErr w:type="spellEnd"/>
      <w:r w:rsidR="00FA2DC9" w:rsidRPr="002C1256">
        <w:rPr>
          <w:rPrChange w:id="8216" w:author="Sam Simpson" w:date="2011-09-13T11:04:00Z">
            <w:rPr>
              <w:highlight w:val="yellow"/>
            </w:rPr>
          </w:rPrChange>
        </w:rPr>
        <w:t xml:space="preserve"> may </w:t>
      </w:r>
      <w:del w:id="8217" w:author="Sam Simpson" w:date="2011-09-13T11:06:00Z">
        <w:r w:rsidR="00FA2DC9" w:rsidRPr="002C1256" w:rsidDel="003F71C0">
          <w:rPr>
            <w:rPrChange w:id="8218" w:author="Sam Simpson" w:date="2011-09-13T11:04:00Z">
              <w:rPr>
                <w:highlight w:val="yellow"/>
              </w:rPr>
            </w:rPrChange>
          </w:rPr>
          <w:delText xml:space="preserve">like </w:delText>
        </w:r>
      </w:del>
      <w:r w:rsidR="00FA2DC9" w:rsidRPr="002C1256">
        <w:rPr>
          <w:rPrChange w:id="8219" w:author="Sam Simpson" w:date="2011-09-13T11:04:00Z">
            <w:rPr>
              <w:highlight w:val="yellow"/>
            </w:rPr>
          </w:rPrChange>
        </w:rPr>
        <w:t xml:space="preserve">call the system </w:t>
      </w:r>
      <w:del w:id="8220" w:author="Sam Simpson" w:date="2011-09-13T11:06:00Z">
        <w:r w:rsidR="00FA2DC9" w:rsidRPr="002C1256" w:rsidDel="003F71C0">
          <w:rPr>
            <w:rPrChange w:id="8221" w:author="Sam Simpson" w:date="2011-09-13T11:04:00Z">
              <w:rPr>
                <w:highlight w:val="yellow"/>
              </w:rPr>
            </w:rPrChange>
          </w:rPr>
          <w:delText xml:space="preserve">as </w:delText>
        </w:r>
        <w:r w:rsidR="007B0583" w:rsidRPr="002C1256" w:rsidDel="003F71C0">
          <w:rPr>
            <w:rPrChange w:id="8222" w:author="Sam Simpson" w:date="2011-09-13T11:04:00Z">
              <w:rPr>
                <w:highlight w:val="yellow"/>
              </w:rPr>
            </w:rPrChange>
          </w:rPr>
          <w:delText xml:space="preserve">just </w:delText>
        </w:r>
      </w:del>
      <w:r w:rsidR="00FA2DC9" w:rsidRPr="002C1256">
        <w:rPr>
          <w:rPrChange w:id="8223" w:author="Sam Simpson" w:date="2011-09-13T11:04:00Z">
            <w:rPr>
              <w:highlight w:val="yellow"/>
            </w:rPr>
          </w:rPrChange>
        </w:rPr>
        <w:t xml:space="preserve">WVCS, </w:t>
      </w:r>
      <w:del w:id="8224" w:author="Sam Simpson" w:date="2011-09-13T11:06:00Z">
        <w:r w:rsidR="00FA2DC9" w:rsidRPr="002C1256" w:rsidDel="003F71C0">
          <w:rPr>
            <w:rPrChange w:id="8225" w:author="Sam Simpson" w:date="2011-09-13T11:04:00Z">
              <w:rPr>
                <w:highlight w:val="yellow"/>
              </w:rPr>
            </w:rPrChange>
          </w:rPr>
          <w:delText xml:space="preserve">and </w:delText>
        </w:r>
      </w:del>
      <w:ins w:id="8226" w:author="Sam Simpson" w:date="2011-09-13T11:06:00Z">
        <w:r w:rsidR="003F71C0">
          <w:t>but</w:t>
        </w:r>
        <w:r w:rsidR="003F71C0" w:rsidRPr="002C1256">
          <w:rPr>
            <w:rPrChange w:id="8227" w:author="Sam Simpson" w:date="2011-09-13T11:04:00Z">
              <w:rPr>
                <w:highlight w:val="yellow"/>
              </w:rPr>
            </w:rPrChange>
          </w:rPr>
          <w:t xml:space="preserve"> </w:t>
        </w:r>
      </w:ins>
      <w:del w:id="8228" w:author="Sam Simpson" w:date="2011-09-13T11:06:00Z">
        <w:r w:rsidR="00FA2DC9" w:rsidRPr="002C1256" w:rsidDel="003F71C0">
          <w:rPr>
            <w:rPrChange w:id="8229" w:author="Sam Simpson" w:date="2011-09-13T11:04:00Z">
              <w:rPr>
                <w:highlight w:val="yellow"/>
              </w:rPr>
            </w:rPrChange>
          </w:rPr>
          <w:delText xml:space="preserve">some </w:delText>
        </w:r>
      </w:del>
      <w:ins w:id="8230" w:author="Sam Simpson" w:date="2011-09-13T11:06:00Z">
        <w:r w:rsidR="003F71C0">
          <w:t>others</w:t>
        </w:r>
        <w:r w:rsidR="003F71C0" w:rsidRPr="002C1256">
          <w:rPr>
            <w:rPrChange w:id="8231" w:author="Sam Simpson" w:date="2011-09-13T11:04:00Z">
              <w:rPr>
                <w:highlight w:val="yellow"/>
              </w:rPr>
            </w:rPrChange>
          </w:rPr>
          <w:t xml:space="preserve"> </w:t>
        </w:r>
      </w:ins>
      <w:r w:rsidR="00FA2DC9" w:rsidRPr="002C1256">
        <w:rPr>
          <w:rPrChange w:id="8232" w:author="Sam Simpson" w:date="2011-09-13T11:04:00Z">
            <w:rPr>
              <w:highlight w:val="yellow"/>
            </w:rPr>
          </w:rPrChange>
        </w:rPr>
        <w:t xml:space="preserve">may </w:t>
      </w:r>
      <w:r w:rsidR="00F503C8" w:rsidRPr="002C1256">
        <w:rPr>
          <w:rPrChange w:id="8233" w:author="Sam Simpson" w:date="2011-09-13T11:04:00Z">
            <w:rPr>
              <w:highlight w:val="yellow"/>
            </w:rPr>
          </w:rPrChange>
        </w:rPr>
        <w:t>prefer</w:t>
      </w:r>
      <w:r w:rsidR="00FA2DC9" w:rsidRPr="002C1256">
        <w:rPr>
          <w:rPrChange w:id="8234" w:author="Sam Simpson" w:date="2011-09-13T11:04:00Z">
            <w:rPr>
              <w:highlight w:val="yellow"/>
            </w:rPr>
          </w:rPrChange>
        </w:rPr>
        <w:t xml:space="preserve"> to call it </w:t>
      </w:r>
      <w:del w:id="8235" w:author="Sam Simpson" w:date="2011-09-13T11:06:00Z">
        <w:r w:rsidR="00FA2DC9" w:rsidRPr="002C1256" w:rsidDel="003F71C0">
          <w:rPr>
            <w:rPrChange w:id="8236" w:author="Sam Simpson" w:date="2011-09-13T11:04:00Z">
              <w:rPr>
                <w:highlight w:val="yellow"/>
              </w:rPr>
            </w:rPrChange>
          </w:rPr>
          <w:delText>begin with</w:delText>
        </w:r>
      </w:del>
      <w:ins w:id="8237" w:author="Sam Simpson" w:date="2011-09-13T11:06:00Z">
        <w:r w:rsidR="003F71C0">
          <w:t>by the</w:t>
        </w:r>
      </w:ins>
      <w:r w:rsidR="00FA2DC9" w:rsidRPr="002C1256">
        <w:rPr>
          <w:rPrChange w:id="8238" w:author="Sam Simpson" w:date="2011-09-13T11:04:00Z">
            <w:rPr>
              <w:highlight w:val="yellow"/>
            </w:rPr>
          </w:rPrChange>
        </w:rPr>
        <w:t xml:space="preserve"> company name.</w:t>
      </w:r>
      <w:r w:rsidR="008C1D1D" w:rsidRPr="002C1256">
        <w:rPr>
          <w:rPrChange w:id="8239" w:author="Sam Simpson" w:date="2011-09-13T11:04:00Z">
            <w:rPr>
              <w:highlight w:val="yellow"/>
            </w:rPr>
          </w:rPrChange>
        </w:rPr>
        <w:t xml:space="preserve"> </w:t>
      </w:r>
      <w:r w:rsidR="00BC418D" w:rsidRPr="002C1256">
        <w:rPr>
          <w:rPrChange w:id="8240" w:author="Sam Simpson" w:date="2011-09-13T11:04:00Z">
            <w:rPr>
              <w:highlight w:val="yellow"/>
            </w:rPr>
          </w:rPrChange>
        </w:rPr>
        <w:t>T</w:t>
      </w:r>
      <w:ins w:id="8241" w:author="Sam Simpson" w:date="2011-09-13T11:06:00Z">
        <w:r w:rsidR="003F71C0">
          <w:t>herefore, in order to</w:t>
        </w:r>
      </w:ins>
      <w:del w:id="8242" w:author="Sam Simpson" w:date="2011-09-13T11:06:00Z">
        <w:r w:rsidR="00BC418D" w:rsidRPr="002C1256" w:rsidDel="003F71C0">
          <w:rPr>
            <w:rPrChange w:id="8243" w:author="Sam Simpson" w:date="2011-09-13T11:04:00Z">
              <w:rPr>
                <w:highlight w:val="yellow"/>
              </w:rPr>
            </w:rPrChange>
          </w:rPr>
          <w:delText>o</w:delText>
        </w:r>
      </w:del>
      <w:r w:rsidR="00BC418D" w:rsidRPr="002C1256">
        <w:rPr>
          <w:rPrChange w:id="8244" w:author="Sam Simpson" w:date="2011-09-13T11:04:00Z">
            <w:rPr>
              <w:highlight w:val="yellow"/>
            </w:rPr>
          </w:rPrChange>
        </w:rPr>
        <w:t xml:space="preserve"> solve the problem of running environment difference</w:t>
      </w:r>
      <w:ins w:id="8245" w:author="Sam Simpson" w:date="2011-09-13T11:06:00Z">
        <w:r w:rsidR="003F71C0">
          <w:t>s</w:t>
        </w:r>
      </w:ins>
      <w:r w:rsidR="00BC418D" w:rsidRPr="002C1256">
        <w:rPr>
          <w:rPrChange w:id="8246" w:author="Sam Simpson" w:date="2011-09-13T11:04:00Z">
            <w:rPr>
              <w:highlight w:val="yellow"/>
            </w:rPr>
          </w:rPrChange>
        </w:rPr>
        <w:t>, a configuration file has been designed and implemented for stor</w:t>
      </w:r>
      <w:ins w:id="8247" w:author="Sam Simpson" w:date="2011-09-13T11:06:00Z">
        <w:r w:rsidR="00AC1044">
          <w:t>ing</w:t>
        </w:r>
      </w:ins>
      <w:del w:id="8248" w:author="Sam Simpson" w:date="2011-09-13T11:06:00Z">
        <w:r w:rsidR="00BC418D" w:rsidRPr="002C1256" w:rsidDel="00AC1044">
          <w:rPr>
            <w:rPrChange w:id="8249" w:author="Sam Simpson" w:date="2011-09-13T11:04:00Z">
              <w:rPr>
                <w:highlight w:val="yellow"/>
              </w:rPr>
            </w:rPrChange>
          </w:rPr>
          <w:delText>es</w:delText>
        </w:r>
      </w:del>
      <w:r w:rsidR="00BC418D" w:rsidRPr="002C1256">
        <w:rPr>
          <w:rPrChange w:id="8250" w:author="Sam Simpson" w:date="2011-09-13T11:04:00Z">
            <w:rPr>
              <w:highlight w:val="yellow"/>
            </w:rPr>
          </w:rPrChange>
        </w:rPr>
        <w:t xml:space="preserve"> all the configuration information, such as database connection details, system name, login basis, cookie validat</w:t>
      </w:r>
      <w:ins w:id="8251" w:author="Sam Simpson" w:date="2011-09-13T11:07:00Z">
        <w:r w:rsidR="00AC1044">
          <w:t>ion</w:t>
        </w:r>
      </w:ins>
      <w:del w:id="8252" w:author="Sam Simpson" w:date="2011-09-13T11:07:00Z">
        <w:r w:rsidR="00BC418D" w:rsidRPr="002C1256" w:rsidDel="00AC1044">
          <w:rPr>
            <w:rPrChange w:id="8253" w:author="Sam Simpson" w:date="2011-09-13T11:04:00Z">
              <w:rPr>
                <w:highlight w:val="yellow"/>
              </w:rPr>
            </w:rPrChange>
          </w:rPr>
          <w:delText>e</w:delText>
        </w:r>
      </w:del>
      <w:r w:rsidR="00BC418D" w:rsidRPr="002C1256">
        <w:rPr>
          <w:rPrChange w:id="8254" w:author="Sam Simpson" w:date="2011-09-13T11:04:00Z">
            <w:rPr>
              <w:highlight w:val="yellow"/>
            </w:rPr>
          </w:rPrChange>
        </w:rPr>
        <w:t xml:space="preserve"> time, system time zone and terms and conditions. </w:t>
      </w:r>
      <w:r w:rsidR="001C3C0D" w:rsidRPr="002C1256">
        <w:rPr>
          <w:rPrChange w:id="8255" w:author="Sam Simpson" w:date="2011-09-13T11:04:00Z">
            <w:rPr>
              <w:highlight w:val="yellow"/>
            </w:rPr>
          </w:rPrChange>
        </w:rPr>
        <w:t xml:space="preserve">This design </w:t>
      </w:r>
      <w:del w:id="8256" w:author="Sam Simpson" w:date="2011-09-13T11:07:00Z">
        <w:r w:rsidR="001C3C0D" w:rsidRPr="002C1256" w:rsidDel="00AC1044">
          <w:rPr>
            <w:rPrChange w:id="8257" w:author="Sam Simpson" w:date="2011-09-13T11:04:00Z">
              <w:rPr>
                <w:highlight w:val="yellow"/>
              </w:rPr>
            </w:rPrChange>
          </w:rPr>
          <w:delText xml:space="preserve">makes </w:delText>
        </w:r>
      </w:del>
      <w:ins w:id="8258" w:author="Sam Simpson" w:date="2011-09-13T11:07:00Z">
        <w:r w:rsidR="00AC1044">
          <w:t>allows</w:t>
        </w:r>
        <w:r w:rsidR="00AC1044" w:rsidRPr="002C1256">
          <w:rPr>
            <w:rPrChange w:id="8259" w:author="Sam Simpson" w:date="2011-09-13T11:04:00Z">
              <w:rPr>
                <w:highlight w:val="yellow"/>
              </w:rPr>
            </w:rPrChange>
          </w:rPr>
          <w:t xml:space="preserve"> </w:t>
        </w:r>
      </w:ins>
      <w:del w:id="8260" w:author="Sam Simpson" w:date="2011-09-13T11:07:00Z">
        <w:r w:rsidR="001C3C0D" w:rsidRPr="002C1256" w:rsidDel="00AC1044">
          <w:rPr>
            <w:rPrChange w:id="8261" w:author="Sam Simpson" w:date="2011-09-13T11:04:00Z">
              <w:rPr>
                <w:highlight w:val="yellow"/>
              </w:rPr>
            </w:rPrChange>
          </w:rPr>
          <w:delText xml:space="preserve">the </w:delText>
        </w:r>
      </w:del>
      <w:ins w:id="8262" w:author="Sam Simpson" w:date="2011-09-13T11:07:00Z">
        <w:r w:rsidR="00AC1044" w:rsidRPr="00AB6888">
          <w:rPr>
            <w:rFonts w:hint="eastAsia"/>
          </w:rPr>
          <w:t xml:space="preserve">system </w:t>
        </w:r>
      </w:ins>
      <w:r w:rsidR="001C3C0D" w:rsidRPr="002C1256">
        <w:rPr>
          <w:rPrChange w:id="8263" w:author="Sam Simpson" w:date="2011-09-13T11:04:00Z">
            <w:rPr>
              <w:highlight w:val="yellow"/>
            </w:rPr>
          </w:rPrChange>
        </w:rPr>
        <w:t xml:space="preserve">administrators </w:t>
      </w:r>
      <w:del w:id="8264" w:author="Sam Simpson" w:date="2011-09-13T11:07:00Z">
        <w:r w:rsidR="001C3C0D" w:rsidRPr="002C1256" w:rsidDel="00AC1044">
          <w:rPr>
            <w:rPrChange w:id="8265" w:author="Sam Simpson" w:date="2011-09-13T11:04:00Z">
              <w:rPr>
                <w:highlight w:val="yellow"/>
              </w:rPr>
            </w:rPrChange>
          </w:rPr>
          <w:delText>of the</w:delText>
        </w:r>
      </w:del>
      <w:ins w:id="8266" w:author="Sam Simpson" w:date="2011-09-13T11:07:00Z">
        <w:r w:rsidR="00AC1044">
          <w:t>to be</w:t>
        </w:r>
      </w:ins>
      <w:r w:rsidR="001C3C0D" w:rsidRPr="002C1256">
        <w:rPr>
          <w:rPrChange w:id="8267" w:author="Sam Simpson" w:date="2011-09-13T11:04:00Z">
            <w:rPr>
              <w:highlight w:val="yellow"/>
            </w:rPr>
          </w:rPrChange>
        </w:rPr>
        <w:t xml:space="preserve"> </w:t>
      </w:r>
      <w:del w:id="8268" w:author="Sam Simpson" w:date="2011-09-13T11:07:00Z">
        <w:r w:rsidR="001C3C0D" w:rsidRPr="002C1256" w:rsidDel="00AC1044">
          <w:rPr>
            <w:rPrChange w:id="8269" w:author="Sam Simpson" w:date="2011-09-13T11:04:00Z">
              <w:rPr>
                <w:highlight w:val="yellow"/>
              </w:rPr>
            </w:rPrChange>
          </w:rPr>
          <w:delText xml:space="preserve">system can </w:delText>
        </w:r>
      </w:del>
      <w:ins w:id="8270" w:author="Sam Simpson" w:date="2011-09-13T11:07:00Z">
        <w:r w:rsidR="00AC1044">
          <w:t>able to</w:t>
        </w:r>
        <w:r w:rsidR="00AC1044" w:rsidRPr="002C1256">
          <w:rPr>
            <w:rPrChange w:id="8271" w:author="Sam Simpson" w:date="2011-09-13T11:04:00Z">
              <w:rPr>
                <w:highlight w:val="yellow"/>
              </w:rPr>
            </w:rPrChange>
          </w:rPr>
          <w:t xml:space="preserve"> </w:t>
        </w:r>
      </w:ins>
      <w:r w:rsidR="001C3C0D" w:rsidRPr="002C1256">
        <w:rPr>
          <w:rPrChange w:id="8272" w:author="Sam Simpson" w:date="2011-09-13T11:04:00Z">
            <w:rPr>
              <w:highlight w:val="yellow"/>
            </w:rPr>
          </w:rPrChange>
        </w:rPr>
        <w:t xml:space="preserve">configure the system to run </w:t>
      </w:r>
      <w:del w:id="8273" w:author="Sam Simpson" w:date="2011-09-13T11:07:00Z">
        <w:r w:rsidR="001C3C0D" w:rsidRPr="002C1256" w:rsidDel="00AC1044">
          <w:rPr>
            <w:rPrChange w:id="8274" w:author="Sam Simpson" w:date="2011-09-13T11:04:00Z">
              <w:rPr>
                <w:highlight w:val="yellow"/>
              </w:rPr>
            </w:rPrChange>
          </w:rPr>
          <w:delText xml:space="preserve">at </w:delText>
        </w:r>
      </w:del>
      <w:ins w:id="8275" w:author="Sam Simpson" w:date="2011-09-13T11:07:00Z">
        <w:r w:rsidR="00AC1044">
          <w:t>on the</w:t>
        </w:r>
      </w:ins>
      <w:del w:id="8276" w:author="Sam Simpson" w:date="2011-09-13T11:07:00Z">
        <w:r w:rsidR="001C3C0D" w:rsidRPr="002C1256" w:rsidDel="00AC1044">
          <w:rPr>
            <w:rPrChange w:id="8277" w:author="Sam Simpson" w:date="2011-09-13T11:04:00Z">
              <w:rPr>
                <w:highlight w:val="yellow"/>
              </w:rPr>
            </w:rPrChange>
          </w:rPr>
          <w:delText>their</w:delText>
        </w:r>
      </w:del>
      <w:r w:rsidR="001C3C0D" w:rsidRPr="002C1256">
        <w:rPr>
          <w:rPrChange w:id="8278" w:author="Sam Simpson" w:date="2011-09-13T11:04:00Z">
            <w:rPr>
              <w:highlight w:val="yellow"/>
            </w:rPr>
          </w:rPrChange>
        </w:rPr>
        <w:t xml:space="preserve"> local server</w:t>
      </w:r>
      <w:del w:id="8279" w:author="Sam Simpson" w:date="2011-09-13T11:07:00Z">
        <w:r w:rsidR="001C3C0D" w:rsidRPr="002C1256" w:rsidDel="00AC1044">
          <w:rPr>
            <w:rPrChange w:id="8280" w:author="Sam Simpson" w:date="2011-09-13T11:04:00Z">
              <w:rPr>
                <w:highlight w:val="yellow"/>
              </w:rPr>
            </w:rPrChange>
          </w:rPr>
          <w:delText>s</w:delText>
        </w:r>
      </w:del>
      <w:r w:rsidR="001C3C0D" w:rsidRPr="002C1256">
        <w:rPr>
          <w:rPrChange w:id="8281" w:author="Sam Simpson" w:date="2011-09-13T11:04:00Z">
            <w:rPr>
              <w:highlight w:val="yellow"/>
            </w:rPr>
          </w:rPrChange>
        </w:rPr>
        <w:t xml:space="preserve"> much </w:t>
      </w:r>
      <w:ins w:id="8282" w:author="Sam Simpson" w:date="2011-09-13T11:07:00Z">
        <w:r w:rsidR="00297758">
          <w:t xml:space="preserve">more </w:t>
        </w:r>
      </w:ins>
      <w:r w:rsidR="001C3C0D" w:rsidRPr="002C1256">
        <w:rPr>
          <w:rPrChange w:id="8283" w:author="Sam Simpson" w:date="2011-09-13T11:04:00Z">
            <w:rPr>
              <w:highlight w:val="yellow"/>
            </w:rPr>
          </w:rPrChange>
        </w:rPr>
        <w:t>easi</w:t>
      </w:r>
      <w:ins w:id="8284" w:author="Sam Simpson" w:date="2011-09-13T11:07:00Z">
        <w:r w:rsidR="00297758">
          <w:t>ly</w:t>
        </w:r>
      </w:ins>
      <w:del w:id="8285" w:author="Sam Simpson" w:date="2011-09-13T11:07:00Z">
        <w:r w:rsidR="001C3C0D" w:rsidRPr="002C1256" w:rsidDel="00297758">
          <w:rPr>
            <w:rPrChange w:id="8286" w:author="Sam Simpson" w:date="2011-09-13T11:04:00Z">
              <w:rPr>
                <w:highlight w:val="yellow"/>
              </w:rPr>
            </w:rPrChange>
          </w:rPr>
          <w:delText>er</w:delText>
        </w:r>
      </w:del>
      <w:r w:rsidR="001C3C0D" w:rsidRPr="002C1256">
        <w:rPr>
          <w:rPrChange w:id="8287" w:author="Sam Simpson" w:date="2011-09-13T11:04:00Z">
            <w:rPr>
              <w:highlight w:val="yellow"/>
            </w:rPr>
          </w:rPrChange>
        </w:rPr>
        <w:t xml:space="preserve">. </w:t>
      </w:r>
      <w:r w:rsidR="000C7272" w:rsidRPr="002C1256">
        <w:rPr>
          <w:rPrChange w:id="8288" w:author="Sam Simpson" w:date="2011-09-13T11:04:00Z">
            <w:rPr>
              <w:highlight w:val="yellow"/>
            </w:rPr>
          </w:rPrChange>
        </w:rPr>
        <w:t xml:space="preserve">They only need to change the </w:t>
      </w:r>
      <w:r w:rsidR="000C7272" w:rsidRPr="00CC77C1">
        <w:rPr>
          <w:rPrChange w:id="8289" w:author="Sam Simpson" w:date="2011-09-13T14:19:00Z">
            <w:rPr>
              <w:highlight w:val="yellow"/>
            </w:rPr>
          </w:rPrChange>
        </w:rPr>
        <w:t>values by requirements</w:t>
      </w:r>
      <w:r w:rsidR="000C7272" w:rsidRPr="002C1256">
        <w:rPr>
          <w:rPrChange w:id="8290" w:author="Sam Simpson" w:date="2011-09-13T11:04:00Z">
            <w:rPr>
              <w:highlight w:val="yellow"/>
            </w:rPr>
          </w:rPrChange>
        </w:rPr>
        <w:t xml:space="preserve"> in the configuration file, without modification of any </w:t>
      </w:r>
      <w:r w:rsidR="000C7272" w:rsidRPr="008B6608">
        <w:rPr>
          <w:rPrChange w:id="8291" w:author="Sam Simpson" w:date="2011-09-13T14:18:00Z">
            <w:rPr>
              <w:highlight w:val="yellow"/>
            </w:rPr>
          </w:rPrChange>
        </w:rPr>
        <w:t xml:space="preserve">programming </w:t>
      </w:r>
      <w:del w:id="8292" w:author="Sam Simpson" w:date="2011-09-13T11:08:00Z">
        <w:r w:rsidR="000C7272" w:rsidRPr="008B6608" w:rsidDel="00297758">
          <w:rPr>
            <w:rPrChange w:id="8293" w:author="Sam Simpson" w:date="2011-09-13T14:18:00Z">
              <w:rPr>
                <w:highlight w:val="yellow"/>
              </w:rPr>
            </w:rPrChange>
          </w:rPr>
          <w:delText>part</w:delText>
        </w:r>
      </w:del>
      <w:ins w:id="8294" w:author="Sam Simpson" w:date="2011-09-13T11:08:00Z">
        <w:r w:rsidR="00297758" w:rsidRPr="00931800">
          <w:t>code</w:t>
        </w:r>
      </w:ins>
      <w:r w:rsidR="000C7272" w:rsidRPr="008B6608">
        <w:rPr>
          <w:rPrChange w:id="8295" w:author="Sam Simpson" w:date="2011-09-13T14:18:00Z">
            <w:rPr>
              <w:highlight w:val="yellow"/>
            </w:rPr>
          </w:rPrChange>
        </w:rPr>
        <w:t>.</w:t>
      </w:r>
    </w:p>
    <w:p w:rsidR="008C1D1D" w:rsidRPr="002C1256" w:rsidRDefault="008C1D1D">
      <w:pPr>
        <w:pStyle w:val="Tobecontinue"/>
        <w:spacing w:line="360" w:lineRule="auto"/>
        <w:rPr>
          <w:rPrChange w:id="8296" w:author="Sam Simpson" w:date="2011-09-13T11:04:00Z">
            <w:rPr>
              <w:highlight w:val="yellow"/>
            </w:rPr>
          </w:rPrChange>
        </w:rPr>
        <w:pPrChange w:id="8297" w:author="Sam" w:date="2011-09-12T19:53:00Z">
          <w:pPr>
            <w:pStyle w:val="Tobecontinue"/>
          </w:pPr>
        </w:pPrChange>
      </w:pPr>
      <w:r w:rsidRPr="002C1256">
        <w:rPr>
          <w:rPrChange w:id="8298" w:author="Sam Simpson" w:date="2011-09-13T11:04:00Z">
            <w:rPr>
              <w:highlight w:val="yellow"/>
            </w:rPr>
          </w:rPrChange>
        </w:rPr>
        <w:t>Config</w:t>
      </w:r>
      <w:r w:rsidR="000B2451" w:rsidRPr="002C1256">
        <w:rPr>
          <w:rPrChange w:id="8299" w:author="Sam Simpson" w:date="2011-09-13T11:04:00Z">
            <w:rPr>
              <w:highlight w:val="yellow"/>
            </w:rPr>
          </w:rPrChange>
        </w:rPr>
        <w:t>uration file</w:t>
      </w:r>
      <w:r w:rsidRPr="002C1256">
        <w:rPr>
          <w:rPrChange w:id="8300" w:author="Sam Simpson" w:date="2011-09-13T11:04:00Z">
            <w:rPr>
              <w:highlight w:val="yellow"/>
            </w:rPr>
          </w:rPrChange>
        </w:rPr>
        <w:t xml:space="preserve"> table</w:t>
      </w:r>
      <w:r w:rsidR="0053123F" w:rsidRPr="002C1256">
        <w:rPr>
          <w:rPrChange w:id="8301" w:author="Sam Simpson" w:date="2011-09-13T11:04:00Z">
            <w:rPr>
              <w:highlight w:val="yellow"/>
            </w:rPr>
          </w:rPrChange>
        </w:rPr>
        <w:t xml:space="preserve"> here</w:t>
      </w:r>
    </w:p>
    <w:p w:rsidR="00ED1215" w:rsidRPr="002C1256" w:rsidRDefault="000C7272">
      <w:pPr>
        <w:spacing w:line="360" w:lineRule="auto"/>
        <w:rPr>
          <w:rPrChange w:id="8302" w:author="Sam Simpson" w:date="2011-09-13T11:04:00Z">
            <w:rPr>
              <w:highlight w:val="yellow"/>
            </w:rPr>
          </w:rPrChange>
        </w:rPr>
        <w:pPrChange w:id="8303" w:author="Sam" w:date="2011-09-12T19:53:00Z">
          <w:pPr/>
        </w:pPrChange>
      </w:pPr>
      <w:r w:rsidRPr="002C1256">
        <w:rPr>
          <w:rPrChange w:id="8304" w:author="Sam Simpson" w:date="2011-09-13T11:04:00Z">
            <w:rPr>
              <w:highlight w:val="yellow"/>
            </w:rPr>
          </w:rPrChange>
        </w:rPr>
        <w:lastRenderedPageBreak/>
        <w:t xml:space="preserve">To make the system </w:t>
      </w:r>
      <w:del w:id="8305" w:author="Sam Simpson" w:date="2011-09-13T11:08:00Z">
        <w:r w:rsidRPr="002C1256" w:rsidDel="001F6D7A">
          <w:rPr>
            <w:rPrChange w:id="8306" w:author="Sam Simpson" w:date="2011-09-13T11:04:00Z">
              <w:rPr>
                <w:highlight w:val="yellow"/>
              </w:rPr>
            </w:rPrChange>
          </w:rPr>
          <w:delText xml:space="preserve">can be </w:delText>
        </w:r>
      </w:del>
      <w:r w:rsidRPr="002C1256">
        <w:rPr>
          <w:rPrChange w:id="8307" w:author="Sam Simpson" w:date="2011-09-13T11:04:00Z">
            <w:rPr>
              <w:highlight w:val="yellow"/>
            </w:rPr>
          </w:rPrChange>
        </w:rPr>
        <w:t xml:space="preserve">easier </w:t>
      </w:r>
      <w:ins w:id="8308" w:author="Sam Simpson" w:date="2011-09-13T11:08:00Z">
        <w:r w:rsidR="001F6D7A">
          <w:t xml:space="preserve">to </w:t>
        </w:r>
      </w:ins>
      <w:r w:rsidRPr="002C1256">
        <w:rPr>
          <w:rPrChange w:id="8309" w:author="Sam Simpson" w:date="2011-09-13T11:04:00Z">
            <w:rPr>
              <w:highlight w:val="yellow"/>
            </w:rPr>
          </w:rPrChange>
        </w:rPr>
        <w:t>custom</w:t>
      </w:r>
      <w:r w:rsidR="00BA3A33" w:rsidRPr="002C1256">
        <w:rPr>
          <w:rPrChange w:id="8310" w:author="Sam Simpson" w:date="2011-09-13T11:04:00Z">
            <w:rPr>
              <w:highlight w:val="yellow"/>
            </w:rPr>
          </w:rPrChange>
        </w:rPr>
        <w:t>ise</w:t>
      </w:r>
      <w:del w:id="8311" w:author="Sam Simpson" w:date="2011-09-13T11:08:00Z">
        <w:r w:rsidR="00BA3A33" w:rsidRPr="002C1256" w:rsidDel="001F6D7A">
          <w:rPr>
            <w:rPrChange w:id="8312" w:author="Sam Simpson" w:date="2011-09-13T11:04:00Z">
              <w:rPr>
                <w:highlight w:val="yellow"/>
              </w:rPr>
            </w:rPrChange>
          </w:rPr>
          <w:delText>d</w:delText>
        </w:r>
      </w:del>
      <w:r w:rsidR="00BA3A33" w:rsidRPr="002C1256">
        <w:rPr>
          <w:rPrChange w:id="8313" w:author="Sam Simpson" w:date="2011-09-13T11:04:00Z">
            <w:rPr>
              <w:highlight w:val="yellow"/>
            </w:rPr>
          </w:rPrChange>
        </w:rPr>
        <w:t xml:space="preserve"> via secondary development, the </w:t>
      </w:r>
      <w:r w:rsidR="001A2069" w:rsidRPr="002C1256">
        <w:rPr>
          <w:rPrChange w:id="8314" w:author="Sam Simpson" w:date="2011-09-13T11:04:00Z">
            <w:rPr>
              <w:highlight w:val="yellow"/>
            </w:rPr>
          </w:rPrChange>
        </w:rPr>
        <w:t xml:space="preserve">programme has been designed and implemented </w:t>
      </w:r>
      <w:del w:id="8315" w:author="Sam Simpson" w:date="2011-09-13T14:20:00Z">
        <w:r w:rsidR="001A2069" w:rsidRPr="00CC77C1" w:rsidDel="00CC038C">
          <w:rPr>
            <w:rPrChange w:id="8316" w:author="Sam Simpson" w:date="2011-09-13T14:19:00Z">
              <w:rPr>
                <w:highlight w:val="yellow"/>
              </w:rPr>
            </w:rPrChange>
          </w:rPr>
          <w:delText xml:space="preserve">by </w:delText>
        </w:r>
      </w:del>
      <w:ins w:id="8317" w:author="Sam Simpson" w:date="2011-09-13T14:20:00Z">
        <w:r w:rsidR="00CC038C">
          <w:t>with</w:t>
        </w:r>
        <w:r w:rsidR="00CC038C" w:rsidRPr="00CC77C1">
          <w:rPr>
            <w:rPrChange w:id="8318" w:author="Sam Simpson" w:date="2011-09-13T14:19:00Z">
              <w:rPr>
                <w:highlight w:val="yellow"/>
              </w:rPr>
            </w:rPrChange>
          </w:rPr>
          <w:t xml:space="preserve"> </w:t>
        </w:r>
      </w:ins>
      <w:r w:rsidR="001A2069" w:rsidRPr="00CC77C1">
        <w:rPr>
          <w:rPrChange w:id="8319" w:author="Sam Simpson" w:date="2011-09-13T14:19:00Z">
            <w:rPr>
              <w:highlight w:val="yellow"/>
            </w:rPr>
          </w:rPrChange>
        </w:rPr>
        <w:t xml:space="preserve">a library and style </w:t>
      </w:r>
      <w:ins w:id="8320" w:author="Sam Simpson" w:date="2011-09-13T14:20:00Z">
        <w:r w:rsidR="00CC038C">
          <w:t>which have</w:t>
        </w:r>
      </w:ins>
      <w:ins w:id="8321" w:author="Sam Simpson" w:date="2011-09-13T14:19:00Z">
        <w:r w:rsidR="00CC77C1">
          <w:t xml:space="preserve"> </w:t>
        </w:r>
      </w:ins>
      <w:r w:rsidR="001A2069" w:rsidRPr="00CC038C">
        <w:rPr>
          <w:rPrChange w:id="8322" w:author="Sam Simpson" w:date="2011-09-13T14:20:00Z">
            <w:rPr>
              <w:highlight w:val="yellow"/>
            </w:rPr>
          </w:rPrChange>
        </w:rPr>
        <w:t>separate</w:t>
      </w:r>
      <w:del w:id="8323" w:author="Sam Simpson" w:date="2011-09-13T14:19:00Z">
        <w:r w:rsidR="001A2069" w:rsidRPr="00CC038C" w:rsidDel="00CC77C1">
          <w:rPr>
            <w:rPrChange w:id="8324" w:author="Sam Simpson" w:date="2011-09-13T14:20:00Z">
              <w:rPr>
                <w:highlight w:val="yellow"/>
              </w:rPr>
            </w:rPrChange>
          </w:rPr>
          <w:delText>ly</w:delText>
        </w:r>
      </w:del>
      <w:r w:rsidR="001A2069" w:rsidRPr="00CC038C">
        <w:rPr>
          <w:rPrChange w:id="8325" w:author="Sam Simpson" w:date="2011-09-13T14:20:00Z">
            <w:rPr>
              <w:highlight w:val="yellow"/>
            </w:rPr>
          </w:rPrChange>
        </w:rPr>
        <w:t xml:space="preserve"> mode</w:t>
      </w:r>
      <w:ins w:id="8326" w:author="Sam Simpson" w:date="2011-09-13T14:20:00Z">
        <w:r w:rsidR="00CC038C" w:rsidRPr="00931800">
          <w:t>s</w:t>
        </w:r>
      </w:ins>
      <w:r w:rsidR="001A2069" w:rsidRPr="002C1256">
        <w:rPr>
          <w:rPrChange w:id="8327" w:author="Sam Simpson" w:date="2011-09-13T11:04:00Z">
            <w:rPr>
              <w:highlight w:val="yellow"/>
            </w:rPr>
          </w:rPrChange>
        </w:rPr>
        <w:t xml:space="preserve">. The </w:t>
      </w:r>
      <w:r w:rsidR="00C31657" w:rsidRPr="002C1256">
        <w:rPr>
          <w:rPrChange w:id="8328" w:author="Sam Simpson" w:date="2011-09-13T11:04:00Z">
            <w:rPr>
              <w:highlight w:val="yellow"/>
            </w:rPr>
          </w:rPrChange>
        </w:rPr>
        <w:t xml:space="preserve">files of </w:t>
      </w:r>
      <w:ins w:id="8329" w:author="Sam Simpson" w:date="2011-09-13T11:09:00Z">
        <w:r w:rsidR="00F57BB1">
          <w:t xml:space="preserve">the </w:t>
        </w:r>
      </w:ins>
      <w:r w:rsidR="00C31657" w:rsidRPr="002C1256">
        <w:rPr>
          <w:rPrChange w:id="8330" w:author="Sam Simpson" w:date="2011-09-13T11:04:00Z">
            <w:rPr>
              <w:highlight w:val="yellow"/>
            </w:rPr>
          </w:rPrChange>
        </w:rPr>
        <w:t>libraries and styles have</w:t>
      </w:r>
      <w:r w:rsidR="00ED1215" w:rsidRPr="002C1256">
        <w:rPr>
          <w:rPrChange w:id="8331" w:author="Sam Simpson" w:date="2011-09-13T11:04:00Z">
            <w:rPr>
              <w:highlight w:val="yellow"/>
            </w:rPr>
          </w:rPrChange>
        </w:rPr>
        <w:t xml:space="preserve"> been placed into</w:t>
      </w:r>
      <w:r w:rsidR="001A2069" w:rsidRPr="002C1256">
        <w:rPr>
          <w:rPrChange w:id="8332" w:author="Sam Simpson" w:date="2011-09-13T11:04:00Z">
            <w:rPr>
              <w:highlight w:val="yellow"/>
            </w:rPr>
          </w:rPrChange>
        </w:rPr>
        <w:t xml:space="preserve"> two folders </w:t>
      </w:r>
      <w:del w:id="8333" w:author="Sam Simpson" w:date="2011-09-13T11:09:00Z">
        <w:r w:rsidR="001A2069" w:rsidRPr="002C1256" w:rsidDel="00F57BB1">
          <w:rPr>
            <w:rPrChange w:id="8334" w:author="Sam Simpson" w:date="2011-09-13T11:04:00Z">
              <w:rPr>
                <w:highlight w:val="yellow"/>
              </w:rPr>
            </w:rPrChange>
          </w:rPr>
          <w:delText xml:space="preserve">which </w:delText>
        </w:r>
      </w:del>
      <w:ins w:id="8335" w:author="Sam Simpson" w:date="2011-09-13T11:09:00Z">
        <w:r w:rsidR="00F57BB1">
          <w:t>called</w:t>
        </w:r>
      </w:ins>
      <w:del w:id="8336" w:author="Sam Simpson" w:date="2011-09-13T11:09:00Z">
        <w:r w:rsidR="00C31657" w:rsidRPr="002C1256" w:rsidDel="00F57BB1">
          <w:rPr>
            <w:rPrChange w:id="8337" w:author="Sam Simpson" w:date="2011-09-13T11:04:00Z">
              <w:rPr>
                <w:highlight w:val="yellow"/>
              </w:rPr>
            </w:rPrChange>
          </w:rPr>
          <w:delText>name is</w:delText>
        </w:r>
      </w:del>
      <w:r w:rsidR="001A2069" w:rsidRPr="002C1256">
        <w:rPr>
          <w:rPrChange w:id="8338" w:author="Sam Simpson" w:date="2011-09-13T11:04:00Z">
            <w:rPr>
              <w:highlight w:val="yellow"/>
            </w:rPr>
          </w:rPrChange>
        </w:rPr>
        <w:t xml:space="preserve"> </w:t>
      </w:r>
      <w:r w:rsidR="001A2069" w:rsidRPr="00F57BB1">
        <w:rPr>
          <w:i/>
          <w:rPrChange w:id="8339" w:author="Sam Simpson" w:date="2011-09-13T11:09:00Z">
            <w:rPr>
              <w:highlight w:val="yellow"/>
            </w:rPr>
          </w:rPrChange>
        </w:rPr>
        <w:t>libraries</w:t>
      </w:r>
      <w:r w:rsidR="001A2069" w:rsidRPr="002C1256">
        <w:rPr>
          <w:rPrChange w:id="8340" w:author="Sam Simpson" w:date="2011-09-13T11:04:00Z">
            <w:rPr>
              <w:highlight w:val="yellow"/>
            </w:rPr>
          </w:rPrChange>
        </w:rPr>
        <w:t xml:space="preserve"> and </w:t>
      </w:r>
      <w:r w:rsidR="001A2069" w:rsidRPr="00F57BB1">
        <w:rPr>
          <w:i/>
          <w:rPrChange w:id="8341" w:author="Sam Simpson" w:date="2011-09-13T11:09:00Z">
            <w:rPr>
              <w:highlight w:val="yellow"/>
            </w:rPr>
          </w:rPrChange>
        </w:rPr>
        <w:t>styles</w:t>
      </w:r>
      <w:r w:rsidR="001A2069" w:rsidRPr="002C1256">
        <w:rPr>
          <w:rPrChange w:id="8342" w:author="Sam Simpson" w:date="2011-09-13T11:04:00Z">
            <w:rPr>
              <w:highlight w:val="yellow"/>
            </w:rPr>
          </w:rPrChange>
        </w:rPr>
        <w:t xml:space="preserve">. </w:t>
      </w:r>
      <w:r w:rsidR="00ED1215" w:rsidRPr="002C1256">
        <w:rPr>
          <w:rPrChange w:id="8343" w:author="Sam Simpson" w:date="2011-09-13T11:04:00Z">
            <w:rPr>
              <w:highlight w:val="yellow"/>
            </w:rPr>
          </w:rPrChange>
        </w:rPr>
        <w:t xml:space="preserve">If the </w:t>
      </w:r>
      <w:r w:rsidR="0053123F" w:rsidRPr="002C1256">
        <w:rPr>
          <w:rPrChange w:id="8344" w:author="Sam Simpson" w:date="2011-09-13T11:04:00Z">
            <w:rPr>
              <w:highlight w:val="yellow"/>
            </w:rPr>
          </w:rPrChange>
        </w:rPr>
        <w:t>customer only needs</w:t>
      </w:r>
      <w:r w:rsidR="00ED1215" w:rsidRPr="002C1256">
        <w:rPr>
          <w:rPrChange w:id="8345" w:author="Sam Simpson" w:date="2011-09-13T11:04:00Z">
            <w:rPr>
              <w:highlight w:val="yellow"/>
            </w:rPr>
          </w:rPrChange>
        </w:rPr>
        <w:t xml:space="preserve"> to change the styles and formatting of the system, </w:t>
      </w:r>
      <w:del w:id="8346" w:author="Sam Simpson" w:date="2011-09-13T11:09:00Z">
        <w:r w:rsidR="00ED1215" w:rsidRPr="002C1256" w:rsidDel="00F57BB1">
          <w:rPr>
            <w:rPrChange w:id="8347" w:author="Sam Simpson" w:date="2011-09-13T11:04:00Z">
              <w:rPr>
                <w:highlight w:val="yellow"/>
              </w:rPr>
            </w:rPrChange>
          </w:rPr>
          <w:delText xml:space="preserve">it </w:delText>
        </w:r>
      </w:del>
      <w:r w:rsidR="00ED1215" w:rsidRPr="002C1256">
        <w:rPr>
          <w:rPrChange w:id="8348" w:author="Sam Simpson" w:date="2011-09-13T11:04:00Z">
            <w:rPr>
              <w:highlight w:val="yellow"/>
            </w:rPr>
          </w:rPrChange>
        </w:rPr>
        <w:t xml:space="preserve">only </w:t>
      </w:r>
      <w:ins w:id="8349" w:author="Sam Simpson" w:date="2011-09-13T11:09:00Z">
        <w:r w:rsidR="00F57BB1" w:rsidRPr="00CA34CF">
          <w:rPr>
            <w:rFonts w:hint="eastAsia"/>
          </w:rPr>
          <w:t xml:space="preserve">the files in </w:t>
        </w:r>
        <w:r w:rsidR="00F57BB1">
          <w:t xml:space="preserve">the </w:t>
        </w:r>
        <w:r w:rsidR="00F57BB1" w:rsidRPr="00F57BB1">
          <w:rPr>
            <w:i/>
            <w:rPrChange w:id="8350" w:author="Sam Simpson" w:date="2011-09-13T11:09:00Z">
              <w:rPr/>
            </w:rPrChange>
          </w:rPr>
          <w:t>styles</w:t>
        </w:r>
        <w:r w:rsidR="00F57BB1" w:rsidRPr="00CA34CF">
          <w:rPr>
            <w:rFonts w:hint="eastAsia"/>
          </w:rPr>
          <w:t xml:space="preserve"> folder</w:t>
        </w:r>
        <w:r w:rsidR="00F57BB1" w:rsidRPr="001C3D30">
          <w:rPr>
            <w:rFonts w:hint="eastAsia"/>
          </w:rPr>
          <w:t xml:space="preserve"> </w:t>
        </w:r>
        <w:r w:rsidR="00F57BB1">
          <w:t xml:space="preserve">will </w:t>
        </w:r>
      </w:ins>
      <w:r w:rsidR="00ED1215" w:rsidRPr="002C1256">
        <w:rPr>
          <w:rPrChange w:id="8351" w:author="Sam Simpson" w:date="2011-09-13T11:04:00Z">
            <w:rPr>
              <w:highlight w:val="yellow"/>
            </w:rPr>
          </w:rPrChange>
        </w:rPr>
        <w:t>need</w:t>
      </w:r>
      <w:del w:id="8352" w:author="Sam Simpson" w:date="2011-09-13T11:09:00Z">
        <w:r w:rsidR="00ED1215" w:rsidRPr="002C1256" w:rsidDel="00F57BB1">
          <w:rPr>
            <w:rPrChange w:id="8353" w:author="Sam Simpson" w:date="2011-09-13T11:04:00Z">
              <w:rPr>
                <w:highlight w:val="yellow"/>
              </w:rPr>
            </w:rPrChange>
          </w:rPr>
          <w:delText>s</w:delText>
        </w:r>
      </w:del>
      <w:r w:rsidR="00ED1215" w:rsidRPr="002C1256">
        <w:rPr>
          <w:rPrChange w:id="8354" w:author="Sam Simpson" w:date="2011-09-13T11:04:00Z">
            <w:rPr>
              <w:highlight w:val="yellow"/>
            </w:rPr>
          </w:rPrChange>
        </w:rPr>
        <w:t xml:space="preserve"> to</w:t>
      </w:r>
      <w:ins w:id="8355" w:author="Sam Simpson" w:date="2011-09-13T11:10:00Z">
        <w:r w:rsidR="00F57BB1">
          <w:t xml:space="preserve"> be</w:t>
        </w:r>
      </w:ins>
      <w:r w:rsidR="00ED1215" w:rsidRPr="002C1256">
        <w:rPr>
          <w:rPrChange w:id="8356" w:author="Sam Simpson" w:date="2011-09-13T11:04:00Z">
            <w:rPr>
              <w:highlight w:val="yellow"/>
            </w:rPr>
          </w:rPrChange>
        </w:rPr>
        <w:t xml:space="preserve"> modif</w:t>
      </w:r>
      <w:ins w:id="8357" w:author="Sam Simpson" w:date="2011-09-13T11:10:00Z">
        <w:r w:rsidR="00F57BB1">
          <w:t>ied</w:t>
        </w:r>
      </w:ins>
      <w:del w:id="8358" w:author="Sam Simpson" w:date="2011-09-13T11:10:00Z">
        <w:r w:rsidR="00ED1215" w:rsidRPr="002C1256" w:rsidDel="00F57BB1">
          <w:rPr>
            <w:rPrChange w:id="8359" w:author="Sam Simpson" w:date="2011-09-13T11:04:00Z">
              <w:rPr>
                <w:highlight w:val="yellow"/>
              </w:rPr>
            </w:rPrChange>
          </w:rPr>
          <w:delText>y</w:delText>
        </w:r>
      </w:del>
      <w:del w:id="8360" w:author="Sam Simpson" w:date="2011-09-13T11:09:00Z">
        <w:r w:rsidR="00ED1215" w:rsidRPr="002C1256" w:rsidDel="00F57BB1">
          <w:rPr>
            <w:rPrChange w:id="8361" w:author="Sam Simpson" w:date="2011-09-13T11:04:00Z">
              <w:rPr>
                <w:highlight w:val="yellow"/>
              </w:rPr>
            </w:rPrChange>
          </w:rPr>
          <w:delText xml:space="preserve"> the file</w:delText>
        </w:r>
        <w:r w:rsidR="00E01C1D" w:rsidRPr="002C1256" w:rsidDel="00F57BB1">
          <w:rPr>
            <w:rPrChange w:id="8362" w:author="Sam Simpson" w:date="2011-09-13T11:04:00Z">
              <w:rPr>
                <w:highlight w:val="yellow"/>
              </w:rPr>
            </w:rPrChange>
          </w:rPr>
          <w:delText>s</w:delText>
        </w:r>
        <w:r w:rsidR="00ED1215" w:rsidRPr="002C1256" w:rsidDel="00F57BB1">
          <w:rPr>
            <w:rPrChange w:id="8363" w:author="Sam Simpson" w:date="2011-09-13T11:04:00Z">
              <w:rPr>
                <w:highlight w:val="yellow"/>
              </w:rPr>
            </w:rPrChange>
          </w:rPr>
          <w:delText xml:space="preserve"> in styles folder</w:delText>
        </w:r>
      </w:del>
      <w:r w:rsidR="00ED1215" w:rsidRPr="002C1256">
        <w:rPr>
          <w:rPrChange w:id="8364" w:author="Sam Simpson" w:date="2011-09-13T11:04:00Z">
            <w:rPr>
              <w:highlight w:val="yellow"/>
            </w:rPr>
          </w:rPrChange>
        </w:rPr>
        <w:t xml:space="preserve">; if the </w:t>
      </w:r>
      <w:r w:rsidR="0053123F" w:rsidRPr="002C1256">
        <w:rPr>
          <w:rPrChange w:id="8365" w:author="Sam Simpson" w:date="2011-09-13T11:04:00Z">
            <w:rPr>
              <w:highlight w:val="yellow"/>
            </w:rPr>
          </w:rPrChange>
        </w:rPr>
        <w:t>customer needs</w:t>
      </w:r>
      <w:r w:rsidR="00ED1215" w:rsidRPr="002C1256">
        <w:rPr>
          <w:rPrChange w:id="8366" w:author="Sam Simpson" w:date="2011-09-13T11:04:00Z">
            <w:rPr>
              <w:highlight w:val="yellow"/>
            </w:rPr>
          </w:rPrChange>
        </w:rPr>
        <w:t xml:space="preserve"> to </w:t>
      </w:r>
      <w:r w:rsidR="00E01C1D" w:rsidRPr="002C1256">
        <w:rPr>
          <w:rPrChange w:id="8367" w:author="Sam Simpson" w:date="2011-09-13T11:04:00Z">
            <w:rPr>
              <w:highlight w:val="yellow"/>
            </w:rPr>
          </w:rPrChange>
        </w:rPr>
        <w:t xml:space="preserve">change features of the system, </w:t>
      </w:r>
      <w:del w:id="8368" w:author="Sam Simpson" w:date="2011-09-13T11:10:00Z">
        <w:r w:rsidR="0053123F" w:rsidRPr="002C1256" w:rsidDel="0050448D">
          <w:rPr>
            <w:rPrChange w:id="8369" w:author="Sam Simpson" w:date="2011-09-13T11:04:00Z">
              <w:rPr>
                <w:highlight w:val="yellow"/>
              </w:rPr>
            </w:rPrChange>
          </w:rPr>
          <w:delText xml:space="preserve">it needs to change both </w:delText>
        </w:r>
      </w:del>
      <w:r w:rsidR="0053123F" w:rsidRPr="002C1256">
        <w:rPr>
          <w:rPrChange w:id="8370" w:author="Sam Simpson" w:date="2011-09-13T11:04:00Z">
            <w:rPr>
              <w:highlight w:val="yellow"/>
            </w:rPr>
          </w:rPrChange>
        </w:rPr>
        <w:t xml:space="preserve">files in </w:t>
      </w:r>
      <w:ins w:id="8371" w:author="Sam Simpson" w:date="2011-09-13T11:10:00Z">
        <w:r w:rsidR="0050448D" w:rsidRPr="00676F4A">
          <w:rPr>
            <w:rFonts w:hint="eastAsia"/>
          </w:rPr>
          <w:t>both</w:t>
        </w:r>
        <w:r w:rsidR="0050448D">
          <w:t xml:space="preserve"> the</w:t>
        </w:r>
        <w:r w:rsidR="0050448D" w:rsidRPr="00676F4A">
          <w:rPr>
            <w:rFonts w:hint="eastAsia"/>
          </w:rPr>
          <w:t xml:space="preserve"> </w:t>
        </w:r>
      </w:ins>
      <w:r w:rsidR="0053123F" w:rsidRPr="002C1256">
        <w:rPr>
          <w:rPrChange w:id="8372" w:author="Sam Simpson" w:date="2011-09-13T11:04:00Z">
            <w:rPr>
              <w:highlight w:val="yellow"/>
            </w:rPr>
          </w:rPrChange>
        </w:rPr>
        <w:t>root directory and</w:t>
      </w:r>
      <w:ins w:id="8373" w:author="Sam Simpson" w:date="2011-09-13T11:10:00Z">
        <w:r w:rsidR="0050448D">
          <w:t xml:space="preserve"> the</w:t>
        </w:r>
      </w:ins>
      <w:r w:rsidR="0053123F" w:rsidRPr="002C1256">
        <w:rPr>
          <w:rPrChange w:id="8374" w:author="Sam Simpson" w:date="2011-09-13T11:04:00Z">
            <w:rPr>
              <w:highlight w:val="yellow"/>
            </w:rPr>
          </w:rPrChange>
        </w:rPr>
        <w:t xml:space="preserve"> </w:t>
      </w:r>
      <w:r w:rsidR="0053123F" w:rsidRPr="0050448D">
        <w:rPr>
          <w:i/>
          <w:rPrChange w:id="8375" w:author="Sam Simpson" w:date="2011-09-13T11:10:00Z">
            <w:rPr>
              <w:highlight w:val="yellow"/>
            </w:rPr>
          </w:rPrChange>
        </w:rPr>
        <w:t>libraries</w:t>
      </w:r>
      <w:r w:rsidR="0053123F" w:rsidRPr="002C1256">
        <w:rPr>
          <w:rPrChange w:id="8376" w:author="Sam Simpson" w:date="2011-09-13T11:04:00Z">
            <w:rPr>
              <w:highlight w:val="yellow"/>
            </w:rPr>
          </w:rPrChange>
        </w:rPr>
        <w:t xml:space="preserve"> folder</w:t>
      </w:r>
      <w:ins w:id="8377" w:author="Sam Simpson" w:date="2011-09-13T11:10:00Z">
        <w:r w:rsidR="0050448D" w:rsidRPr="0050448D">
          <w:rPr>
            <w:rFonts w:hint="eastAsia"/>
          </w:rPr>
          <w:t xml:space="preserve"> </w:t>
        </w:r>
        <w:r w:rsidR="0050448D">
          <w:t>will</w:t>
        </w:r>
        <w:r w:rsidR="0050448D" w:rsidRPr="000147F6">
          <w:rPr>
            <w:rFonts w:hint="eastAsia"/>
          </w:rPr>
          <w:t xml:space="preserve"> need to change</w:t>
        </w:r>
      </w:ins>
      <w:r w:rsidR="0053123F" w:rsidRPr="002C1256">
        <w:rPr>
          <w:rPrChange w:id="8378" w:author="Sam Simpson" w:date="2011-09-13T11:04:00Z">
            <w:rPr>
              <w:highlight w:val="yellow"/>
            </w:rPr>
          </w:rPrChange>
        </w:rPr>
        <w:t xml:space="preserve">. </w:t>
      </w:r>
      <w:r w:rsidR="00ED1215" w:rsidRPr="002C1256">
        <w:rPr>
          <w:rPrChange w:id="8379" w:author="Sam Simpson" w:date="2011-09-13T11:04:00Z">
            <w:rPr>
              <w:highlight w:val="yellow"/>
            </w:rPr>
          </w:rPrChange>
        </w:rPr>
        <w:t xml:space="preserve">The code </w:t>
      </w:r>
      <w:ins w:id="8380" w:author="Sam Simpson" w:date="2011-09-13T11:10:00Z">
        <w:r w:rsidR="0050448D">
          <w:t>for the</w:t>
        </w:r>
      </w:ins>
      <w:del w:id="8381" w:author="Sam Simpson" w:date="2011-09-13T11:10:00Z">
        <w:r w:rsidR="00ED1215" w:rsidRPr="002C1256" w:rsidDel="0050448D">
          <w:rPr>
            <w:rPrChange w:id="8382" w:author="Sam Simpson" w:date="2011-09-13T11:04:00Z">
              <w:rPr>
                <w:highlight w:val="yellow"/>
              </w:rPr>
            </w:rPrChange>
          </w:rPr>
          <w:delText>of</w:delText>
        </w:r>
      </w:del>
      <w:r w:rsidR="00ED1215" w:rsidRPr="002C1256">
        <w:rPr>
          <w:rPrChange w:id="8383" w:author="Sam Simpson" w:date="2011-09-13T11:04:00Z">
            <w:rPr>
              <w:highlight w:val="yellow"/>
            </w:rPr>
          </w:rPrChange>
        </w:rPr>
        <w:t xml:space="preserve"> files in both these </w:t>
      </w:r>
      <w:del w:id="8384" w:author="Sam Simpson" w:date="2011-09-13T11:10:00Z">
        <w:r w:rsidR="00ED1215" w:rsidRPr="002C1256" w:rsidDel="0050448D">
          <w:rPr>
            <w:rPrChange w:id="8385" w:author="Sam Simpson" w:date="2011-09-13T11:04:00Z">
              <w:rPr>
                <w:highlight w:val="yellow"/>
              </w:rPr>
            </w:rPrChange>
          </w:rPr>
          <w:delText xml:space="preserve">two </w:delText>
        </w:r>
      </w:del>
      <w:r w:rsidR="00ED1215" w:rsidRPr="002C1256">
        <w:rPr>
          <w:rPrChange w:id="8386" w:author="Sam Simpson" w:date="2011-09-13T11:04:00Z">
            <w:rPr>
              <w:highlight w:val="yellow"/>
            </w:rPr>
          </w:rPrChange>
        </w:rPr>
        <w:t>folder</w:t>
      </w:r>
      <w:ins w:id="8387" w:author="Sam Simpson" w:date="2011-09-13T11:10:00Z">
        <w:r w:rsidR="0050448D">
          <w:t>s</w:t>
        </w:r>
      </w:ins>
      <w:r w:rsidR="00ED1215" w:rsidRPr="002C1256">
        <w:rPr>
          <w:rPrChange w:id="8388" w:author="Sam Simpson" w:date="2011-09-13T11:04:00Z">
            <w:rPr>
              <w:highlight w:val="yellow"/>
            </w:rPr>
          </w:rPrChange>
        </w:rPr>
        <w:t xml:space="preserve"> ha</w:t>
      </w:r>
      <w:ins w:id="8389" w:author="Sam Simpson" w:date="2011-09-13T11:10:00Z">
        <w:r w:rsidR="0050448D">
          <w:t>s</w:t>
        </w:r>
      </w:ins>
      <w:del w:id="8390" w:author="Sam Simpson" w:date="2011-09-13T11:10:00Z">
        <w:r w:rsidR="00ED1215" w:rsidRPr="002C1256" w:rsidDel="0050448D">
          <w:rPr>
            <w:rPrChange w:id="8391" w:author="Sam Simpson" w:date="2011-09-13T11:04:00Z">
              <w:rPr>
                <w:highlight w:val="yellow"/>
              </w:rPr>
            </w:rPrChange>
          </w:rPr>
          <w:delText>ve</w:delText>
        </w:r>
      </w:del>
      <w:r w:rsidR="00ED1215" w:rsidRPr="002C1256">
        <w:rPr>
          <w:rPrChange w:id="8392" w:author="Sam Simpson" w:date="2011-09-13T11:04:00Z">
            <w:rPr>
              <w:highlight w:val="yellow"/>
            </w:rPr>
          </w:rPrChange>
        </w:rPr>
        <w:t xml:space="preserve"> been well commented, so it </w:t>
      </w:r>
      <w:del w:id="8393" w:author="Sam Simpson" w:date="2011-09-13T11:11:00Z">
        <w:r w:rsidR="00ED1215" w:rsidRPr="002C1256" w:rsidDel="00B536FB">
          <w:rPr>
            <w:rPrChange w:id="8394" w:author="Sam Simpson" w:date="2011-09-13T11:04:00Z">
              <w:rPr>
                <w:highlight w:val="yellow"/>
              </w:rPr>
            </w:rPrChange>
          </w:rPr>
          <w:delText xml:space="preserve">may </w:delText>
        </w:r>
      </w:del>
      <w:ins w:id="8395" w:author="Sam Simpson" w:date="2011-09-13T11:11:00Z">
        <w:r w:rsidR="00B536FB">
          <w:t>will be</w:t>
        </w:r>
        <w:r w:rsidR="00B536FB" w:rsidRPr="002C1256">
          <w:rPr>
            <w:rPrChange w:id="8396" w:author="Sam Simpson" w:date="2011-09-13T11:04:00Z">
              <w:rPr>
                <w:highlight w:val="yellow"/>
              </w:rPr>
            </w:rPrChange>
          </w:rPr>
          <w:t xml:space="preserve"> </w:t>
        </w:r>
      </w:ins>
      <w:r w:rsidR="00ED1215" w:rsidRPr="002C1256">
        <w:rPr>
          <w:rPrChange w:id="8397" w:author="Sam Simpson" w:date="2011-09-13T11:04:00Z">
            <w:rPr>
              <w:highlight w:val="yellow"/>
            </w:rPr>
          </w:rPrChange>
        </w:rPr>
        <w:t xml:space="preserve">much easier to find </w:t>
      </w:r>
      <w:del w:id="8398" w:author="Sam Simpson" w:date="2011-09-13T11:11:00Z">
        <w:r w:rsidR="00ED1215" w:rsidRPr="002C1256" w:rsidDel="00B536FB">
          <w:rPr>
            <w:rPrChange w:id="8399" w:author="Sam Simpson" w:date="2011-09-13T11:04:00Z">
              <w:rPr>
                <w:highlight w:val="yellow"/>
              </w:rPr>
            </w:rPrChange>
          </w:rPr>
          <w:delText>out which</w:delText>
        </w:r>
      </w:del>
      <w:ins w:id="8400" w:author="Sam Simpson" w:date="2011-09-13T11:11:00Z">
        <w:r w:rsidR="00B536FB">
          <w:t xml:space="preserve">the </w:t>
        </w:r>
      </w:ins>
      <w:del w:id="8401" w:author="Sam Simpson" w:date="2011-09-13T11:11:00Z">
        <w:r w:rsidR="00ED1215" w:rsidRPr="002C1256" w:rsidDel="00B536FB">
          <w:rPr>
            <w:rPrChange w:id="8402" w:author="Sam Simpson" w:date="2011-09-13T11:04:00Z">
              <w:rPr>
                <w:highlight w:val="yellow"/>
              </w:rPr>
            </w:rPrChange>
          </w:rPr>
          <w:delText xml:space="preserve"> </w:delText>
        </w:r>
      </w:del>
      <w:r w:rsidR="00ED1215" w:rsidRPr="002C1256">
        <w:rPr>
          <w:rPrChange w:id="8403" w:author="Sam Simpson" w:date="2011-09-13T11:04:00Z">
            <w:rPr>
              <w:highlight w:val="yellow"/>
            </w:rPr>
          </w:rPrChange>
        </w:rPr>
        <w:t xml:space="preserve">part of </w:t>
      </w:r>
      <w:ins w:id="8404" w:author="Sam Simpson" w:date="2011-09-13T11:11:00Z">
        <w:r w:rsidR="00B536FB">
          <w:t xml:space="preserve">the </w:t>
        </w:r>
      </w:ins>
      <w:r w:rsidR="00ED1215" w:rsidRPr="002C1256">
        <w:rPr>
          <w:rPrChange w:id="8405" w:author="Sam Simpson" w:date="2011-09-13T11:04:00Z">
            <w:rPr>
              <w:highlight w:val="yellow"/>
            </w:rPr>
          </w:rPrChange>
        </w:rPr>
        <w:t xml:space="preserve">code </w:t>
      </w:r>
      <w:del w:id="8406" w:author="Sam Simpson" w:date="2011-09-13T11:11:00Z">
        <w:r w:rsidR="00ED1215" w:rsidRPr="002C1256" w:rsidDel="00B536FB">
          <w:rPr>
            <w:rPrChange w:id="8407" w:author="Sam Simpson" w:date="2011-09-13T11:04:00Z">
              <w:rPr>
                <w:highlight w:val="yellow"/>
              </w:rPr>
            </w:rPrChange>
          </w:rPr>
          <w:delText>is the place</w:delText>
        </w:r>
      </w:del>
      <w:ins w:id="8408" w:author="Sam Simpson" w:date="2011-09-13T11:11:00Z">
        <w:r w:rsidR="00B536FB">
          <w:t>which</w:t>
        </w:r>
      </w:ins>
      <w:r w:rsidR="00ED1215" w:rsidRPr="002C1256">
        <w:rPr>
          <w:rPrChange w:id="8409" w:author="Sam Simpson" w:date="2011-09-13T11:04:00Z">
            <w:rPr>
              <w:highlight w:val="yellow"/>
            </w:rPr>
          </w:rPrChange>
        </w:rPr>
        <w:t xml:space="preserve"> need</w:t>
      </w:r>
      <w:ins w:id="8410" w:author="Sam Simpson" w:date="2011-09-13T11:11:00Z">
        <w:r w:rsidR="00B536FB">
          <w:t>s to be</w:t>
        </w:r>
      </w:ins>
      <w:del w:id="8411" w:author="Sam Simpson" w:date="2011-09-13T11:11:00Z">
        <w:r w:rsidR="00ED1215" w:rsidRPr="002C1256" w:rsidDel="00B536FB">
          <w:rPr>
            <w:rPrChange w:id="8412" w:author="Sam Simpson" w:date="2011-09-13T11:04:00Z">
              <w:rPr>
                <w:highlight w:val="yellow"/>
              </w:rPr>
            </w:rPrChange>
          </w:rPr>
          <w:delText xml:space="preserve"> to</w:delText>
        </w:r>
      </w:del>
      <w:r w:rsidR="00ED1215" w:rsidRPr="002C1256">
        <w:rPr>
          <w:rPrChange w:id="8413" w:author="Sam Simpson" w:date="2011-09-13T11:04:00Z">
            <w:rPr>
              <w:highlight w:val="yellow"/>
            </w:rPr>
          </w:rPrChange>
        </w:rPr>
        <w:t xml:space="preserve"> modif</w:t>
      </w:r>
      <w:ins w:id="8414" w:author="Sam Simpson" w:date="2011-09-13T11:11:00Z">
        <w:r w:rsidR="00B536FB">
          <w:t>ied</w:t>
        </w:r>
      </w:ins>
      <w:del w:id="8415" w:author="Sam Simpson" w:date="2011-09-13T11:11:00Z">
        <w:r w:rsidR="00ED1215" w:rsidRPr="002C1256" w:rsidDel="00B536FB">
          <w:rPr>
            <w:rPrChange w:id="8416" w:author="Sam Simpson" w:date="2011-09-13T11:04:00Z">
              <w:rPr>
                <w:highlight w:val="yellow"/>
              </w:rPr>
            </w:rPrChange>
          </w:rPr>
          <w:delText>y</w:delText>
        </w:r>
      </w:del>
      <w:r w:rsidR="00ED1215" w:rsidRPr="002C1256">
        <w:rPr>
          <w:rPrChange w:id="8417" w:author="Sam Simpson" w:date="2011-09-13T11:04:00Z">
            <w:rPr>
              <w:highlight w:val="yellow"/>
            </w:rPr>
          </w:rPrChange>
        </w:rPr>
        <w:t>.</w:t>
      </w:r>
    </w:p>
    <w:p w:rsidR="00731D4C" w:rsidRPr="007247F5" w:rsidRDefault="00731D4C">
      <w:pPr>
        <w:pStyle w:val="2"/>
        <w:spacing w:line="360" w:lineRule="auto"/>
        <w:rPr>
          <w:rPrChange w:id="8418" w:author="Sam Simpson" w:date="2011-09-13T11:12:00Z">
            <w:rPr>
              <w:highlight w:val="yellow"/>
            </w:rPr>
          </w:rPrChange>
        </w:rPr>
        <w:pPrChange w:id="8419" w:author="Sam" w:date="2011-09-12T19:53:00Z">
          <w:pPr>
            <w:pStyle w:val="2"/>
          </w:pPr>
        </w:pPrChange>
      </w:pPr>
      <w:bookmarkStart w:id="8420" w:name="_Toc303574216"/>
      <w:r w:rsidRPr="007247F5">
        <w:rPr>
          <w:rPrChange w:id="8421" w:author="Sam Simpson" w:date="2011-09-13T11:12:00Z">
            <w:rPr>
              <w:highlight w:val="yellow"/>
            </w:rPr>
          </w:rPrChange>
        </w:rPr>
        <w:t xml:space="preserve">Database </w:t>
      </w:r>
      <w:r w:rsidR="00792F27" w:rsidRPr="007247F5">
        <w:rPr>
          <w:rPrChange w:id="8422" w:author="Sam Simpson" w:date="2011-09-13T11:12:00Z">
            <w:rPr>
              <w:highlight w:val="yellow"/>
            </w:rPr>
          </w:rPrChange>
        </w:rPr>
        <w:t>m</w:t>
      </w:r>
      <w:r w:rsidR="00142361" w:rsidRPr="007247F5">
        <w:rPr>
          <w:rPrChange w:id="8423" w:author="Sam Simpson" w:date="2011-09-13T11:12:00Z">
            <w:rPr>
              <w:highlight w:val="yellow"/>
            </w:rPr>
          </w:rPrChange>
        </w:rPr>
        <w:t>odel</w:t>
      </w:r>
      <w:bookmarkEnd w:id="8420"/>
    </w:p>
    <w:p w:rsidR="0053123F" w:rsidRPr="007247F5" w:rsidRDefault="00150CC4">
      <w:pPr>
        <w:spacing w:line="360" w:lineRule="auto"/>
        <w:rPr>
          <w:rPrChange w:id="8424" w:author="Sam Simpson" w:date="2011-09-13T11:12:00Z">
            <w:rPr>
              <w:highlight w:val="yellow"/>
            </w:rPr>
          </w:rPrChange>
        </w:rPr>
        <w:pPrChange w:id="8425" w:author="Sam" w:date="2011-09-12T19:53:00Z">
          <w:pPr/>
        </w:pPrChange>
      </w:pPr>
      <w:r w:rsidRPr="007247F5">
        <w:rPr>
          <w:rPrChange w:id="8426" w:author="Sam Simpson" w:date="2011-09-13T11:12:00Z">
            <w:rPr>
              <w:highlight w:val="yellow"/>
            </w:rPr>
          </w:rPrChange>
        </w:rPr>
        <w:t xml:space="preserve">According to the requirements analysis </w:t>
      </w:r>
      <w:del w:id="8427" w:author="Sam Simpson" w:date="2011-09-13T11:12:00Z">
        <w:r w:rsidRPr="007247F5" w:rsidDel="00436F7B">
          <w:rPr>
            <w:rPrChange w:id="8428" w:author="Sam Simpson" w:date="2011-09-13T11:12:00Z">
              <w:rPr>
                <w:highlight w:val="yellow"/>
              </w:rPr>
            </w:rPrChange>
          </w:rPr>
          <w:delText xml:space="preserve">of </w:delText>
        </w:r>
      </w:del>
      <w:ins w:id="8429" w:author="Sam Simpson" w:date="2011-09-13T11:12:00Z">
        <w:r w:rsidR="00436F7B">
          <w:t>for</w:t>
        </w:r>
        <w:r w:rsidR="00436F7B" w:rsidRPr="007247F5">
          <w:rPr>
            <w:rPrChange w:id="8430" w:author="Sam Simpson" w:date="2011-09-13T11:12:00Z">
              <w:rPr>
                <w:highlight w:val="yellow"/>
              </w:rPr>
            </w:rPrChange>
          </w:rPr>
          <w:t xml:space="preserve"> </w:t>
        </w:r>
      </w:ins>
      <w:r w:rsidR="00DB0E75" w:rsidRPr="007247F5">
        <w:rPr>
          <w:rPrChange w:id="8431" w:author="Sam Simpson" w:date="2011-09-13T11:12:00Z">
            <w:rPr>
              <w:highlight w:val="yellow"/>
            </w:rPr>
          </w:rPrChange>
        </w:rPr>
        <w:t>database</w:t>
      </w:r>
      <w:ins w:id="8432" w:author="Sam Simpson" w:date="2011-09-13T11:12:00Z">
        <w:r w:rsidR="00436F7B">
          <w:t>s</w:t>
        </w:r>
      </w:ins>
      <w:r w:rsidR="00DB0E75" w:rsidRPr="007247F5">
        <w:rPr>
          <w:rPrChange w:id="8433" w:author="Sam Simpson" w:date="2011-09-13T11:12:00Z">
            <w:rPr>
              <w:highlight w:val="yellow"/>
            </w:rPr>
          </w:rPrChange>
        </w:rPr>
        <w:t xml:space="preserve">, </w:t>
      </w:r>
      <w:r w:rsidR="00AB0363" w:rsidRPr="007247F5">
        <w:rPr>
          <w:rPrChange w:id="8434" w:author="Sam Simpson" w:date="2011-09-13T11:12:00Z">
            <w:rPr>
              <w:highlight w:val="yellow"/>
            </w:rPr>
          </w:rPrChange>
        </w:rPr>
        <w:t xml:space="preserve">the database tables will be designed in the third normal form (3NF) of database normalization. </w:t>
      </w:r>
      <w:r w:rsidR="00F32628" w:rsidRPr="007247F5">
        <w:rPr>
          <w:rPrChange w:id="8435" w:author="Sam Simpson" w:date="2011-09-13T11:12:00Z">
            <w:rPr>
              <w:highlight w:val="yellow"/>
            </w:rPr>
          </w:rPrChange>
        </w:rPr>
        <w:t>The propert</w:t>
      </w:r>
      <w:ins w:id="8436" w:author="Sam Simpson" w:date="2011-09-13T11:12:00Z">
        <w:r w:rsidR="00436F7B">
          <w:t>ies</w:t>
        </w:r>
      </w:ins>
      <w:del w:id="8437" w:author="Sam Simpson" w:date="2011-09-13T11:12:00Z">
        <w:r w:rsidR="00F32628" w:rsidRPr="007247F5" w:rsidDel="00436F7B">
          <w:rPr>
            <w:rPrChange w:id="8438" w:author="Sam Simpson" w:date="2011-09-13T11:12:00Z">
              <w:rPr>
                <w:highlight w:val="yellow"/>
              </w:rPr>
            </w:rPrChange>
          </w:rPr>
          <w:delText>y</w:delText>
        </w:r>
      </w:del>
      <w:r w:rsidR="00F32628" w:rsidRPr="007247F5">
        <w:rPr>
          <w:rPrChange w:id="8439" w:author="Sam Simpson" w:date="2011-09-13T11:12:00Z">
            <w:rPr>
              <w:highlight w:val="yellow"/>
            </w:rPr>
          </w:rPrChange>
        </w:rPr>
        <w:t xml:space="preserve"> of file and file change</w:t>
      </w:r>
      <w:r w:rsidR="00EF3533" w:rsidRPr="007247F5">
        <w:rPr>
          <w:rPrChange w:id="8440" w:author="Sam Simpson" w:date="2011-09-13T11:12:00Z">
            <w:rPr>
              <w:highlight w:val="yellow"/>
            </w:rPr>
          </w:rPrChange>
        </w:rPr>
        <w:t>s</w:t>
      </w:r>
      <w:r w:rsidR="00F32628" w:rsidRPr="007247F5">
        <w:rPr>
          <w:rPrChange w:id="8441" w:author="Sam Simpson" w:date="2011-09-13T11:12:00Z">
            <w:rPr>
              <w:highlight w:val="yellow"/>
            </w:rPr>
          </w:rPrChange>
        </w:rPr>
        <w:t xml:space="preserve"> will be recorded separately in the database, </w:t>
      </w:r>
      <w:proofErr w:type="gramStart"/>
      <w:r w:rsidR="00EF3533" w:rsidRPr="007247F5">
        <w:rPr>
          <w:rPrChange w:id="8442" w:author="Sam Simpson" w:date="2011-09-13T11:12:00Z">
            <w:rPr>
              <w:highlight w:val="yellow"/>
            </w:rPr>
          </w:rPrChange>
        </w:rPr>
        <w:t>a</w:t>
      </w:r>
      <w:proofErr w:type="gramEnd"/>
      <w:del w:id="8443" w:author="Sam Simpson" w:date="2011-09-13T11:13:00Z">
        <w:r w:rsidR="00EF3533" w:rsidRPr="007247F5" w:rsidDel="006C2916">
          <w:rPr>
            <w:rPrChange w:id="8444" w:author="Sam Simpson" w:date="2011-09-13T11:12:00Z">
              <w:rPr>
                <w:highlight w:val="yellow"/>
              </w:rPr>
            </w:rPrChange>
          </w:rPr>
          <w:delText>l</w:delText>
        </w:r>
      </w:del>
      <w:r w:rsidR="00EF3533" w:rsidRPr="007247F5">
        <w:rPr>
          <w:rPrChange w:id="8445" w:author="Sam Simpson" w:date="2011-09-13T11:12:00Z">
            <w:rPr>
              <w:highlight w:val="yellow"/>
            </w:rPr>
          </w:rPrChange>
        </w:rPr>
        <w:t>s</w:t>
      </w:r>
      <w:ins w:id="8446" w:author="Sam Simpson" w:date="2011-09-13T11:13:00Z">
        <w:r w:rsidR="006C2916">
          <w:t xml:space="preserve"> will</w:t>
        </w:r>
      </w:ins>
      <w:del w:id="8447" w:author="Sam Simpson" w:date="2011-09-13T11:13:00Z">
        <w:r w:rsidR="00EF3533" w:rsidRPr="007247F5" w:rsidDel="006C2916">
          <w:rPr>
            <w:rPrChange w:id="8448" w:author="Sam Simpson" w:date="2011-09-13T11:12:00Z">
              <w:rPr>
                <w:highlight w:val="yellow"/>
              </w:rPr>
            </w:rPrChange>
          </w:rPr>
          <w:delText>o</w:delText>
        </w:r>
      </w:del>
      <w:r w:rsidR="00EF3533" w:rsidRPr="007247F5">
        <w:rPr>
          <w:rPrChange w:id="8449" w:author="Sam Simpson" w:date="2011-09-13T11:12:00Z">
            <w:rPr>
              <w:highlight w:val="yellow"/>
            </w:rPr>
          </w:rPrChange>
        </w:rPr>
        <w:t xml:space="preserve"> the directory and directory changes, task and task histories. </w:t>
      </w:r>
      <w:proofErr w:type="gramStart"/>
      <w:r w:rsidR="00EF3533" w:rsidRPr="007247F5">
        <w:rPr>
          <w:rPrChange w:id="8450" w:author="Sam Simpson" w:date="2011-09-13T11:12:00Z">
            <w:rPr>
              <w:highlight w:val="yellow"/>
            </w:rPr>
          </w:rPrChange>
        </w:rPr>
        <w:t>Th</w:t>
      </w:r>
      <w:ins w:id="8451" w:author="Sam Simpson" w:date="2011-09-13T11:13:00Z">
        <w:r w:rsidR="006C2916">
          <w:t>is will</w:t>
        </w:r>
        <w:proofErr w:type="gramEnd"/>
        <w:r w:rsidR="006C2916">
          <w:t xml:space="preserve"> en</w:t>
        </w:r>
      </w:ins>
      <w:del w:id="8452" w:author="Sam Simpson" w:date="2011-09-13T11:13:00Z">
        <w:r w:rsidR="00EF3533" w:rsidRPr="007247F5" w:rsidDel="006C2916">
          <w:rPr>
            <w:rPrChange w:id="8453" w:author="Sam Simpson" w:date="2011-09-13T11:12:00Z">
              <w:rPr>
                <w:highlight w:val="yellow"/>
              </w:rPr>
            </w:rPrChange>
          </w:rPr>
          <w:delText xml:space="preserve">at is to make </w:delText>
        </w:r>
      </w:del>
      <w:r w:rsidR="00EF3533" w:rsidRPr="007247F5">
        <w:rPr>
          <w:rPrChange w:id="8454" w:author="Sam Simpson" w:date="2011-09-13T11:12:00Z">
            <w:rPr>
              <w:highlight w:val="yellow"/>
            </w:rPr>
          </w:rPrChange>
        </w:rPr>
        <w:t>sure the table</w:t>
      </w:r>
      <w:ins w:id="8455" w:author="Sam Simpson" w:date="2011-09-13T11:13:00Z">
        <w:r w:rsidR="006C2916">
          <w:t xml:space="preserve">s </w:t>
        </w:r>
        <w:r w:rsidR="006C2916" w:rsidRPr="00931800">
          <w:t>are</w:t>
        </w:r>
      </w:ins>
      <w:r w:rsidR="00EF3533" w:rsidRPr="000C5CFF">
        <w:rPr>
          <w:rPrChange w:id="8456" w:author="Sam Simpson" w:date="2011-09-13T14:23:00Z">
            <w:rPr>
              <w:highlight w:val="yellow"/>
            </w:rPr>
          </w:rPrChange>
        </w:rPr>
        <w:t xml:space="preserve"> always </w:t>
      </w:r>
      <w:del w:id="8457" w:author="Sam Simpson" w:date="2011-09-13T14:21:00Z">
        <w:r w:rsidR="00EF3533" w:rsidRPr="000C5CFF" w:rsidDel="00EC079B">
          <w:rPr>
            <w:rPrChange w:id="8458" w:author="Sam Simpson" w:date="2011-09-13T14:23:00Z">
              <w:rPr>
                <w:highlight w:val="yellow"/>
              </w:rPr>
            </w:rPrChange>
          </w:rPr>
          <w:delText xml:space="preserve">is able </w:delText>
        </w:r>
      </w:del>
      <w:r w:rsidR="00EF3533" w:rsidRPr="000C5CFF">
        <w:rPr>
          <w:rPrChange w:id="8459" w:author="Sam Simpson" w:date="2011-09-13T14:23:00Z">
            <w:rPr>
              <w:highlight w:val="yellow"/>
            </w:rPr>
          </w:rPrChange>
        </w:rPr>
        <w:t xml:space="preserve">in 3NF </w:t>
      </w:r>
      <w:del w:id="8460" w:author="Sam Simpson" w:date="2011-09-13T14:22:00Z">
        <w:r w:rsidR="00EF3533" w:rsidRPr="000C5CFF" w:rsidDel="000C5CFF">
          <w:rPr>
            <w:rPrChange w:id="8461" w:author="Sam Simpson" w:date="2011-09-13T14:23:00Z">
              <w:rPr>
                <w:highlight w:val="yellow"/>
              </w:rPr>
            </w:rPrChange>
          </w:rPr>
          <w:delText xml:space="preserve">without </w:delText>
        </w:r>
      </w:del>
      <w:ins w:id="8462" w:author="Sam Simpson" w:date="2011-09-13T14:22:00Z">
        <w:r w:rsidR="000C5CFF" w:rsidRPr="000C5CFF">
          <w:rPr>
            <w:rPrChange w:id="8463" w:author="Sam Simpson" w:date="2011-09-13T14:23:00Z">
              <w:rPr>
                <w:highlight w:val="yellow"/>
              </w:rPr>
            </w:rPrChange>
          </w:rPr>
          <w:t xml:space="preserve">with no </w:t>
        </w:r>
      </w:ins>
      <w:r w:rsidR="00EF3533" w:rsidRPr="000C5CFF">
        <w:rPr>
          <w:rPrChange w:id="8464" w:author="Sam Simpson" w:date="2011-09-13T14:23:00Z">
            <w:rPr>
              <w:highlight w:val="yellow"/>
            </w:rPr>
          </w:rPrChange>
        </w:rPr>
        <w:t xml:space="preserve">redundancy </w:t>
      </w:r>
      <w:del w:id="8465" w:author="Sam Simpson" w:date="2011-09-13T14:22:00Z">
        <w:r w:rsidR="00EF3533" w:rsidRPr="000C5CFF" w:rsidDel="000C5CFF">
          <w:rPr>
            <w:rPrChange w:id="8466" w:author="Sam Simpson" w:date="2011-09-13T14:23:00Z">
              <w:rPr>
                <w:highlight w:val="yellow"/>
              </w:rPr>
            </w:rPrChange>
          </w:rPr>
          <w:delText>to avoid</w:delText>
        </w:r>
      </w:del>
      <w:ins w:id="8467" w:author="Sam Simpson" w:date="2011-09-13T14:22:00Z">
        <w:r w:rsidR="000C5CFF" w:rsidRPr="000C5CFF">
          <w:rPr>
            <w:rPrChange w:id="8468" w:author="Sam Simpson" w:date="2011-09-13T14:23:00Z">
              <w:rPr>
                <w:highlight w:val="yellow"/>
              </w:rPr>
            </w:rPrChange>
          </w:rPr>
          <w:t>and the</w:t>
        </w:r>
      </w:ins>
      <w:r w:rsidR="00EF3533" w:rsidRPr="000C5CFF">
        <w:rPr>
          <w:rPrChange w:id="8469" w:author="Sam Simpson" w:date="2011-09-13T14:23:00Z">
            <w:rPr>
              <w:highlight w:val="yellow"/>
            </w:rPr>
          </w:rPrChange>
        </w:rPr>
        <w:t xml:space="preserve"> </w:t>
      </w:r>
      <w:r w:rsidR="006D49DF" w:rsidRPr="000C5CFF">
        <w:rPr>
          <w:rPrChange w:id="8470" w:author="Sam Simpson" w:date="2011-09-13T14:23:00Z">
            <w:rPr>
              <w:highlight w:val="yellow"/>
            </w:rPr>
          </w:rPrChange>
        </w:rPr>
        <w:t>“</w:t>
      </w:r>
      <w:r w:rsidR="00EF3533" w:rsidRPr="000C5CFF">
        <w:rPr>
          <w:rPrChange w:id="8471" w:author="Sam Simpson" w:date="2011-09-13T14:23:00Z">
            <w:rPr>
              <w:highlight w:val="yellow"/>
            </w:rPr>
          </w:rPrChange>
        </w:rPr>
        <w:t>update anomaly</w:t>
      </w:r>
      <w:r w:rsidR="006D49DF" w:rsidRPr="000C5CFF">
        <w:rPr>
          <w:rPrChange w:id="8472" w:author="Sam Simpson" w:date="2011-09-13T14:23:00Z">
            <w:rPr>
              <w:highlight w:val="yellow"/>
            </w:rPr>
          </w:rPrChange>
        </w:rPr>
        <w:t>”</w:t>
      </w:r>
      <w:ins w:id="8473" w:author="Sam Simpson" w:date="2011-09-13T14:22:00Z">
        <w:r w:rsidR="000C5CFF" w:rsidRPr="000C5CFF">
          <w:rPr>
            <w:rPrChange w:id="8474" w:author="Sam Simpson" w:date="2011-09-13T14:23:00Z">
              <w:rPr>
                <w:highlight w:val="yellow"/>
              </w:rPr>
            </w:rPrChange>
          </w:rPr>
          <w:t xml:space="preserve"> will be avoided</w:t>
        </w:r>
      </w:ins>
      <w:r w:rsidR="00EF3533" w:rsidRPr="000C5CFF">
        <w:rPr>
          <w:rPrChange w:id="8475" w:author="Sam Simpson" w:date="2011-09-13T14:23:00Z">
            <w:rPr>
              <w:highlight w:val="yellow"/>
            </w:rPr>
          </w:rPrChange>
        </w:rPr>
        <w:t>.</w:t>
      </w:r>
      <w:ins w:id="8476" w:author="Sam Simpson" w:date="2011-09-13T11:13:00Z">
        <w:r w:rsidR="000C5CFF">
          <w:t xml:space="preserve"> </w:t>
        </w:r>
      </w:ins>
      <w:r w:rsidR="00EF3533" w:rsidRPr="007247F5">
        <w:rPr>
          <w:rPrChange w:id="8477" w:author="Sam Simpson" w:date="2011-09-13T11:12:00Z">
            <w:rPr>
              <w:highlight w:val="yellow"/>
            </w:rPr>
          </w:rPrChange>
        </w:rPr>
        <w:t xml:space="preserve"> </w:t>
      </w:r>
    </w:p>
    <w:p w:rsidR="003F01D7" w:rsidRPr="007247F5" w:rsidRDefault="003F01D7">
      <w:pPr>
        <w:pStyle w:val="3"/>
        <w:spacing w:line="360" w:lineRule="auto"/>
        <w:rPr>
          <w:rPrChange w:id="8478" w:author="Sam Simpson" w:date="2011-09-13T11:12:00Z">
            <w:rPr>
              <w:highlight w:val="yellow"/>
            </w:rPr>
          </w:rPrChange>
        </w:rPr>
        <w:pPrChange w:id="8479" w:author="Sam" w:date="2011-09-12T19:53:00Z">
          <w:pPr>
            <w:pStyle w:val="3"/>
          </w:pPr>
        </w:pPrChange>
      </w:pPr>
      <w:bookmarkStart w:id="8480" w:name="_Toc303574217"/>
      <w:r w:rsidRPr="007247F5">
        <w:rPr>
          <w:rPrChange w:id="8481" w:author="Sam Simpson" w:date="2011-09-13T11:12:00Z">
            <w:rPr>
              <w:highlight w:val="yellow"/>
            </w:rPr>
          </w:rPrChange>
        </w:rPr>
        <w:t>Entity-relationship modelling</w:t>
      </w:r>
      <w:bookmarkEnd w:id="8480"/>
    </w:p>
    <w:p w:rsidR="00191094" w:rsidRPr="007247F5" w:rsidRDefault="00191094">
      <w:pPr>
        <w:spacing w:line="360" w:lineRule="auto"/>
        <w:rPr>
          <w:rPrChange w:id="8482" w:author="Sam Simpson" w:date="2011-09-13T11:12:00Z">
            <w:rPr>
              <w:highlight w:val="yellow"/>
            </w:rPr>
          </w:rPrChange>
        </w:rPr>
        <w:pPrChange w:id="8483" w:author="Sam" w:date="2011-09-12T19:53:00Z">
          <w:pPr/>
        </w:pPrChange>
      </w:pPr>
      <w:r w:rsidRPr="007247F5">
        <w:rPr>
          <w:rPrChange w:id="8484" w:author="Sam Simpson" w:date="2011-09-13T11:12:00Z">
            <w:rPr>
              <w:highlight w:val="yellow"/>
            </w:rPr>
          </w:rPrChange>
        </w:rPr>
        <w:t xml:space="preserve">There are nine tables in the database design: directory, directory_change, file, file_change, group_leader, project, task, task_history and user. </w:t>
      </w:r>
      <w:r w:rsidRPr="00B8733C">
        <w:rPr>
          <w:rPrChange w:id="8485" w:author="Sam Simpson" w:date="2011-09-13T14:23:00Z">
            <w:rPr>
              <w:highlight w:val="yellow"/>
            </w:rPr>
          </w:rPrChange>
        </w:rPr>
        <w:t>Each of them has been li</w:t>
      </w:r>
      <w:ins w:id="8486" w:author="Sam Simpson" w:date="2011-09-13T14:23:00Z">
        <w:r w:rsidR="00B8733C" w:rsidRPr="00B8733C">
          <w:rPr>
            <w:rPrChange w:id="8487" w:author="Sam Simpson" w:date="2011-09-13T14:23:00Z">
              <w:rPr>
                <w:highlight w:val="yellow"/>
              </w:rPr>
            </w:rPrChange>
          </w:rPr>
          <w:t>n</w:t>
        </w:r>
      </w:ins>
      <w:r w:rsidRPr="00B8733C">
        <w:rPr>
          <w:rPrChange w:id="8488" w:author="Sam Simpson" w:date="2011-09-13T14:23:00Z">
            <w:rPr>
              <w:highlight w:val="yellow"/>
            </w:rPr>
          </w:rPrChange>
        </w:rPr>
        <w:t>ke</w:t>
      </w:r>
      <w:ins w:id="8489" w:author="Sam Simpson" w:date="2011-09-13T14:23:00Z">
        <w:r w:rsidR="00B8733C" w:rsidRPr="00B8733C">
          <w:rPr>
            <w:rPrChange w:id="8490" w:author="Sam Simpson" w:date="2011-09-13T14:23:00Z">
              <w:rPr>
                <w:highlight w:val="yellow"/>
              </w:rPr>
            </w:rPrChange>
          </w:rPr>
          <w:t>d</w:t>
        </w:r>
      </w:ins>
      <w:r w:rsidRPr="00B8733C">
        <w:rPr>
          <w:rPrChange w:id="8491" w:author="Sam Simpson" w:date="2011-09-13T14:23:00Z">
            <w:rPr>
              <w:highlight w:val="yellow"/>
            </w:rPr>
          </w:rPrChange>
        </w:rPr>
        <w:t xml:space="preserve"> by their “auto increase” primary keys and referenced foreigner keys.</w:t>
      </w:r>
      <w:ins w:id="8492" w:author="Sam Simpson" w:date="2011-09-13T11:14:00Z">
        <w:r w:rsidR="006C2916">
          <w:t xml:space="preserve"> </w:t>
        </w:r>
      </w:ins>
      <w:del w:id="8493" w:author="Sam Simpson" w:date="2011-09-13T14:23:00Z">
        <w:r w:rsidRPr="007247F5" w:rsidDel="00B8733C">
          <w:rPr>
            <w:rPrChange w:id="8494" w:author="Sam Simpson" w:date="2011-09-13T11:12:00Z">
              <w:rPr>
                <w:highlight w:val="yellow"/>
              </w:rPr>
            </w:rPrChange>
          </w:rPr>
          <w:delText xml:space="preserve"> </w:delText>
        </w:r>
      </w:del>
    </w:p>
    <w:p w:rsidR="0053123F" w:rsidRPr="007247F5" w:rsidRDefault="0053123F">
      <w:pPr>
        <w:pStyle w:val="Tobecontinue"/>
        <w:spacing w:line="360" w:lineRule="auto"/>
        <w:rPr>
          <w:rPrChange w:id="8495" w:author="Sam Simpson" w:date="2011-09-13T11:12:00Z">
            <w:rPr>
              <w:highlight w:val="yellow"/>
            </w:rPr>
          </w:rPrChange>
        </w:rPr>
        <w:pPrChange w:id="8496" w:author="Sam" w:date="2011-09-12T19:53:00Z">
          <w:pPr>
            <w:pStyle w:val="Tobecontinue"/>
          </w:pPr>
        </w:pPrChange>
      </w:pPr>
      <w:r w:rsidRPr="007247F5">
        <w:rPr>
          <w:rPrChange w:id="8497" w:author="Sam Simpson" w:date="2011-09-13T11:12:00Z">
            <w:rPr>
              <w:highlight w:val="yellow"/>
            </w:rPr>
          </w:rPrChange>
        </w:rPr>
        <w:t>ERD figure here</w:t>
      </w:r>
    </w:p>
    <w:p w:rsidR="003F01D7" w:rsidRPr="001A5888" w:rsidRDefault="003F01D7">
      <w:pPr>
        <w:pStyle w:val="3"/>
        <w:spacing w:line="360" w:lineRule="auto"/>
        <w:pPrChange w:id="8498" w:author="Sam" w:date="2011-09-12T19:53:00Z">
          <w:pPr>
            <w:pStyle w:val="3"/>
          </w:pPr>
        </w:pPrChange>
      </w:pPr>
      <w:bookmarkStart w:id="8499" w:name="_Toc303574218"/>
      <w:r w:rsidRPr="001A5888">
        <w:rPr>
          <w:rFonts w:hint="eastAsia"/>
        </w:rPr>
        <w:t>Attributes property of entities</w:t>
      </w:r>
      <w:bookmarkEnd w:id="8499"/>
    </w:p>
    <w:p w:rsidR="00E431BB" w:rsidRPr="001A5888" w:rsidRDefault="00E431BB">
      <w:pPr>
        <w:pStyle w:val="Tobecontinue"/>
        <w:spacing w:line="360" w:lineRule="auto"/>
        <w:pPrChange w:id="8500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Attribute tables here</w:t>
      </w:r>
    </w:p>
    <w:p w:rsidR="00F47F23" w:rsidRPr="001A5888" w:rsidRDefault="00F47F23">
      <w:pPr>
        <w:pStyle w:val="2"/>
        <w:spacing w:line="360" w:lineRule="auto"/>
        <w:pPrChange w:id="8501" w:author="Sam" w:date="2011-09-12T19:53:00Z">
          <w:pPr>
            <w:pStyle w:val="2"/>
          </w:pPr>
        </w:pPrChange>
      </w:pPr>
      <w:bookmarkStart w:id="8502" w:name="_Toc303574219"/>
      <w:r w:rsidRPr="001A5888">
        <w:rPr>
          <w:rFonts w:hint="eastAsia"/>
        </w:rPr>
        <w:t>Interface design</w:t>
      </w:r>
      <w:bookmarkEnd w:id="8502"/>
    </w:p>
    <w:p w:rsidR="00A85B8D" w:rsidRPr="001A5888" w:rsidRDefault="00A85B8D">
      <w:pPr>
        <w:pStyle w:val="Tobecontinue"/>
        <w:spacing w:line="360" w:lineRule="auto"/>
        <w:pPrChange w:id="8503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Page layout figure here</w:t>
      </w:r>
    </w:p>
    <w:p w:rsidR="003738D2" w:rsidRPr="001A5888" w:rsidRDefault="003738D2">
      <w:pPr>
        <w:pStyle w:val="Tobecontinue"/>
        <w:spacing w:line="360" w:lineRule="auto"/>
        <w:pPrChange w:id="8504" w:author="Sam" w:date="2011-09-12T19:53:00Z">
          <w:pPr>
            <w:pStyle w:val="Tobecontinue"/>
          </w:pPr>
        </w:pPrChange>
      </w:pPr>
      <w:r w:rsidRPr="001A5888">
        <w:t>S</w:t>
      </w:r>
      <w:r w:rsidRPr="001A5888">
        <w:rPr>
          <w:rFonts w:hint="eastAsia"/>
        </w:rPr>
        <w:t>tyle table</w:t>
      </w:r>
    </w:p>
    <w:p w:rsidR="00731D4C" w:rsidRPr="001A5888" w:rsidRDefault="00731D4C">
      <w:pPr>
        <w:pStyle w:val="2"/>
        <w:spacing w:line="360" w:lineRule="auto"/>
        <w:pPrChange w:id="8505" w:author="Sam" w:date="2011-09-12T19:53:00Z">
          <w:pPr>
            <w:pStyle w:val="2"/>
          </w:pPr>
        </w:pPrChange>
      </w:pPr>
      <w:bookmarkStart w:id="8506" w:name="_Toc303574220"/>
      <w:r w:rsidRPr="001A5888">
        <w:lastRenderedPageBreak/>
        <w:t xml:space="preserve">Prototype </w:t>
      </w:r>
      <w:r w:rsidR="00792F27" w:rsidRPr="001A5888">
        <w:rPr>
          <w:rFonts w:hint="eastAsia"/>
        </w:rPr>
        <w:t>d</w:t>
      </w:r>
      <w:r w:rsidRPr="001A5888">
        <w:t>esign</w:t>
      </w:r>
      <w:bookmarkEnd w:id="8506"/>
    </w:p>
    <w:p w:rsidR="00985373" w:rsidRPr="001A5888" w:rsidRDefault="00985373">
      <w:pPr>
        <w:pStyle w:val="Tobecontinue"/>
        <w:spacing w:line="360" w:lineRule="auto"/>
        <w:pPrChange w:id="8507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Prototypes here</w:t>
      </w:r>
    </w:p>
    <w:p w:rsidR="00731D4C" w:rsidRPr="001A5888" w:rsidRDefault="00731D4C">
      <w:pPr>
        <w:pStyle w:val="2"/>
        <w:spacing w:line="360" w:lineRule="auto"/>
        <w:pPrChange w:id="8508" w:author="Sam" w:date="2011-09-12T19:53:00Z">
          <w:pPr>
            <w:pStyle w:val="2"/>
          </w:pPr>
        </w:pPrChange>
      </w:pPr>
      <w:bookmarkStart w:id="8509" w:name="_Toc303574221"/>
      <w:r w:rsidRPr="001A5888">
        <w:t xml:space="preserve">Prototype </w:t>
      </w:r>
      <w:r w:rsidR="00487EB7" w:rsidRPr="001A5888">
        <w:rPr>
          <w:rFonts w:hint="eastAsia"/>
        </w:rPr>
        <w:t>e</w:t>
      </w:r>
      <w:r w:rsidRPr="001A5888">
        <w:t>valuation</w:t>
      </w:r>
      <w:bookmarkEnd w:id="8509"/>
    </w:p>
    <w:p w:rsidR="00985373" w:rsidRPr="001A5888" w:rsidRDefault="00985373">
      <w:pPr>
        <w:pStyle w:val="Tobecontinue"/>
        <w:spacing w:line="360" w:lineRule="auto"/>
        <w:pPrChange w:id="8510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 xml:space="preserve">Prototype </w:t>
      </w:r>
      <w:r w:rsidRPr="001A5888">
        <w:t>evaluation</w:t>
      </w:r>
      <w:r w:rsidRPr="001A5888">
        <w:rPr>
          <w:rFonts w:hint="eastAsia"/>
        </w:rPr>
        <w:t xml:space="preserve"> table here</w:t>
      </w:r>
    </w:p>
    <w:p w:rsidR="005B0FD3" w:rsidRPr="001A5888" w:rsidRDefault="00731D4C">
      <w:pPr>
        <w:pStyle w:val="2"/>
        <w:spacing w:line="360" w:lineRule="auto"/>
        <w:pPrChange w:id="8511" w:author="Sam" w:date="2011-09-12T19:53:00Z">
          <w:pPr>
            <w:pStyle w:val="2"/>
          </w:pPr>
        </w:pPrChange>
      </w:pPr>
      <w:bookmarkStart w:id="8512" w:name="_Toc303574222"/>
      <w:r w:rsidRPr="001A5888">
        <w:t xml:space="preserve">Prototype </w:t>
      </w:r>
      <w:r w:rsidR="00792F27" w:rsidRPr="001A5888">
        <w:rPr>
          <w:rFonts w:hint="eastAsia"/>
        </w:rPr>
        <w:t>r</w:t>
      </w:r>
      <w:r w:rsidRPr="001A5888">
        <w:t>e-design</w:t>
      </w:r>
      <w:bookmarkEnd w:id="8512"/>
    </w:p>
    <w:p w:rsidR="00985373" w:rsidRPr="001A5888" w:rsidRDefault="00985373">
      <w:pPr>
        <w:pStyle w:val="Tobecontinue"/>
        <w:spacing w:line="360" w:lineRule="auto"/>
        <w:pPrChange w:id="8513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Re-designed prototypes here</w:t>
      </w:r>
    </w:p>
    <w:p w:rsidR="005B0FD3" w:rsidRPr="001A5888" w:rsidRDefault="00701E9D">
      <w:pPr>
        <w:pStyle w:val="2"/>
        <w:spacing w:line="360" w:lineRule="auto"/>
        <w:pPrChange w:id="8514" w:author="Sam" w:date="2011-09-12T19:53:00Z">
          <w:pPr>
            <w:pStyle w:val="2"/>
          </w:pPr>
        </w:pPrChange>
      </w:pPr>
      <w:bookmarkStart w:id="8515" w:name="_Toc303574223"/>
      <w:r w:rsidRPr="001A5888">
        <w:t>T</w:t>
      </w:r>
      <w:r w:rsidRPr="001A5888">
        <w:rPr>
          <w:rFonts w:hint="eastAsia"/>
        </w:rPr>
        <w:t>wo</w:t>
      </w:r>
      <w:r w:rsidR="005B0FD3" w:rsidRPr="001A5888">
        <w:t xml:space="preserve"> </w:t>
      </w:r>
      <w:r w:rsidR="00792F27" w:rsidRPr="001A5888">
        <w:rPr>
          <w:rFonts w:hint="eastAsia"/>
        </w:rPr>
        <w:t>l</w:t>
      </w:r>
      <w:r w:rsidR="005B0FD3" w:rsidRPr="001A5888">
        <w:t xml:space="preserve">ayer </w:t>
      </w:r>
      <w:r w:rsidRPr="001A5888">
        <w:rPr>
          <w:rFonts w:hint="eastAsia"/>
        </w:rPr>
        <w:t xml:space="preserve">PHP </w:t>
      </w:r>
      <w:r w:rsidR="00792F27" w:rsidRPr="001A5888">
        <w:t>architecture</w:t>
      </w:r>
      <w:bookmarkEnd w:id="8515"/>
    </w:p>
    <w:p w:rsidR="00701E9D" w:rsidRPr="001A5888" w:rsidRDefault="00701E9D">
      <w:pPr>
        <w:spacing w:line="360" w:lineRule="auto"/>
        <w:pPrChange w:id="8516" w:author="Sam" w:date="2011-09-12T19:53:00Z">
          <w:pPr/>
        </w:pPrChange>
      </w:pPr>
      <w:r w:rsidRPr="001A5888">
        <w:rPr>
          <w:rFonts w:hint="eastAsia"/>
        </w:rPr>
        <w:t xml:space="preserve">In the design of this system, the PHP </w:t>
      </w:r>
      <w:r w:rsidR="00A219B2" w:rsidRPr="001A5888">
        <w:t xml:space="preserve">files </w:t>
      </w:r>
      <w:del w:id="8517" w:author="Sam Simpson" w:date="2011-09-13T11:14:00Z">
        <w:r w:rsidR="00A219B2" w:rsidRPr="001A5888" w:rsidDel="00D136B0">
          <w:delText>have</w:delText>
        </w:r>
        <w:r w:rsidRPr="001A5888" w:rsidDel="00D136B0">
          <w:rPr>
            <w:rFonts w:hint="eastAsia"/>
          </w:rPr>
          <w:delText xml:space="preserve"> been</w:delText>
        </w:r>
      </w:del>
      <w:ins w:id="8518" w:author="Sam Simpson" w:date="2011-09-13T11:14:00Z">
        <w:r w:rsidR="00D136B0">
          <w:t>were</w:t>
        </w:r>
      </w:ins>
      <w:r w:rsidRPr="001A5888">
        <w:rPr>
          <w:rFonts w:hint="eastAsia"/>
        </w:rPr>
        <w:t xml:space="preserve"> divided into two parts: </w:t>
      </w:r>
      <w:r w:rsidR="00A219B2" w:rsidRPr="001A5888">
        <w:rPr>
          <w:rFonts w:hint="eastAsia"/>
        </w:rPr>
        <w:t xml:space="preserve">function libraries and </w:t>
      </w:r>
      <w:r w:rsidR="008A5F6C" w:rsidRPr="001A5888">
        <w:rPr>
          <w:rFonts w:hint="eastAsia"/>
        </w:rPr>
        <w:t>controllers</w:t>
      </w:r>
      <w:r w:rsidR="00A219B2" w:rsidRPr="001A5888">
        <w:rPr>
          <w:rFonts w:hint="eastAsia"/>
        </w:rPr>
        <w:t xml:space="preserve">. </w:t>
      </w:r>
      <w:r w:rsidR="001F144B" w:rsidRPr="001A5888">
        <w:rPr>
          <w:rFonts w:hint="eastAsia"/>
        </w:rPr>
        <w:t xml:space="preserve">In </w:t>
      </w:r>
      <w:ins w:id="8519" w:author="Sam Simpson" w:date="2011-09-13T11:14:00Z">
        <w:r w:rsidR="00D136B0">
          <w:t xml:space="preserve">the </w:t>
        </w:r>
      </w:ins>
      <w:r w:rsidR="001F144B" w:rsidRPr="001A5888">
        <w:rPr>
          <w:rFonts w:hint="eastAsia"/>
        </w:rPr>
        <w:t xml:space="preserve">controller part, the block of PHP code </w:t>
      </w:r>
      <w:del w:id="8520" w:author="Sam Simpson" w:date="2011-09-13T11:14:00Z">
        <w:r w:rsidR="001F144B" w:rsidRPr="001A5888" w:rsidDel="00D136B0">
          <w:rPr>
            <w:rFonts w:hint="eastAsia"/>
          </w:rPr>
          <w:delText>will be</w:delText>
        </w:r>
      </w:del>
      <w:ins w:id="8521" w:author="Sam Simpson" w:date="2011-09-13T11:14:00Z">
        <w:r w:rsidR="00D136B0">
          <w:t>is</w:t>
        </w:r>
      </w:ins>
      <w:r w:rsidR="001F144B" w:rsidRPr="001A5888">
        <w:rPr>
          <w:rFonts w:hint="eastAsia"/>
        </w:rPr>
        <w:t xml:space="preserve"> placed in the head of each PHP file, before </w:t>
      </w:r>
      <w:ins w:id="8522" w:author="Sam Simpson" w:date="2011-09-13T11:14:00Z">
        <w:r w:rsidR="00D136B0">
          <w:t xml:space="preserve">the </w:t>
        </w:r>
      </w:ins>
      <w:r w:rsidR="001F144B" w:rsidRPr="001A5888">
        <w:rPr>
          <w:rFonts w:hint="eastAsia"/>
        </w:rPr>
        <w:t xml:space="preserve">output of HTML code. </w:t>
      </w:r>
      <w:r w:rsidR="00A219B2" w:rsidRPr="00D136B0">
        <w:rPr>
          <w:highlight w:val="yellow"/>
          <w:rPrChange w:id="8523" w:author="Sam Simpson" w:date="2011-09-13T11:14:00Z">
            <w:rPr/>
          </w:rPrChange>
        </w:rPr>
        <w:t>This architecture</w:t>
      </w:r>
    </w:p>
    <w:p w:rsidR="001267D4" w:rsidRPr="001A5888" w:rsidRDefault="001267D4">
      <w:pPr>
        <w:pStyle w:val="2"/>
        <w:spacing w:line="360" w:lineRule="auto"/>
        <w:pPrChange w:id="8524" w:author="Sam" w:date="2011-09-12T19:53:00Z">
          <w:pPr>
            <w:pStyle w:val="2"/>
          </w:pPr>
        </w:pPrChange>
      </w:pPr>
      <w:bookmarkStart w:id="8525" w:name="_Toc303574224"/>
      <w:r w:rsidRPr="001A5888">
        <w:rPr>
          <w:rFonts w:hint="eastAsia"/>
        </w:rPr>
        <w:t>C</w:t>
      </w:r>
      <w:r w:rsidRPr="001A5888">
        <w:t>ompatibility</w:t>
      </w:r>
      <w:bookmarkEnd w:id="8525"/>
    </w:p>
    <w:p w:rsidR="00985373" w:rsidRPr="001A5888" w:rsidRDefault="00985373">
      <w:pPr>
        <w:spacing w:line="360" w:lineRule="auto"/>
        <w:pPrChange w:id="8526" w:author="Sam" w:date="2011-09-12T19:53:00Z">
          <w:pPr/>
        </w:pPrChange>
      </w:pPr>
    </w:p>
    <w:p w:rsidR="001F144B" w:rsidRPr="001A5888" w:rsidRDefault="001F144B">
      <w:pPr>
        <w:pStyle w:val="2"/>
        <w:spacing w:line="360" w:lineRule="auto"/>
        <w:pPrChange w:id="8527" w:author="Sam" w:date="2011-09-12T19:53:00Z">
          <w:pPr>
            <w:pStyle w:val="2"/>
          </w:pPr>
        </w:pPrChange>
      </w:pPr>
      <w:bookmarkStart w:id="8528" w:name="_Toc303574225"/>
      <w:r w:rsidRPr="001A5888">
        <w:rPr>
          <w:rFonts w:hint="eastAsia"/>
        </w:rPr>
        <w:t>CSS classes multiple use</w:t>
      </w:r>
      <w:bookmarkEnd w:id="8528"/>
    </w:p>
    <w:p w:rsidR="001F144B" w:rsidRPr="001A5888" w:rsidRDefault="001F144B">
      <w:pPr>
        <w:spacing w:line="360" w:lineRule="auto"/>
        <w:pPrChange w:id="8529" w:author="Sam" w:date="2011-09-12T19:53:00Z">
          <w:pPr/>
        </w:pPrChange>
      </w:pPr>
      <w:bookmarkStart w:id="8530" w:name="_GoBack"/>
      <w:r w:rsidRPr="001A5888">
        <w:rPr>
          <w:rFonts w:hint="eastAsia"/>
        </w:rPr>
        <w:t>To avoid the CSS file</w:t>
      </w:r>
      <w:ins w:id="8531" w:author="Sam Simpson" w:date="2011-09-13T11:14:00Z">
        <w:r w:rsidR="00D136B0">
          <w:t>s becoming</w:t>
        </w:r>
      </w:ins>
      <w:r w:rsidRPr="001A5888">
        <w:rPr>
          <w:rFonts w:hint="eastAsia"/>
        </w:rPr>
        <w:t xml:space="preserve"> too large</w:t>
      </w:r>
      <w:ins w:id="8532" w:author="Sam Simpson" w:date="2011-09-13T11:15:00Z">
        <w:r w:rsidR="00D136B0">
          <w:t>,</w:t>
        </w:r>
      </w:ins>
      <w:r w:rsidRPr="001A5888">
        <w:rPr>
          <w:rFonts w:hint="eastAsia"/>
        </w:rPr>
        <w:t xml:space="preserve"> </w:t>
      </w:r>
      <w:del w:id="8533" w:author="Sam Simpson" w:date="2011-09-13T11:15:00Z">
        <w:r w:rsidRPr="001A5888" w:rsidDel="00D136B0">
          <w:rPr>
            <w:rFonts w:hint="eastAsia"/>
          </w:rPr>
          <w:delText xml:space="preserve">and </w:delText>
        </w:r>
      </w:del>
      <w:ins w:id="8534" w:author="Sam Simpson" w:date="2011-09-13T11:15:00Z">
        <w:r w:rsidR="00D136B0">
          <w:t>so that they</w:t>
        </w:r>
        <w:r w:rsidR="00D136B0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can be load</w:t>
      </w:r>
      <w:ins w:id="8535" w:author="Sam Simpson" w:date="2011-09-13T11:15:00Z">
        <w:r w:rsidR="00D136B0">
          <w:t>ed</w:t>
        </w:r>
      </w:ins>
      <w:r w:rsidRPr="001A5888">
        <w:rPr>
          <w:rFonts w:hint="eastAsia"/>
        </w:rPr>
        <w:t xml:space="preserve"> quickly</w:t>
      </w:r>
      <w:ins w:id="8536" w:author="Sam Simpson" w:date="2011-09-13T11:15:00Z">
        <w:r w:rsidR="00D136B0">
          <w:t xml:space="preserve"> and</w:t>
        </w:r>
      </w:ins>
      <w:r w:rsidRPr="001A5888">
        <w:rPr>
          <w:rFonts w:hint="eastAsia"/>
        </w:rPr>
        <w:t xml:space="preserve"> without redundancy, in the system design, the use of CSS has been designed </w:t>
      </w:r>
      <w:del w:id="8537" w:author="Sam Simpson" w:date="2011-09-13T14:24:00Z">
        <w:r w:rsidRPr="009D2739" w:rsidDel="009C2092">
          <w:rPr>
            <w:highlight w:val="yellow"/>
            <w:rPrChange w:id="8538" w:author="Sam Simpson" w:date="2011-09-13T11:15:00Z">
              <w:rPr/>
            </w:rPrChange>
          </w:rPr>
          <w:delText>as</w:delText>
        </w:r>
      </w:del>
      <w:ins w:id="8539" w:author="Sam Simpson" w:date="2011-09-13T11:15:00Z">
        <w:r w:rsidR="009D2739">
          <w:t>in</w:t>
        </w:r>
      </w:ins>
      <w:r w:rsidRPr="001A5888">
        <w:rPr>
          <w:rFonts w:hint="eastAsia"/>
        </w:rPr>
        <w:t xml:space="preserve"> fully multiple use </w:t>
      </w:r>
      <w:proofErr w:type="gramStart"/>
      <w:r w:rsidRPr="001A5888">
        <w:rPr>
          <w:rFonts w:hint="eastAsia"/>
        </w:rPr>
        <w:t>mode</w:t>
      </w:r>
      <w:proofErr w:type="gramEnd"/>
      <w:r w:rsidRPr="001A5888">
        <w:rPr>
          <w:rFonts w:hint="eastAsia"/>
        </w:rPr>
        <w:t>. The CSS mult</w:t>
      </w:r>
      <w:r w:rsidR="007B0197" w:rsidRPr="001A5888">
        <w:rPr>
          <w:rFonts w:hint="eastAsia"/>
        </w:rPr>
        <w:t>iple use is a lesser known way</w:t>
      </w:r>
      <w:r w:rsidRPr="001A5888">
        <w:rPr>
          <w:rFonts w:hint="eastAsia"/>
        </w:rPr>
        <w:t xml:space="preserve"> to reduce CSS file size eff</w:t>
      </w:r>
      <w:r w:rsidR="007B0197" w:rsidRPr="001A5888">
        <w:rPr>
          <w:rFonts w:hint="eastAsia"/>
        </w:rPr>
        <w:t>ectively, which means more than one CSS class</w:t>
      </w:r>
      <w:del w:id="8540" w:author="Sam Simpson" w:date="2011-09-13T11:15:00Z">
        <w:r w:rsidR="007B0197" w:rsidRPr="001A5888" w:rsidDel="009D2739">
          <w:rPr>
            <w:rFonts w:hint="eastAsia"/>
          </w:rPr>
          <w:delText>es</w:delText>
        </w:r>
      </w:del>
      <w:r w:rsidR="007B0197" w:rsidRPr="001A5888">
        <w:rPr>
          <w:rFonts w:hint="eastAsia"/>
        </w:rPr>
        <w:t xml:space="preserve"> </w:t>
      </w:r>
      <w:del w:id="8541" w:author="Sam Simpson" w:date="2011-09-13T11:16:00Z">
        <w:r w:rsidR="007B0197" w:rsidRPr="001A5888" w:rsidDel="009D2739">
          <w:rPr>
            <w:rFonts w:hint="eastAsia"/>
          </w:rPr>
          <w:delText xml:space="preserve">could </w:delText>
        </w:r>
      </w:del>
      <w:ins w:id="8542" w:author="Sam Simpson" w:date="2011-09-13T11:16:00Z">
        <w:r w:rsidR="009D2739">
          <w:t>can</w:t>
        </w:r>
        <w:r w:rsidR="009D2739" w:rsidRPr="001A5888">
          <w:rPr>
            <w:rFonts w:hint="eastAsia"/>
          </w:rPr>
          <w:t xml:space="preserve"> </w:t>
        </w:r>
      </w:ins>
      <w:r w:rsidR="007B0197" w:rsidRPr="001A5888">
        <w:rPr>
          <w:rFonts w:hint="eastAsia"/>
        </w:rPr>
        <w:t xml:space="preserve">be referenced in one HTML element at </w:t>
      </w:r>
      <w:ins w:id="8543" w:author="Sam Simpson" w:date="2011-09-13T11:15:00Z">
        <w:r w:rsidR="009D2739">
          <w:t xml:space="preserve">the </w:t>
        </w:r>
      </w:ins>
      <w:r w:rsidR="007B0197" w:rsidRPr="001A5888">
        <w:rPr>
          <w:rFonts w:hint="eastAsia"/>
        </w:rPr>
        <w:t>same time</w:t>
      </w:r>
      <w:ins w:id="8544" w:author="Sam Simpson" w:date="2011-09-13T11:16:00Z">
        <w:r w:rsidR="009D2739">
          <w:t>,</w:t>
        </w:r>
      </w:ins>
      <w:r w:rsidR="007B0197" w:rsidRPr="001A5888">
        <w:rPr>
          <w:rFonts w:hint="eastAsia"/>
        </w:rPr>
        <w:t xml:space="preserve"> by split</w:t>
      </w:r>
      <w:ins w:id="8545" w:author="Sam Simpson" w:date="2011-09-13T11:16:00Z">
        <w:r w:rsidR="009D2739">
          <w:t>ting</w:t>
        </w:r>
      </w:ins>
      <w:r w:rsidR="007B0197" w:rsidRPr="001A5888">
        <w:rPr>
          <w:rFonts w:hint="eastAsia"/>
        </w:rPr>
        <w:t xml:space="preserve"> the class names </w:t>
      </w:r>
      <w:del w:id="8546" w:author="Sam Simpson" w:date="2011-09-13T11:16:00Z">
        <w:r w:rsidR="007B0197" w:rsidRPr="001A5888" w:rsidDel="009D2739">
          <w:rPr>
            <w:rFonts w:hint="eastAsia"/>
          </w:rPr>
          <w:delText xml:space="preserve">by </w:delText>
        </w:r>
      </w:del>
      <w:ins w:id="8547" w:author="Sam Simpson" w:date="2011-09-13T11:16:00Z">
        <w:r w:rsidR="009D2739">
          <w:t>with</w:t>
        </w:r>
        <w:r w:rsidR="009D2739" w:rsidRPr="001A5888">
          <w:rPr>
            <w:rFonts w:hint="eastAsia"/>
          </w:rPr>
          <w:t xml:space="preserve"> </w:t>
        </w:r>
      </w:ins>
      <w:r w:rsidR="007B0197" w:rsidRPr="001A5888">
        <w:rPr>
          <w:rFonts w:hint="eastAsia"/>
        </w:rPr>
        <w:t>a space</w:t>
      </w:r>
      <w:sdt>
        <w:sdtPr>
          <w:rPr>
            <w:rFonts w:hint="eastAsia"/>
          </w:rPr>
          <w:id w:val="-1551757256"/>
          <w:citation/>
        </w:sdtPr>
        <w:sdtContent>
          <w:r w:rsidR="0057603F" w:rsidRPr="001A5888">
            <w:fldChar w:fldCharType="begin"/>
          </w:r>
          <w:r w:rsidR="007B0197" w:rsidRPr="001A5888">
            <w:instrText xml:space="preserve"> </w:instrText>
          </w:r>
          <w:r w:rsidR="007B0197" w:rsidRPr="001A5888">
            <w:rPr>
              <w:rFonts w:hint="eastAsia"/>
            </w:rPr>
            <w:instrText>CITATION Jen11 \l 2052</w:instrText>
          </w:r>
          <w:r w:rsidR="007B0197" w:rsidRPr="001A5888">
            <w:instrText xml:space="preserve"> </w:instrText>
          </w:r>
          <w:r w:rsidR="0057603F" w:rsidRPr="001A5888">
            <w:fldChar w:fldCharType="separate"/>
          </w:r>
          <w:r w:rsidR="004705C6" w:rsidRPr="001A5888">
            <w:rPr>
              <w:rFonts w:hint="eastAsia"/>
              <w:noProof/>
            </w:rPr>
            <w:t xml:space="preserve"> </w:t>
          </w:r>
          <w:r w:rsidR="004705C6" w:rsidRPr="001A5888">
            <w:rPr>
              <w:noProof/>
            </w:rPr>
            <w:t>[48]</w:t>
          </w:r>
          <w:r w:rsidR="0057603F" w:rsidRPr="001A5888">
            <w:fldChar w:fldCharType="end"/>
          </w:r>
        </w:sdtContent>
      </w:sdt>
      <w:r w:rsidRPr="001A5888">
        <w:rPr>
          <w:rFonts w:hint="eastAsia"/>
        </w:rPr>
        <w:t xml:space="preserve">. </w:t>
      </w:r>
    </w:p>
    <w:bookmarkEnd w:id="8530"/>
    <w:p w:rsidR="00A77D45" w:rsidRPr="001A5888" w:rsidRDefault="00A77D45">
      <w:pPr>
        <w:pStyle w:val="2"/>
        <w:spacing w:line="360" w:lineRule="auto"/>
        <w:pPrChange w:id="8548" w:author="Sam" w:date="2011-09-12T19:53:00Z">
          <w:pPr>
            <w:pStyle w:val="2"/>
          </w:pPr>
        </w:pPrChange>
      </w:pPr>
      <w:r w:rsidRPr="001A5888">
        <w:br w:type="page"/>
      </w:r>
    </w:p>
    <w:p w:rsidR="00223725" w:rsidRPr="001A5888" w:rsidRDefault="00223725">
      <w:pPr>
        <w:pStyle w:val="1"/>
        <w:spacing w:line="360" w:lineRule="auto"/>
        <w:rPr>
          <w:lang w:val="en-GB"/>
        </w:rPr>
        <w:pPrChange w:id="8549" w:author="Sam" w:date="2011-09-12T19:53:00Z">
          <w:pPr>
            <w:pStyle w:val="1"/>
          </w:pPr>
        </w:pPrChange>
      </w:pPr>
      <w:bookmarkStart w:id="8550" w:name="_Toc303574226"/>
      <w:r w:rsidRPr="001A5888">
        <w:rPr>
          <w:lang w:val="en-GB"/>
        </w:rPr>
        <w:lastRenderedPageBreak/>
        <w:t>Evaluation</w:t>
      </w:r>
      <w:bookmarkEnd w:id="8550"/>
    </w:p>
    <w:p w:rsidR="00ED56E9" w:rsidRPr="001A5888" w:rsidRDefault="00ED56E9">
      <w:pPr>
        <w:pStyle w:val="2"/>
        <w:spacing w:line="360" w:lineRule="auto"/>
        <w:pPrChange w:id="8551" w:author="Sam" w:date="2011-09-12T19:53:00Z">
          <w:pPr>
            <w:pStyle w:val="2"/>
          </w:pPr>
        </w:pPrChange>
      </w:pPr>
      <w:bookmarkStart w:id="8552" w:name="_Toc303574227"/>
      <w:r w:rsidRPr="001A5888">
        <w:rPr>
          <w:rFonts w:hint="eastAsia"/>
        </w:rPr>
        <w:t>Testing of version control</w:t>
      </w:r>
      <w:bookmarkEnd w:id="8552"/>
    </w:p>
    <w:p w:rsidR="00ED56E9" w:rsidRPr="001A5888" w:rsidRDefault="00ED56E9">
      <w:pPr>
        <w:pStyle w:val="2"/>
        <w:spacing w:line="360" w:lineRule="auto"/>
        <w:pPrChange w:id="8553" w:author="Sam" w:date="2011-09-12T19:53:00Z">
          <w:pPr>
            <w:pStyle w:val="2"/>
          </w:pPr>
        </w:pPrChange>
      </w:pPr>
      <w:bookmarkStart w:id="8554" w:name="_Toc303574228"/>
      <w:r w:rsidRPr="001A5888">
        <w:rPr>
          <w:rFonts w:hint="eastAsia"/>
        </w:rPr>
        <w:t>Testing of administration</w:t>
      </w:r>
      <w:bookmarkEnd w:id="8554"/>
    </w:p>
    <w:p w:rsidR="00ED56E9" w:rsidRPr="001A5888" w:rsidRDefault="00ED56E9">
      <w:pPr>
        <w:pStyle w:val="2"/>
        <w:spacing w:line="360" w:lineRule="auto"/>
        <w:pPrChange w:id="8555" w:author="Sam" w:date="2011-09-12T19:53:00Z">
          <w:pPr>
            <w:pStyle w:val="2"/>
          </w:pPr>
        </w:pPrChange>
      </w:pPr>
      <w:bookmarkStart w:id="8556" w:name="_Toc303574229"/>
      <w:r w:rsidRPr="001A5888">
        <w:t>Compatibility test</w:t>
      </w:r>
      <w:r w:rsidRPr="001A5888">
        <w:rPr>
          <w:rFonts w:hint="eastAsia"/>
        </w:rPr>
        <w:t>ing</w:t>
      </w:r>
      <w:bookmarkEnd w:id="8556"/>
    </w:p>
    <w:p w:rsidR="00C57285" w:rsidRPr="001A5888" w:rsidRDefault="00C57285">
      <w:pPr>
        <w:pStyle w:val="2"/>
        <w:spacing w:line="360" w:lineRule="auto"/>
        <w:pPrChange w:id="8557" w:author="Sam" w:date="2011-09-12T19:53:00Z">
          <w:pPr>
            <w:pStyle w:val="2"/>
          </w:pPr>
        </w:pPrChange>
      </w:pPr>
      <w:bookmarkStart w:id="8558" w:name="_Toc303574230"/>
      <w:r w:rsidRPr="001A5888">
        <w:rPr>
          <w:rFonts w:hint="eastAsia"/>
        </w:rPr>
        <w:t>S</w:t>
      </w:r>
      <w:r w:rsidRPr="001A5888">
        <w:t>tress testing</w:t>
      </w:r>
      <w:r w:rsidRPr="001A5888">
        <w:rPr>
          <w:rFonts w:hint="eastAsia"/>
        </w:rPr>
        <w:t xml:space="preserve"> and response time testing</w:t>
      </w:r>
      <w:bookmarkEnd w:id="8558"/>
    </w:p>
    <w:p w:rsidR="00A77D45" w:rsidRPr="001A5888" w:rsidRDefault="00A77D45">
      <w:pPr>
        <w:spacing w:line="360" w:lineRule="auto"/>
        <w:pPrChange w:id="8559" w:author="Sam" w:date="2011-09-12T19:53:00Z">
          <w:pPr/>
        </w:pPrChange>
      </w:pPr>
      <w:r w:rsidRPr="001A5888">
        <w:br w:type="page"/>
      </w:r>
    </w:p>
    <w:p w:rsidR="00390E34" w:rsidRPr="001A5888" w:rsidRDefault="00A77D45">
      <w:pPr>
        <w:pStyle w:val="1"/>
        <w:spacing w:line="360" w:lineRule="auto"/>
        <w:rPr>
          <w:lang w:val="en-GB" w:eastAsia="zh-CN"/>
        </w:rPr>
        <w:pPrChange w:id="8560" w:author="Sam" w:date="2011-09-12T19:53:00Z">
          <w:pPr>
            <w:pStyle w:val="1"/>
          </w:pPr>
        </w:pPrChange>
      </w:pPr>
      <w:bookmarkStart w:id="8561" w:name="_Toc303574231"/>
      <w:r w:rsidRPr="001A5888">
        <w:rPr>
          <w:lang w:val="en-GB"/>
        </w:rPr>
        <w:lastRenderedPageBreak/>
        <w:t>Conclusion</w:t>
      </w:r>
      <w:bookmarkEnd w:id="8561"/>
    </w:p>
    <w:p w:rsidR="001D25D9" w:rsidRPr="001A5888" w:rsidRDefault="00DD20BA">
      <w:pPr>
        <w:spacing w:line="360" w:lineRule="auto"/>
        <w:pPrChange w:id="8562" w:author="Sam" w:date="2011-09-12T19:53:00Z">
          <w:pPr/>
        </w:pPrChange>
      </w:pPr>
      <w:r w:rsidRPr="001A5888">
        <w:rPr>
          <w:rFonts w:hint="eastAsia"/>
        </w:rPr>
        <w:t xml:space="preserve">This project </w:t>
      </w:r>
      <w:r w:rsidR="00A338DC" w:rsidRPr="001A5888">
        <w:rPr>
          <w:rFonts w:hint="eastAsia"/>
        </w:rPr>
        <w:t xml:space="preserve">is a very interesting design about tracking works in computer based group and individual projects. </w:t>
      </w:r>
      <w:r w:rsidR="001D25D9" w:rsidRPr="001A5888">
        <w:t>“</w:t>
      </w:r>
      <w:r w:rsidR="001D25D9" w:rsidRPr="001A5888">
        <w:rPr>
          <w:rFonts w:hint="eastAsia"/>
        </w:rPr>
        <w:t>Task</w:t>
      </w:r>
      <w:r w:rsidR="001D25D9" w:rsidRPr="001A5888">
        <w:t>”</w:t>
      </w:r>
      <w:r w:rsidR="001D25D9" w:rsidRPr="001A5888">
        <w:rPr>
          <w:rFonts w:hint="eastAsia"/>
        </w:rPr>
        <w:t xml:space="preserve"> as a new tracking unit has been firstly </w:t>
      </w:r>
      <w:r w:rsidR="001D25D9" w:rsidRPr="001A5888">
        <w:t>proposed</w:t>
      </w:r>
      <w:r w:rsidR="001D25D9" w:rsidRPr="001A5888">
        <w:rPr>
          <w:rFonts w:hint="eastAsia"/>
        </w:rPr>
        <w:t xml:space="preserve"> and implemented in this area. The new fully web based interface and lightweight functions provides user a relaxed way in doing version control without e</w:t>
      </w:r>
      <w:r w:rsidR="001D25D9" w:rsidRPr="001A5888">
        <w:t>xcessive</w:t>
      </w:r>
      <w:r w:rsidR="001D25D9" w:rsidRPr="001A5888">
        <w:rPr>
          <w:rFonts w:hint="eastAsia"/>
        </w:rPr>
        <w:t xml:space="preserve"> worry.</w:t>
      </w:r>
    </w:p>
    <w:p w:rsidR="00390E34" w:rsidRPr="001A5888" w:rsidRDefault="002414E6">
      <w:pPr>
        <w:spacing w:line="360" w:lineRule="auto"/>
        <w:pPrChange w:id="8563" w:author="Sam" w:date="2011-09-12T19:53:00Z">
          <w:pPr/>
        </w:pPrChange>
      </w:pPr>
      <w:r w:rsidRPr="001A5888">
        <w:rPr>
          <w:rFonts w:hint="eastAsia"/>
        </w:rPr>
        <w:t>I</w:t>
      </w:r>
      <w:r w:rsidR="00392882" w:rsidRPr="001A5888">
        <w:rPr>
          <w:rFonts w:hint="eastAsia"/>
        </w:rPr>
        <w:t xml:space="preserve"> </w:t>
      </w:r>
      <w:r w:rsidRPr="001A5888">
        <w:rPr>
          <w:rFonts w:hint="eastAsia"/>
        </w:rPr>
        <w:t xml:space="preserve">am happy </w:t>
      </w:r>
      <w:r w:rsidR="0030055E" w:rsidRPr="001A5888">
        <w:rPr>
          <w:rFonts w:hint="eastAsia"/>
        </w:rPr>
        <w:t>that</w:t>
      </w:r>
      <w:r w:rsidRPr="001A5888">
        <w:rPr>
          <w:rFonts w:hint="eastAsia"/>
        </w:rPr>
        <w:t xml:space="preserve"> I </w:t>
      </w:r>
      <w:del w:id="8564" w:author="Sam Simpson" w:date="2011-09-13T11:18:00Z">
        <w:r w:rsidRPr="001A5888" w:rsidDel="00195573">
          <w:rPr>
            <w:rFonts w:hint="eastAsia"/>
          </w:rPr>
          <w:delText xml:space="preserve">can </w:delText>
        </w:r>
      </w:del>
      <w:ins w:id="8565" w:author="Sam Simpson" w:date="2011-09-13T11:18:00Z">
        <w:r w:rsidR="00195573">
          <w:t>have</w:t>
        </w:r>
        <w:r w:rsidR="00195573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learn</w:t>
      </w:r>
      <w:ins w:id="8566" w:author="Sam Simpson" w:date="2011-09-13T11:19:00Z">
        <w:r w:rsidR="00195573">
          <w:t xml:space="preserve">t a </w:t>
        </w:r>
      </w:ins>
      <w:del w:id="8567" w:author="Sam Simpson" w:date="2011-09-13T11:19:00Z">
        <w:r w:rsidR="00FB4853" w:rsidRPr="001A5888" w:rsidDel="00195573">
          <w:rPr>
            <w:rFonts w:hint="eastAsia"/>
          </w:rPr>
          <w:delText xml:space="preserve"> </w:delText>
        </w:r>
      </w:del>
      <w:r w:rsidR="00FB4853" w:rsidRPr="001A5888">
        <w:rPr>
          <w:rFonts w:hint="eastAsia"/>
        </w:rPr>
        <w:t>lot</w:t>
      </w:r>
      <w:del w:id="8568" w:author="Sam Simpson" w:date="2011-09-13T11:19:00Z">
        <w:r w:rsidR="00FB4853" w:rsidRPr="001A5888" w:rsidDel="00195573">
          <w:rPr>
            <w:rFonts w:hint="eastAsia"/>
          </w:rPr>
          <w:delText>s</w:delText>
        </w:r>
      </w:del>
      <w:r w:rsidR="00FB4853" w:rsidRPr="001A5888">
        <w:rPr>
          <w:rFonts w:hint="eastAsia"/>
        </w:rPr>
        <w:t xml:space="preserve"> of </w:t>
      </w:r>
      <w:ins w:id="8569" w:author="Sam Simpson" w:date="2011-09-13T11:19:00Z">
        <w:r w:rsidR="00195573">
          <w:t xml:space="preserve">new </w:t>
        </w:r>
      </w:ins>
      <w:r w:rsidR="00FB4853" w:rsidRPr="001A5888">
        <w:rPr>
          <w:rFonts w:hint="eastAsia"/>
        </w:rPr>
        <w:t>knowledge</w:t>
      </w:r>
      <w:r w:rsidRPr="001A5888">
        <w:rPr>
          <w:rFonts w:hint="eastAsia"/>
        </w:rPr>
        <w:t xml:space="preserve"> from the whole </w:t>
      </w:r>
      <w:ins w:id="8570" w:author="Sam Simpson" w:date="2011-09-13T11:16:00Z">
        <w:r w:rsidR="00445228" w:rsidRPr="001A5888">
          <w:rPr>
            <w:rFonts w:hint="eastAsia"/>
          </w:rPr>
          <w:t>project</w:t>
        </w:r>
        <w:r w:rsidR="00445228">
          <w:t xml:space="preserve"> process and</w:t>
        </w:r>
        <w:r w:rsidR="00445228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progress</w:t>
      </w:r>
      <w:ins w:id="8571" w:author="Sam Simpson" w:date="2011-09-13T11:16:00Z">
        <w:r w:rsidR="00445228">
          <w:t>ion</w:t>
        </w:r>
      </w:ins>
      <w:del w:id="8572" w:author="Sam Simpson" w:date="2011-09-13T11:16:00Z">
        <w:r w:rsidRPr="001A5888" w:rsidDel="00445228">
          <w:rPr>
            <w:rFonts w:hint="eastAsia"/>
          </w:rPr>
          <w:delText xml:space="preserve"> of </w:delText>
        </w:r>
        <w:r w:rsidR="00FB4853" w:rsidRPr="001A5888" w:rsidDel="00445228">
          <w:rPr>
            <w:rFonts w:hint="eastAsia"/>
          </w:rPr>
          <w:delText>the project</w:delText>
        </w:r>
      </w:del>
      <w:r w:rsidR="00FB4853" w:rsidRPr="001A5888">
        <w:rPr>
          <w:rFonts w:hint="eastAsia"/>
        </w:rPr>
        <w:t>.</w:t>
      </w:r>
      <w:r w:rsidR="000155E3" w:rsidRPr="001A5888">
        <w:rPr>
          <w:rFonts w:hint="eastAsia"/>
        </w:rPr>
        <w:t xml:space="preserve"> </w:t>
      </w:r>
      <w:r w:rsidR="007B220B" w:rsidRPr="001A5888">
        <w:rPr>
          <w:rFonts w:hint="eastAsia"/>
        </w:rPr>
        <w:t xml:space="preserve">My personal </w:t>
      </w:r>
      <w:ins w:id="8573" w:author="Sam Simpson" w:date="2011-09-13T11:17:00Z">
        <w:r w:rsidR="00445228" w:rsidRPr="00931800">
          <w:t>ability</w:t>
        </w:r>
        <w:r w:rsidR="00445228" w:rsidRPr="001A5888" w:rsidDel="00445228">
          <w:rPr>
            <w:rFonts w:hint="eastAsia"/>
          </w:rPr>
          <w:t xml:space="preserve"> </w:t>
        </w:r>
      </w:ins>
      <w:del w:id="8574" w:author="Sam Simpson" w:date="2011-09-13T11:17:00Z">
        <w:r w:rsidR="007B220B" w:rsidRPr="001A5888" w:rsidDel="00445228">
          <w:rPr>
            <w:rFonts w:hint="eastAsia"/>
          </w:rPr>
          <w:delText xml:space="preserve">capacity </w:delText>
        </w:r>
      </w:del>
      <w:r w:rsidR="007B220B" w:rsidRPr="001A5888">
        <w:rPr>
          <w:rFonts w:hint="eastAsia"/>
        </w:rPr>
        <w:t>has been improved by</w:t>
      </w:r>
      <w:r w:rsidR="000155E3" w:rsidRPr="001A5888">
        <w:rPr>
          <w:rFonts w:hint="eastAsia"/>
        </w:rPr>
        <w:t xml:space="preserve"> </w:t>
      </w:r>
      <w:r w:rsidR="007B220B" w:rsidRPr="001A5888">
        <w:rPr>
          <w:rFonts w:hint="eastAsia"/>
        </w:rPr>
        <w:t>c</w:t>
      </w:r>
      <w:r w:rsidR="007B220B" w:rsidRPr="001A5888">
        <w:t>onstantly trying</w:t>
      </w:r>
      <w:r w:rsidR="007B220B" w:rsidRPr="001A5888">
        <w:rPr>
          <w:rFonts w:hint="eastAsia"/>
        </w:rPr>
        <w:t xml:space="preserve"> </w:t>
      </w:r>
      <w:del w:id="8575" w:author="Sam Simpson" w:date="2011-09-13T11:17:00Z">
        <w:r w:rsidR="007B220B" w:rsidRPr="001A5888" w:rsidDel="00445228">
          <w:rPr>
            <w:rFonts w:hint="eastAsia"/>
          </w:rPr>
          <w:delText xml:space="preserve">of </w:delText>
        </w:r>
      </w:del>
      <w:ins w:id="8576" w:author="Sam Simpson" w:date="2011-09-13T11:17:00Z">
        <w:r w:rsidR="00445228">
          <w:t>to</w:t>
        </w:r>
        <w:r w:rsidR="00445228" w:rsidRPr="001A5888">
          <w:rPr>
            <w:rFonts w:hint="eastAsia"/>
          </w:rPr>
          <w:t xml:space="preserve"> </w:t>
        </w:r>
      </w:ins>
      <w:r w:rsidR="000155E3" w:rsidRPr="001A5888">
        <w:rPr>
          <w:rFonts w:hint="eastAsia"/>
        </w:rPr>
        <w:t>solv</w:t>
      </w:r>
      <w:ins w:id="8577" w:author="Sam Simpson" w:date="2011-09-13T11:17:00Z">
        <w:r w:rsidR="00445228">
          <w:t>e</w:t>
        </w:r>
      </w:ins>
      <w:del w:id="8578" w:author="Sam Simpson" w:date="2011-09-13T11:17:00Z">
        <w:r w:rsidR="000155E3" w:rsidRPr="001A5888" w:rsidDel="00445228">
          <w:rPr>
            <w:rFonts w:hint="eastAsia"/>
          </w:rPr>
          <w:delText>ing</w:delText>
        </w:r>
      </w:del>
      <w:r w:rsidR="000155E3" w:rsidRPr="001A5888">
        <w:rPr>
          <w:rFonts w:hint="eastAsia"/>
        </w:rPr>
        <w:t xml:space="preserve"> problems</w:t>
      </w:r>
      <w:ins w:id="8579" w:author="Sam Simpson" w:date="2011-09-13T11:17:00Z">
        <w:r w:rsidR="00445228">
          <w:t>,</w:t>
        </w:r>
      </w:ins>
      <w:r w:rsidR="000155E3" w:rsidRPr="001A5888">
        <w:rPr>
          <w:rFonts w:hint="eastAsia"/>
        </w:rPr>
        <w:t xml:space="preserve"> </w:t>
      </w:r>
      <w:del w:id="8580" w:author="Sam Simpson" w:date="2011-09-13T11:17:00Z">
        <w:r w:rsidR="00CF59BF" w:rsidRPr="001A5888" w:rsidDel="00445228">
          <w:rPr>
            <w:rFonts w:hint="eastAsia"/>
          </w:rPr>
          <w:delText xml:space="preserve">during </w:delText>
        </w:r>
      </w:del>
      <w:r w:rsidR="000155E3" w:rsidRPr="001A5888">
        <w:rPr>
          <w:rFonts w:hint="eastAsia"/>
        </w:rPr>
        <w:t>doing</w:t>
      </w:r>
      <w:ins w:id="8581" w:author="Sam Simpson" w:date="2011-09-13T11:17:00Z">
        <w:r w:rsidR="00445228">
          <w:t xml:space="preserve"> the</w:t>
        </w:r>
      </w:ins>
      <w:r w:rsidR="000155E3" w:rsidRPr="001A5888">
        <w:rPr>
          <w:rFonts w:hint="eastAsia"/>
        </w:rPr>
        <w:t xml:space="preserve"> literature review, programming and writing project report</w:t>
      </w:r>
      <w:r w:rsidR="00D620D5" w:rsidRPr="001A5888">
        <w:rPr>
          <w:rFonts w:hint="eastAsia"/>
        </w:rPr>
        <w:t>.</w:t>
      </w:r>
    </w:p>
    <w:p w:rsidR="00D620D5" w:rsidRPr="001A5888" w:rsidRDefault="00D620D5">
      <w:pPr>
        <w:spacing w:line="360" w:lineRule="auto"/>
        <w:pPrChange w:id="8582" w:author="Sam" w:date="2011-09-12T19:53:00Z">
          <w:pPr/>
        </w:pPrChange>
      </w:pPr>
      <w:r w:rsidRPr="001A5888">
        <w:rPr>
          <w:rFonts w:hint="eastAsia"/>
        </w:rPr>
        <w:t xml:space="preserve">After the evaluation, </w:t>
      </w:r>
      <w:r w:rsidR="0023575C" w:rsidRPr="001A5888">
        <w:rPr>
          <w:rFonts w:hint="eastAsia"/>
        </w:rPr>
        <w:t>the system has been verified as running without obvious bugs.</w:t>
      </w:r>
      <w:r w:rsidR="00542488" w:rsidRPr="001A5888">
        <w:rPr>
          <w:rFonts w:hint="eastAsia"/>
        </w:rPr>
        <w:t xml:space="preserve"> However, </w:t>
      </w:r>
      <w:del w:id="8583" w:author="Sam Simpson" w:date="2011-09-13T11:20:00Z">
        <w:r w:rsidR="00542488" w:rsidRPr="001A5888" w:rsidDel="00521D58">
          <w:rPr>
            <w:rFonts w:hint="eastAsia"/>
          </w:rPr>
          <w:delText xml:space="preserve">there </w:delText>
        </w:r>
      </w:del>
      <w:del w:id="8584" w:author="Sam Simpson" w:date="2011-09-13T11:19:00Z">
        <w:r w:rsidR="00542488" w:rsidRPr="001A5888" w:rsidDel="00195573">
          <w:delText xml:space="preserve">are </w:delText>
        </w:r>
      </w:del>
      <w:r w:rsidR="00542488" w:rsidRPr="001A5888">
        <w:t>some work still needs</w:t>
      </w:r>
      <w:r w:rsidR="00542488" w:rsidRPr="001A5888">
        <w:rPr>
          <w:rFonts w:hint="eastAsia"/>
        </w:rPr>
        <w:t xml:space="preserve"> to </w:t>
      </w:r>
      <w:ins w:id="8585" w:author="Sam Simpson" w:date="2011-09-13T11:19:00Z">
        <w:r w:rsidR="00195573">
          <w:t xml:space="preserve">be </w:t>
        </w:r>
      </w:ins>
      <w:r w:rsidR="00542488" w:rsidRPr="001A5888">
        <w:rPr>
          <w:rFonts w:hint="eastAsia"/>
        </w:rPr>
        <w:t>do</w:t>
      </w:r>
      <w:ins w:id="8586" w:author="Sam Simpson" w:date="2011-09-13T11:19:00Z">
        <w:r w:rsidR="00195573">
          <w:t>ne</w:t>
        </w:r>
      </w:ins>
      <w:r w:rsidR="00542488" w:rsidRPr="001A5888">
        <w:rPr>
          <w:rFonts w:hint="eastAsia"/>
        </w:rPr>
        <w:t xml:space="preserve"> in the future</w:t>
      </w:r>
      <w:ins w:id="8587" w:author="Sam Simpson" w:date="2011-09-13T11:19:00Z">
        <w:r w:rsidR="00195573">
          <w:t>,</w:t>
        </w:r>
      </w:ins>
      <w:r w:rsidR="00542488" w:rsidRPr="001A5888">
        <w:rPr>
          <w:rFonts w:hint="eastAsia"/>
        </w:rPr>
        <w:t xml:space="preserve"> </w:t>
      </w:r>
      <w:del w:id="8588" w:author="Sam Simpson" w:date="2011-09-13T11:20:00Z">
        <w:r w:rsidR="00542488" w:rsidRPr="001A5888" w:rsidDel="00521D58">
          <w:rPr>
            <w:rFonts w:hint="eastAsia"/>
          </w:rPr>
          <w:delText xml:space="preserve">in </w:delText>
        </w:r>
      </w:del>
      <w:ins w:id="8589" w:author="Sam Simpson" w:date="2011-09-13T11:20:00Z">
        <w:r w:rsidR="00521D58">
          <w:t>to</w:t>
        </w:r>
        <w:r w:rsidR="00521D58" w:rsidRPr="001A5888">
          <w:rPr>
            <w:rFonts w:hint="eastAsia"/>
          </w:rPr>
          <w:t xml:space="preserve"> </w:t>
        </w:r>
      </w:ins>
      <w:del w:id="8590" w:author="Sam Simpson" w:date="2011-09-13T11:20:00Z">
        <w:r w:rsidR="00542488" w:rsidRPr="001A5888" w:rsidDel="00521D58">
          <w:rPr>
            <w:rFonts w:hint="eastAsia"/>
          </w:rPr>
          <w:delText xml:space="preserve">making </w:delText>
        </w:r>
      </w:del>
      <w:ins w:id="8591" w:author="Sam Simpson" w:date="2011-09-13T11:20:00Z">
        <w:r w:rsidR="00521D58">
          <w:t>en</w:t>
        </w:r>
      </w:ins>
      <w:r w:rsidR="00542488" w:rsidRPr="001A5888">
        <w:rPr>
          <w:rFonts w:hint="eastAsia"/>
        </w:rPr>
        <w:t>sure</w:t>
      </w:r>
      <w:ins w:id="8592" w:author="Sam Simpson" w:date="2011-09-13T11:20:00Z">
        <w:r w:rsidR="00521D58">
          <w:t xml:space="preserve"> that</w:t>
        </w:r>
      </w:ins>
      <w:r w:rsidR="00542488" w:rsidRPr="001A5888">
        <w:rPr>
          <w:rFonts w:hint="eastAsia"/>
        </w:rPr>
        <w:t xml:space="preserve"> the system is a</w:t>
      </w:r>
      <w:r w:rsidR="00542488" w:rsidRPr="001A5888">
        <w:t xml:space="preserve">ble </w:t>
      </w:r>
      <w:del w:id="8593" w:author="Sam Simpson" w:date="2011-09-13T11:19:00Z">
        <w:r w:rsidR="00542488" w:rsidRPr="001A5888" w:rsidDel="00195573">
          <w:rPr>
            <w:rFonts w:hint="eastAsia"/>
          </w:rPr>
          <w:delText xml:space="preserve">in </w:delText>
        </w:r>
      </w:del>
      <w:ins w:id="8594" w:author="Sam Simpson" w:date="2011-09-13T11:19:00Z">
        <w:r w:rsidR="00195573">
          <w:t>to</w:t>
        </w:r>
        <w:r w:rsidR="00195573" w:rsidRPr="001A5888">
          <w:rPr>
            <w:rFonts w:hint="eastAsia"/>
          </w:rPr>
          <w:t xml:space="preserve"> </w:t>
        </w:r>
      </w:ins>
      <w:r w:rsidR="00542488" w:rsidRPr="001A5888">
        <w:rPr>
          <w:rFonts w:hint="eastAsia"/>
        </w:rPr>
        <w:t>continue serving users</w:t>
      </w:r>
      <w:ins w:id="8595" w:author="Sam Simpson" w:date="2011-09-13T11:19:00Z">
        <w:r w:rsidR="00195573">
          <w:t>.</w:t>
        </w:r>
      </w:ins>
      <w:r w:rsidR="00542488" w:rsidRPr="001A5888">
        <w:rPr>
          <w:rFonts w:hint="eastAsia"/>
        </w:rPr>
        <w:t xml:space="preserve"> </w:t>
      </w:r>
      <w:del w:id="8596" w:author="Sam Simpson" w:date="2011-09-13T11:19:00Z">
        <w:r w:rsidR="00542488" w:rsidRPr="001A5888" w:rsidDel="00195573">
          <w:rPr>
            <w:rFonts w:hint="eastAsia"/>
          </w:rPr>
          <w:delText>in the future.</w:delText>
        </w:r>
      </w:del>
      <w:r w:rsidR="003B0A12" w:rsidRPr="001A5888">
        <w:rPr>
          <w:rFonts w:hint="eastAsia"/>
        </w:rPr>
        <w:t xml:space="preserve"> There are:</w:t>
      </w:r>
    </w:p>
    <w:p w:rsidR="00390E34" w:rsidRPr="001A5888" w:rsidRDefault="00390E34">
      <w:pPr>
        <w:pStyle w:val="3"/>
        <w:spacing w:line="360" w:lineRule="auto"/>
        <w:pPrChange w:id="8597" w:author="Sam" w:date="2011-09-12T19:53:00Z">
          <w:pPr>
            <w:pStyle w:val="3"/>
          </w:pPr>
        </w:pPrChange>
      </w:pPr>
      <w:bookmarkStart w:id="8598" w:name="_Toc303574232"/>
      <w:r w:rsidRPr="001A5888">
        <w:rPr>
          <w:rFonts w:hint="eastAsia"/>
        </w:rPr>
        <w:t>Easier local storage</w:t>
      </w:r>
      <w:bookmarkEnd w:id="8598"/>
    </w:p>
    <w:p w:rsidR="00390E34" w:rsidRPr="001A5888" w:rsidRDefault="00390E34">
      <w:pPr>
        <w:pStyle w:val="3"/>
        <w:spacing w:line="360" w:lineRule="auto"/>
        <w:pPrChange w:id="8599" w:author="Sam" w:date="2011-09-12T19:53:00Z">
          <w:pPr>
            <w:pStyle w:val="3"/>
          </w:pPr>
        </w:pPrChange>
      </w:pPr>
      <w:bookmarkStart w:id="8600" w:name="_Toc303574233"/>
      <w:r w:rsidRPr="001A5888">
        <w:rPr>
          <w:rFonts w:hint="eastAsia"/>
        </w:rPr>
        <w:t>Multi task assignment</w:t>
      </w:r>
      <w:bookmarkEnd w:id="8600"/>
    </w:p>
    <w:p w:rsidR="00390E34" w:rsidRPr="001A5888" w:rsidRDefault="00390E34">
      <w:pPr>
        <w:pStyle w:val="3"/>
        <w:spacing w:line="360" w:lineRule="auto"/>
        <w:pPrChange w:id="8601" w:author="Sam" w:date="2011-09-12T19:53:00Z">
          <w:pPr>
            <w:pStyle w:val="3"/>
          </w:pPr>
        </w:pPrChange>
      </w:pPr>
      <w:bookmarkStart w:id="8602" w:name="_Toc303574234"/>
      <w:r w:rsidRPr="001A5888">
        <w:t>Diff storage</w:t>
      </w:r>
      <w:r w:rsidRPr="001A5888">
        <w:rPr>
          <w:rFonts w:hint="eastAsia"/>
        </w:rPr>
        <w:t xml:space="preserve"> and analysis</w:t>
      </w:r>
      <w:bookmarkEnd w:id="8602"/>
    </w:p>
    <w:p w:rsidR="00390E34" w:rsidRPr="001A5888" w:rsidRDefault="005E26D6">
      <w:pPr>
        <w:spacing w:line="360" w:lineRule="auto"/>
        <w:pPrChange w:id="8603" w:author="Sam" w:date="2011-09-12T19:53:00Z">
          <w:pPr/>
        </w:pPrChange>
      </w:pPr>
      <w:sdt>
        <w:sdtPr>
          <w:rPr>
            <w:rFonts w:hint="eastAsia"/>
          </w:rPr>
          <w:id w:val="1044095965"/>
          <w:citation/>
        </w:sdtPr>
        <w:sdtContent>
          <w:r w:rsidR="0057603F" w:rsidRPr="001A5888">
            <w:fldChar w:fldCharType="begin"/>
          </w:r>
          <w:r w:rsidR="00390E34" w:rsidRPr="001A5888">
            <w:instrText xml:space="preserve"> </w:instrText>
          </w:r>
          <w:r w:rsidR="00390E34" w:rsidRPr="001A5888">
            <w:rPr>
              <w:rFonts w:hint="eastAsia"/>
            </w:rPr>
            <w:instrText>CITATION Kal07 \l 2052</w:instrText>
          </w:r>
          <w:r w:rsidR="00390E34" w:rsidRPr="001A5888">
            <w:instrText xml:space="preserve"> </w:instrText>
          </w:r>
          <w:r w:rsidR="0057603F" w:rsidRPr="001A5888">
            <w:fldChar w:fldCharType="separate"/>
          </w:r>
          <w:r w:rsidR="004705C6" w:rsidRPr="001A5888">
            <w:rPr>
              <w:noProof/>
            </w:rPr>
            <w:t>[49]</w:t>
          </w:r>
          <w:r w:rsidR="0057603F" w:rsidRPr="001A5888">
            <w:fldChar w:fldCharType="end"/>
          </w:r>
        </w:sdtContent>
      </w:sdt>
    </w:p>
    <w:p w:rsidR="00390E34" w:rsidRPr="001A5888" w:rsidRDefault="00390E34">
      <w:pPr>
        <w:pStyle w:val="3"/>
        <w:spacing w:line="360" w:lineRule="auto"/>
        <w:pPrChange w:id="8604" w:author="Sam" w:date="2011-09-12T19:53:00Z">
          <w:pPr>
            <w:pStyle w:val="3"/>
          </w:pPr>
        </w:pPrChange>
      </w:pPr>
      <w:bookmarkStart w:id="8605" w:name="_Toc303574235"/>
      <w:r w:rsidRPr="001A5888">
        <w:rPr>
          <w:rFonts w:hint="eastAsia"/>
        </w:rPr>
        <w:t>Automatic merging</w:t>
      </w:r>
      <w:bookmarkEnd w:id="8605"/>
    </w:p>
    <w:p w:rsidR="00390E34" w:rsidRPr="001A5888" w:rsidRDefault="00390E34">
      <w:pPr>
        <w:pStyle w:val="3"/>
        <w:spacing w:line="360" w:lineRule="auto"/>
        <w:pPrChange w:id="8606" w:author="Sam" w:date="2011-09-12T19:53:00Z">
          <w:pPr>
            <w:pStyle w:val="3"/>
          </w:pPr>
        </w:pPrChange>
      </w:pPr>
      <w:bookmarkStart w:id="8607" w:name="_Toc303574236"/>
      <w:r w:rsidRPr="001A5888">
        <w:rPr>
          <w:rFonts w:hint="eastAsia"/>
        </w:rPr>
        <w:t>Branching support</w:t>
      </w:r>
      <w:bookmarkEnd w:id="8607"/>
    </w:p>
    <w:p w:rsidR="00390E34" w:rsidRPr="001A5888" w:rsidRDefault="00390E34">
      <w:pPr>
        <w:pStyle w:val="3"/>
        <w:spacing w:line="360" w:lineRule="auto"/>
        <w:pPrChange w:id="8608" w:author="Sam" w:date="2011-09-12T19:53:00Z">
          <w:pPr>
            <w:pStyle w:val="3"/>
          </w:pPr>
        </w:pPrChange>
      </w:pPr>
      <w:bookmarkStart w:id="8609" w:name="_Toc303574237"/>
      <w:r w:rsidRPr="001A5888">
        <w:rPr>
          <w:rFonts w:hint="eastAsia"/>
        </w:rPr>
        <w:t>D</w:t>
      </w:r>
      <w:r w:rsidRPr="001A5888">
        <w:t>istributed system</w:t>
      </w:r>
      <w:r w:rsidRPr="001A5888">
        <w:rPr>
          <w:rFonts w:hint="eastAsia"/>
        </w:rPr>
        <w:t xml:space="preserve"> design</w:t>
      </w:r>
      <w:bookmarkEnd w:id="8609"/>
    </w:p>
    <w:p w:rsidR="00390E34" w:rsidRPr="001A5888" w:rsidRDefault="00390E34">
      <w:pPr>
        <w:pStyle w:val="3"/>
        <w:spacing w:line="360" w:lineRule="auto"/>
        <w:pPrChange w:id="8610" w:author="Sam" w:date="2011-09-12T19:53:00Z">
          <w:pPr>
            <w:pStyle w:val="3"/>
          </w:pPr>
        </w:pPrChange>
      </w:pPr>
      <w:bookmarkStart w:id="8611" w:name="_Toc303574238"/>
      <w:r w:rsidRPr="001A5888">
        <w:rPr>
          <w:rFonts w:hint="eastAsia"/>
        </w:rPr>
        <w:t>Multi-level administration</w:t>
      </w:r>
      <w:bookmarkEnd w:id="8611"/>
    </w:p>
    <w:p w:rsidR="00183A36" w:rsidRPr="001A5888" w:rsidRDefault="00183A36">
      <w:pPr>
        <w:pStyle w:val="1"/>
        <w:spacing w:line="360" w:lineRule="auto"/>
        <w:rPr>
          <w:lang w:val="en-GB"/>
        </w:rPr>
        <w:pPrChange w:id="8612" w:author="Sam" w:date="2011-09-12T19:53:00Z">
          <w:pPr>
            <w:pStyle w:val="1"/>
          </w:pPr>
        </w:pPrChange>
      </w:pPr>
      <w:r w:rsidRPr="001A5888">
        <w:rPr>
          <w:lang w:val="en-GB"/>
        </w:rPr>
        <w:br w:type="page"/>
      </w:r>
    </w:p>
    <w:sdt>
      <w:sdtPr>
        <w:id w:val="51420464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4705C6" w:rsidRPr="001A5888" w:rsidRDefault="00183A36">
          <w:pPr>
            <w:spacing w:line="360" w:lineRule="auto"/>
            <w:rPr>
              <w:noProof/>
            </w:rPr>
            <w:pPrChange w:id="8613" w:author="Sam" w:date="2011-09-12T19:53:00Z">
              <w:pPr/>
            </w:pPrChange>
          </w:pPr>
          <w:r w:rsidRPr="001A5888">
            <w:rPr>
              <w:rStyle w:val="1Char"/>
              <w:lang w:val="en-GB"/>
            </w:rPr>
            <w:t>References</w:t>
          </w:r>
          <w:r w:rsidR="0057603F" w:rsidRPr="001A5888">
            <w:fldChar w:fldCharType="begin"/>
          </w:r>
          <w:r w:rsidRPr="001A5888">
            <w:instrText xml:space="preserve"> BIBLIOGRAPHY </w:instrText>
          </w:r>
          <w:r w:rsidR="0057603F" w:rsidRPr="001A5888"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3"/>
            <w:gridCol w:w="7783"/>
          </w:tblGrid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1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1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B. Collins-Sussman, F. W. Brian and C. M. Pilato, Version Control with Subversion, O'Reilly, 2004.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1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1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B. Danella, “Rapid Subversion adoption validates enterprise readiness and challenges traditional software configuration management leaders,” 15 May 2007. [Online]. Available: http://www.open.collab.net/news/press/2007/svn_momentum.html.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1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1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Price, “CVS v1.11.23 Manual,” Ximbiot LLC, 8 May 2008. [Online]. Available: http://ximbiot.com/cvs/manual/cvs-1.11.23/cvs.html. [Accessed 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2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2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Apache Software Foundation, “Apache Subversion Features,” [Online]. Available: http://subversion.apache.org/features.html. [Accessed 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2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2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T. Oakden, “None Concurrent Access in Version Control,” 12 Oct 2009. [Online]. Available: http://forum.unity3d.com/threads/36536-None-concurrent-access-in-version-control.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2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2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Roy, “Understanding Subversion's Problems,” 9 Mar 2011. [Online]. Available: http://ventspace.wordpress.com/2011/03/09/understanding-subversions-problems/.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2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2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Jbcrouigneau, “Task Oriented Development and Validation Space,” 24 Apr 2009. [Online]. Available: http://www.svnforum.org/threads/36840-Task-oriented-development-and-Validation-space?s=cf3b028492de3003320a35e609f4777b.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2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2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H. Gantt, Work, Wages and Profit, New York: The Engineering Magazine, 1910.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3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3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Shawn, “Which is More Popular (Currently, by Recent Install Base) SVN or CVS?,” 23 Apr 2009. [Online]. Available: http://stackoverflow.com/questions/782375/which-is-more-popular-currently-by-recent-install-base-svn-or-cvs.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3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3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Duan, “Understanding Git Conceptually,” 17 Apr 2010. [Online]. Available: http://www.eecs.harvard.edu/~cduan/technical/git/.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3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3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T. Spencer, “Setup a Subversion Server in 4 Minutes,” 2 Mar 2007. [Online]. Available: </w:t>
                </w:r>
                <w:r w:rsidRPr="001A5888">
                  <w:lastRenderedPageBreak/>
                  <w:t>http://www.tonyspencer.com/2007/03/02/setup-a-subversion-server-in-4-minutes/.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3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[12]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3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“Setting Up Subversion,” July 2006. [Online]. Available: http://systhread.net/texts/200607subver.php.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3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3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D. Thomas and A. Hunt, Pragmatic Version Control Using CVS, Pragmatic Bookshelf, 2003.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4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4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Google Inc., “Top ten advantages of Google's cloud,” 2011. [Online]. Available: http://www.google.com/apps/intl/en/business/cloud.html.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4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4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L. L. Peterson and S. B. Davie, Computer Networks : A Systems Approach, Amsterdam; London: Morgan Kaufmann,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4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4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Oracle, “Java Servlet Technology Overview,” [Online]. Available: http://www.oracle.com/technetwork/java/overview-137084.html.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4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4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M. Hall, “Building Web Apps in Java: Beginning &amp; Intermediate Servlet &amp; JSP Tutorials,” 2011. [Online]. Available: http://courses.coreservlets.com/Course-Materials/csajsp2.html.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4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4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TechyShell.com, “ASP – Its Advantages and Disadvantages,” 27 May 2009. [Online]. Available: http://www.techyshell.com/internet/asp-its-advantages-and-disadvantages/.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5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[19]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5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PHP Group, “The PHP License, version 3.01,” 2010. [Online]. Available: http://www.php.net/license/3_01.txt. [Accessed 11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5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5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Z:WAMP Group, “Z:WAMP Server Pack,” 7 Nov 2010. [Online]. Available: http://zwamp.sourceforge.net/.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5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5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Bourdon, “WampServer,” 24 Dec 2010. [Online]. Available: http://www.wampserver.com/en/.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5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5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Group, “EasyPHP,” 2011. [Online]. Available: http://www.easyphp.org/introduction.php. [Accessed 12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5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5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B. Shire, “PHP and Facebook,” 3 May 2007. [Online]. Available: </w:t>
                </w:r>
                <w:r w:rsidRPr="001A5888">
                  <w:lastRenderedPageBreak/>
                  <w:t>http://www.facebook.com/blog.php?post=2356432130. [Accessed 10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6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[24]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6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Daniel, “Benefits Of MySQL,” 20 Nov 2010. [Online]. Available: http://benefitof.net/benefits-of-mysql/.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6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6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A. Cooper, R. Reimann and D. Cronin, About Face 3: The Essentials of Interaction Design, Wiley,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6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6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H. Sharp, Y. Rogers and J. Preece, Interaction Design : Beyond Human-computer Interaction, Chichester: Wiley,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6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6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Nielsen, “Usability 101: Introduction to Usability,” [Online]. Available: http://www.useit.com/alertbox/20030825.html. [Accessed 24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6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6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M. Miller, Cloud computing: Web-based applications that change the way you work and collaborate online, Que, 2008.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7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[29]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7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Google Inc., “Boost productivity with Google-powered collaboration apps,” 2011. [Online]. Available: http://www.google.com/apps/intl/en/business/collaboration.html.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7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7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S. Pichai, “Introducing the Google Chrome OS,” 7 July 2009. [Online]. Available: http://googleblog.blogspot.com/2009/07/introducing-google-chrome-os.html.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7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7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S. G. Cohen and D. E. Bailey, “What Makes Teams Work: Group Effectiveness Research from the Shop Floor to the Executive Suite,” </w:t>
                </w:r>
                <w:r w:rsidRPr="001A5888">
                  <w:rPr>
                    <w:i/>
                    <w:iCs/>
                  </w:rPr>
                  <w:t xml:space="preserve">Journal of Management, </w:t>
                </w:r>
                <w:r w:rsidRPr="001A5888">
                  <w:t xml:space="preserve">vol. 23, no. 3, pp. 239-290, 1977.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7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7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W. Chisholm, G. Vanderheiden and I. Jacobs, “Web Content Accessibility Guidelines 1.0,” 5 May 1999. [Online]. Available: http://www.w3.org/TR/WCAG10/.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7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7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G. Adams-Spink, “New guidelines boost web access,” 22 Dec 2008. [Online]. Available: http://news.bbc.co.uk/1/hi/technology/7789622.stm.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8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8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S. Ahern, D. Eckles, N. Good, S. King, M. Naaman and R. Nair, “Over-Exposed? Privacy Patterns and Considerations in Online and Mobile Photo Sharing,” in </w:t>
                </w:r>
                <w:r w:rsidRPr="001A5888">
                  <w:rPr>
                    <w:i/>
                    <w:iCs/>
                  </w:rPr>
                  <w:t>CHI '07: Proc. of the SIGCHI Conf., Human Factors in Computing Systems</w:t>
                </w:r>
                <w:r w:rsidRPr="001A5888">
                  <w:t xml:space="preserve">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8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[35]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8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Nielsen, “Response Times: The 3 Important Limits,” 1993. [Online]. Available: http://www.useit.com/papers/responsetime.html.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8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8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R. B. Miller, “Response time in man-computer conversational transactions.,” in </w:t>
                </w:r>
                <w:r w:rsidRPr="001A5888">
                  <w:rPr>
                    <w:i/>
                    <w:iCs/>
                  </w:rPr>
                  <w:t>AFIPS Fall Joint Computer Conference</w:t>
                </w:r>
                <w:r w:rsidRPr="001A5888">
                  <w:t xml:space="preserve">, 1968.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8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8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Heng, “Designing Your Website for Browser and Platform Compatibility,” 5 Sep 2008. [Online]. Available: http://www.thesitewizard.com/archive/compatibility.shtml.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8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8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W3schools.com, “Browser Statistics,” June 2011. [Online]. Available: http://www.w3schools.com/browsers/browsers_stats.asp.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9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[39]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9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W3school.com, “Browser Display Statistics,” Jan 2011. [Online]. Available: http://www.w3schools.com/browsers/browsers_display.asp.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9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9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Adams, “JavaScript is Good, But Should Not be Relied Upon,” 19 July 2009. [Online]. Available: http://wblinks.com/notes/javascript-is-good-but-should-not-be-relied-upon.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9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9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F. Codd, “Further Normalization of the Data Base Relational Model,” IBM Research Report, New York City, 1971.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9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9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R. J. Rustin, Data Base Systems: Courant Computer Science Symposia Series 6, New York City: Prentice-Hall, 1972.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69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69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E. F. Codd, The Relational Model for Database Management, Addison-Wesley, 1990.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0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0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C. Zaniolo, “A New Normal Form for the Design of Relational Database Schemata,” </w:t>
                </w:r>
                <w:r w:rsidRPr="001A5888">
                  <w:rPr>
                    <w:i/>
                    <w:iCs/>
                  </w:rPr>
                  <w:t xml:space="preserve">ACM Transactions on Database Systems, </w:t>
                </w:r>
                <w:r w:rsidRPr="001A5888">
                  <w:t xml:space="preserve">vol. 3, no. 7, 1982.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0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0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Larsen, “Ram disk 500 times faster than hard drive,” 22 Mar 2007. [Online]. Available: http://www.computeractive.co.uk/pcw/news/1922962/ram-disk-500-times-faster-hard-drive.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0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0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W3Schools.com, “CSS Tutorial,” 2011. [Online]. Available: http://www.w3schools.com/css/.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0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0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Bach, “Tablesorter: Flexible client-side table sorting,” 17 Mar 2008. [Online]. Available: http://tablesorter.com/docs/.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0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[48]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0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Kyrnin, “Use Multiple CSS Classes on a Single Element,” 2011. [Online]. Available: http://webdesign.about.com/od/css/qt/tipcssmulticlas.htm. [Accessed 26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1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[49]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1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K. Azad, “A Visual Guide to Version Control,” 27 Sep 2007. [Online]. Available: http://betterexplained.com/articles/a-visual-guide-to-version-control/. [Accessed 30 8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1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1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Oracle, “JavaServer Pages Technology,” [Online]. Available: http://www.oracle.com/technetwork/java/javaee/jsp/index.html.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1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1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S. Chacon, “Git - The Fast Version Control System,” 2011. [Online]. Available: http://git-scm.com/.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1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1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J. Loeliger, Version Control with Git, O'Reilly, 2009.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1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1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M. Hinden and B. Haberman, “RFC 4193 : Unique Local IPv6 Unicast Addresses,” Feb 2005. [Online]. Available: http://tools.ietf.org/html/rfc4193.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2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2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Y. Rekhter, R. G. Moskowitz, D. Karrenberg, G. J. d. Groot and E. Lear, “RFC 1918 : Address Allocation for Private Internets,” Feb 1996. [Online]. Available: http://tools.ietf.org/html/rfc1918.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2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2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P. Mockapetris, “The Domain Name System,” in </w:t>
                </w:r>
                <w:r w:rsidRPr="001A5888">
                  <w:rPr>
                    <w:i/>
                    <w:iCs/>
                  </w:rPr>
                  <w:t>Proceedings of the IFIP 6.5 Working Conference on Computer Message Services</w:t>
                </w:r>
                <w:r w:rsidRPr="001A5888">
                  <w:t xml:space="preserve">, Nottingham, 1984.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2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2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P. Mockapetris, J. Postel and P. Kirton, “Name Server Design for Distributed Systems,” in </w:t>
                </w:r>
                <w:r w:rsidRPr="001A5888">
                  <w:rPr>
                    <w:i/>
                    <w:iCs/>
                  </w:rPr>
                  <w:t>Proceedings of the Seventh International Conference on Computer Communication</w:t>
                </w:r>
                <w:r w:rsidRPr="001A5888">
                  <w:t xml:space="preserve">, Sidney, 1984.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2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2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Mockapetris, “RFC 882 : Domain Names - Concepts and Facilities,” Nov 1983. [Online]. Available: http://tools.ietf.org/html/rfc882.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2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2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Mockapetris, “RFC 883 : Domain Names - Implementation and Specification,” Nov 1983. [Online]. Available: http://tools.ietf.org/html/rfc883.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3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[59]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3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Parrack, “New Twitter.com UI is faster, better,” 15 Sept 2010. [Online]. Available: http://tech.blorge.com/Structure:%20/2010/09/15/new-twitter-com-ui-is-faster-</w:t>
                </w:r>
                <w:r w:rsidRPr="001A5888">
                  <w:lastRenderedPageBreak/>
                  <w:t>better/. [Accessed 25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3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[60]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3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Microsoft Corporation, “ASP.NET Web Pages,” 2011. [Online]. Available: http://www.asp.net/web-pages.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3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3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A. Sami, “What is New in ASP.NET 4.0, Visual Studio 2010 IDE,” 13 Jan 2010. [Online]. Available: http://www.codeproject.com/KB/aspnet/Whatis_New_ASP_Net_4.aspx.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3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3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C. D. Knuckles and D. S. Yuen, Web Applications: Concepts &amp; Real World Design, Hoboken, N.J.: John Wiley &amp; Sons, Inc., 2005.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3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3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Robinson and A. L. K. Coar, “RFC 3875: The Common Gateway Interface (CGI) Version 1.1,” Oct 2004. [Online]. Available: http://tools.ietf.org/html/rfc3875. [Accessed 10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4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4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Apache Software Foundation, “Apache HTTP Server Project,” 2011. [Online]. Available: http://httpd.apache.org/.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4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4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Igor Sysoev, “Nginx,” [Online]. Available: http://nginx.org/en/.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4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4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Microsoft Corporation, “IIS: Overview,” 2011. [Online]. Available: http://www.iis.net/overview.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4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4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J. Lee and B. Ware, Open source Web development with LAMP using Linux, Apache, MySQL, Perl, and PHP, Boston: Addison-Wesley, 2003.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48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4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 Corporation, “MySQL Standard Edition,” 2010. [Online]. Available: http://www.mysql.com/products/standard/.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50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[69]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5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TutorialsPoint.COM, “Database - Second Normal Form (2NF),” 2011. [Online]. Available: http://www.tutorialspoint.com/sql/second-normal-form.htm.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52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[70]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5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F. Spillers, “How Usable is Jakob Nielsen?,” 7 Apr 2004. [Online]. Available: http://experiencedynamics.blogs.com/site_search_usability/2004/04/how_usable_is_j.html.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54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t xml:space="preserve">[71]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5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The PHP Group, “Session Handling,” 20 July 2011. [Online]. Available: </w:t>
                </w:r>
                <w:r w:rsidRPr="001A5888">
                  <w:lastRenderedPageBreak/>
                  <w:t>http://www.php.net/manual/en/book.session.php. [Accessed 31 July 2011 ].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a5"/>
                  <w:spacing w:line="360" w:lineRule="auto"/>
                  <w:rPr>
                    <w:noProof/>
                  </w:rPr>
                  <w:pPrChange w:id="8756" w:author="Sam" w:date="2011-09-12T19:53:00Z">
                    <w:pPr>
                      <w:pStyle w:val="a5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[72]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875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“Documentation of jQuery,” 2010. [Online]. Available: http://docs.jquery.com/Main_Page. [Accessed 1 Aug 2011].</w:t>
                </w:r>
              </w:p>
            </w:tc>
          </w:tr>
        </w:tbl>
        <w:p w:rsidR="004705C6" w:rsidRPr="001A5888" w:rsidRDefault="004705C6">
          <w:pPr>
            <w:spacing w:line="360" w:lineRule="auto"/>
            <w:rPr>
              <w:rFonts w:eastAsia="Times New Roman"/>
              <w:noProof/>
            </w:rPr>
            <w:pPrChange w:id="8758" w:author="Sam" w:date="2011-09-12T19:53:00Z">
              <w:pPr/>
            </w:pPrChange>
          </w:pPr>
        </w:p>
        <w:p w:rsidR="00183A36" w:rsidRPr="001A5888" w:rsidRDefault="0057603F">
          <w:pPr>
            <w:spacing w:line="360" w:lineRule="auto"/>
            <w:pPrChange w:id="8759" w:author="Sam" w:date="2011-09-12T19:53:00Z">
              <w:pPr/>
            </w:pPrChange>
          </w:pPr>
          <w:r w:rsidRPr="001A5888">
            <w:rPr>
              <w:b/>
              <w:bCs/>
            </w:rPr>
            <w:fldChar w:fldCharType="end"/>
          </w:r>
        </w:p>
      </w:sdtContent>
    </w:sdt>
    <w:p w:rsidR="00D4763F" w:rsidRPr="001A5888" w:rsidRDefault="00D4763F">
      <w:pPr>
        <w:spacing w:after="200" w:line="36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pPrChange w:id="8760" w:author="Sam" w:date="2011-09-12T19:53:00Z">
          <w:pPr>
            <w:spacing w:after="200" w:line="276" w:lineRule="auto"/>
            <w:jc w:val="left"/>
          </w:pPr>
        </w:pPrChange>
      </w:pPr>
      <w:r w:rsidRPr="001A5888">
        <w:br w:type="page"/>
      </w:r>
    </w:p>
    <w:p w:rsidR="00557503" w:rsidRPr="001A5888" w:rsidRDefault="00581727">
      <w:pPr>
        <w:pStyle w:val="1"/>
        <w:numPr>
          <w:ilvl w:val="0"/>
          <w:numId w:val="0"/>
        </w:numPr>
        <w:spacing w:line="360" w:lineRule="auto"/>
        <w:ind w:left="357" w:hanging="357"/>
        <w:rPr>
          <w:lang w:val="en-GB" w:eastAsia="zh-CN"/>
        </w:rPr>
        <w:pPrChange w:id="8761" w:author="Sam" w:date="2011-09-12T19:53:00Z">
          <w:pPr>
            <w:pStyle w:val="1"/>
            <w:numPr>
              <w:numId w:val="0"/>
            </w:numPr>
            <w:ind w:left="357" w:hanging="357"/>
          </w:pPr>
        </w:pPrChange>
      </w:pPr>
      <w:bookmarkStart w:id="8762" w:name="_Toc303574239"/>
      <w:r w:rsidRPr="001A5888">
        <w:rPr>
          <w:lang w:val="en-GB"/>
        </w:rPr>
        <w:lastRenderedPageBreak/>
        <w:t>Appendices</w:t>
      </w:r>
      <w:bookmarkEnd w:id="8762"/>
    </w:p>
    <w:p w:rsidR="00840CFC" w:rsidRPr="001A5888" w:rsidRDefault="00840CFC">
      <w:pPr>
        <w:pStyle w:val="2"/>
        <w:numPr>
          <w:ilvl w:val="1"/>
          <w:numId w:val="8"/>
        </w:numPr>
        <w:spacing w:line="360" w:lineRule="auto"/>
        <w:ind w:left="567" w:hanging="567"/>
        <w:pPrChange w:id="8763" w:author="Sam" w:date="2011-09-12T19:53:00Z">
          <w:pPr>
            <w:pStyle w:val="2"/>
            <w:numPr>
              <w:numId w:val="8"/>
            </w:numPr>
            <w:ind w:left="567" w:hanging="567"/>
          </w:pPr>
        </w:pPrChange>
      </w:pPr>
      <w:bookmarkStart w:id="8764" w:name="_Toc303574240"/>
      <w:r w:rsidRPr="001A5888">
        <w:rPr>
          <w:rFonts w:hint="eastAsia"/>
        </w:rPr>
        <w:t>Set-up guide</w:t>
      </w:r>
      <w:bookmarkEnd w:id="8764"/>
    </w:p>
    <w:p w:rsidR="00005C74" w:rsidRPr="001A5888" w:rsidRDefault="00005C74">
      <w:pPr>
        <w:pStyle w:val="3"/>
        <w:numPr>
          <w:ilvl w:val="2"/>
          <w:numId w:val="9"/>
        </w:numPr>
        <w:spacing w:line="360" w:lineRule="auto"/>
        <w:ind w:left="567" w:hanging="567"/>
        <w:pPrChange w:id="8765" w:author="Sam" w:date="2011-09-12T19:53:00Z">
          <w:pPr>
            <w:pStyle w:val="3"/>
            <w:numPr>
              <w:numId w:val="9"/>
            </w:numPr>
            <w:ind w:left="567" w:hanging="567"/>
          </w:pPr>
        </w:pPrChange>
      </w:pPr>
      <w:bookmarkStart w:id="8766" w:name="_Toc303574241"/>
      <w:r w:rsidRPr="001A5888">
        <w:rPr>
          <w:rFonts w:hint="eastAsia"/>
        </w:rPr>
        <w:t>Environment requirement</w:t>
      </w:r>
      <w:bookmarkEnd w:id="8766"/>
    </w:p>
    <w:p w:rsidR="00005C74" w:rsidRPr="001A5888" w:rsidRDefault="00005C74">
      <w:pPr>
        <w:pStyle w:val="3"/>
        <w:numPr>
          <w:ilvl w:val="2"/>
          <w:numId w:val="9"/>
        </w:numPr>
        <w:spacing w:line="360" w:lineRule="auto"/>
        <w:ind w:left="567" w:hanging="567"/>
        <w:pPrChange w:id="8767" w:author="Sam" w:date="2011-09-12T19:53:00Z">
          <w:pPr>
            <w:pStyle w:val="3"/>
            <w:numPr>
              <w:numId w:val="9"/>
            </w:numPr>
            <w:ind w:left="567" w:hanging="567"/>
          </w:pPr>
        </w:pPrChange>
      </w:pPr>
      <w:bookmarkStart w:id="8768" w:name="_Toc303574242"/>
      <w:r w:rsidRPr="001A5888">
        <w:rPr>
          <w:rFonts w:hint="eastAsia"/>
        </w:rPr>
        <w:t>Step-by-step guide of installation</w:t>
      </w:r>
      <w:r w:rsidR="00A61E43" w:rsidRPr="001A5888">
        <w:rPr>
          <w:rFonts w:hint="eastAsia"/>
        </w:rPr>
        <w:t xml:space="preserve"> at server side</w:t>
      </w:r>
      <w:bookmarkEnd w:id="8768"/>
    </w:p>
    <w:p w:rsidR="00901F8A" w:rsidRPr="001A5888" w:rsidRDefault="00901F8A">
      <w:pPr>
        <w:pStyle w:val="2"/>
        <w:numPr>
          <w:ilvl w:val="1"/>
          <w:numId w:val="8"/>
        </w:numPr>
        <w:spacing w:line="360" w:lineRule="auto"/>
        <w:ind w:left="567" w:hanging="567"/>
        <w:pPrChange w:id="8769" w:author="Sam" w:date="2011-09-12T19:53:00Z">
          <w:pPr>
            <w:pStyle w:val="2"/>
            <w:numPr>
              <w:numId w:val="8"/>
            </w:numPr>
            <w:ind w:left="567" w:hanging="567"/>
          </w:pPr>
        </w:pPrChange>
      </w:pPr>
      <w:bookmarkStart w:id="8770" w:name="_Ref303470573"/>
      <w:bookmarkStart w:id="8771" w:name="_Ref303470606"/>
      <w:bookmarkStart w:id="8772" w:name="_Ref303470621"/>
      <w:bookmarkStart w:id="8773" w:name="_Ref303470635"/>
      <w:bookmarkStart w:id="8774" w:name="_Toc303574243"/>
      <w:r w:rsidRPr="001A5888">
        <w:rPr>
          <w:rFonts w:hint="eastAsia"/>
        </w:rPr>
        <w:t xml:space="preserve">Questionnaire </w:t>
      </w:r>
      <w:r w:rsidR="006E7F38" w:rsidRPr="001A5888">
        <w:rPr>
          <w:rFonts w:hint="eastAsia"/>
        </w:rPr>
        <w:t>for</w:t>
      </w:r>
      <w:r w:rsidRPr="001A5888">
        <w:rPr>
          <w:rFonts w:hint="eastAsia"/>
        </w:rPr>
        <w:t xml:space="preserve"> requirement analysis</w:t>
      </w:r>
      <w:bookmarkEnd w:id="8770"/>
      <w:bookmarkEnd w:id="8771"/>
      <w:bookmarkEnd w:id="8772"/>
      <w:bookmarkEnd w:id="8773"/>
      <w:bookmarkEnd w:id="8774"/>
    </w:p>
    <w:p w:rsidR="00E46481" w:rsidRPr="001A5888" w:rsidRDefault="00E46481">
      <w:pPr>
        <w:pStyle w:val="2"/>
        <w:numPr>
          <w:ilvl w:val="1"/>
          <w:numId w:val="8"/>
        </w:numPr>
        <w:spacing w:line="360" w:lineRule="auto"/>
        <w:ind w:left="567" w:hanging="567"/>
        <w:pPrChange w:id="8775" w:author="Sam" w:date="2011-09-12T19:53:00Z">
          <w:pPr>
            <w:pStyle w:val="2"/>
            <w:numPr>
              <w:numId w:val="8"/>
            </w:numPr>
            <w:ind w:left="567" w:hanging="567"/>
          </w:pPr>
        </w:pPrChange>
      </w:pPr>
      <w:bookmarkStart w:id="8776" w:name="_Toc303574244"/>
      <w:r w:rsidRPr="001A5888">
        <w:rPr>
          <w:rFonts w:hint="eastAsia"/>
        </w:rPr>
        <w:t>Interface</w:t>
      </w:r>
      <w:r w:rsidR="00AB2737" w:rsidRPr="001A5888">
        <w:rPr>
          <w:rFonts w:hint="eastAsia"/>
        </w:rPr>
        <w:t xml:space="preserve"> samples</w:t>
      </w:r>
      <w:bookmarkEnd w:id="8776"/>
    </w:p>
    <w:p w:rsidR="00AB2737" w:rsidRPr="001A5888" w:rsidRDefault="00CB2DA9">
      <w:pPr>
        <w:pStyle w:val="2"/>
        <w:numPr>
          <w:ilvl w:val="1"/>
          <w:numId w:val="8"/>
        </w:numPr>
        <w:spacing w:line="360" w:lineRule="auto"/>
        <w:ind w:left="567" w:hanging="567"/>
        <w:pPrChange w:id="8777" w:author="Sam" w:date="2011-09-12T19:53:00Z">
          <w:pPr>
            <w:pStyle w:val="2"/>
            <w:numPr>
              <w:numId w:val="8"/>
            </w:numPr>
            <w:ind w:left="567" w:hanging="567"/>
          </w:pPr>
        </w:pPrChange>
      </w:pPr>
      <w:bookmarkStart w:id="8778" w:name="_Ref303560128"/>
      <w:bookmarkStart w:id="8779" w:name="_Toc303574245"/>
      <w:r w:rsidRPr="001A5888">
        <w:rPr>
          <w:rFonts w:hint="eastAsia"/>
        </w:rPr>
        <w:t>Key</w:t>
      </w:r>
      <w:r w:rsidR="00AB2737" w:rsidRPr="001A5888">
        <w:rPr>
          <w:rFonts w:hint="eastAsia"/>
        </w:rPr>
        <w:t xml:space="preserve"> </w:t>
      </w:r>
      <w:r w:rsidR="00C80092" w:rsidRPr="001A5888">
        <w:rPr>
          <w:rFonts w:hint="eastAsia"/>
        </w:rPr>
        <w:t xml:space="preserve">source </w:t>
      </w:r>
      <w:r w:rsidR="00AB2737" w:rsidRPr="001A5888">
        <w:rPr>
          <w:rFonts w:hint="eastAsia"/>
        </w:rPr>
        <w:t>code</w:t>
      </w:r>
      <w:bookmarkEnd w:id="8778"/>
      <w:bookmarkEnd w:id="8779"/>
    </w:p>
    <w:p w:rsidR="009A237B" w:rsidRPr="001A5888" w:rsidRDefault="009A237B">
      <w:pPr>
        <w:pStyle w:val="3"/>
        <w:numPr>
          <w:ilvl w:val="2"/>
          <w:numId w:val="10"/>
        </w:numPr>
        <w:spacing w:line="360" w:lineRule="auto"/>
        <w:pPrChange w:id="8780" w:author="Sam" w:date="2011-09-12T19:53:00Z">
          <w:pPr>
            <w:pStyle w:val="3"/>
            <w:numPr>
              <w:numId w:val="10"/>
            </w:numPr>
          </w:pPr>
        </w:pPrChange>
      </w:pPr>
      <w:bookmarkStart w:id="8781" w:name="_Toc303574246"/>
      <w:r w:rsidRPr="001A5888">
        <w:rPr>
          <w:rFonts w:hint="eastAsia"/>
        </w:rPr>
        <w:t>Libraries</w:t>
      </w:r>
      <w:bookmarkEnd w:id="8781"/>
    </w:p>
    <w:p w:rsidR="004705C6" w:rsidRPr="001A5888" w:rsidRDefault="004705C6">
      <w:pPr>
        <w:pStyle w:val="3"/>
        <w:numPr>
          <w:ilvl w:val="2"/>
          <w:numId w:val="10"/>
        </w:numPr>
        <w:spacing w:line="360" w:lineRule="auto"/>
        <w:pPrChange w:id="8782" w:author="Sam" w:date="2011-09-12T19:53:00Z">
          <w:pPr>
            <w:pStyle w:val="3"/>
            <w:numPr>
              <w:numId w:val="10"/>
            </w:numPr>
          </w:pPr>
        </w:pPrChange>
      </w:pPr>
      <w:bookmarkStart w:id="8783" w:name="_Toc303574247"/>
      <w:r w:rsidRPr="001A5888">
        <w:rPr>
          <w:rFonts w:hint="eastAsia"/>
        </w:rPr>
        <w:t>Styles</w:t>
      </w:r>
      <w:bookmarkEnd w:id="8783"/>
    </w:p>
    <w:p w:rsidR="004705C6" w:rsidRPr="001A5888" w:rsidRDefault="004705C6">
      <w:pPr>
        <w:pStyle w:val="3"/>
        <w:numPr>
          <w:ilvl w:val="2"/>
          <w:numId w:val="10"/>
        </w:numPr>
        <w:spacing w:line="360" w:lineRule="auto"/>
        <w:pPrChange w:id="8784" w:author="Sam" w:date="2011-09-12T19:53:00Z">
          <w:pPr>
            <w:pStyle w:val="3"/>
            <w:numPr>
              <w:numId w:val="10"/>
            </w:numPr>
          </w:pPr>
        </w:pPrChange>
      </w:pPr>
      <w:bookmarkStart w:id="8785" w:name="_Toc303574248"/>
      <w:r w:rsidRPr="001A5888">
        <w:rPr>
          <w:rFonts w:hint="eastAsia"/>
        </w:rPr>
        <w:t>Pages</w:t>
      </w:r>
      <w:bookmarkEnd w:id="8785"/>
    </w:p>
    <w:p w:rsidR="004705C6" w:rsidRPr="004705C6" w:rsidRDefault="004705C6">
      <w:pPr>
        <w:spacing w:line="360" w:lineRule="auto"/>
        <w:pPrChange w:id="8786" w:author="Sam" w:date="2011-09-12T19:53:00Z">
          <w:pPr/>
        </w:pPrChange>
      </w:pPr>
    </w:p>
    <w:p w:rsidR="00787DBC" w:rsidRPr="00901F8A" w:rsidRDefault="00787DBC">
      <w:pPr>
        <w:pStyle w:val="2"/>
        <w:numPr>
          <w:ilvl w:val="0"/>
          <w:numId w:val="0"/>
        </w:numPr>
        <w:spacing w:line="360" w:lineRule="auto"/>
        <w:ind w:left="567"/>
        <w:pPrChange w:id="8787" w:author="Sam" w:date="2011-09-12T19:53:00Z">
          <w:pPr>
            <w:pStyle w:val="2"/>
            <w:numPr>
              <w:ilvl w:val="0"/>
              <w:numId w:val="0"/>
            </w:numPr>
            <w:ind w:left="567" w:firstLine="0"/>
          </w:pPr>
        </w:pPrChange>
      </w:pPr>
    </w:p>
    <w:sectPr w:rsidR="00787DBC" w:rsidRPr="00901F8A" w:rsidSect="0008084B">
      <w:type w:val="continuous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47" w:rsidRDefault="00C32647" w:rsidP="00B66BD7">
      <w:pPr>
        <w:spacing w:after="0" w:line="240" w:lineRule="auto"/>
      </w:pPr>
      <w:r>
        <w:separator/>
      </w:r>
    </w:p>
  </w:endnote>
  <w:endnote w:type="continuationSeparator" w:id="0">
    <w:p w:rsidR="00C32647" w:rsidRDefault="00C32647" w:rsidP="00B6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21643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color w:val="A6A6A6" w:themeColor="background1" w:themeShade="A6"/>
          </w:rPr>
          <w:id w:val="167437168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5E26D6" w:rsidRPr="00A77C96" w:rsidRDefault="005E26D6" w:rsidP="00A77C96">
            <w:pPr>
              <w:pStyle w:val="a8"/>
              <w:jc w:val="right"/>
              <w:rPr>
                <w:color w:val="A6A6A6" w:themeColor="background1" w:themeShade="A6"/>
              </w:rPr>
            </w:pPr>
            <w:r>
              <w:rPr>
                <w:b/>
                <w:noProof/>
                <w:color w:val="17365D" w:themeColor="text2" w:themeShade="BF"/>
                <w:sz w:val="19"/>
                <w:szCs w:val="19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-42546</wp:posOffset>
                      </wp:positionV>
                      <wp:extent cx="5255260" cy="0"/>
                      <wp:effectExtent l="0" t="0" r="2159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5526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-3.35pt" to="414.1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" strokecolor="#d8d8d8 [2732]">
                      <o:lock v:ext="edit" shapetype="f"/>
                    </v:line>
                  </w:pict>
                </mc:Fallback>
              </mc:AlternateContent>
            </w:r>
            <w:r w:rsidRPr="00596131">
              <w:rPr>
                <w:rFonts w:hint="eastAsia"/>
                <w:color w:val="A6A6A6" w:themeColor="background1" w:themeShade="A6"/>
              </w:rPr>
              <w:t>Sheng Yu</w:t>
            </w:r>
            <w:r w:rsidRPr="00596131">
              <w:rPr>
                <w:rFonts w:ascii="Garamond" w:hAnsi="Garamond"/>
                <w:color w:val="A6A6A6" w:themeColor="background1" w:themeShade="A6"/>
              </w:rPr>
              <w:ptab w:relativeTo="margin" w:alignment="right" w:leader="none"/>
            </w:r>
            <w:r w:rsidRPr="00596131">
              <w:rPr>
                <w:rFonts w:ascii="Garamond" w:hAnsi="Garamond"/>
                <w:color w:val="A6A6A6" w:themeColor="background1" w:themeShade="A6"/>
              </w:rPr>
              <w:fldChar w:fldCharType="begin"/>
            </w:r>
            <w:r w:rsidRPr="00596131">
              <w:rPr>
                <w:rFonts w:ascii="Garamond" w:hAnsi="Garamond"/>
                <w:color w:val="A6A6A6" w:themeColor="background1" w:themeShade="A6"/>
              </w:rPr>
              <w:instrText xml:space="preserve"> PAGE   \* MERGEFORMAT </w:instrText>
            </w:r>
            <w:r w:rsidRPr="00596131">
              <w:rPr>
                <w:rFonts w:ascii="Garamond" w:hAnsi="Garamond"/>
                <w:color w:val="A6A6A6" w:themeColor="background1" w:themeShade="A6"/>
              </w:rPr>
              <w:fldChar w:fldCharType="separate"/>
            </w:r>
            <w:r w:rsidR="00696E6C">
              <w:rPr>
                <w:rFonts w:ascii="Garamond" w:hAnsi="Garamond"/>
                <w:noProof/>
                <w:color w:val="A6A6A6" w:themeColor="background1" w:themeShade="A6"/>
              </w:rPr>
              <w:t>41</w:t>
            </w:r>
            <w:r w:rsidRPr="00596131">
              <w:rPr>
                <w:rFonts w:ascii="Garamond" w:hAnsi="Garamond"/>
                <w:noProof/>
                <w:color w:val="A6A6A6" w:themeColor="background1" w:themeShade="A6"/>
              </w:rPr>
              <w:fldChar w:fldCharType="end"/>
            </w:r>
          </w:p>
        </w:sdtContent>
      </w:sdt>
    </w:sdtContent>
  </w:sdt>
  <w:p w:rsidR="005E26D6" w:rsidRDefault="005E26D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47" w:rsidRDefault="00C32647" w:rsidP="00B66BD7">
      <w:pPr>
        <w:spacing w:after="0" w:line="240" w:lineRule="auto"/>
      </w:pPr>
      <w:r>
        <w:separator/>
      </w:r>
    </w:p>
  </w:footnote>
  <w:footnote w:type="continuationSeparator" w:id="0">
    <w:p w:rsidR="00C32647" w:rsidRDefault="00C32647" w:rsidP="00B66BD7">
      <w:pPr>
        <w:spacing w:after="0" w:line="240" w:lineRule="auto"/>
      </w:pPr>
      <w:r>
        <w:continuationSeparator/>
      </w:r>
    </w:p>
  </w:footnote>
  <w:footnote w:id="1">
    <w:p w:rsidR="005E26D6" w:rsidRPr="00A770F9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Git is </w:t>
      </w:r>
      <w:r>
        <w:t xml:space="preserve">a distributed version control system developed by </w:t>
      </w:r>
      <w:ins w:id="1404" w:author="Sam" w:date="2011-09-12T20:33:00Z">
        <w:r w:rsidRPr="005D13E2">
          <w:t>Torvalds</w:t>
        </w:r>
        <w:r>
          <w:t>,</w:t>
        </w:r>
        <w:r w:rsidDel="00C07D1C">
          <w:t xml:space="preserve"> </w:t>
        </w:r>
      </w:ins>
      <w:del w:id="1405" w:author="Sam" w:date="2011-09-12T20:32:00Z">
        <w:r w:rsidDel="00C07D1C">
          <w:delText>f</w:delText>
        </w:r>
      </w:del>
      <w:ins w:id="1406" w:author="Sam" w:date="2011-09-12T20:32:00Z">
        <w:r>
          <w:t>th</w:t>
        </w:r>
      </w:ins>
      <w:ins w:id="1407" w:author="Sam" w:date="2011-09-12T20:33:00Z">
        <w:r>
          <w:t>e f</w:t>
        </w:r>
      </w:ins>
      <w:r>
        <w:t>ather of Linux</w:t>
      </w:r>
      <w:ins w:id="1408" w:author="Sam" w:date="2011-09-12T20:33:00Z">
        <w:r>
          <w:t>. It was</w:t>
        </w:r>
      </w:ins>
      <w:del w:id="1409" w:author="Sam" w:date="2011-09-12T20:33:00Z">
        <w:r w:rsidDel="00C07D1C">
          <w:delText xml:space="preserve"> – </w:delText>
        </w:r>
        <w:r w:rsidRPr="005D13E2" w:rsidDel="00C07D1C">
          <w:delText>Linus Torvalds</w:delText>
        </w:r>
        <w:r w:rsidDel="00C07D1C">
          <w:delText xml:space="preserve">, </w:delText>
        </w:r>
      </w:del>
      <w:ins w:id="1410" w:author="Sam" w:date="2011-09-12T20:33:00Z">
        <w:r>
          <w:t xml:space="preserve"> </w:t>
        </w:r>
      </w:ins>
      <w:r>
        <w:t xml:space="preserve">used </w:t>
      </w:r>
      <w:del w:id="1411" w:author="Sam" w:date="2011-09-12T20:33:00Z">
        <w:r w:rsidDel="00C07D1C">
          <w:delText xml:space="preserve">for </w:delText>
        </w:r>
      </w:del>
      <w:ins w:id="1412" w:author="Sam" w:date="2011-09-12T20:33:00Z">
        <w:r>
          <w:t xml:space="preserve">to </w:t>
        </w:r>
      </w:ins>
      <w:r>
        <w:t>manage</w:t>
      </w:r>
      <w:ins w:id="1413" w:author="Sam" w:date="2011-09-12T20:33:00Z">
        <w:r>
          <w:t xml:space="preserve"> the</w:t>
        </w:r>
      </w:ins>
      <w:del w:id="1414" w:author="Sam" w:date="2011-09-12T20:33:00Z">
        <w:r w:rsidDel="00C07D1C">
          <w:delText>s</w:delText>
        </w:r>
      </w:del>
      <w:r>
        <w:rPr>
          <w:rFonts w:hint="eastAsia"/>
        </w:rPr>
        <w:t xml:space="preserve"> development of</w:t>
      </w:r>
      <w:ins w:id="1415" w:author="Sam" w:date="2011-09-12T20:33:00Z">
        <w:r>
          <w:t xml:space="preserve"> the</w:t>
        </w:r>
      </w:ins>
      <w:r>
        <w:rPr>
          <w:rFonts w:hint="eastAsia"/>
        </w:rPr>
        <w:t xml:space="preserve"> Linux </w:t>
      </w:r>
      <w:r>
        <w:t>kernel</w:t>
      </w:r>
      <w:r>
        <w:rPr>
          <w:rFonts w:hint="eastAsia"/>
        </w:rPr>
        <w:t xml:space="preserve"> originally,</w:t>
      </w:r>
      <w:ins w:id="1416" w:author="Sam" w:date="2011-09-12T20:33:00Z">
        <w:r>
          <w:t xml:space="preserve"> and is</w:t>
        </w:r>
      </w:ins>
      <w:r>
        <w:rPr>
          <w:rFonts w:hint="eastAsia"/>
        </w:rPr>
        <w:t xml:space="preserve"> now</w:t>
      </w:r>
      <w:ins w:id="1417" w:author="Sam" w:date="2011-09-12T20:34:00Z">
        <w:r>
          <w:t xml:space="preserve"> used</w:t>
        </w:r>
      </w:ins>
      <w:r>
        <w:rPr>
          <w:rFonts w:hint="eastAsia"/>
        </w:rPr>
        <w:t xml:space="preserve"> for some large scale projects</w:t>
      </w:r>
      <w:sdt>
        <w:sdtPr>
          <w:rPr>
            <w:rFonts w:hint="eastAsia"/>
          </w:rPr>
          <w:id w:val="1753925003"/>
          <w:citation/>
        </w:sdtPr>
        <w:sdtContent>
          <w:r>
            <w:fldChar w:fldCharType="begin"/>
          </w:r>
          <w:r>
            <w:instrText xml:space="preserve"> CITATION Sco11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[51]</w:t>
          </w:r>
          <w:r>
            <w:rPr>
              <w:noProof/>
            </w:rPr>
            <w:fldChar w:fldCharType="end"/>
          </w:r>
        </w:sdtContent>
      </w:sdt>
      <w:sdt>
        <w:sdtPr>
          <w:rPr>
            <w:rFonts w:hint="eastAsia"/>
          </w:rPr>
          <w:id w:val="884210403"/>
          <w:citation/>
        </w:sdtPr>
        <w:sdtContent>
          <w:r>
            <w:fldChar w:fldCharType="begin"/>
          </w:r>
          <w:r>
            <w:instrText xml:space="preserve"> CITATION Jon09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2">
    <w:p w:rsidR="005E26D6" w:rsidRPr="00BF086E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Domain </w:t>
      </w:r>
      <w:r>
        <w:t>name</w:t>
      </w:r>
      <w:r>
        <w:rPr>
          <w:rFonts w:hint="eastAsia"/>
        </w:rPr>
        <w:t>, an easy to remember name</w:t>
      </w:r>
      <w:ins w:id="2176" w:author="Sam" w:date="2011-09-12T21:00:00Z">
        <w:r>
          <w:t xml:space="preserve"> which</w:t>
        </w:r>
      </w:ins>
      <w:r>
        <w:rPr>
          <w:rFonts w:hint="eastAsia"/>
        </w:rPr>
        <w:t xml:space="preserve"> identifies a computer, which ha</w:t>
      </w:r>
      <w:ins w:id="2177" w:author="Sam" w:date="2011-09-12T21:01:00Z">
        <w:r>
          <w:t>s</w:t>
        </w:r>
      </w:ins>
      <w:del w:id="2178" w:author="Sam" w:date="2011-09-12T21:01:00Z">
        <w:r w:rsidDel="00885949">
          <w:rPr>
            <w:rFonts w:hint="eastAsia"/>
          </w:rPr>
          <w:delText>ve</w:delText>
        </w:r>
      </w:del>
      <w:ins w:id="2179" w:author="Sam" w:date="2011-09-12T21:01:00Z">
        <w:r>
          <w:t xml:space="preserve"> a</w:t>
        </w:r>
      </w:ins>
      <w:r>
        <w:rPr>
          <w:rFonts w:hint="eastAsia"/>
        </w:rPr>
        <w:t xml:space="preserve"> mapping relation (records) to IP addresses, allows user</w:t>
      </w:r>
      <w:ins w:id="2180" w:author="Sam" w:date="2011-09-12T21:01:00Z">
        <w:r>
          <w:t>s</w:t>
        </w:r>
      </w:ins>
      <w:r>
        <w:rPr>
          <w:rFonts w:hint="eastAsia"/>
        </w:rPr>
        <w:t xml:space="preserve"> to access various service</w:t>
      </w:r>
      <w:ins w:id="2181" w:author="Sam" w:date="2011-09-12T21:01:00Z">
        <w:r>
          <w:t>s</w:t>
        </w:r>
      </w:ins>
      <w:r>
        <w:rPr>
          <w:rFonts w:hint="eastAsia"/>
        </w:rPr>
        <w:t xml:space="preserve"> on a server by only us</w:t>
      </w:r>
      <w:ins w:id="2182" w:author="Sam" w:date="2011-09-12T21:01:00Z">
        <w:r>
          <w:t>ing</w:t>
        </w:r>
      </w:ins>
      <w:del w:id="2183" w:author="Sam" w:date="2011-09-12T21:01:00Z">
        <w:r w:rsidDel="00885949">
          <w:rPr>
            <w:rFonts w:hint="eastAsia"/>
          </w:rPr>
          <w:delText>e</w:delText>
        </w:r>
      </w:del>
      <w:r>
        <w:rPr>
          <w:rFonts w:hint="eastAsia"/>
        </w:rPr>
        <w:t xml:space="preserve"> its domain name, such as http and ftp (A record), mail service (mx record), </w:t>
      </w:r>
      <w:r>
        <w:t>etc.</w:t>
      </w:r>
      <w:sdt>
        <w:sdtPr>
          <w:id w:val="898177239"/>
          <w:citation/>
        </w:sdtPr>
        <w:sdtContent>
          <w:r>
            <w:fldChar w:fldCharType="begin"/>
          </w:r>
          <w:r>
            <w:instrText xml:space="preserve"> CITATION Moc83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[57]</w:t>
          </w:r>
          <w:r>
            <w:rPr>
              <w:noProof/>
            </w:rPr>
            <w:fldChar w:fldCharType="end"/>
          </w:r>
        </w:sdtContent>
      </w:sdt>
      <w:sdt>
        <w:sdtPr>
          <w:id w:val="846369433"/>
          <w:citation/>
        </w:sdtPr>
        <w:sdtContent>
          <w:r>
            <w:fldChar w:fldCharType="begin"/>
          </w:r>
          <w:r>
            <w:instrText xml:space="preserve"> CITATION PMo83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[58]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3">
    <w:p w:rsidR="005E26D6" w:rsidRPr="00E407C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Private IP address, is</w:t>
      </w:r>
      <w:ins w:id="2186" w:author="Sam" w:date="2011-09-12T21:01:00Z">
        <w:r>
          <w:t xml:space="preserve"> an</w:t>
        </w:r>
      </w:ins>
      <w:r>
        <w:rPr>
          <w:rFonts w:hint="eastAsia"/>
        </w:rPr>
        <w:t xml:space="preserve"> IP address in</w:t>
      </w:r>
      <w:ins w:id="2187" w:author="Sam" w:date="2011-09-12T21:01:00Z">
        <w:r>
          <w:t xml:space="preserve"> a</w:t>
        </w:r>
      </w:ins>
      <w:r>
        <w:rPr>
          <w:rFonts w:hint="eastAsia"/>
        </w:rPr>
        <w:t xml:space="preserve"> range of pre-reserved network address space. It</w:t>
      </w:r>
      <w:ins w:id="2188" w:author="Sam" w:date="2011-09-12T21:01:00Z">
        <w:r>
          <w:t xml:space="preserve"> is</w:t>
        </w:r>
      </w:ins>
      <w:r>
        <w:rPr>
          <w:rFonts w:hint="eastAsia"/>
        </w:rPr>
        <w:t xml:space="preserve"> usually use</w:t>
      </w:r>
      <w:ins w:id="2189" w:author="Sam" w:date="2011-09-12T21:01:00Z">
        <w:r>
          <w:t>d</w:t>
        </w:r>
      </w:ins>
      <w:r>
        <w:rPr>
          <w:rFonts w:hint="eastAsia"/>
        </w:rPr>
        <w:t xml:space="preserve"> in local area networks, which can only be accessed by</w:t>
      </w:r>
      <w:ins w:id="2190" w:author="Sam" w:date="2011-09-12T21:02:00Z">
        <w:r>
          <w:t xml:space="preserve"> a</w:t>
        </w:r>
      </w:ins>
      <w:r>
        <w:rPr>
          <w:rFonts w:hint="eastAsia"/>
        </w:rPr>
        <w:t xml:space="preserve"> computer </w:t>
      </w:r>
      <w:ins w:id="2191" w:author="Sam" w:date="2011-09-12T21:02:00Z">
        <w:r>
          <w:t>o</w:t>
        </w:r>
      </w:ins>
      <w:del w:id="2192" w:author="Sam" w:date="2011-09-12T21:02:00Z">
        <w:r w:rsidDel="00885949">
          <w:rPr>
            <w:rFonts w:hint="eastAsia"/>
          </w:rPr>
          <w:delText>i</w:delText>
        </w:r>
      </w:del>
      <w:r>
        <w:rPr>
          <w:rFonts w:hint="eastAsia"/>
        </w:rPr>
        <w:t>n the same network</w:t>
      </w:r>
      <w:sdt>
        <w:sdtPr>
          <w:rPr>
            <w:rFonts w:hint="eastAsia"/>
          </w:rPr>
          <w:id w:val="1489750485"/>
          <w:citation/>
        </w:sdtPr>
        <w:sdtContent>
          <w:r>
            <w:fldChar w:fldCharType="begin"/>
          </w:r>
          <w:r>
            <w:instrText xml:space="preserve"> CITATION Rob05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[53]</w:t>
          </w:r>
          <w:r>
            <w:rPr>
              <w:noProof/>
            </w:rPr>
            <w:fldChar w:fldCharType="end"/>
          </w:r>
        </w:sdtContent>
      </w:sdt>
      <w:r w:rsidRPr="00C81E69">
        <w:rPr>
          <w:rFonts w:hint="eastAsia"/>
        </w:rPr>
        <w:t xml:space="preserve"> </w:t>
      </w:r>
      <w:sdt>
        <w:sdtPr>
          <w:rPr>
            <w:rFonts w:hint="eastAsia"/>
          </w:rPr>
          <w:id w:val="1438792625"/>
          <w:citation/>
        </w:sdtPr>
        <w:sdtContent>
          <w:r>
            <w:fldChar w:fldCharType="begin"/>
          </w:r>
          <w:r>
            <w:instrText xml:space="preserve">CITATION Yak96 \l 2052 </w:instrText>
          </w:r>
          <w:r>
            <w:fldChar w:fldCharType="separate"/>
          </w:r>
          <w:r w:rsidRPr="004705C6">
            <w:rPr>
              <w:noProof/>
            </w:rPr>
            <w:t>[54]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4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JSP, JavaServer Pages, a technology us</w:t>
      </w:r>
      <w:ins w:id="2272" w:author="Sam" w:date="2011-09-12T21:02:00Z">
        <w:r>
          <w:t>ing</w:t>
        </w:r>
      </w:ins>
      <w:del w:id="2273" w:author="Sam" w:date="2011-09-12T21:02:00Z">
        <w:r w:rsidDel="00885949">
          <w:rPr>
            <w:rFonts w:hint="eastAsia"/>
          </w:rPr>
          <w:delText>es</w:delText>
        </w:r>
      </w:del>
      <w:r>
        <w:rPr>
          <w:rFonts w:hint="eastAsia"/>
        </w:rPr>
        <w:t xml:space="preserve"> Java </w:t>
      </w:r>
      <w:del w:id="2274" w:author="Sam" w:date="2011-09-12T21:02:00Z">
        <w:r w:rsidDel="00885949">
          <w:rPr>
            <w:rFonts w:hint="eastAsia"/>
          </w:rPr>
          <w:delText xml:space="preserve">language </w:delText>
        </w:r>
      </w:del>
      <w:ins w:id="2275" w:author="Sam" w:date="2011-09-12T21:02:00Z">
        <w:r>
          <w:t xml:space="preserve">which </w:t>
        </w:r>
      </w:ins>
      <w:r>
        <w:rPr>
          <w:rFonts w:hint="eastAsia"/>
        </w:rPr>
        <w:t>creates dynamic web content</w:t>
      </w:r>
      <w:sdt>
        <w:sdtPr>
          <w:rPr>
            <w:rFonts w:hint="eastAsia"/>
          </w:rPr>
          <w:id w:val="1010961785"/>
          <w:citation/>
        </w:sdtPr>
        <w:sdtContent>
          <w:r>
            <w:fldChar w:fldCharType="begin"/>
          </w:r>
          <w:r>
            <w:instrText xml:space="preserve">CITATION Ora11 \l 2052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705C6">
            <w:rPr>
              <w:noProof/>
            </w:rPr>
            <w:t>[50]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5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ASP, </w:t>
      </w:r>
      <w:r w:rsidRPr="00CA39CD">
        <w:t>Active Server Pages</w:t>
      </w:r>
      <w:r>
        <w:rPr>
          <w:rFonts w:hint="eastAsia"/>
        </w:rPr>
        <w:t xml:space="preserve">, is a server-side script engine from Microsoft for dynamically </w:t>
      </w:r>
      <w:ins w:id="2279" w:author="Sam" w:date="2011-09-12T21:02:00Z">
        <w:r>
          <w:t xml:space="preserve">generating </w:t>
        </w:r>
      </w:ins>
      <w:r>
        <w:rPr>
          <w:rFonts w:hint="eastAsia"/>
        </w:rPr>
        <w:t>web pages, us</w:t>
      </w:r>
      <w:ins w:id="2280" w:author="Sam" w:date="2011-09-12T21:02:00Z">
        <w:r>
          <w:t>ing</w:t>
        </w:r>
      </w:ins>
      <w:del w:id="2281" w:author="Sam" w:date="2011-09-12T21:02:00Z">
        <w:r w:rsidDel="00885949">
          <w:rPr>
            <w:rFonts w:hint="eastAsia"/>
          </w:rPr>
          <w:delText>es</w:delText>
        </w:r>
      </w:del>
      <w:r>
        <w:rPr>
          <w:rFonts w:hint="eastAsia"/>
        </w:rPr>
        <w:t xml:space="preserve"> VBScript and JavaScript as server-side programming language</w:t>
      </w:r>
      <w:ins w:id="2282" w:author="Sam" w:date="2011-09-12T21:02:00Z">
        <w:r>
          <w:t>s</w:t>
        </w:r>
      </w:ins>
      <w:sdt>
        <w:sdtPr>
          <w:rPr>
            <w:rFonts w:hint="eastAsia"/>
          </w:rPr>
          <w:id w:val="951358004"/>
          <w:citation/>
        </w:sdtPr>
        <w:sdtContent>
          <w:r>
            <w:fldChar w:fldCharType="begin"/>
          </w:r>
          <w:r>
            <w:instrText xml:space="preserve"> CITATION Knu05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6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proofErr w:type="gramStart"/>
      <w:r>
        <w:rPr>
          <w:rFonts w:hint="eastAsia"/>
        </w:rPr>
        <w:t>ASP.net,</w:t>
      </w:r>
      <w:proofErr w:type="gramEnd"/>
      <w:r>
        <w:rPr>
          <w:rFonts w:hint="eastAsia"/>
        </w:rPr>
        <w:t xml:space="preserve"> is Microsoft</w:t>
      </w:r>
      <w:r>
        <w:t>’</w:t>
      </w:r>
      <w:r>
        <w:rPr>
          <w:rFonts w:hint="eastAsia"/>
        </w:rPr>
        <w:t>s second generation server-side script engine</w:t>
      </w:r>
      <w:ins w:id="2285" w:author="Sam" w:date="2011-09-12T21:03:00Z">
        <w:r>
          <w:t>. It</w:t>
        </w:r>
      </w:ins>
      <w:del w:id="2286" w:author="Sam" w:date="2011-09-12T21:03:00Z">
        <w:r w:rsidDel="00871DDA">
          <w:rPr>
            <w:rFonts w:hint="eastAsia"/>
          </w:rPr>
          <w:delText>,</w:delText>
        </w:r>
      </w:del>
      <w:r>
        <w:rPr>
          <w:rFonts w:hint="eastAsia"/>
        </w:rPr>
        <w:t xml:space="preserve"> uses Microsoft</w:t>
      </w:r>
      <w:r>
        <w:t>’</w:t>
      </w:r>
      <w:r>
        <w:rPr>
          <w:rFonts w:hint="eastAsia"/>
        </w:rPr>
        <w:t>s .Net Framework as libraries</w:t>
      </w:r>
      <w:del w:id="2287" w:author="Sam" w:date="2011-09-12T21:03:00Z">
        <w:r w:rsidDel="00871DDA">
          <w:rPr>
            <w:rFonts w:hint="eastAsia"/>
          </w:rPr>
          <w:delText>,</w:delText>
        </w:r>
      </w:del>
      <w:r>
        <w:rPr>
          <w:rFonts w:hint="eastAsia"/>
        </w:rPr>
        <w:t xml:space="preserve"> </w:t>
      </w:r>
      <w:r>
        <w:t xml:space="preserve">and also uses </w:t>
      </w:r>
      <w:r>
        <w:rPr>
          <w:rFonts w:hint="eastAsia"/>
        </w:rPr>
        <w:t xml:space="preserve">object-oriented programming languages such as </w:t>
      </w:r>
      <w:r>
        <w:t>VB.net and C#</w:t>
      </w:r>
      <w:sdt>
        <w:sdtPr>
          <w:id w:val="1064308562"/>
          <w:citation/>
        </w:sdtPr>
        <w:sdtContent>
          <w:r>
            <w:fldChar w:fldCharType="begin"/>
          </w:r>
          <w:r>
            <w:instrText xml:space="preserve"> CITATION Mic11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[60]</w:t>
          </w:r>
          <w:r>
            <w:rPr>
              <w:noProof/>
            </w:rPr>
            <w:fldChar w:fldCharType="end"/>
          </w:r>
        </w:sdtContent>
      </w:sdt>
      <w:sdt>
        <w:sdtPr>
          <w:id w:val="-82151720"/>
          <w:citation/>
        </w:sdtPr>
        <w:sdtContent>
          <w:r>
            <w:fldChar w:fldCharType="begin"/>
          </w:r>
          <w:r>
            <w:instrText xml:space="preserve"> CITATION Abd10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[61]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 xml:space="preserve">. </w:t>
      </w:r>
    </w:p>
  </w:footnote>
  <w:footnote w:id="7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CGI, </w:t>
      </w:r>
      <w:r w:rsidRPr="002F5206">
        <w:t>Common Gateway Interface</w:t>
      </w:r>
      <w:r>
        <w:rPr>
          <w:rFonts w:hint="eastAsia"/>
        </w:rPr>
        <w:t>, is a platform-free interface for</w:t>
      </w:r>
      <w:ins w:id="2290" w:author="Sam" w:date="2011-09-12T21:03:00Z">
        <w:r>
          <w:t xml:space="preserve"> the</w:t>
        </w:r>
      </w:ins>
      <w:r>
        <w:rPr>
          <w:rFonts w:hint="eastAsia"/>
        </w:rPr>
        <w:t xml:space="preserve"> client to execute application</w:t>
      </w:r>
      <w:ins w:id="2291" w:author="Sam" w:date="2011-09-12T21:03:00Z">
        <w:r>
          <w:t>s</w:t>
        </w:r>
      </w:ins>
      <w:r>
        <w:rPr>
          <w:rFonts w:hint="eastAsia"/>
        </w:rPr>
        <w:t xml:space="preserve"> on </w:t>
      </w:r>
      <w:ins w:id="2292" w:author="Sam" w:date="2011-09-12T21:03:00Z">
        <w:r>
          <w:t xml:space="preserve">a </w:t>
        </w:r>
      </w:ins>
      <w:r>
        <w:rPr>
          <w:rFonts w:hint="eastAsia"/>
        </w:rPr>
        <w:t>web server</w:t>
      </w:r>
      <w:sdt>
        <w:sdtPr>
          <w:rPr>
            <w:rFonts w:hint="eastAsia"/>
          </w:rPr>
          <w:id w:val="-1767459914"/>
          <w:citation/>
        </w:sdtPr>
        <w:sdtContent>
          <w:r>
            <w:fldChar w:fldCharType="begin"/>
          </w:r>
          <w:r>
            <w:instrText xml:space="preserve"> CITATION Rob04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[63]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8">
    <w:p w:rsidR="005E26D6" w:rsidRPr="00C13804" w:rsidRDefault="005E26D6">
      <w:pPr>
        <w:pStyle w:val="a9"/>
      </w:pPr>
      <w:r w:rsidRPr="00C13804">
        <w:rPr>
          <w:rStyle w:val="aa"/>
        </w:rPr>
        <w:footnoteRef/>
      </w:r>
      <w:r w:rsidRPr="001C3D30">
        <w:t xml:space="preserve"> </w:t>
      </w:r>
      <w:proofErr w:type="gramStart"/>
      <w:r w:rsidRPr="001C3D30">
        <w:t>Servlet,</w:t>
      </w:r>
      <w:proofErr w:type="gramEnd"/>
      <w:r w:rsidRPr="001C3D30">
        <w:t xml:space="preserve"> is a server-side Java application</w:t>
      </w:r>
      <w:del w:id="2300" w:author="Sam Simpson" w:date="2011-09-13T07:29:00Z">
        <w:r w:rsidRPr="001C3D30" w:rsidDel="004B1562">
          <w:delText>,</w:delText>
        </w:r>
      </w:del>
      <w:r w:rsidRPr="001C3D30">
        <w:t xml:space="preserve"> </w:t>
      </w:r>
      <w:ins w:id="2301" w:author="Sam Simpson" w:date="2011-09-13T07:29:00Z">
        <w:r w:rsidRPr="0054658C">
          <w:rPr>
            <w:rPrChange w:id="2302" w:author="Sam Simpson" w:date="2011-09-13T07:30:00Z">
              <w:rPr>
                <w:highlight w:val="yellow"/>
              </w:rPr>
            </w:rPrChange>
          </w:rPr>
          <w:t xml:space="preserve">which </w:t>
        </w:r>
      </w:ins>
      <w:r w:rsidRPr="00C13804">
        <w:t>generates web pages as</w:t>
      </w:r>
      <w:ins w:id="2303" w:author="Sam Simpson" w:date="2011-09-13T07:29:00Z">
        <w:r w:rsidRPr="0054658C">
          <w:rPr>
            <w:rPrChange w:id="2304" w:author="Sam Simpson" w:date="2011-09-13T07:30:00Z">
              <w:rPr>
                <w:highlight w:val="yellow"/>
              </w:rPr>
            </w:rPrChange>
          </w:rPr>
          <w:t xml:space="preserve"> an</w:t>
        </w:r>
      </w:ins>
      <w:r w:rsidRPr="00C13804">
        <w:t xml:space="preserve"> interlayer between client r</w:t>
      </w:r>
      <w:r w:rsidRPr="001C3D30">
        <w:t>equest and server response</w:t>
      </w:r>
      <w:ins w:id="2305" w:author="Sam Simpson" w:date="2011-09-13T07:29:00Z">
        <w:r w:rsidRPr="0054658C">
          <w:rPr>
            <w:rPrChange w:id="2306" w:author="Sam Simpson" w:date="2011-09-13T07:30:00Z">
              <w:rPr>
                <w:highlight w:val="yellow"/>
              </w:rPr>
            </w:rPrChange>
          </w:rPr>
          <w:t>,</w:t>
        </w:r>
      </w:ins>
      <w:r w:rsidRPr="00C13804">
        <w:t xml:space="preserve"> with platform-free and protocol-free features</w:t>
      </w:r>
      <w:sdt>
        <w:sdtPr>
          <w:rPr>
            <w:rFonts w:hint="eastAsia"/>
          </w:rPr>
          <w:id w:val="-1112430767"/>
          <w:citation/>
        </w:sdtPr>
        <w:sdtContent>
          <w:r w:rsidRPr="005E26D6">
            <w:fldChar w:fldCharType="begin"/>
          </w:r>
          <w:r w:rsidRPr="0054658C">
            <w:instrText xml:space="preserve">CITATION Ora111 \l 2052 </w:instrText>
          </w:r>
          <w:r w:rsidRPr="0054658C">
            <w:rPr>
              <w:rPrChange w:id="2307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[16]</w:t>
          </w:r>
          <w:r w:rsidRPr="005E26D6">
            <w:fldChar w:fldCharType="end"/>
          </w:r>
        </w:sdtContent>
      </w:sdt>
      <w:r w:rsidRPr="00C13804">
        <w:t>.</w:t>
      </w:r>
    </w:p>
  </w:footnote>
  <w:footnote w:id="9">
    <w:p w:rsidR="005E26D6" w:rsidRPr="00C13804" w:rsidRDefault="005E26D6">
      <w:pPr>
        <w:pStyle w:val="a9"/>
      </w:pPr>
      <w:r w:rsidRPr="00C13804">
        <w:rPr>
          <w:rStyle w:val="aa"/>
        </w:rPr>
        <w:footnoteRef/>
      </w:r>
      <w:r w:rsidRPr="00C13804">
        <w:t xml:space="preserve"> Apache, </w:t>
      </w:r>
      <w:del w:id="2517" w:author="Sam Simpson" w:date="2011-09-13T07:29:00Z">
        <w:r w:rsidRPr="001C3D30" w:rsidDel="004B1562">
          <w:delText xml:space="preserve">a </w:delText>
        </w:r>
      </w:del>
      <w:ins w:id="2518" w:author="Sam Simpson" w:date="2011-09-13T07:29:00Z">
        <w:r w:rsidRPr="0054658C">
          <w:rPr>
            <w:rPrChange w:id="2519" w:author="Sam Simpson" w:date="2011-09-13T07:30:00Z">
              <w:rPr>
                <w:highlight w:val="yellow"/>
              </w:rPr>
            </w:rPrChange>
          </w:rPr>
          <w:t>the</w:t>
        </w:r>
        <w:r w:rsidRPr="00C13804">
          <w:t xml:space="preserve"> </w:t>
        </w:r>
      </w:ins>
      <w:r w:rsidRPr="00C13804">
        <w:t xml:space="preserve">common name of Apache HTTP Server, is an open-source web server application which has been used </w:t>
      </w:r>
      <w:del w:id="2520" w:author="Sam Simpson" w:date="2011-09-13T07:30:00Z">
        <w:r w:rsidRPr="001C3D30" w:rsidDel="004B1562">
          <w:delText xml:space="preserve">most </w:delText>
        </w:r>
      </w:del>
      <w:r w:rsidRPr="000D3349">
        <w:t xml:space="preserve">widely in the world, and can be used </w:t>
      </w:r>
      <w:ins w:id="2521" w:author="Sam Simpson" w:date="2011-09-13T07:30:00Z">
        <w:r w:rsidRPr="0054658C">
          <w:rPr>
            <w:rPrChange w:id="2522" w:author="Sam Simpson" w:date="2011-09-13T07:30:00Z">
              <w:rPr>
                <w:highlight w:val="yellow"/>
              </w:rPr>
            </w:rPrChange>
          </w:rPr>
          <w:t>o</w:t>
        </w:r>
      </w:ins>
      <w:del w:id="2523" w:author="Sam Simpson" w:date="2011-09-13T07:30:00Z">
        <w:r w:rsidRPr="00C13804" w:rsidDel="0054658C">
          <w:delText>i</w:delText>
        </w:r>
      </w:del>
      <w:r w:rsidRPr="00C13804">
        <w:t>n lots of operating systems</w:t>
      </w:r>
      <w:sdt>
        <w:sdtPr>
          <w:rPr>
            <w:rFonts w:hint="eastAsia"/>
          </w:rPr>
          <w:id w:val="935942332"/>
          <w:citation/>
        </w:sdtPr>
        <w:sdtContent>
          <w:r w:rsidRPr="005E26D6">
            <w:fldChar w:fldCharType="begin"/>
          </w:r>
          <w:r w:rsidRPr="0054658C">
            <w:instrText xml:space="preserve"> CITATION The111 \l 2052 </w:instrText>
          </w:r>
          <w:r w:rsidRPr="0054658C">
            <w:rPr>
              <w:rPrChange w:id="2524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[64]</w:t>
          </w:r>
          <w:r w:rsidRPr="005E26D6">
            <w:fldChar w:fldCharType="end"/>
          </w:r>
        </w:sdtContent>
      </w:sdt>
      <w:r w:rsidRPr="00C13804">
        <w:t>.</w:t>
      </w:r>
    </w:p>
  </w:footnote>
  <w:footnote w:id="10">
    <w:p w:rsidR="005E26D6" w:rsidRPr="00C13804" w:rsidRDefault="005E26D6">
      <w:pPr>
        <w:pStyle w:val="a9"/>
      </w:pPr>
      <w:r w:rsidRPr="00C13804">
        <w:rPr>
          <w:rStyle w:val="aa"/>
        </w:rPr>
        <w:footnoteRef/>
      </w:r>
      <w:r w:rsidRPr="001C3D30">
        <w:t xml:space="preserve"> Nginx (Engine X) is an emerging high performance open source HTTP and proxy server</w:t>
      </w:r>
      <w:sdt>
        <w:sdtPr>
          <w:rPr>
            <w:rFonts w:hint="eastAsia"/>
          </w:rPr>
          <w:id w:val="-1923945153"/>
          <w:citation/>
        </w:sdtPr>
        <w:sdtContent>
          <w:r w:rsidRPr="005E26D6">
            <w:fldChar w:fldCharType="begin"/>
          </w:r>
          <w:r w:rsidRPr="0054658C">
            <w:instrText xml:space="preserve"> CITATION Igo11 \l 2052 </w:instrText>
          </w:r>
          <w:r w:rsidRPr="0054658C">
            <w:rPr>
              <w:rPrChange w:id="2527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[65]</w:t>
          </w:r>
          <w:r w:rsidRPr="005E26D6">
            <w:fldChar w:fldCharType="end"/>
          </w:r>
        </w:sdtContent>
      </w:sdt>
      <w:r w:rsidRPr="00C13804">
        <w:t>.</w:t>
      </w:r>
    </w:p>
  </w:footnote>
  <w:footnote w:id="11">
    <w:p w:rsidR="005E26D6" w:rsidRPr="00C13804" w:rsidRDefault="005E26D6">
      <w:pPr>
        <w:pStyle w:val="a9"/>
      </w:pPr>
      <w:r w:rsidRPr="00C13804">
        <w:rPr>
          <w:rStyle w:val="aa"/>
        </w:rPr>
        <w:footnoteRef/>
      </w:r>
      <w:r w:rsidRPr="001C3D30">
        <w:t xml:space="preserve"> IIS, Internet Information Services, is Microsoft’s Windows-based internet s</w:t>
      </w:r>
      <w:r w:rsidRPr="000D3349">
        <w:t>erver application</w:t>
      </w:r>
      <w:sdt>
        <w:sdtPr>
          <w:rPr>
            <w:rFonts w:hint="eastAsia"/>
          </w:rPr>
          <w:id w:val="-240414151"/>
          <w:citation/>
        </w:sdtPr>
        <w:sdtContent>
          <w:r w:rsidRPr="005E26D6">
            <w:fldChar w:fldCharType="begin"/>
          </w:r>
          <w:r w:rsidRPr="0054658C">
            <w:instrText xml:space="preserve"> CITATION Mic111 \l 2052 </w:instrText>
          </w:r>
          <w:r w:rsidRPr="0054658C">
            <w:rPr>
              <w:rPrChange w:id="2530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[66]</w:t>
          </w:r>
          <w:r w:rsidRPr="005E26D6">
            <w:fldChar w:fldCharType="end"/>
          </w:r>
        </w:sdtContent>
      </w:sdt>
      <w:r w:rsidRPr="00C13804">
        <w:t>.</w:t>
      </w:r>
    </w:p>
  </w:footnote>
  <w:footnote w:id="12">
    <w:p w:rsidR="005E26D6" w:rsidRPr="00C13804" w:rsidRDefault="005E26D6">
      <w:pPr>
        <w:pStyle w:val="a9"/>
      </w:pPr>
      <w:r w:rsidRPr="001C3D30">
        <w:rPr>
          <w:rStyle w:val="aa"/>
        </w:rPr>
        <w:footnoteRef/>
      </w:r>
      <w:r w:rsidRPr="000D3349">
        <w:t xml:space="preserve"> LAMP, a powerful bundle of open-source software working together as a web server, includes Linux (operating system), Apache (HTTP server), MySQL (database) and PHP (script language)</w:t>
      </w:r>
      <w:sdt>
        <w:sdtPr>
          <w:rPr>
            <w:rFonts w:hint="eastAsia"/>
          </w:rPr>
          <w:id w:val="-311104905"/>
          <w:citation/>
        </w:sdtPr>
        <w:sdtContent>
          <w:r w:rsidRPr="005E26D6">
            <w:fldChar w:fldCharType="begin"/>
          </w:r>
          <w:r w:rsidRPr="0054658C">
            <w:instrText xml:space="preserve"> CITATION Lee03 \l 2052 </w:instrText>
          </w:r>
          <w:r w:rsidRPr="0054658C">
            <w:rPr>
              <w:rPrChange w:id="2612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[67]</w:t>
          </w:r>
          <w:r w:rsidRPr="005E26D6">
            <w:fldChar w:fldCharType="end"/>
          </w:r>
        </w:sdtContent>
      </w:sdt>
      <w:r w:rsidRPr="00C13804">
        <w:t>.</w:t>
      </w:r>
    </w:p>
  </w:footnote>
  <w:footnote w:id="13">
    <w:p w:rsidR="005E26D6" w:rsidRDefault="005E26D6">
      <w:pPr>
        <w:pStyle w:val="a9"/>
      </w:pPr>
      <w:r w:rsidRPr="00C13804">
        <w:rPr>
          <w:rStyle w:val="aa"/>
        </w:rPr>
        <w:footnoteRef/>
      </w:r>
      <w:r w:rsidRPr="001C3D30">
        <w:t xml:space="preserve"> MySQL, an open-source database system, developed by MySQL AB, now is a part of Oracle</w:t>
      </w:r>
      <w:sdt>
        <w:sdtPr>
          <w:rPr>
            <w:rFonts w:hint="eastAsia"/>
          </w:rPr>
          <w:id w:val="1381212371"/>
          <w:citation/>
        </w:sdtPr>
        <w:sdtContent>
          <w:r w:rsidRPr="005E26D6">
            <w:fldChar w:fldCharType="begin"/>
          </w:r>
          <w:r w:rsidRPr="0054658C">
            <w:instrText xml:space="preserve"> CITATION Ora10 \l 2052 </w:instrText>
          </w:r>
          <w:r w:rsidRPr="0054658C">
            <w:rPr>
              <w:rPrChange w:id="2616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</w:rPr>
            <w:t xml:space="preserve"> [68]</w:t>
          </w:r>
          <w:r w:rsidRPr="005E26D6">
            <w:fldChar w:fldCharType="end"/>
          </w:r>
        </w:sdtContent>
      </w:sdt>
      <w:r w:rsidRPr="00C13804">
        <w:t>.</w:t>
      </w:r>
    </w:p>
  </w:footnote>
  <w:footnote w:id="14">
    <w:p w:rsidR="005E26D6" w:rsidRPr="00544268" w:rsidDel="001A6AE2" w:rsidRDefault="005E26D6">
      <w:pPr>
        <w:pStyle w:val="a9"/>
        <w:rPr>
          <w:del w:id="2809" w:author="Sam Simpson" w:date="2011-09-13T12:23:00Z"/>
        </w:rPr>
      </w:pPr>
      <w:del w:id="2810" w:author="Sam Simpson" w:date="2011-09-13T12:23:00Z">
        <w:r w:rsidRPr="00BB7C74" w:rsidDel="001A6AE2">
          <w:rPr>
            <w:rStyle w:val="aa"/>
            <w:highlight w:val="yellow"/>
            <w:rPrChange w:id="2811" w:author="Sam Simpson" w:date="2011-09-13T07:30:00Z">
              <w:rPr>
                <w:rStyle w:val="aa"/>
              </w:rPr>
            </w:rPrChange>
          </w:rPr>
          <w:footnoteRef/>
        </w:r>
        <w:r w:rsidRPr="00BB7C74" w:rsidDel="001A6AE2">
          <w:rPr>
            <w:highlight w:val="yellow"/>
            <w:rPrChange w:id="2812" w:author="Sam Simpson" w:date="2011-09-13T07:30:00Z">
              <w:rPr/>
            </w:rPrChange>
          </w:rPr>
          <w:delText xml:space="preserve"> Jabok Nielsen is one of the most famous usability consultants in interaction design</w:delText>
        </w:r>
      </w:del>
      <w:customXmlDelRangeStart w:id="2813" w:author="Sam Simpson" w:date="2011-09-13T12:23:00Z"/>
      <w:sdt>
        <w:sdtPr>
          <w:rPr>
            <w:rFonts w:hint="eastAsia"/>
            <w:highlight w:val="yellow"/>
          </w:rPr>
          <w:id w:val="916830645"/>
          <w:citation/>
        </w:sdtPr>
        <w:sdtContent>
          <w:customXmlDelRangeEnd w:id="2813"/>
          <w:del w:id="2814" w:author="Sam Simpson" w:date="2011-09-13T12:23:00Z">
            <w:r w:rsidRPr="00BB7C74" w:rsidDel="001A6AE2">
              <w:rPr>
                <w:highlight w:val="yellow"/>
                <w:rPrChange w:id="2815" w:author="Sam Simpson" w:date="2011-09-13T07:30:00Z">
                  <w:rPr>
                    <w:noProof/>
                  </w:rPr>
                </w:rPrChange>
              </w:rPr>
              <w:fldChar w:fldCharType="begin"/>
            </w:r>
            <w:r w:rsidRPr="00BB7C74" w:rsidDel="001A6AE2">
              <w:rPr>
                <w:highlight w:val="yellow"/>
                <w:rPrChange w:id="2816" w:author="Sam Simpson" w:date="2011-09-13T07:30:00Z">
                  <w:rPr/>
                </w:rPrChange>
              </w:rPr>
              <w:delInstrText xml:space="preserve"> CITATION Fra04 \l 2052 </w:delInstrText>
            </w:r>
            <w:r w:rsidRPr="00BB7C74" w:rsidDel="001A6AE2">
              <w:rPr>
                <w:highlight w:val="yellow"/>
                <w:rPrChange w:id="2817" w:author="Sam Simpson" w:date="2011-09-13T07:30:00Z">
                  <w:rPr>
                    <w:noProof/>
                  </w:rPr>
                </w:rPrChange>
              </w:rPr>
              <w:fldChar w:fldCharType="separate"/>
            </w:r>
            <w:r w:rsidRPr="00BB7C74" w:rsidDel="001A6AE2">
              <w:rPr>
                <w:noProof/>
                <w:highlight w:val="yellow"/>
                <w:rPrChange w:id="2818" w:author="Sam Simpson" w:date="2011-09-13T07:30:00Z">
                  <w:rPr>
                    <w:noProof/>
                  </w:rPr>
                </w:rPrChange>
              </w:rPr>
              <w:delText xml:space="preserve"> [70]</w:delText>
            </w:r>
            <w:r w:rsidRPr="00BB7C74" w:rsidDel="001A6AE2">
              <w:rPr>
                <w:noProof/>
                <w:highlight w:val="yellow"/>
                <w:rPrChange w:id="2819" w:author="Sam Simpson" w:date="2011-09-13T07:30:00Z">
                  <w:rPr>
                    <w:noProof/>
                  </w:rPr>
                </w:rPrChange>
              </w:rPr>
              <w:fldChar w:fldCharType="end"/>
            </w:r>
          </w:del>
          <w:customXmlDelRangeStart w:id="2820" w:author="Sam Simpson" w:date="2011-09-13T12:23:00Z"/>
        </w:sdtContent>
      </w:sdt>
      <w:customXmlDelRangeEnd w:id="2820"/>
      <w:del w:id="2821" w:author="Sam Simpson" w:date="2011-09-13T12:23:00Z">
        <w:r w:rsidRPr="00BB7C74" w:rsidDel="001A6AE2">
          <w:rPr>
            <w:highlight w:val="yellow"/>
            <w:rPrChange w:id="2822" w:author="Sam Simpson" w:date="2011-09-13T07:30:00Z">
              <w:rPr/>
            </w:rPrChange>
          </w:rPr>
          <w:delText>.</w:delText>
        </w:r>
      </w:del>
      <w:ins w:id="2823" w:author="Sam Simpson" w:date="2011-09-13T07:30:00Z">
        <w:del w:id="2824" w:author="Sam Simpson" w:date="2011-09-13T12:23:00Z">
          <w:r w:rsidDel="001A6AE2">
            <w:delText xml:space="preserve"> NO!</w:delText>
          </w:r>
        </w:del>
      </w:ins>
    </w:p>
  </w:footnote>
  <w:footnote w:id="15">
    <w:p w:rsidR="005E26D6" w:rsidRPr="00091283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 w:rsidRPr="00E248CC">
        <w:rPr>
          <w:rFonts w:hint="eastAsia"/>
        </w:rPr>
        <w:t xml:space="preserve">Check out is </w:t>
      </w:r>
      <w:proofErr w:type="gramStart"/>
      <w:r w:rsidRPr="00E248CC">
        <w:rPr>
          <w:rFonts w:hint="eastAsia"/>
        </w:rPr>
        <w:t xml:space="preserve">a </w:t>
      </w:r>
      <w:del w:id="4290" w:author="Sam Simpson" w:date="2011-09-13T08:25:00Z">
        <w:r w:rsidRPr="00931800" w:rsidDel="007733F7">
          <w:rPr>
            <w:rFonts w:hint="eastAsia"/>
          </w:rPr>
          <w:delText>S</w:delText>
        </w:r>
      </w:del>
      <w:ins w:id="4291" w:author="Sam Simpson" w:date="2011-09-13T08:25:00Z">
        <w:r w:rsidRPr="00F33C1B">
          <w:t>s</w:t>
        </w:r>
      </w:ins>
      <w:r w:rsidRPr="00F33C1B">
        <w:t>ubversion</w:t>
      </w:r>
      <w:proofErr w:type="gramEnd"/>
      <w:r w:rsidRPr="00F33C1B">
        <w:t xml:space="preserve"> (SVN) command, which </w:t>
      </w:r>
      <w:del w:id="4292" w:author="Sam Simpson" w:date="2011-09-13T08:25:00Z">
        <w:r w:rsidRPr="00F33C1B" w:rsidDel="007733F7">
          <w:delText xml:space="preserve">is </w:delText>
        </w:r>
      </w:del>
      <w:r w:rsidRPr="00F33C1B">
        <w:t>make</w:t>
      </w:r>
      <w:ins w:id="4293" w:author="Sam Simpson" w:date="2011-09-13T08:25:00Z">
        <w:r w:rsidRPr="00F33C1B">
          <w:t>s the</w:t>
        </w:r>
      </w:ins>
      <w:r w:rsidRPr="00F33C1B">
        <w:t xml:space="preserve"> server side repository </w:t>
      </w:r>
      <w:del w:id="4294" w:author="Sam Simpson" w:date="2011-09-13T12:40:00Z">
        <w:r w:rsidRPr="00F33C1B" w:rsidDel="00774CAF">
          <w:delText xml:space="preserve">can be </w:delText>
        </w:r>
      </w:del>
      <w:r w:rsidRPr="00F33C1B">
        <w:t>associated with a local file folder</w:t>
      </w:r>
      <w:ins w:id="4295" w:author="Sam Simpson" w:date="2011-09-13T12:40:00Z">
        <w:r w:rsidRPr="00F33C1B">
          <w:rPr>
            <w:rPrChange w:id="4296" w:author="Sam Simpson" w:date="2011-09-13T12:40:00Z">
              <w:rPr>
                <w:highlight w:val="yellow"/>
              </w:rPr>
            </w:rPrChange>
          </w:rPr>
          <w:t>,</w:t>
        </w:r>
      </w:ins>
      <w:r w:rsidRPr="00E248CC">
        <w:rPr>
          <w:rFonts w:hint="eastAsia"/>
        </w:rPr>
        <w:t xml:space="preserve"> as a version controlled project</w:t>
      </w:r>
      <w:sdt>
        <w:sdtPr>
          <w:rPr>
            <w:rFonts w:hint="eastAsia"/>
          </w:rPr>
          <w:id w:val="-1464040504"/>
          <w:citation/>
        </w:sdtPr>
        <w:sdtContent>
          <w:r w:rsidRPr="00F33C1B">
            <w:rPr>
              <w:rPrChange w:id="4297" w:author="Sam Simpson" w:date="2011-09-13T12:40:00Z">
                <w:rPr>
                  <w:noProof/>
                </w:rPr>
              </w:rPrChange>
            </w:rPr>
            <w:fldChar w:fldCharType="begin"/>
          </w:r>
          <w:r w:rsidRPr="00F33C1B">
            <w:instrText xml:space="preserve"> CITATION Col04 \l 2052 </w:instrText>
          </w:r>
          <w:r w:rsidRPr="00F33C1B">
            <w:rPr>
              <w:rPrChange w:id="4298" w:author="Sam Simpson" w:date="2011-09-13T12:40:00Z">
                <w:rPr>
                  <w:noProof/>
                </w:rPr>
              </w:rPrChange>
            </w:rPr>
            <w:fldChar w:fldCharType="separate"/>
          </w:r>
          <w:r w:rsidRPr="00F33C1B">
            <w:rPr>
              <w:noProof/>
            </w:rPr>
            <w:t xml:space="preserve"> [1]</w:t>
          </w:r>
          <w:r w:rsidRPr="00F33C1B">
            <w:rPr>
              <w:noProof/>
              <w:rPrChange w:id="4299" w:author="Sam Simpson" w:date="2011-09-13T12:40:00Z">
                <w:rPr>
                  <w:noProof/>
                </w:rPr>
              </w:rPrChange>
            </w:rPr>
            <w:fldChar w:fldCharType="end"/>
          </w:r>
        </w:sdtContent>
      </w:sdt>
      <w:r w:rsidRPr="00F33C1B">
        <w:t>.</w:t>
      </w:r>
    </w:p>
  </w:footnote>
  <w:footnote w:id="16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Lifetime of Session is only </w:t>
      </w:r>
      <w:del w:id="7622" w:author="Sam Simpson" w:date="2011-09-13T10:49:00Z">
        <w:r w:rsidDel="003C70A8">
          <w:rPr>
            <w:rFonts w:hint="eastAsia"/>
          </w:rPr>
          <w:delText xml:space="preserve">before </w:delText>
        </w:r>
      </w:del>
      <w:ins w:id="7623" w:author="Sam Simpson" w:date="2011-09-13T10:49:00Z">
        <w:r>
          <w:t>until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the browser close</w:t>
      </w:r>
      <w:ins w:id="7624" w:author="Sam Simpson" w:date="2011-09-13T10:49:00Z">
        <w:r>
          <w:t>s</w:t>
        </w:r>
      </w:ins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the browser </w:t>
      </w:r>
      <w:ins w:id="7625" w:author="Sam Simpson" w:date="2011-09-13T10:49:00Z">
        <w:r>
          <w:t xml:space="preserve">is </w:t>
        </w:r>
      </w:ins>
      <w:r>
        <w:rPr>
          <w:rFonts w:hint="eastAsia"/>
        </w:rPr>
        <w:t xml:space="preserve">closed, all </w:t>
      </w:r>
      <w:del w:id="7626" w:author="Sam Simpson" w:date="2011-09-13T10:49:00Z">
        <w:r w:rsidDel="003C70A8">
          <w:rPr>
            <w:rFonts w:hint="eastAsia"/>
          </w:rPr>
          <w:delText xml:space="preserve">the </w:delText>
        </w:r>
      </w:del>
      <w:r>
        <w:rPr>
          <w:rFonts w:hint="eastAsia"/>
        </w:rPr>
        <w:t>Session</w:t>
      </w:r>
      <w:ins w:id="7627" w:author="Sam Simpson" w:date="2011-09-13T10:49:00Z">
        <w:r>
          <w:t>s</w:t>
        </w:r>
      </w:ins>
      <w:r>
        <w:rPr>
          <w:rFonts w:hint="eastAsia"/>
        </w:rPr>
        <w:t xml:space="preserve"> will be </w:t>
      </w:r>
      <w:r>
        <w:t>destroyed</w:t>
      </w:r>
      <w:r>
        <w:rPr>
          <w:rFonts w:hint="eastAsia"/>
        </w:rPr>
        <w:t xml:space="preserve"> automatically</w:t>
      </w:r>
      <w:sdt>
        <w:sdtPr>
          <w:rPr>
            <w:rFonts w:hint="eastAsia"/>
          </w:rPr>
          <w:id w:val="1540156599"/>
          <w:citation/>
        </w:sdtPr>
        <w:sdtContent>
          <w:r>
            <w:fldChar w:fldCharType="begin"/>
          </w:r>
          <w:r>
            <w:instrText xml:space="preserve"> CITATION The112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[71]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17">
    <w:p w:rsidR="005E26D6" w:rsidRDefault="005E26D6">
      <w:pPr>
        <w:pStyle w:val="a9"/>
      </w:pPr>
      <w:r>
        <w:rPr>
          <w:rStyle w:val="aa"/>
        </w:rPr>
        <w:footnoteRef/>
      </w:r>
      <w:r>
        <w:t xml:space="preserve"> </w:t>
      </w: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is</w:t>
      </w:r>
      <w:ins w:id="8109" w:author="Sam Simpson" w:date="2011-09-13T11:11:00Z">
        <w:r>
          <w:t xml:space="preserve"> a</w:t>
        </w:r>
      </w:ins>
      <w:r>
        <w:rPr>
          <w:rFonts w:hint="eastAsia"/>
        </w:rPr>
        <w:t xml:space="preserve"> JavaScript library with </w:t>
      </w:r>
      <w:del w:id="8110" w:author="Sam Simpson" w:date="2011-09-13T14:21:00Z">
        <w:r w:rsidRPr="006554D0" w:rsidDel="00CC038C">
          <w:rPr>
            <w:highlight w:val="yellow"/>
            <w:rPrChange w:id="8111" w:author="Sam Simpson" w:date="2011-09-13T11:11:00Z">
              <w:rPr/>
            </w:rPrChange>
          </w:rPr>
          <w:delText>great</w:delText>
        </w:r>
        <w:r w:rsidDel="00CC038C">
          <w:rPr>
            <w:rFonts w:hint="eastAsia"/>
          </w:rPr>
          <w:delText xml:space="preserve"> </w:delText>
        </w:r>
      </w:del>
      <w:ins w:id="8112" w:author="Sam Simpson" w:date="2011-09-13T14:21:00Z">
        <w:r>
          <w:t>good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 xml:space="preserve">functions for dynamic effects </w:t>
      </w:r>
      <w:del w:id="8113" w:author="Sam Simpson" w:date="2011-09-13T11:11:00Z">
        <w:r w:rsidDel="006554D0">
          <w:rPr>
            <w:rFonts w:hint="eastAsia"/>
          </w:rPr>
          <w:delText xml:space="preserve">of </w:delText>
        </w:r>
      </w:del>
      <w:ins w:id="8114" w:author="Sam Simpson" w:date="2011-09-13T11:11:00Z">
        <w:r>
          <w:t>on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web pages</w:t>
      </w:r>
      <w:sdt>
        <w:sdtPr>
          <w:rPr>
            <w:rFonts w:hint="eastAsia"/>
          </w:rPr>
          <w:id w:val="-158543452"/>
          <w:citation/>
        </w:sdtPr>
        <w:sdtContent>
          <w:r>
            <w:fldChar w:fldCharType="begin"/>
          </w:r>
          <w:r>
            <w:instrText xml:space="preserve"> CITATION Doc10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[72]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D6" w:rsidRPr="001C4712" w:rsidRDefault="005E26D6" w:rsidP="009C584F">
    <w:pPr>
      <w:jc w:val="center"/>
      <w:rPr>
        <w:rStyle w:val="af0"/>
        <w:i w:val="0"/>
        <w:iCs w:val="0"/>
        <w:color w:val="243E50"/>
        <w:sz w:val="19"/>
        <w:szCs w:val="19"/>
      </w:rPr>
    </w:pPr>
    <w:r>
      <w:rPr>
        <w:b/>
        <w:noProof/>
        <w:color w:val="243E50"/>
        <w:sz w:val="19"/>
        <w:szCs w:val="19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231139</wp:posOffset>
              </wp:positionV>
              <wp:extent cx="525589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589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8.2pt" to="41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" strokecolor="#8db3e2 [1311]" strokeweight=".5pt">
              <o:lock v:ext="edit" shapetype="f"/>
            </v:line>
          </w:pict>
        </mc:Fallback>
      </mc:AlternateContent>
    </w:r>
    <w:r w:rsidRPr="001C4712">
      <w:rPr>
        <w:b/>
        <w:color w:val="243E50"/>
        <w:sz w:val="19"/>
        <w:szCs w:val="19"/>
      </w:rPr>
      <w:t>Working in the Cloud</w:t>
    </w:r>
    <w:r w:rsidRPr="001C4712">
      <w:rPr>
        <w:color w:val="243E50"/>
        <w:sz w:val="19"/>
        <w:szCs w:val="19"/>
      </w:rPr>
      <w:t>: Web-based Version Control System for Task-oriented Group and Individual Projects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8B2"/>
    <w:multiLevelType w:val="multilevel"/>
    <w:tmpl w:val="08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">
    <w:nsid w:val="2888337E"/>
    <w:multiLevelType w:val="hybridMultilevel"/>
    <w:tmpl w:val="7FD6BCCE"/>
    <w:lvl w:ilvl="0" w:tplc="D14272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D1074"/>
    <w:multiLevelType w:val="hybridMultilevel"/>
    <w:tmpl w:val="B97C661A"/>
    <w:lvl w:ilvl="0" w:tplc="CE82D77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C60CE"/>
    <w:multiLevelType w:val="multilevel"/>
    <w:tmpl w:val="F0AA6C40"/>
    <w:lvl w:ilvl="0">
      <w:start w:val="1"/>
      <w:numFmt w:val="decimal"/>
      <w:pStyle w:val="1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4">
    <w:nsid w:val="44BF17FC"/>
    <w:multiLevelType w:val="multilevel"/>
    <w:tmpl w:val="96C4734E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5">
    <w:nsid w:val="55101C3A"/>
    <w:multiLevelType w:val="multilevel"/>
    <w:tmpl w:val="7BB2BA76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A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6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4B40"/>
    <w:multiLevelType w:val="multilevel"/>
    <w:tmpl w:val="58C0196E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D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8">
    <w:nsid w:val="5EB6458C"/>
    <w:multiLevelType w:val="hybridMultilevel"/>
    <w:tmpl w:val="A454DD16"/>
    <w:lvl w:ilvl="0" w:tplc="EE303D2A">
      <w:start w:val="1"/>
      <w:numFmt w:val="bullet"/>
      <w:pStyle w:val="a"/>
      <w:lvlText w:val=""/>
      <w:lvlJc w:val="center"/>
      <w:pPr>
        <w:ind w:left="1440" w:hanging="360"/>
      </w:pPr>
      <w:rPr>
        <w:rFonts w:ascii="Symbol" w:hAnsi="Symbol" w:hint="default"/>
        <w:b w:val="0"/>
        <w:i w:val="0"/>
        <w:position w:val="4"/>
        <w:sz w:val="1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32FDB"/>
    <w:multiLevelType w:val="hybridMultilevel"/>
    <w:tmpl w:val="9FEA8584"/>
    <w:lvl w:ilvl="0" w:tplc="D578DA0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06AD"/>
    <w:rsid w:val="000007BB"/>
    <w:rsid w:val="00000B4C"/>
    <w:rsid w:val="00002FCF"/>
    <w:rsid w:val="00004860"/>
    <w:rsid w:val="00005288"/>
    <w:rsid w:val="000053FE"/>
    <w:rsid w:val="00005C74"/>
    <w:rsid w:val="00005DB5"/>
    <w:rsid w:val="00006225"/>
    <w:rsid w:val="00007636"/>
    <w:rsid w:val="00010ED9"/>
    <w:rsid w:val="000113BE"/>
    <w:rsid w:val="000114A5"/>
    <w:rsid w:val="00011B1A"/>
    <w:rsid w:val="000128B6"/>
    <w:rsid w:val="00012D00"/>
    <w:rsid w:val="0001518D"/>
    <w:rsid w:val="000155E3"/>
    <w:rsid w:val="0001760B"/>
    <w:rsid w:val="00020E8B"/>
    <w:rsid w:val="00021283"/>
    <w:rsid w:val="00025048"/>
    <w:rsid w:val="00025996"/>
    <w:rsid w:val="00026492"/>
    <w:rsid w:val="00027352"/>
    <w:rsid w:val="00027EA5"/>
    <w:rsid w:val="00030DD0"/>
    <w:rsid w:val="000311BC"/>
    <w:rsid w:val="00032136"/>
    <w:rsid w:val="0003314F"/>
    <w:rsid w:val="00033C1D"/>
    <w:rsid w:val="00033F7C"/>
    <w:rsid w:val="000351D2"/>
    <w:rsid w:val="00035D2F"/>
    <w:rsid w:val="00036267"/>
    <w:rsid w:val="00036637"/>
    <w:rsid w:val="00037695"/>
    <w:rsid w:val="00037968"/>
    <w:rsid w:val="00041E13"/>
    <w:rsid w:val="000447B9"/>
    <w:rsid w:val="00044B94"/>
    <w:rsid w:val="0004606F"/>
    <w:rsid w:val="00046776"/>
    <w:rsid w:val="000467E4"/>
    <w:rsid w:val="00055155"/>
    <w:rsid w:val="000551A8"/>
    <w:rsid w:val="00055C27"/>
    <w:rsid w:val="00060491"/>
    <w:rsid w:val="00060E45"/>
    <w:rsid w:val="000634EA"/>
    <w:rsid w:val="00065930"/>
    <w:rsid w:val="00066832"/>
    <w:rsid w:val="00070167"/>
    <w:rsid w:val="000708D9"/>
    <w:rsid w:val="00071887"/>
    <w:rsid w:val="00071D98"/>
    <w:rsid w:val="00073DF8"/>
    <w:rsid w:val="000747A8"/>
    <w:rsid w:val="000747EB"/>
    <w:rsid w:val="00077A14"/>
    <w:rsid w:val="000801C2"/>
    <w:rsid w:val="0008084B"/>
    <w:rsid w:val="0008154E"/>
    <w:rsid w:val="00081B20"/>
    <w:rsid w:val="000829F6"/>
    <w:rsid w:val="00083C79"/>
    <w:rsid w:val="00084D21"/>
    <w:rsid w:val="00086238"/>
    <w:rsid w:val="0008735B"/>
    <w:rsid w:val="00090C5B"/>
    <w:rsid w:val="00091283"/>
    <w:rsid w:val="00093BED"/>
    <w:rsid w:val="000973FF"/>
    <w:rsid w:val="00097821"/>
    <w:rsid w:val="00097B43"/>
    <w:rsid w:val="00097BD9"/>
    <w:rsid w:val="000A200F"/>
    <w:rsid w:val="000A2919"/>
    <w:rsid w:val="000A53BB"/>
    <w:rsid w:val="000B00CF"/>
    <w:rsid w:val="000B1332"/>
    <w:rsid w:val="000B2451"/>
    <w:rsid w:val="000B3944"/>
    <w:rsid w:val="000B3E82"/>
    <w:rsid w:val="000B4771"/>
    <w:rsid w:val="000B4F39"/>
    <w:rsid w:val="000B5564"/>
    <w:rsid w:val="000B72F3"/>
    <w:rsid w:val="000B7A25"/>
    <w:rsid w:val="000C0A44"/>
    <w:rsid w:val="000C3CED"/>
    <w:rsid w:val="000C3FC1"/>
    <w:rsid w:val="000C4468"/>
    <w:rsid w:val="000C4BAF"/>
    <w:rsid w:val="000C5CFF"/>
    <w:rsid w:val="000C60B0"/>
    <w:rsid w:val="000C699D"/>
    <w:rsid w:val="000C6E88"/>
    <w:rsid w:val="000C7272"/>
    <w:rsid w:val="000C78ED"/>
    <w:rsid w:val="000C7905"/>
    <w:rsid w:val="000C7DD3"/>
    <w:rsid w:val="000D0A28"/>
    <w:rsid w:val="000D1489"/>
    <w:rsid w:val="000D189A"/>
    <w:rsid w:val="000D24E5"/>
    <w:rsid w:val="000D3349"/>
    <w:rsid w:val="000D3CDA"/>
    <w:rsid w:val="000D527B"/>
    <w:rsid w:val="000D7546"/>
    <w:rsid w:val="000E02D0"/>
    <w:rsid w:val="000E0A8F"/>
    <w:rsid w:val="000E2FC5"/>
    <w:rsid w:val="000E38D2"/>
    <w:rsid w:val="000E3B17"/>
    <w:rsid w:val="000E40E1"/>
    <w:rsid w:val="000E42EB"/>
    <w:rsid w:val="000E60EA"/>
    <w:rsid w:val="000F0542"/>
    <w:rsid w:val="000F35CF"/>
    <w:rsid w:val="000F40B5"/>
    <w:rsid w:val="000F6A0F"/>
    <w:rsid w:val="000F7C62"/>
    <w:rsid w:val="00100158"/>
    <w:rsid w:val="00100874"/>
    <w:rsid w:val="001018D7"/>
    <w:rsid w:val="00102D49"/>
    <w:rsid w:val="00102EC8"/>
    <w:rsid w:val="00104080"/>
    <w:rsid w:val="001041D6"/>
    <w:rsid w:val="00104B27"/>
    <w:rsid w:val="00105D35"/>
    <w:rsid w:val="001101CB"/>
    <w:rsid w:val="0011038F"/>
    <w:rsid w:val="00110721"/>
    <w:rsid w:val="001109B6"/>
    <w:rsid w:val="00110C7D"/>
    <w:rsid w:val="00111ABC"/>
    <w:rsid w:val="00120ECC"/>
    <w:rsid w:val="001212C9"/>
    <w:rsid w:val="001226E5"/>
    <w:rsid w:val="00122EA3"/>
    <w:rsid w:val="00124153"/>
    <w:rsid w:val="0012448E"/>
    <w:rsid w:val="00124822"/>
    <w:rsid w:val="0012625C"/>
    <w:rsid w:val="001267D4"/>
    <w:rsid w:val="00131280"/>
    <w:rsid w:val="001321BC"/>
    <w:rsid w:val="001334AD"/>
    <w:rsid w:val="00135368"/>
    <w:rsid w:val="0013539C"/>
    <w:rsid w:val="00135853"/>
    <w:rsid w:val="00135C95"/>
    <w:rsid w:val="00135F63"/>
    <w:rsid w:val="001360F6"/>
    <w:rsid w:val="00136575"/>
    <w:rsid w:val="00136CF7"/>
    <w:rsid w:val="0013730E"/>
    <w:rsid w:val="001376D1"/>
    <w:rsid w:val="00141F1F"/>
    <w:rsid w:val="001422AC"/>
    <w:rsid w:val="00142361"/>
    <w:rsid w:val="00142405"/>
    <w:rsid w:val="00142D31"/>
    <w:rsid w:val="00143886"/>
    <w:rsid w:val="001449D1"/>
    <w:rsid w:val="001451AD"/>
    <w:rsid w:val="001451B2"/>
    <w:rsid w:val="0014677A"/>
    <w:rsid w:val="00146B9A"/>
    <w:rsid w:val="00150CC4"/>
    <w:rsid w:val="00152540"/>
    <w:rsid w:val="00155000"/>
    <w:rsid w:val="0015546F"/>
    <w:rsid w:val="001557C7"/>
    <w:rsid w:val="00155879"/>
    <w:rsid w:val="00155ACF"/>
    <w:rsid w:val="00156944"/>
    <w:rsid w:val="0016101B"/>
    <w:rsid w:val="00161D1E"/>
    <w:rsid w:val="00164DA5"/>
    <w:rsid w:val="00165BF8"/>
    <w:rsid w:val="00166DDC"/>
    <w:rsid w:val="001672F6"/>
    <w:rsid w:val="001679F5"/>
    <w:rsid w:val="001729B5"/>
    <w:rsid w:val="0017475B"/>
    <w:rsid w:val="00174BD4"/>
    <w:rsid w:val="00174BD5"/>
    <w:rsid w:val="00175100"/>
    <w:rsid w:val="00175876"/>
    <w:rsid w:val="0017632D"/>
    <w:rsid w:val="001770DC"/>
    <w:rsid w:val="00177DDA"/>
    <w:rsid w:val="00182C51"/>
    <w:rsid w:val="00182DFD"/>
    <w:rsid w:val="00183A36"/>
    <w:rsid w:val="00183FC4"/>
    <w:rsid w:val="00184BF5"/>
    <w:rsid w:val="0018780F"/>
    <w:rsid w:val="001878A1"/>
    <w:rsid w:val="00190A5E"/>
    <w:rsid w:val="00190FDE"/>
    <w:rsid w:val="00191094"/>
    <w:rsid w:val="001910AF"/>
    <w:rsid w:val="0019134D"/>
    <w:rsid w:val="0019173D"/>
    <w:rsid w:val="00191873"/>
    <w:rsid w:val="001922DB"/>
    <w:rsid w:val="00193470"/>
    <w:rsid w:val="00193758"/>
    <w:rsid w:val="0019529A"/>
    <w:rsid w:val="00195573"/>
    <w:rsid w:val="00195D97"/>
    <w:rsid w:val="00196E10"/>
    <w:rsid w:val="001A0605"/>
    <w:rsid w:val="001A0B47"/>
    <w:rsid w:val="001A2069"/>
    <w:rsid w:val="001A239A"/>
    <w:rsid w:val="001A45C8"/>
    <w:rsid w:val="001A5888"/>
    <w:rsid w:val="001A6AE2"/>
    <w:rsid w:val="001A7238"/>
    <w:rsid w:val="001A7796"/>
    <w:rsid w:val="001A7BA1"/>
    <w:rsid w:val="001B06D1"/>
    <w:rsid w:val="001B094E"/>
    <w:rsid w:val="001B5B62"/>
    <w:rsid w:val="001B74C5"/>
    <w:rsid w:val="001C12FA"/>
    <w:rsid w:val="001C1FC3"/>
    <w:rsid w:val="001C31B9"/>
    <w:rsid w:val="001C39FD"/>
    <w:rsid w:val="001C3C0D"/>
    <w:rsid w:val="001C3D30"/>
    <w:rsid w:val="001C4712"/>
    <w:rsid w:val="001C67C8"/>
    <w:rsid w:val="001C7CA5"/>
    <w:rsid w:val="001D04DF"/>
    <w:rsid w:val="001D25D9"/>
    <w:rsid w:val="001D281E"/>
    <w:rsid w:val="001D7018"/>
    <w:rsid w:val="001D7E75"/>
    <w:rsid w:val="001E11C0"/>
    <w:rsid w:val="001E1EFC"/>
    <w:rsid w:val="001E57B0"/>
    <w:rsid w:val="001E5B94"/>
    <w:rsid w:val="001E714F"/>
    <w:rsid w:val="001F0215"/>
    <w:rsid w:val="001F1271"/>
    <w:rsid w:val="001F144B"/>
    <w:rsid w:val="001F1600"/>
    <w:rsid w:val="001F3109"/>
    <w:rsid w:val="001F34CC"/>
    <w:rsid w:val="001F37AC"/>
    <w:rsid w:val="001F50C2"/>
    <w:rsid w:val="001F5D04"/>
    <w:rsid w:val="001F6278"/>
    <w:rsid w:val="001F6D7A"/>
    <w:rsid w:val="001F6FA5"/>
    <w:rsid w:val="001F7E40"/>
    <w:rsid w:val="00200977"/>
    <w:rsid w:val="002016E5"/>
    <w:rsid w:val="00201CDE"/>
    <w:rsid w:val="00202391"/>
    <w:rsid w:val="00203663"/>
    <w:rsid w:val="00205103"/>
    <w:rsid w:val="00205229"/>
    <w:rsid w:val="00206055"/>
    <w:rsid w:val="00207168"/>
    <w:rsid w:val="00213200"/>
    <w:rsid w:val="00213365"/>
    <w:rsid w:val="00213BF0"/>
    <w:rsid w:val="00214289"/>
    <w:rsid w:val="00215BF4"/>
    <w:rsid w:val="00215D81"/>
    <w:rsid w:val="00221E7E"/>
    <w:rsid w:val="00223725"/>
    <w:rsid w:val="0022382B"/>
    <w:rsid w:val="00223EF7"/>
    <w:rsid w:val="002252CC"/>
    <w:rsid w:val="00225EB1"/>
    <w:rsid w:val="00227C78"/>
    <w:rsid w:val="0023228D"/>
    <w:rsid w:val="002323B3"/>
    <w:rsid w:val="00233870"/>
    <w:rsid w:val="00234DDB"/>
    <w:rsid w:val="0023575C"/>
    <w:rsid w:val="00235AD8"/>
    <w:rsid w:val="0023797C"/>
    <w:rsid w:val="00237A2F"/>
    <w:rsid w:val="0024073F"/>
    <w:rsid w:val="0024119D"/>
    <w:rsid w:val="002412DE"/>
    <w:rsid w:val="002414E6"/>
    <w:rsid w:val="0024155F"/>
    <w:rsid w:val="00242998"/>
    <w:rsid w:val="00245005"/>
    <w:rsid w:val="00245020"/>
    <w:rsid w:val="00250E80"/>
    <w:rsid w:val="002512A7"/>
    <w:rsid w:val="00253DD7"/>
    <w:rsid w:val="00254087"/>
    <w:rsid w:val="0025650C"/>
    <w:rsid w:val="002601FB"/>
    <w:rsid w:val="002613BB"/>
    <w:rsid w:val="002632DC"/>
    <w:rsid w:val="00263A9A"/>
    <w:rsid w:val="00265092"/>
    <w:rsid w:val="00265E7B"/>
    <w:rsid w:val="00271A5E"/>
    <w:rsid w:val="00273291"/>
    <w:rsid w:val="00273AB9"/>
    <w:rsid w:val="002741E2"/>
    <w:rsid w:val="00274930"/>
    <w:rsid w:val="0028006A"/>
    <w:rsid w:val="00280A60"/>
    <w:rsid w:val="00280EB0"/>
    <w:rsid w:val="002827DD"/>
    <w:rsid w:val="00284329"/>
    <w:rsid w:val="002853D4"/>
    <w:rsid w:val="00286631"/>
    <w:rsid w:val="002873E6"/>
    <w:rsid w:val="00287936"/>
    <w:rsid w:val="002900DE"/>
    <w:rsid w:val="002908B9"/>
    <w:rsid w:val="00290AF3"/>
    <w:rsid w:val="002913FF"/>
    <w:rsid w:val="00291927"/>
    <w:rsid w:val="00291964"/>
    <w:rsid w:val="00292DB1"/>
    <w:rsid w:val="00295044"/>
    <w:rsid w:val="00296BE8"/>
    <w:rsid w:val="00296D4B"/>
    <w:rsid w:val="00297758"/>
    <w:rsid w:val="002A249A"/>
    <w:rsid w:val="002A2826"/>
    <w:rsid w:val="002A3482"/>
    <w:rsid w:val="002A4C91"/>
    <w:rsid w:val="002B0C39"/>
    <w:rsid w:val="002B2971"/>
    <w:rsid w:val="002B3C06"/>
    <w:rsid w:val="002B40D1"/>
    <w:rsid w:val="002B78DA"/>
    <w:rsid w:val="002B7C02"/>
    <w:rsid w:val="002C053E"/>
    <w:rsid w:val="002C1256"/>
    <w:rsid w:val="002C2809"/>
    <w:rsid w:val="002C2FD1"/>
    <w:rsid w:val="002C3BC9"/>
    <w:rsid w:val="002C63D0"/>
    <w:rsid w:val="002C7627"/>
    <w:rsid w:val="002D0A07"/>
    <w:rsid w:val="002D21D2"/>
    <w:rsid w:val="002D2431"/>
    <w:rsid w:val="002D3149"/>
    <w:rsid w:val="002D31AE"/>
    <w:rsid w:val="002D43A5"/>
    <w:rsid w:val="002D4F65"/>
    <w:rsid w:val="002D52E1"/>
    <w:rsid w:val="002D79FF"/>
    <w:rsid w:val="002E01B3"/>
    <w:rsid w:val="002E1C6A"/>
    <w:rsid w:val="002E2F6B"/>
    <w:rsid w:val="002E39FB"/>
    <w:rsid w:val="002E5213"/>
    <w:rsid w:val="002E5C37"/>
    <w:rsid w:val="002E6C97"/>
    <w:rsid w:val="002E7078"/>
    <w:rsid w:val="002F0ADC"/>
    <w:rsid w:val="002F35BE"/>
    <w:rsid w:val="002F4591"/>
    <w:rsid w:val="002F5206"/>
    <w:rsid w:val="002F5952"/>
    <w:rsid w:val="002F5E08"/>
    <w:rsid w:val="002F6103"/>
    <w:rsid w:val="002F69CA"/>
    <w:rsid w:val="002F6CE7"/>
    <w:rsid w:val="003004D6"/>
    <w:rsid w:val="0030055E"/>
    <w:rsid w:val="003007F8"/>
    <w:rsid w:val="0030269C"/>
    <w:rsid w:val="00302F44"/>
    <w:rsid w:val="00305720"/>
    <w:rsid w:val="00306C4C"/>
    <w:rsid w:val="003100B8"/>
    <w:rsid w:val="00310295"/>
    <w:rsid w:val="003120EF"/>
    <w:rsid w:val="00312958"/>
    <w:rsid w:val="0031326F"/>
    <w:rsid w:val="00314CBE"/>
    <w:rsid w:val="00315EEE"/>
    <w:rsid w:val="00317EEE"/>
    <w:rsid w:val="00320AD2"/>
    <w:rsid w:val="0032135E"/>
    <w:rsid w:val="003224D0"/>
    <w:rsid w:val="00323909"/>
    <w:rsid w:val="00324531"/>
    <w:rsid w:val="00326BB5"/>
    <w:rsid w:val="0033184A"/>
    <w:rsid w:val="00331C0A"/>
    <w:rsid w:val="003326D2"/>
    <w:rsid w:val="00332918"/>
    <w:rsid w:val="00332C03"/>
    <w:rsid w:val="0033367D"/>
    <w:rsid w:val="003346BF"/>
    <w:rsid w:val="00335C79"/>
    <w:rsid w:val="00336731"/>
    <w:rsid w:val="00336829"/>
    <w:rsid w:val="00336E5C"/>
    <w:rsid w:val="00342ECD"/>
    <w:rsid w:val="00343694"/>
    <w:rsid w:val="0034452F"/>
    <w:rsid w:val="0034482E"/>
    <w:rsid w:val="00345515"/>
    <w:rsid w:val="00346196"/>
    <w:rsid w:val="0035026D"/>
    <w:rsid w:val="0035246A"/>
    <w:rsid w:val="00352577"/>
    <w:rsid w:val="00353D35"/>
    <w:rsid w:val="00354408"/>
    <w:rsid w:val="00355598"/>
    <w:rsid w:val="00355B43"/>
    <w:rsid w:val="00355E18"/>
    <w:rsid w:val="003578C2"/>
    <w:rsid w:val="00357AA4"/>
    <w:rsid w:val="003601D3"/>
    <w:rsid w:val="00361B0C"/>
    <w:rsid w:val="003635EB"/>
    <w:rsid w:val="00364FCB"/>
    <w:rsid w:val="00366CB7"/>
    <w:rsid w:val="003710BC"/>
    <w:rsid w:val="003713CE"/>
    <w:rsid w:val="00371C9F"/>
    <w:rsid w:val="00372AC1"/>
    <w:rsid w:val="003738D2"/>
    <w:rsid w:val="00373D90"/>
    <w:rsid w:val="003748D8"/>
    <w:rsid w:val="00376BA5"/>
    <w:rsid w:val="00380DB0"/>
    <w:rsid w:val="00381DA0"/>
    <w:rsid w:val="00382AC0"/>
    <w:rsid w:val="00383827"/>
    <w:rsid w:val="003852B3"/>
    <w:rsid w:val="00385F77"/>
    <w:rsid w:val="00386355"/>
    <w:rsid w:val="00387658"/>
    <w:rsid w:val="003879E5"/>
    <w:rsid w:val="00390E34"/>
    <w:rsid w:val="00391AF6"/>
    <w:rsid w:val="00391D61"/>
    <w:rsid w:val="00392882"/>
    <w:rsid w:val="00392E7D"/>
    <w:rsid w:val="0039303A"/>
    <w:rsid w:val="0039307B"/>
    <w:rsid w:val="003A1248"/>
    <w:rsid w:val="003A1F8D"/>
    <w:rsid w:val="003A1FCA"/>
    <w:rsid w:val="003A235F"/>
    <w:rsid w:val="003A381F"/>
    <w:rsid w:val="003A422C"/>
    <w:rsid w:val="003A52A8"/>
    <w:rsid w:val="003A63A5"/>
    <w:rsid w:val="003A6B69"/>
    <w:rsid w:val="003A7E4D"/>
    <w:rsid w:val="003B0450"/>
    <w:rsid w:val="003B06B1"/>
    <w:rsid w:val="003B0A12"/>
    <w:rsid w:val="003B0DB4"/>
    <w:rsid w:val="003B0EBB"/>
    <w:rsid w:val="003B4032"/>
    <w:rsid w:val="003B414B"/>
    <w:rsid w:val="003B4865"/>
    <w:rsid w:val="003B600D"/>
    <w:rsid w:val="003B7370"/>
    <w:rsid w:val="003B75DF"/>
    <w:rsid w:val="003B7A81"/>
    <w:rsid w:val="003B7C52"/>
    <w:rsid w:val="003C143D"/>
    <w:rsid w:val="003C1FC2"/>
    <w:rsid w:val="003C2BD9"/>
    <w:rsid w:val="003C2CF6"/>
    <w:rsid w:val="003C31EF"/>
    <w:rsid w:val="003C4DC5"/>
    <w:rsid w:val="003C70A8"/>
    <w:rsid w:val="003C7759"/>
    <w:rsid w:val="003C7D66"/>
    <w:rsid w:val="003C7EA1"/>
    <w:rsid w:val="003D1070"/>
    <w:rsid w:val="003D1345"/>
    <w:rsid w:val="003D1539"/>
    <w:rsid w:val="003D2B57"/>
    <w:rsid w:val="003D2EA4"/>
    <w:rsid w:val="003D3301"/>
    <w:rsid w:val="003D3611"/>
    <w:rsid w:val="003D3A9C"/>
    <w:rsid w:val="003D4358"/>
    <w:rsid w:val="003D496C"/>
    <w:rsid w:val="003D61E1"/>
    <w:rsid w:val="003D7C15"/>
    <w:rsid w:val="003D7CFB"/>
    <w:rsid w:val="003E2C7B"/>
    <w:rsid w:val="003E3A40"/>
    <w:rsid w:val="003E4AD0"/>
    <w:rsid w:val="003E5E47"/>
    <w:rsid w:val="003E700D"/>
    <w:rsid w:val="003F01D7"/>
    <w:rsid w:val="003F0442"/>
    <w:rsid w:val="003F08E3"/>
    <w:rsid w:val="003F1BEE"/>
    <w:rsid w:val="003F279C"/>
    <w:rsid w:val="003F2C3D"/>
    <w:rsid w:val="003F54E9"/>
    <w:rsid w:val="003F6CB5"/>
    <w:rsid w:val="003F6F5D"/>
    <w:rsid w:val="003F71C0"/>
    <w:rsid w:val="00401DA2"/>
    <w:rsid w:val="00405314"/>
    <w:rsid w:val="00405992"/>
    <w:rsid w:val="00407C4C"/>
    <w:rsid w:val="00410966"/>
    <w:rsid w:val="00410C01"/>
    <w:rsid w:val="0041145D"/>
    <w:rsid w:val="00412517"/>
    <w:rsid w:val="00412648"/>
    <w:rsid w:val="004139B5"/>
    <w:rsid w:val="00415E45"/>
    <w:rsid w:val="00415F4B"/>
    <w:rsid w:val="004170A1"/>
    <w:rsid w:val="00417F89"/>
    <w:rsid w:val="004200BA"/>
    <w:rsid w:val="0042287E"/>
    <w:rsid w:val="0042367F"/>
    <w:rsid w:val="004239F0"/>
    <w:rsid w:val="0042402A"/>
    <w:rsid w:val="004248D6"/>
    <w:rsid w:val="0042515A"/>
    <w:rsid w:val="0042520F"/>
    <w:rsid w:val="004254E5"/>
    <w:rsid w:val="00426561"/>
    <w:rsid w:val="004269C8"/>
    <w:rsid w:val="00427789"/>
    <w:rsid w:val="00427931"/>
    <w:rsid w:val="00431188"/>
    <w:rsid w:val="004329ED"/>
    <w:rsid w:val="00434519"/>
    <w:rsid w:val="00434CF1"/>
    <w:rsid w:val="004357B0"/>
    <w:rsid w:val="00436F7B"/>
    <w:rsid w:val="00436FA3"/>
    <w:rsid w:val="00437F67"/>
    <w:rsid w:val="00437F82"/>
    <w:rsid w:val="004404C5"/>
    <w:rsid w:val="00442755"/>
    <w:rsid w:val="004445CC"/>
    <w:rsid w:val="00445228"/>
    <w:rsid w:val="0044584E"/>
    <w:rsid w:val="00447BF9"/>
    <w:rsid w:val="00447D1B"/>
    <w:rsid w:val="00450831"/>
    <w:rsid w:val="004517C7"/>
    <w:rsid w:val="00451911"/>
    <w:rsid w:val="004526A7"/>
    <w:rsid w:val="004537AF"/>
    <w:rsid w:val="0045383C"/>
    <w:rsid w:val="00454F8C"/>
    <w:rsid w:val="00455CF9"/>
    <w:rsid w:val="004572F7"/>
    <w:rsid w:val="004637C2"/>
    <w:rsid w:val="00463B2F"/>
    <w:rsid w:val="00464E45"/>
    <w:rsid w:val="004652C3"/>
    <w:rsid w:val="00466F9A"/>
    <w:rsid w:val="00467889"/>
    <w:rsid w:val="004705C6"/>
    <w:rsid w:val="00472207"/>
    <w:rsid w:val="004742D9"/>
    <w:rsid w:val="00474540"/>
    <w:rsid w:val="00475780"/>
    <w:rsid w:val="004763D7"/>
    <w:rsid w:val="00476EDF"/>
    <w:rsid w:val="004771FC"/>
    <w:rsid w:val="0047774A"/>
    <w:rsid w:val="00477812"/>
    <w:rsid w:val="00480D75"/>
    <w:rsid w:val="00481ADD"/>
    <w:rsid w:val="00483FFE"/>
    <w:rsid w:val="00484649"/>
    <w:rsid w:val="00484C27"/>
    <w:rsid w:val="00484C9D"/>
    <w:rsid w:val="004867D7"/>
    <w:rsid w:val="004869E9"/>
    <w:rsid w:val="00487EB7"/>
    <w:rsid w:val="00491BA7"/>
    <w:rsid w:val="004925AA"/>
    <w:rsid w:val="00492D53"/>
    <w:rsid w:val="00493BCE"/>
    <w:rsid w:val="004963DC"/>
    <w:rsid w:val="00496F31"/>
    <w:rsid w:val="004A0BB3"/>
    <w:rsid w:val="004A1FC4"/>
    <w:rsid w:val="004A2F76"/>
    <w:rsid w:val="004A36A3"/>
    <w:rsid w:val="004A71F3"/>
    <w:rsid w:val="004B1562"/>
    <w:rsid w:val="004B2CF4"/>
    <w:rsid w:val="004B5325"/>
    <w:rsid w:val="004C2146"/>
    <w:rsid w:val="004C2406"/>
    <w:rsid w:val="004C3CEA"/>
    <w:rsid w:val="004C4A2C"/>
    <w:rsid w:val="004C4BAC"/>
    <w:rsid w:val="004C5004"/>
    <w:rsid w:val="004C56A8"/>
    <w:rsid w:val="004C70FE"/>
    <w:rsid w:val="004D07D0"/>
    <w:rsid w:val="004D25AF"/>
    <w:rsid w:val="004D334F"/>
    <w:rsid w:val="004D4274"/>
    <w:rsid w:val="004D439E"/>
    <w:rsid w:val="004D4D48"/>
    <w:rsid w:val="004D5757"/>
    <w:rsid w:val="004D6938"/>
    <w:rsid w:val="004D7241"/>
    <w:rsid w:val="004E15AB"/>
    <w:rsid w:val="004E1F74"/>
    <w:rsid w:val="004E1FB3"/>
    <w:rsid w:val="004E33AA"/>
    <w:rsid w:val="004E3BD1"/>
    <w:rsid w:val="004E4AFC"/>
    <w:rsid w:val="004E53A7"/>
    <w:rsid w:val="004E551D"/>
    <w:rsid w:val="004E5AD6"/>
    <w:rsid w:val="004E73F3"/>
    <w:rsid w:val="004E7D40"/>
    <w:rsid w:val="004F0C98"/>
    <w:rsid w:val="004F13A1"/>
    <w:rsid w:val="004F25A9"/>
    <w:rsid w:val="004F2AF9"/>
    <w:rsid w:val="004F3485"/>
    <w:rsid w:val="004F358E"/>
    <w:rsid w:val="004F370F"/>
    <w:rsid w:val="004F47F2"/>
    <w:rsid w:val="004F4DF3"/>
    <w:rsid w:val="004F5597"/>
    <w:rsid w:val="005000C1"/>
    <w:rsid w:val="00502EAC"/>
    <w:rsid w:val="005036D5"/>
    <w:rsid w:val="005043F3"/>
    <w:rsid w:val="0050448D"/>
    <w:rsid w:val="0050502A"/>
    <w:rsid w:val="005055F6"/>
    <w:rsid w:val="00506F15"/>
    <w:rsid w:val="005079F1"/>
    <w:rsid w:val="00510FB7"/>
    <w:rsid w:val="0051322B"/>
    <w:rsid w:val="0051379F"/>
    <w:rsid w:val="00513E92"/>
    <w:rsid w:val="00513F5C"/>
    <w:rsid w:val="00514B29"/>
    <w:rsid w:val="00514E1B"/>
    <w:rsid w:val="005155D8"/>
    <w:rsid w:val="005162AC"/>
    <w:rsid w:val="00517720"/>
    <w:rsid w:val="005201A7"/>
    <w:rsid w:val="00520E93"/>
    <w:rsid w:val="00521D58"/>
    <w:rsid w:val="005223D0"/>
    <w:rsid w:val="00522FC3"/>
    <w:rsid w:val="0052323D"/>
    <w:rsid w:val="00523DBA"/>
    <w:rsid w:val="00525686"/>
    <w:rsid w:val="00526989"/>
    <w:rsid w:val="005269FD"/>
    <w:rsid w:val="0053123F"/>
    <w:rsid w:val="005329D9"/>
    <w:rsid w:val="005332FE"/>
    <w:rsid w:val="00533B09"/>
    <w:rsid w:val="005354AE"/>
    <w:rsid w:val="005362A4"/>
    <w:rsid w:val="005372AF"/>
    <w:rsid w:val="0054016E"/>
    <w:rsid w:val="00540919"/>
    <w:rsid w:val="005421BF"/>
    <w:rsid w:val="00542488"/>
    <w:rsid w:val="00542CD1"/>
    <w:rsid w:val="005439D8"/>
    <w:rsid w:val="00544268"/>
    <w:rsid w:val="005449AF"/>
    <w:rsid w:val="00544D56"/>
    <w:rsid w:val="0054658C"/>
    <w:rsid w:val="00550CE2"/>
    <w:rsid w:val="00551937"/>
    <w:rsid w:val="005533D6"/>
    <w:rsid w:val="005547D9"/>
    <w:rsid w:val="00555D3D"/>
    <w:rsid w:val="00557503"/>
    <w:rsid w:val="00557A0B"/>
    <w:rsid w:val="00561B88"/>
    <w:rsid w:val="00562CDD"/>
    <w:rsid w:val="005640D6"/>
    <w:rsid w:val="0056451A"/>
    <w:rsid w:val="00564D58"/>
    <w:rsid w:val="00564FF2"/>
    <w:rsid w:val="00565C4D"/>
    <w:rsid w:val="0056641E"/>
    <w:rsid w:val="00570DA7"/>
    <w:rsid w:val="00570F16"/>
    <w:rsid w:val="00571DEE"/>
    <w:rsid w:val="00572678"/>
    <w:rsid w:val="00572749"/>
    <w:rsid w:val="0057394B"/>
    <w:rsid w:val="00573ABD"/>
    <w:rsid w:val="005742CF"/>
    <w:rsid w:val="00574307"/>
    <w:rsid w:val="00574759"/>
    <w:rsid w:val="0057603F"/>
    <w:rsid w:val="005774A7"/>
    <w:rsid w:val="005776BC"/>
    <w:rsid w:val="00577A24"/>
    <w:rsid w:val="0058033D"/>
    <w:rsid w:val="0058131B"/>
    <w:rsid w:val="00581727"/>
    <w:rsid w:val="005825E9"/>
    <w:rsid w:val="00582A9F"/>
    <w:rsid w:val="00590AF2"/>
    <w:rsid w:val="0059243E"/>
    <w:rsid w:val="00592F02"/>
    <w:rsid w:val="00592FB5"/>
    <w:rsid w:val="00596131"/>
    <w:rsid w:val="0059647F"/>
    <w:rsid w:val="00596504"/>
    <w:rsid w:val="00596622"/>
    <w:rsid w:val="005972AE"/>
    <w:rsid w:val="005A0ABE"/>
    <w:rsid w:val="005A0AEA"/>
    <w:rsid w:val="005A0E1E"/>
    <w:rsid w:val="005A6992"/>
    <w:rsid w:val="005A6C22"/>
    <w:rsid w:val="005A71A9"/>
    <w:rsid w:val="005B0FD3"/>
    <w:rsid w:val="005B3FDE"/>
    <w:rsid w:val="005B40FF"/>
    <w:rsid w:val="005B5D70"/>
    <w:rsid w:val="005B646B"/>
    <w:rsid w:val="005B6C13"/>
    <w:rsid w:val="005C2C01"/>
    <w:rsid w:val="005C3516"/>
    <w:rsid w:val="005C428B"/>
    <w:rsid w:val="005C5369"/>
    <w:rsid w:val="005C6083"/>
    <w:rsid w:val="005D060A"/>
    <w:rsid w:val="005D0D98"/>
    <w:rsid w:val="005D10BB"/>
    <w:rsid w:val="005D13E2"/>
    <w:rsid w:val="005D1560"/>
    <w:rsid w:val="005D20E9"/>
    <w:rsid w:val="005D24AA"/>
    <w:rsid w:val="005D2705"/>
    <w:rsid w:val="005D361D"/>
    <w:rsid w:val="005D733C"/>
    <w:rsid w:val="005E18B1"/>
    <w:rsid w:val="005E196A"/>
    <w:rsid w:val="005E1D05"/>
    <w:rsid w:val="005E26D6"/>
    <w:rsid w:val="005E2C5F"/>
    <w:rsid w:val="005E32B9"/>
    <w:rsid w:val="005E3E22"/>
    <w:rsid w:val="005E4561"/>
    <w:rsid w:val="005E4961"/>
    <w:rsid w:val="005F062C"/>
    <w:rsid w:val="005F2CD6"/>
    <w:rsid w:val="005F4A4F"/>
    <w:rsid w:val="005F50EE"/>
    <w:rsid w:val="005F75D3"/>
    <w:rsid w:val="005F79E4"/>
    <w:rsid w:val="005F7ECF"/>
    <w:rsid w:val="006006EA"/>
    <w:rsid w:val="00602A94"/>
    <w:rsid w:val="0060421A"/>
    <w:rsid w:val="0060576A"/>
    <w:rsid w:val="00605B08"/>
    <w:rsid w:val="00606B02"/>
    <w:rsid w:val="00610DB1"/>
    <w:rsid w:val="006125F6"/>
    <w:rsid w:val="00613D09"/>
    <w:rsid w:val="00617EEC"/>
    <w:rsid w:val="006201C8"/>
    <w:rsid w:val="00620C49"/>
    <w:rsid w:val="006212C6"/>
    <w:rsid w:val="00621663"/>
    <w:rsid w:val="00621A78"/>
    <w:rsid w:val="00623194"/>
    <w:rsid w:val="006232CA"/>
    <w:rsid w:val="006247AB"/>
    <w:rsid w:val="00626E86"/>
    <w:rsid w:val="00627CF7"/>
    <w:rsid w:val="006316FF"/>
    <w:rsid w:val="0063196B"/>
    <w:rsid w:val="00631A15"/>
    <w:rsid w:val="00631DAB"/>
    <w:rsid w:val="00632B84"/>
    <w:rsid w:val="00633685"/>
    <w:rsid w:val="0063581F"/>
    <w:rsid w:val="006363A9"/>
    <w:rsid w:val="00636B7E"/>
    <w:rsid w:val="006371B3"/>
    <w:rsid w:val="00637B47"/>
    <w:rsid w:val="006413A0"/>
    <w:rsid w:val="006414E0"/>
    <w:rsid w:val="00643269"/>
    <w:rsid w:val="00643438"/>
    <w:rsid w:val="00647F4D"/>
    <w:rsid w:val="006502B2"/>
    <w:rsid w:val="00652F9F"/>
    <w:rsid w:val="0065517B"/>
    <w:rsid w:val="006554D0"/>
    <w:rsid w:val="006568C4"/>
    <w:rsid w:val="00663324"/>
    <w:rsid w:val="00663836"/>
    <w:rsid w:val="00664282"/>
    <w:rsid w:val="00666CD1"/>
    <w:rsid w:val="00670568"/>
    <w:rsid w:val="0067305E"/>
    <w:rsid w:val="00673978"/>
    <w:rsid w:val="00673B4E"/>
    <w:rsid w:val="0067491A"/>
    <w:rsid w:val="006765CF"/>
    <w:rsid w:val="006767B0"/>
    <w:rsid w:val="00677146"/>
    <w:rsid w:val="00677BE9"/>
    <w:rsid w:val="00677CBE"/>
    <w:rsid w:val="00677E57"/>
    <w:rsid w:val="00680E9C"/>
    <w:rsid w:val="00682ED6"/>
    <w:rsid w:val="006848AD"/>
    <w:rsid w:val="00685B17"/>
    <w:rsid w:val="00686819"/>
    <w:rsid w:val="00686C39"/>
    <w:rsid w:val="00690D7F"/>
    <w:rsid w:val="006916C7"/>
    <w:rsid w:val="00691CFC"/>
    <w:rsid w:val="00692166"/>
    <w:rsid w:val="0069274E"/>
    <w:rsid w:val="006938F4"/>
    <w:rsid w:val="0069415F"/>
    <w:rsid w:val="006947F5"/>
    <w:rsid w:val="00696DAE"/>
    <w:rsid w:val="00696E6C"/>
    <w:rsid w:val="0069712B"/>
    <w:rsid w:val="006A0551"/>
    <w:rsid w:val="006A0B68"/>
    <w:rsid w:val="006A1BD2"/>
    <w:rsid w:val="006A2FD0"/>
    <w:rsid w:val="006A3203"/>
    <w:rsid w:val="006A3FA4"/>
    <w:rsid w:val="006A457E"/>
    <w:rsid w:val="006A47AF"/>
    <w:rsid w:val="006B0092"/>
    <w:rsid w:val="006B0F27"/>
    <w:rsid w:val="006B2BB8"/>
    <w:rsid w:val="006B2E8A"/>
    <w:rsid w:val="006B31F4"/>
    <w:rsid w:val="006B363E"/>
    <w:rsid w:val="006B5DDA"/>
    <w:rsid w:val="006B5E8B"/>
    <w:rsid w:val="006C10C3"/>
    <w:rsid w:val="006C1DD3"/>
    <w:rsid w:val="006C1E80"/>
    <w:rsid w:val="006C21FF"/>
    <w:rsid w:val="006C2524"/>
    <w:rsid w:val="006C2916"/>
    <w:rsid w:val="006C2EE6"/>
    <w:rsid w:val="006C5B93"/>
    <w:rsid w:val="006C624C"/>
    <w:rsid w:val="006C6B27"/>
    <w:rsid w:val="006C7D14"/>
    <w:rsid w:val="006D00A2"/>
    <w:rsid w:val="006D1463"/>
    <w:rsid w:val="006D382A"/>
    <w:rsid w:val="006D3878"/>
    <w:rsid w:val="006D3FF9"/>
    <w:rsid w:val="006D49DF"/>
    <w:rsid w:val="006D6831"/>
    <w:rsid w:val="006D7FD1"/>
    <w:rsid w:val="006E3055"/>
    <w:rsid w:val="006E44AB"/>
    <w:rsid w:val="006E6743"/>
    <w:rsid w:val="006E6C3C"/>
    <w:rsid w:val="006E7040"/>
    <w:rsid w:val="006E79C8"/>
    <w:rsid w:val="006E7F38"/>
    <w:rsid w:val="006F008C"/>
    <w:rsid w:val="006F1F3A"/>
    <w:rsid w:val="006F2D39"/>
    <w:rsid w:val="006F340D"/>
    <w:rsid w:val="006F3ECC"/>
    <w:rsid w:val="006F57AF"/>
    <w:rsid w:val="006F5FC0"/>
    <w:rsid w:val="006F685C"/>
    <w:rsid w:val="00701E9D"/>
    <w:rsid w:val="007034AC"/>
    <w:rsid w:val="00704181"/>
    <w:rsid w:val="00704A20"/>
    <w:rsid w:val="0070596F"/>
    <w:rsid w:val="00706AA5"/>
    <w:rsid w:val="00707DEE"/>
    <w:rsid w:val="00707EA9"/>
    <w:rsid w:val="00710E71"/>
    <w:rsid w:val="007121FB"/>
    <w:rsid w:val="00712DAB"/>
    <w:rsid w:val="00717152"/>
    <w:rsid w:val="0072011C"/>
    <w:rsid w:val="0072036C"/>
    <w:rsid w:val="007207C1"/>
    <w:rsid w:val="00720C54"/>
    <w:rsid w:val="00720EC9"/>
    <w:rsid w:val="0072134F"/>
    <w:rsid w:val="00721D4B"/>
    <w:rsid w:val="0072250C"/>
    <w:rsid w:val="00723898"/>
    <w:rsid w:val="00723CF9"/>
    <w:rsid w:val="007247F5"/>
    <w:rsid w:val="00724F0A"/>
    <w:rsid w:val="00724F4F"/>
    <w:rsid w:val="0072536A"/>
    <w:rsid w:val="0072667D"/>
    <w:rsid w:val="00726B9E"/>
    <w:rsid w:val="00727143"/>
    <w:rsid w:val="00727192"/>
    <w:rsid w:val="00727ED6"/>
    <w:rsid w:val="00730381"/>
    <w:rsid w:val="007303C2"/>
    <w:rsid w:val="007319B0"/>
    <w:rsid w:val="00731D4C"/>
    <w:rsid w:val="007326D7"/>
    <w:rsid w:val="00732929"/>
    <w:rsid w:val="00732FF9"/>
    <w:rsid w:val="00741933"/>
    <w:rsid w:val="00744BD5"/>
    <w:rsid w:val="00745061"/>
    <w:rsid w:val="00745A9B"/>
    <w:rsid w:val="0074764C"/>
    <w:rsid w:val="0075033A"/>
    <w:rsid w:val="00751058"/>
    <w:rsid w:val="00751D70"/>
    <w:rsid w:val="00751FF6"/>
    <w:rsid w:val="0075260B"/>
    <w:rsid w:val="0075265E"/>
    <w:rsid w:val="00755835"/>
    <w:rsid w:val="00755ED7"/>
    <w:rsid w:val="0075622D"/>
    <w:rsid w:val="007571F2"/>
    <w:rsid w:val="00757279"/>
    <w:rsid w:val="00757544"/>
    <w:rsid w:val="00757F1C"/>
    <w:rsid w:val="007625B1"/>
    <w:rsid w:val="00762648"/>
    <w:rsid w:val="007635D1"/>
    <w:rsid w:val="00763B02"/>
    <w:rsid w:val="00765220"/>
    <w:rsid w:val="00765C3B"/>
    <w:rsid w:val="007662D8"/>
    <w:rsid w:val="00770588"/>
    <w:rsid w:val="00770F39"/>
    <w:rsid w:val="00772CA8"/>
    <w:rsid w:val="007733F7"/>
    <w:rsid w:val="00773DEC"/>
    <w:rsid w:val="007741D2"/>
    <w:rsid w:val="00774A60"/>
    <w:rsid w:val="00774CAF"/>
    <w:rsid w:val="007750DB"/>
    <w:rsid w:val="007759AA"/>
    <w:rsid w:val="00777786"/>
    <w:rsid w:val="007815B8"/>
    <w:rsid w:val="00783D60"/>
    <w:rsid w:val="00785713"/>
    <w:rsid w:val="00785AB2"/>
    <w:rsid w:val="007876F9"/>
    <w:rsid w:val="00787DBC"/>
    <w:rsid w:val="007921CC"/>
    <w:rsid w:val="00792A49"/>
    <w:rsid w:val="00792F27"/>
    <w:rsid w:val="0079375F"/>
    <w:rsid w:val="00794BBF"/>
    <w:rsid w:val="0079626F"/>
    <w:rsid w:val="00796DA7"/>
    <w:rsid w:val="00797D24"/>
    <w:rsid w:val="007A0512"/>
    <w:rsid w:val="007A1F98"/>
    <w:rsid w:val="007A26BD"/>
    <w:rsid w:val="007A549A"/>
    <w:rsid w:val="007A5B9E"/>
    <w:rsid w:val="007A65D1"/>
    <w:rsid w:val="007A6CBA"/>
    <w:rsid w:val="007A6DC8"/>
    <w:rsid w:val="007A7085"/>
    <w:rsid w:val="007A7E98"/>
    <w:rsid w:val="007B0197"/>
    <w:rsid w:val="007B0583"/>
    <w:rsid w:val="007B07A4"/>
    <w:rsid w:val="007B1C43"/>
    <w:rsid w:val="007B220B"/>
    <w:rsid w:val="007B328A"/>
    <w:rsid w:val="007B64EA"/>
    <w:rsid w:val="007B6C70"/>
    <w:rsid w:val="007B788E"/>
    <w:rsid w:val="007C018C"/>
    <w:rsid w:val="007C0B5C"/>
    <w:rsid w:val="007C12F3"/>
    <w:rsid w:val="007C1335"/>
    <w:rsid w:val="007C1C9E"/>
    <w:rsid w:val="007C26FC"/>
    <w:rsid w:val="007C2ACF"/>
    <w:rsid w:val="007C717E"/>
    <w:rsid w:val="007C7365"/>
    <w:rsid w:val="007C75F7"/>
    <w:rsid w:val="007C7B98"/>
    <w:rsid w:val="007D0995"/>
    <w:rsid w:val="007D0B58"/>
    <w:rsid w:val="007D0BA1"/>
    <w:rsid w:val="007D0FE8"/>
    <w:rsid w:val="007D1595"/>
    <w:rsid w:val="007D2210"/>
    <w:rsid w:val="007D2599"/>
    <w:rsid w:val="007D2BFA"/>
    <w:rsid w:val="007D387C"/>
    <w:rsid w:val="007D5D1F"/>
    <w:rsid w:val="007D60DB"/>
    <w:rsid w:val="007D628D"/>
    <w:rsid w:val="007D6835"/>
    <w:rsid w:val="007D6B4B"/>
    <w:rsid w:val="007D73F9"/>
    <w:rsid w:val="007D753E"/>
    <w:rsid w:val="007D7963"/>
    <w:rsid w:val="007E12C8"/>
    <w:rsid w:val="007E4E5A"/>
    <w:rsid w:val="007E54AB"/>
    <w:rsid w:val="007E5DEB"/>
    <w:rsid w:val="007E783E"/>
    <w:rsid w:val="007F17E2"/>
    <w:rsid w:val="007F258A"/>
    <w:rsid w:val="007F326F"/>
    <w:rsid w:val="007F3D8A"/>
    <w:rsid w:val="007F405E"/>
    <w:rsid w:val="007F5195"/>
    <w:rsid w:val="007F52B3"/>
    <w:rsid w:val="007F5B1D"/>
    <w:rsid w:val="007F5F2A"/>
    <w:rsid w:val="007F6010"/>
    <w:rsid w:val="008021E7"/>
    <w:rsid w:val="0080226D"/>
    <w:rsid w:val="008022FC"/>
    <w:rsid w:val="0080267F"/>
    <w:rsid w:val="00802693"/>
    <w:rsid w:val="00803059"/>
    <w:rsid w:val="00803C75"/>
    <w:rsid w:val="00804333"/>
    <w:rsid w:val="0080562B"/>
    <w:rsid w:val="00805E85"/>
    <w:rsid w:val="008061C5"/>
    <w:rsid w:val="0080642F"/>
    <w:rsid w:val="00807EFB"/>
    <w:rsid w:val="0081214E"/>
    <w:rsid w:val="00813971"/>
    <w:rsid w:val="00815169"/>
    <w:rsid w:val="00815AF7"/>
    <w:rsid w:val="00817C00"/>
    <w:rsid w:val="008239ED"/>
    <w:rsid w:val="0082590E"/>
    <w:rsid w:val="0082606A"/>
    <w:rsid w:val="00827C96"/>
    <w:rsid w:val="00830936"/>
    <w:rsid w:val="00832528"/>
    <w:rsid w:val="00834F7C"/>
    <w:rsid w:val="00836CE3"/>
    <w:rsid w:val="00837753"/>
    <w:rsid w:val="00837D46"/>
    <w:rsid w:val="00840CFC"/>
    <w:rsid w:val="008414AA"/>
    <w:rsid w:val="008416B8"/>
    <w:rsid w:val="0084285E"/>
    <w:rsid w:val="00843F03"/>
    <w:rsid w:val="00843FB2"/>
    <w:rsid w:val="00844792"/>
    <w:rsid w:val="00844ED4"/>
    <w:rsid w:val="00844FCB"/>
    <w:rsid w:val="008454FD"/>
    <w:rsid w:val="00845636"/>
    <w:rsid w:val="008468C5"/>
    <w:rsid w:val="008503F8"/>
    <w:rsid w:val="0085060A"/>
    <w:rsid w:val="00850D96"/>
    <w:rsid w:val="008513CD"/>
    <w:rsid w:val="008520D0"/>
    <w:rsid w:val="008534C2"/>
    <w:rsid w:val="0085568E"/>
    <w:rsid w:val="00855C1B"/>
    <w:rsid w:val="0085666B"/>
    <w:rsid w:val="00856AEA"/>
    <w:rsid w:val="00856C7E"/>
    <w:rsid w:val="0085761C"/>
    <w:rsid w:val="0085774A"/>
    <w:rsid w:val="00860629"/>
    <w:rsid w:val="0086242A"/>
    <w:rsid w:val="00863209"/>
    <w:rsid w:val="00866138"/>
    <w:rsid w:val="00870515"/>
    <w:rsid w:val="00870EC4"/>
    <w:rsid w:val="008715CF"/>
    <w:rsid w:val="00871DDA"/>
    <w:rsid w:val="00872D6D"/>
    <w:rsid w:val="00873139"/>
    <w:rsid w:val="008755D7"/>
    <w:rsid w:val="00880DE6"/>
    <w:rsid w:val="00885949"/>
    <w:rsid w:val="008867E0"/>
    <w:rsid w:val="008912E8"/>
    <w:rsid w:val="008919E7"/>
    <w:rsid w:val="00892AFA"/>
    <w:rsid w:val="00894283"/>
    <w:rsid w:val="00894808"/>
    <w:rsid w:val="008958BA"/>
    <w:rsid w:val="00895B8C"/>
    <w:rsid w:val="008961A9"/>
    <w:rsid w:val="008968D3"/>
    <w:rsid w:val="008A095F"/>
    <w:rsid w:val="008A281C"/>
    <w:rsid w:val="008A3AF9"/>
    <w:rsid w:val="008A405F"/>
    <w:rsid w:val="008A42A1"/>
    <w:rsid w:val="008A47D4"/>
    <w:rsid w:val="008A49B5"/>
    <w:rsid w:val="008A5F6C"/>
    <w:rsid w:val="008A78B1"/>
    <w:rsid w:val="008B0457"/>
    <w:rsid w:val="008B0B4E"/>
    <w:rsid w:val="008B0DD8"/>
    <w:rsid w:val="008B1A16"/>
    <w:rsid w:val="008B1F86"/>
    <w:rsid w:val="008B3ADF"/>
    <w:rsid w:val="008B3BFA"/>
    <w:rsid w:val="008B4526"/>
    <w:rsid w:val="008B6608"/>
    <w:rsid w:val="008B6940"/>
    <w:rsid w:val="008C1371"/>
    <w:rsid w:val="008C1D1D"/>
    <w:rsid w:val="008C36D2"/>
    <w:rsid w:val="008C388F"/>
    <w:rsid w:val="008C3E0C"/>
    <w:rsid w:val="008C3F57"/>
    <w:rsid w:val="008C51AD"/>
    <w:rsid w:val="008C6A6F"/>
    <w:rsid w:val="008D088C"/>
    <w:rsid w:val="008D1129"/>
    <w:rsid w:val="008D1CF0"/>
    <w:rsid w:val="008D23C3"/>
    <w:rsid w:val="008D454A"/>
    <w:rsid w:val="008D569B"/>
    <w:rsid w:val="008D5BAC"/>
    <w:rsid w:val="008E02BE"/>
    <w:rsid w:val="008E0FF6"/>
    <w:rsid w:val="008E1529"/>
    <w:rsid w:val="008E270E"/>
    <w:rsid w:val="008E45B2"/>
    <w:rsid w:val="008E5395"/>
    <w:rsid w:val="008E6B60"/>
    <w:rsid w:val="008E767F"/>
    <w:rsid w:val="008F076D"/>
    <w:rsid w:val="008F0E76"/>
    <w:rsid w:val="008F38E1"/>
    <w:rsid w:val="008F393D"/>
    <w:rsid w:val="008F3C0F"/>
    <w:rsid w:val="008F63C5"/>
    <w:rsid w:val="008F69D1"/>
    <w:rsid w:val="008F7111"/>
    <w:rsid w:val="008F79BC"/>
    <w:rsid w:val="008F7C87"/>
    <w:rsid w:val="008F7DA6"/>
    <w:rsid w:val="009004C4"/>
    <w:rsid w:val="009007B6"/>
    <w:rsid w:val="00901F8A"/>
    <w:rsid w:val="00904E10"/>
    <w:rsid w:val="009051C5"/>
    <w:rsid w:val="009052C8"/>
    <w:rsid w:val="00905D0B"/>
    <w:rsid w:val="00906125"/>
    <w:rsid w:val="00907867"/>
    <w:rsid w:val="009115B5"/>
    <w:rsid w:val="00913FF6"/>
    <w:rsid w:val="0092433A"/>
    <w:rsid w:val="009245FC"/>
    <w:rsid w:val="00926295"/>
    <w:rsid w:val="00926BD6"/>
    <w:rsid w:val="0092727F"/>
    <w:rsid w:val="009278F6"/>
    <w:rsid w:val="00930336"/>
    <w:rsid w:val="009310FF"/>
    <w:rsid w:val="00931800"/>
    <w:rsid w:val="00932EF2"/>
    <w:rsid w:val="0093741A"/>
    <w:rsid w:val="009425B3"/>
    <w:rsid w:val="00942A3D"/>
    <w:rsid w:val="00944E52"/>
    <w:rsid w:val="00945F82"/>
    <w:rsid w:val="0094649C"/>
    <w:rsid w:val="00946B68"/>
    <w:rsid w:val="00946BB1"/>
    <w:rsid w:val="00946D8B"/>
    <w:rsid w:val="009508D6"/>
    <w:rsid w:val="009558A5"/>
    <w:rsid w:val="00956DDF"/>
    <w:rsid w:val="00957371"/>
    <w:rsid w:val="0095768E"/>
    <w:rsid w:val="00961503"/>
    <w:rsid w:val="009635B2"/>
    <w:rsid w:val="009637E9"/>
    <w:rsid w:val="00963C60"/>
    <w:rsid w:val="00965CD9"/>
    <w:rsid w:val="0096710A"/>
    <w:rsid w:val="00967226"/>
    <w:rsid w:val="00967FAC"/>
    <w:rsid w:val="00971404"/>
    <w:rsid w:val="00971954"/>
    <w:rsid w:val="009727FC"/>
    <w:rsid w:val="009771B6"/>
    <w:rsid w:val="00977B6B"/>
    <w:rsid w:val="0098037E"/>
    <w:rsid w:val="00980D94"/>
    <w:rsid w:val="00981B09"/>
    <w:rsid w:val="009820C5"/>
    <w:rsid w:val="00982812"/>
    <w:rsid w:val="00985373"/>
    <w:rsid w:val="009857EF"/>
    <w:rsid w:val="00985944"/>
    <w:rsid w:val="0098609D"/>
    <w:rsid w:val="009863F5"/>
    <w:rsid w:val="00990082"/>
    <w:rsid w:val="0099049C"/>
    <w:rsid w:val="00990A04"/>
    <w:rsid w:val="00990E7F"/>
    <w:rsid w:val="0099265D"/>
    <w:rsid w:val="00992D5A"/>
    <w:rsid w:val="00994755"/>
    <w:rsid w:val="00995311"/>
    <w:rsid w:val="0099754D"/>
    <w:rsid w:val="00997DE4"/>
    <w:rsid w:val="009A0613"/>
    <w:rsid w:val="009A0E52"/>
    <w:rsid w:val="009A1125"/>
    <w:rsid w:val="009A225A"/>
    <w:rsid w:val="009A237B"/>
    <w:rsid w:val="009A2E6E"/>
    <w:rsid w:val="009A3C33"/>
    <w:rsid w:val="009A48A0"/>
    <w:rsid w:val="009A62B1"/>
    <w:rsid w:val="009A740E"/>
    <w:rsid w:val="009A7E04"/>
    <w:rsid w:val="009B0356"/>
    <w:rsid w:val="009B038F"/>
    <w:rsid w:val="009B0806"/>
    <w:rsid w:val="009B0BFB"/>
    <w:rsid w:val="009B24ED"/>
    <w:rsid w:val="009B270D"/>
    <w:rsid w:val="009B4A71"/>
    <w:rsid w:val="009B5EE8"/>
    <w:rsid w:val="009B6284"/>
    <w:rsid w:val="009B6DC7"/>
    <w:rsid w:val="009C1A17"/>
    <w:rsid w:val="009C2092"/>
    <w:rsid w:val="009C4E2C"/>
    <w:rsid w:val="009C584F"/>
    <w:rsid w:val="009C5962"/>
    <w:rsid w:val="009C5BF3"/>
    <w:rsid w:val="009C6585"/>
    <w:rsid w:val="009C7D8B"/>
    <w:rsid w:val="009D1468"/>
    <w:rsid w:val="009D1AA0"/>
    <w:rsid w:val="009D1EE5"/>
    <w:rsid w:val="009D217E"/>
    <w:rsid w:val="009D2739"/>
    <w:rsid w:val="009D3CE3"/>
    <w:rsid w:val="009D3DB5"/>
    <w:rsid w:val="009D549C"/>
    <w:rsid w:val="009E002A"/>
    <w:rsid w:val="009E0B8D"/>
    <w:rsid w:val="009E0E4D"/>
    <w:rsid w:val="009E162B"/>
    <w:rsid w:val="009E1B65"/>
    <w:rsid w:val="009E1F7C"/>
    <w:rsid w:val="009E3361"/>
    <w:rsid w:val="009E6FF5"/>
    <w:rsid w:val="009E7512"/>
    <w:rsid w:val="009E7EE9"/>
    <w:rsid w:val="009F1633"/>
    <w:rsid w:val="009F1B77"/>
    <w:rsid w:val="009F2D3B"/>
    <w:rsid w:val="009F3633"/>
    <w:rsid w:val="009F566A"/>
    <w:rsid w:val="00A02176"/>
    <w:rsid w:val="00A0243E"/>
    <w:rsid w:val="00A02A1F"/>
    <w:rsid w:val="00A037B8"/>
    <w:rsid w:val="00A04693"/>
    <w:rsid w:val="00A05AAB"/>
    <w:rsid w:val="00A05AC5"/>
    <w:rsid w:val="00A05B55"/>
    <w:rsid w:val="00A05B8D"/>
    <w:rsid w:val="00A06DC1"/>
    <w:rsid w:val="00A06F83"/>
    <w:rsid w:val="00A073D2"/>
    <w:rsid w:val="00A117DB"/>
    <w:rsid w:val="00A11A5D"/>
    <w:rsid w:val="00A127CD"/>
    <w:rsid w:val="00A1788C"/>
    <w:rsid w:val="00A205CB"/>
    <w:rsid w:val="00A219B2"/>
    <w:rsid w:val="00A23AB0"/>
    <w:rsid w:val="00A23DED"/>
    <w:rsid w:val="00A2414B"/>
    <w:rsid w:val="00A31DEB"/>
    <w:rsid w:val="00A323EB"/>
    <w:rsid w:val="00A338DC"/>
    <w:rsid w:val="00A34245"/>
    <w:rsid w:val="00A37D4A"/>
    <w:rsid w:val="00A40873"/>
    <w:rsid w:val="00A41E09"/>
    <w:rsid w:val="00A43FB4"/>
    <w:rsid w:val="00A5021B"/>
    <w:rsid w:val="00A517DB"/>
    <w:rsid w:val="00A51BA0"/>
    <w:rsid w:val="00A52201"/>
    <w:rsid w:val="00A54199"/>
    <w:rsid w:val="00A54540"/>
    <w:rsid w:val="00A55882"/>
    <w:rsid w:val="00A55CDD"/>
    <w:rsid w:val="00A56955"/>
    <w:rsid w:val="00A5710D"/>
    <w:rsid w:val="00A57CBD"/>
    <w:rsid w:val="00A601C3"/>
    <w:rsid w:val="00A60E33"/>
    <w:rsid w:val="00A61267"/>
    <w:rsid w:val="00A61BD1"/>
    <w:rsid w:val="00A61E43"/>
    <w:rsid w:val="00A61FFF"/>
    <w:rsid w:val="00A63076"/>
    <w:rsid w:val="00A6353D"/>
    <w:rsid w:val="00A636DD"/>
    <w:rsid w:val="00A640ED"/>
    <w:rsid w:val="00A645DE"/>
    <w:rsid w:val="00A64FBE"/>
    <w:rsid w:val="00A65A9A"/>
    <w:rsid w:val="00A67309"/>
    <w:rsid w:val="00A673C7"/>
    <w:rsid w:val="00A7147E"/>
    <w:rsid w:val="00A7151C"/>
    <w:rsid w:val="00A72CE4"/>
    <w:rsid w:val="00A7375C"/>
    <w:rsid w:val="00A739D6"/>
    <w:rsid w:val="00A7449A"/>
    <w:rsid w:val="00A7638D"/>
    <w:rsid w:val="00A767F1"/>
    <w:rsid w:val="00A76C36"/>
    <w:rsid w:val="00A770F9"/>
    <w:rsid w:val="00A774EE"/>
    <w:rsid w:val="00A77C96"/>
    <w:rsid w:val="00A77D45"/>
    <w:rsid w:val="00A802B7"/>
    <w:rsid w:val="00A802E2"/>
    <w:rsid w:val="00A8065F"/>
    <w:rsid w:val="00A820FC"/>
    <w:rsid w:val="00A8335C"/>
    <w:rsid w:val="00A84C23"/>
    <w:rsid w:val="00A84D1F"/>
    <w:rsid w:val="00A8535A"/>
    <w:rsid w:val="00A859D5"/>
    <w:rsid w:val="00A85B8D"/>
    <w:rsid w:val="00A87111"/>
    <w:rsid w:val="00A87985"/>
    <w:rsid w:val="00A87D71"/>
    <w:rsid w:val="00A87DCA"/>
    <w:rsid w:val="00A90044"/>
    <w:rsid w:val="00A929A2"/>
    <w:rsid w:val="00A94ED1"/>
    <w:rsid w:val="00A9549F"/>
    <w:rsid w:val="00A956B5"/>
    <w:rsid w:val="00A95BD4"/>
    <w:rsid w:val="00AA15D7"/>
    <w:rsid w:val="00AA1699"/>
    <w:rsid w:val="00AA3290"/>
    <w:rsid w:val="00AA32E1"/>
    <w:rsid w:val="00AA34D6"/>
    <w:rsid w:val="00AA4312"/>
    <w:rsid w:val="00AA4B1A"/>
    <w:rsid w:val="00AA5285"/>
    <w:rsid w:val="00AA63A8"/>
    <w:rsid w:val="00AA66E6"/>
    <w:rsid w:val="00AA7726"/>
    <w:rsid w:val="00AA7F99"/>
    <w:rsid w:val="00AB0002"/>
    <w:rsid w:val="00AB02B7"/>
    <w:rsid w:val="00AB0363"/>
    <w:rsid w:val="00AB14D8"/>
    <w:rsid w:val="00AB24DB"/>
    <w:rsid w:val="00AB2737"/>
    <w:rsid w:val="00AB3401"/>
    <w:rsid w:val="00AB3E23"/>
    <w:rsid w:val="00AB4602"/>
    <w:rsid w:val="00AB4B6D"/>
    <w:rsid w:val="00AB7505"/>
    <w:rsid w:val="00AB7903"/>
    <w:rsid w:val="00AC0FFD"/>
    <w:rsid w:val="00AC1044"/>
    <w:rsid w:val="00AC1554"/>
    <w:rsid w:val="00AC2042"/>
    <w:rsid w:val="00AC2AC5"/>
    <w:rsid w:val="00AC361F"/>
    <w:rsid w:val="00AC41B1"/>
    <w:rsid w:val="00AC4328"/>
    <w:rsid w:val="00AC4B71"/>
    <w:rsid w:val="00AC4BAD"/>
    <w:rsid w:val="00AC5823"/>
    <w:rsid w:val="00AC7507"/>
    <w:rsid w:val="00AD1510"/>
    <w:rsid w:val="00AD1622"/>
    <w:rsid w:val="00AD206E"/>
    <w:rsid w:val="00AD4A2C"/>
    <w:rsid w:val="00AD5365"/>
    <w:rsid w:val="00AD587F"/>
    <w:rsid w:val="00AD635E"/>
    <w:rsid w:val="00AE0441"/>
    <w:rsid w:val="00AE33ED"/>
    <w:rsid w:val="00AE415D"/>
    <w:rsid w:val="00AE5EF7"/>
    <w:rsid w:val="00AF16AE"/>
    <w:rsid w:val="00AF1BD2"/>
    <w:rsid w:val="00AF2384"/>
    <w:rsid w:val="00AF2B36"/>
    <w:rsid w:val="00AF477A"/>
    <w:rsid w:val="00AF4C40"/>
    <w:rsid w:val="00AF4E8B"/>
    <w:rsid w:val="00AF56C3"/>
    <w:rsid w:val="00AF5C57"/>
    <w:rsid w:val="00AF5F56"/>
    <w:rsid w:val="00B00488"/>
    <w:rsid w:val="00B005AE"/>
    <w:rsid w:val="00B020A8"/>
    <w:rsid w:val="00B020E5"/>
    <w:rsid w:val="00B0281D"/>
    <w:rsid w:val="00B04122"/>
    <w:rsid w:val="00B0515A"/>
    <w:rsid w:val="00B061A6"/>
    <w:rsid w:val="00B06491"/>
    <w:rsid w:val="00B07A25"/>
    <w:rsid w:val="00B100D5"/>
    <w:rsid w:val="00B1160C"/>
    <w:rsid w:val="00B12E84"/>
    <w:rsid w:val="00B13B89"/>
    <w:rsid w:val="00B13D11"/>
    <w:rsid w:val="00B17061"/>
    <w:rsid w:val="00B1747F"/>
    <w:rsid w:val="00B21253"/>
    <w:rsid w:val="00B21AB2"/>
    <w:rsid w:val="00B21C30"/>
    <w:rsid w:val="00B235DE"/>
    <w:rsid w:val="00B243F7"/>
    <w:rsid w:val="00B24F82"/>
    <w:rsid w:val="00B26814"/>
    <w:rsid w:val="00B273B9"/>
    <w:rsid w:val="00B27E99"/>
    <w:rsid w:val="00B310D3"/>
    <w:rsid w:val="00B31424"/>
    <w:rsid w:val="00B319B1"/>
    <w:rsid w:val="00B32C2F"/>
    <w:rsid w:val="00B32C34"/>
    <w:rsid w:val="00B36126"/>
    <w:rsid w:val="00B3623F"/>
    <w:rsid w:val="00B37B33"/>
    <w:rsid w:val="00B424C3"/>
    <w:rsid w:val="00B434B4"/>
    <w:rsid w:val="00B43876"/>
    <w:rsid w:val="00B43CEE"/>
    <w:rsid w:val="00B4520F"/>
    <w:rsid w:val="00B50638"/>
    <w:rsid w:val="00B50E93"/>
    <w:rsid w:val="00B536FB"/>
    <w:rsid w:val="00B54095"/>
    <w:rsid w:val="00B54342"/>
    <w:rsid w:val="00B570B0"/>
    <w:rsid w:val="00B6013B"/>
    <w:rsid w:val="00B60D98"/>
    <w:rsid w:val="00B62351"/>
    <w:rsid w:val="00B62E67"/>
    <w:rsid w:val="00B6352A"/>
    <w:rsid w:val="00B63BC3"/>
    <w:rsid w:val="00B63DF6"/>
    <w:rsid w:val="00B65E9F"/>
    <w:rsid w:val="00B66320"/>
    <w:rsid w:val="00B666FB"/>
    <w:rsid w:val="00B66BD7"/>
    <w:rsid w:val="00B67051"/>
    <w:rsid w:val="00B6759D"/>
    <w:rsid w:val="00B717E1"/>
    <w:rsid w:val="00B71A09"/>
    <w:rsid w:val="00B74E97"/>
    <w:rsid w:val="00B75AC0"/>
    <w:rsid w:val="00B76522"/>
    <w:rsid w:val="00B8121A"/>
    <w:rsid w:val="00B81F44"/>
    <w:rsid w:val="00B82487"/>
    <w:rsid w:val="00B833E3"/>
    <w:rsid w:val="00B83E9D"/>
    <w:rsid w:val="00B843FB"/>
    <w:rsid w:val="00B84521"/>
    <w:rsid w:val="00B85A39"/>
    <w:rsid w:val="00B8617F"/>
    <w:rsid w:val="00B86440"/>
    <w:rsid w:val="00B8733C"/>
    <w:rsid w:val="00B87505"/>
    <w:rsid w:val="00B91606"/>
    <w:rsid w:val="00B91F15"/>
    <w:rsid w:val="00B92AD9"/>
    <w:rsid w:val="00B9404A"/>
    <w:rsid w:val="00B94BB6"/>
    <w:rsid w:val="00B94BBB"/>
    <w:rsid w:val="00B95756"/>
    <w:rsid w:val="00B95CDD"/>
    <w:rsid w:val="00BA0796"/>
    <w:rsid w:val="00BA0E2A"/>
    <w:rsid w:val="00BA1196"/>
    <w:rsid w:val="00BA2324"/>
    <w:rsid w:val="00BA308E"/>
    <w:rsid w:val="00BA3A33"/>
    <w:rsid w:val="00BA42D0"/>
    <w:rsid w:val="00BA6609"/>
    <w:rsid w:val="00BB188E"/>
    <w:rsid w:val="00BB318F"/>
    <w:rsid w:val="00BB514A"/>
    <w:rsid w:val="00BB6B87"/>
    <w:rsid w:val="00BB717D"/>
    <w:rsid w:val="00BB77D7"/>
    <w:rsid w:val="00BB7B88"/>
    <w:rsid w:val="00BB7C74"/>
    <w:rsid w:val="00BB7F93"/>
    <w:rsid w:val="00BC000E"/>
    <w:rsid w:val="00BC06C5"/>
    <w:rsid w:val="00BC3367"/>
    <w:rsid w:val="00BC418D"/>
    <w:rsid w:val="00BC41FC"/>
    <w:rsid w:val="00BC54AF"/>
    <w:rsid w:val="00BC5BBD"/>
    <w:rsid w:val="00BC5D83"/>
    <w:rsid w:val="00BC60F6"/>
    <w:rsid w:val="00BD0CCB"/>
    <w:rsid w:val="00BD1567"/>
    <w:rsid w:val="00BD211E"/>
    <w:rsid w:val="00BD2F0D"/>
    <w:rsid w:val="00BD3621"/>
    <w:rsid w:val="00BD457A"/>
    <w:rsid w:val="00BD4D43"/>
    <w:rsid w:val="00BD6156"/>
    <w:rsid w:val="00BE04F9"/>
    <w:rsid w:val="00BE0D4E"/>
    <w:rsid w:val="00BE24DF"/>
    <w:rsid w:val="00BE254C"/>
    <w:rsid w:val="00BE37C5"/>
    <w:rsid w:val="00BE4DC1"/>
    <w:rsid w:val="00BE577F"/>
    <w:rsid w:val="00BE5CFF"/>
    <w:rsid w:val="00BE6C86"/>
    <w:rsid w:val="00BE7F6C"/>
    <w:rsid w:val="00BE7FBF"/>
    <w:rsid w:val="00BF0234"/>
    <w:rsid w:val="00BF086E"/>
    <w:rsid w:val="00BF0F17"/>
    <w:rsid w:val="00BF1562"/>
    <w:rsid w:val="00BF1622"/>
    <w:rsid w:val="00BF19EB"/>
    <w:rsid w:val="00BF1E02"/>
    <w:rsid w:val="00BF24D2"/>
    <w:rsid w:val="00BF3312"/>
    <w:rsid w:val="00BF3DC0"/>
    <w:rsid w:val="00BF3DDE"/>
    <w:rsid w:val="00BF3F85"/>
    <w:rsid w:val="00BF5409"/>
    <w:rsid w:val="00BF5834"/>
    <w:rsid w:val="00BF5C91"/>
    <w:rsid w:val="00BF5DC2"/>
    <w:rsid w:val="00BF6B1A"/>
    <w:rsid w:val="00BF6BA6"/>
    <w:rsid w:val="00BF6D64"/>
    <w:rsid w:val="00BF770A"/>
    <w:rsid w:val="00BF7B8C"/>
    <w:rsid w:val="00C0018F"/>
    <w:rsid w:val="00C0037A"/>
    <w:rsid w:val="00C022C5"/>
    <w:rsid w:val="00C025A2"/>
    <w:rsid w:val="00C02D57"/>
    <w:rsid w:val="00C0336F"/>
    <w:rsid w:val="00C04398"/>
    <w:rsid w:val="00C0447B"/>
    <w:rsid w:val="00C06D72"/>
    <w:rsid w:val="00C071DD"/>
    <w:rsid w:val="00C07D1C"/>
    <w:rsid w:val="00C10EEC"/>
    <w:rsid w:val="00C13804"/>
    <w:rsid w:val="00C139D3"/>
    <w:rsid w:val="00C16015"/>
    <w:rsid w:val="00C20E56"/>
    <w:rsid w:val="00C21635"/>
    <w:rsid w:val="00C2292A"/>
    <w:rsid w:val="00C235D9"/>
    <w:rsid w:val="00C2380E"/>
    <w:rsid w:val="00C23B8A"/>
    <w:rsid w:val="00C25128"/>
    <w:rsid w:val="00C263DF"/>
    <w:rsid w:val="00C2681C"/>
    <w:rsid w:val="00C26B62"/>
    <w:rsid w:val="00C27C47"/>
    <w:rsid w:val="00C310D1"/>
    <w:rsid w:val="00C310EA"/>
    <w:rsid w:val="00C31657"/>
    <w:rsid w:val="00C31AEE"/>
    <w:rsid w:val="00C32647"/>
    <w:rsid w:val="00C326CD"/>
    <w:rsid w:val="00C32862"/>
    <w:rsid w:val="00C33ED3"/>
    <w:rsid w:val="00C35BB9"/>
    <w:rsid w:val="00C35E51"/>
    <w:rsid w:val="00C37C72"/>
    <w:rsid w:val="00C41295"/>
    <w:rsid w:val="00C42E9F"/>
    <w:rsid w:val="00C43CBB"/>
    <w:rsid w:val="00C45D1E"/>
    <w:rsid w:val="00C46D16"/>
    <w:rsid w:val="00C4768F"/>
    <w:rsid w:val="00C47922"/>
    <w:rsid w:val="00C504A8"/>
    <w:rsid w:val="00C509DC"/>
    <w:rsid w:val="00C5384E"/>
    <w:rsid w:val="00C54141"/>
    <w:rsid w:val="00C542BD"/>
    <w:rsid w:val="00C55CD7"/>
    <w:rsid w:val="00C56099"/>
    <w:rsid w:val="00C562EF"/>
    <w:rsid w:val="00C56A1D"/>
    <w:rsid w:val="00C56C1B"/>
    <w:rsid w:val="00C56E12"/>
    <w:rsid w:val="00C57008"/>
    <w:rsid w:val="00C57285"/>
    <w:rsid w:val="00C578FF"/>
    <w:rsid w:val="00C57D8C"/>
    <w:rsid w:val="00C601E0"/>
    <w:rsid w:val="00C60BCF"/>
    <w:rsid w:val="00C62792"/>
    <w:rsid w:val="00C62B96"/>
    <w:rsid w:val="00C63F46"/>
    <w:rsid w:val="00C65892"/>
    <w:rsid w:val="00C65952"/>
    <w:rsid w:val="00C66660"/>
    <w:rsid w:val="00C70D03"/>
    <w:rsid w:val="00C70E48"/>
    <w:rsid w:val="00C722B0"/>
    <w:rsid w:val="00C7434C"/>
    <w:rsid w:val="00C76ED8"/>
    <w:rsid w:val="00C80092"/>
    <w:rsid w:val="00C8044F"/>
    <w:rsid w:val="00C808DF"/>
    <w:rsid w:val="00C81E69"/>
    <w:rsid w:val="00C83592"/>
    <w:rsid w:val="00C86ADC"/>
    <w:rsid w:val="00C90473"/>
    <w:rsid w:val="00C924C5"/>
    <w:rsid w:val="00C92AD6"/>
    <w:rsid w:val="00C93618"/>
    <w:rsid w:val="00C95142"/>
    <w:rsid w:val="00C95977"/>
    <w:rsid w:val="00CA05AC"/>
    <w:rsid w:val="00CA0791"/>
    <w:rsid w:val="00CA0B7A"/>
    <w:rsid w:val="00CA0FBD"/>
    <w:rsid w:val="00CA1335"/>
    <w:rsid w:val="00CA14F5"/>
    <w:rsid w:val="00CA1A25"/>
    <w:rsid w:val="00CA2375"/>
    <w:rsid w:val="00CA39CD"/>
    <w:rsid w:val="00CA3A05"/>
    <w:rsid w:val="00CA6D4D"/>
    <w:rsid w:val="00CB04B6"/>
    <w:rsid w:val="00CB0B77"/>
    <w:rsid w:val="00CB24A3"/>
    <w:rsid w:val="00CB2DA9"/>
    <w:rsid w:val="00CB4955"/>
    <w:rsid w:val="00CB7C14"/>
    <w:rsid w:val="00CB7E98"/>
    <w:rsid w:val="00CC038C"/>
    <w:rsid w:val="00CC0597"/>
    <w:rsid w:val="00CC2489"/>
    <w:rsid w:val="00CC3D3F"/>
    <w:rsid w:val="00CC40D5"/>
    <w:rsid w:val="00CC5F73"/>
    <w:rsid w:val="00CC77C1"/>
    <w:rsid w:val="00CC7F58"/>
    <w:rsid w:val="00CD0A05"/>
    <w:rsid w:val="00CD0AC4"/>
    <w:rsid w:val="00CD0F98"/>
    <w:rsid w:val="00CD15BD"/>
    <w:rsid w:val="00CD1B0B"/>
    <w:rsid w:val="00CD26A9"/>
    <w:rsid w:val="00CD29E5"/>
    <w:rsid w:val="00CD33ED"/>
    <w:rsid w:val="00CD52B1"/>
    <w:rsid w:val="00CD58E8"/>
    <w:rsid w:val="00CD6D80"/>
    <w:rsid w:val="00CE02FA"/>
    <w:rsid w:val="00CE160B"/>
    <w:rsid w:val="00CE239A"/>
    <w:rsid w:val="00CE2E4B"/>
    <w:rsid w:val="00CE32FF"/>
    <w:rsid w:val="00CE33FB"/>
    <w:rsid w:val="00CE3A70"/>
    <w:rsid w:val="00CE4790"/>
    <w:rsid w:val="00CE47D2"/>
    <w:rsid w:val="00CE4FDF"/>
    <w:rsid w:val="00CE6573"/>
    <w:rsid w:val="00CE71B2"/>
    <w:rsid w:val="00CE790A"/>
    <w:rsid w:val="00CF000D"/>
    <w:rsid w:val="00CF0C65"/>
    <w:rsid w:val="00CF16CD"/>
    <w:rsid w:val="00CF2188"/>
    <w:rsid w:val="00CF2198"/>
    <w:rsid w:val="00CF27EF"/>
    <w:rsid w:val="00CF29DE"/>
    <w:rsid w:val="00CF2D72"/>
    <w:rsid w:val="00CF31DB"/>
    <w:rsid w:val="00CF59BF"/>
    <w:rsid w:val="00CF6381"/>
    <w:rsid w:val="00D00025"/>
    <w:rsid w:val="00D02802"/>
    <w:rsid w:val="00D02DA6"/>
    <w:rsid w:val="00D03179"/>
    <w:rsid w:val="00D033CB"/>
    <w:rsid w:val="00D03D0C"/>
    <w:rsid w:val="00D044F6"/>
    <w:rsid w:val="00D048F2"/>
    <w:rsid w:val="00D0546C"/>
    <w:rsid w:val="00D06B07"/>
    <w:rsid w:val="00D10BF4"/>
    <w:rsid w:val="00D11BA7"/>
    <w:rsid w:val="00D1293A"/>
    <w:rsid w:val="00D136B0"/>
    <w:rsid w:val="00D14A6E"/>
    <w:rsid w:val="00D14BF0"/>
    <w:rsid w:val="00D14CC3"/>
    <w:rsid w:val="00D15A5C"/>
    <w:rsid w:val="00D2181B"/>
    <w:rsid w:val="00D21F33"/>
    <w:rsid w:val="00D22E9C"/>
    <w:rsid w:val="00D23B70"/>
    <w:rsid w:val="00D24964"/>
    <w:rsid w:val="00D256E8"/>
    <w:rsid w:val="00D2698D"/>
    <w:rsid w:val="00D27A95"/>
    <w:rsid w:val="00D30082"/>
    <w:rsid w:val="00D30E37"/>
    <w:rsid w:val="00D31D7D"/>
    <w:rsid w:val="00D32438"/>
    <w:rsid w:val="00D34148"/>
    <w:rsid w:val="00D34196"/>
    <w:rsid w:val="00D36622"/>
    <w:rsid w:val="00D37293"/>
    <w:rsid w:val="00D37D20"/>
    <w:rsid w:val="00D40137"/>
    <w:rsid w:val="00D41099"/>
    <w:rsid w:val="00D417B0"/>
    <w:rsid w:val="00D43464"/>
    <w:rsid w:val="00D43DA9"/>
    <w:rsid w:val="00D44126"/>
    <w:rsid w:val="00D45311"/>
    <w:rsid w:val="00D45CCA"/>
    <w:rsid w:val="00D46894"/>
    <w:rsid w:val="00D4763F"/>
    <w:rsid w:val="00D5012A"/>
    <w:rsid w:val="00D51385"/>
    <w:rsid w:val="00D527DD"/>
    <w:rsid w:val="00D53BA7"/>
    <w:rsid w:val="00D575C8"/>
    <w:rsid w:val="00D579A8"/>
    <w:rsid w:val="00D57E4B"/>
    <w:rsid w:val="00D604DC"/>
    <w:rsid w:val="00D61D71"/>
    <w:rsid w:val="00D620D5"/>
    <w:rsid w:val="00D628E2"/>
    <w:rsid w:val="00D62C1B"/>
    <w:rsid w:val="00D63880"/>
    <w:rsid w:val="00D64C71"/>
    <w:rsid w:val="00D716B3"/>
    <w:rsid w:val="00D71B60"/>
    <w:rsid w:val="00D7400B"/>
    <w:rsid w:val="00D74109"/>
    <w:rsid w:val="00D74243"/>
    <w:rsid w:val="00D80157"/>
    <w:rsid w:val="00D81482"/>
    <w:rsid w:val="00D82C0A"/>
    <w:rsid w:val="00D8342E"/>
    <w:rsid w:val="00D83A1E"/>
    <w:rsid w:val="00D85507"/>
    <w:rsid w:val="00D85EF5"/>
    <w:rsid w:val="00D860D2"/>
    <w:rsid w:val="00D86C8F"/>
    <w:rsid w:val="00D87D79"/>
    <w:rsid w:val="00D90B80"/>
    <w:rsid w:val="00D90CB7"/>
    <w:rsid w:val="00D91727"/>
    <w:rsid w:val="00D92C9C"/>
    <w:rsid w:val="00D96347"/>
    <w:rsid w:val="00D9679D"/>
    <w:rsid w:val="00D96D5E"/>
    <w:rsid w:val="00D97DD1"/>
    <w:rsid w:val="00DA0035"/>
    <w:rsid w:val="00DA005E"/>
    <w:rsid w:val="00DA2DB3"/>
    <w:rsid w:val="00DA49A2"/>
    <w:rsid w:val="00DA4FF4"/>
    <w:rsid w:val="00DB0E6A"/>
    <w:rsid w:val="00DB0E75"/>
    <w:rsid w:val="00DB11A3"/>
    <w:rsid w:val="00DB1B97"/>
    <w:rsid w:val="00DB3076"/>
    <w:rsid w:val="00DB4593"/>
    <w:rsid w:val="00DB5545"/>
    <w:rsid w:val="00DB6CAD"/>
    <w:rsid w:val="00DB789D"/>
    <w:rsid w:val="00DC1704"/>
    <w:rsid w:val="00DC25F5"/>
    <w:rsid w:val="00DC2724"/>
    <w:rsid w:val="00DC2F31"/>
    <w:rsid w:val="00DC4EC2"/>
    <w:rsid w:val="00DC5FCF"/>
    <w:rsid w:val="00DC632D"/>
    <w:rsid w:val="00DC6BE3"/>
    <w:rsid w:val="00DC714D"/>
    <w:rsid w:val="00DC76A1"/>
    <w:rsid w:val="00DC7DB4"/>
    <w:rsid w:val="00DC7F44"/>
    <w:rsid w:val="00DD1132"/>
    <w:rsid w:val="00DD1C93"/>
    <w:rsid w:val="00DD20BA"/>
    <w:rsid w:val="00DD21E6"/>
    <w:rsid w:val="00DD2A84"/>
    <w:rsid w:val="00DD333A"/>
    <w:rsid w:val="00DD3552"/>
    <w:rsid w:val="00DD3DC8"/>
    <w:rsid w:val="00DD511E"/>
    <w:rsid w:val="00DD5578"/>
    <w:rsid w:val="00DD563D"/>
    <w:rsid w:val="00DD7110"/>
    <w:rsid w:val="00DE1141"/>
    <w:rsid w:val="00DE1659"/>
    <w:rsid w:val="00DE1E9E"/>
    <w:rsid w:val="00DE24D2"/>
    <w:rsid w:val="00DE3DC9"/>
    <w:rsid w:val="00DE3E13"/>
    <w:rsid w:val="00DE42EE"/>
    <w:rsid w:val="00DE469E"/>
    <w:rsid w:val="00DE6C71"/>
    <w:rsid w:val="00DE77B7"/>
    <w:rsid w:val="00DF1409"/>
    <w:rsid w:val="00DF2553"/>
    <w:rsid w:val="00DF606F"/>
    <w:rsid w:val="00DF7C2C"/>
    <w:rsid w:val="00E003C7"/>
    <w:rsid w:val="00E01C1D"/>
    <w:rsid w:val="00E01CD5"/>
    <w:rsid w:val="00E02B52"/>
    <w:rsid w:val="00E03402"/>
    <w:rsid w:val="00E03DB1"/>
    <w:rsid w:val="00E0522C"/>
    <w:rsid w:val="00E067EE"/>
    <w:rsid w:val="00E0702F"/>
    <w:rsid w:val="00E0715D"/>
    <w:rsid w:val="00E1170A"/>
    <w:rsid w:val="00E1264E"/>
    <w:rsid w:val="00E1311E"/>
    <w:rsid w:val="00E133E7"/>
    <w:rsid w:val="00E140C7"/>
    <w:rsid w:val="00E14C8B"/>
    <w:rsid w:val="00E14F38"/>
    <w:rsid w:val="00E1560E"/>
    <w:rsid w:val="00E16B02"/>
    <w:rsid w:val="00E17824"/>
    <w:rsid w:val="00E2435F"/>
    <w:rsid w:val="00E248CC"/>
    <w:rsid w:val="00E257F2"/>
    <w:rsid w:val="00E27A34"/>
    <w:rsid w:val="00E301AE"/>
    <w:rsid w:val="00E30458"/>
    <w:rsid w:val="00E307EF"/>
    <w:rsid w:val="00E31189"/>
    <w:rsid w:val="00E327E1"/>
    <w:rsid w:val="00E36739"/>
    <w:rsid w:val="00E37C11"/>
    <w:rsid w:val="00E40379"/>
    <w:rsid w:val="00E407C6"/>
    <w:rsid w:val="00E4212D"/>
    <w:rsid w:val="00E428CF"/>
    <w:rsid w:val="00E42937"/>
    <w:rsid w:val="00E431BB"/>
    <w:rsid w:val="00E4509D"/>
    <w:rsid w:val="00E4558D"/>
    <w:rsid w:val="00E456BE"/>
    <w:rsid w:val="00E4573A"/>
    <w:rsid w:val="00E457DA"/>
    <w:rsid w:val="00E46481"/>
    <w:rsid w:val="00E46BF4"/>
    <w:rsid w:val="00E46C27"/>
    <w:rsid w:val="00E51FC3"/>
    <w:rsid w:val="00E533C7"/>
    <w:rsid w:val="00E53EE9"/>
    <w:rsid w:val="00E55E6C"/>
    <w:rsid w:val="00E57986"/>
    <w:rsid w:val="00E57C4D"/>
    <w:rsid w:val="00E61483"/>
    <w:rsid w:val="00E61578"/>
    <w:rsid w:val="00E62052"/>
    <w:rsid w:val="00E62747"/>
    <w:rsid w:val="00E62A34"/>
    <w:rsid w:val="00E63C19"/>
    <w:rsid w:val="00E64863"/>
    <w:rsid w:val="00E65736"/>
    <w:rsid w:val="00E658E9"/>
    <w:rsid w:val="00E66251"/>
    <w:rsid w:val="00E70C4B"/>
    <w:rsid w:val="00E71FB2"/>
    <w:rsid w:val="00E72378"/>
    <w:rsid w:val="00E7260A"/>
    <w:rsid w:val="00E72D3C"/>
    <w:rsid w:val="00E73B38"/>
    <w:rsid w:val="00E77319"/>
    <w:rsid w:val="00E8011F"/>
    <w:rsid w:val="00E8028C"/>
    <w:rsid w:val="00E8047B"/>
    <w:rsid w:val="00E82546"/>
    <w:rsid w:val="00E842E8"/>
    <w:rsid w:val="00E8443C"/>
    <w:rsid w:val="00E86D59"/>
    <w:rsid w:val="00E87895"/>
    <w:rsid w:val="00E91313"/>
    <w:rsid w:val="00E91F68"/>
    <w:rsid w:val="00E92EB8"/>
    <w:rsid w:val="00E93988"/>
    <w:rsid w:val="00E94F1F"/>
    <w:rsid w:val="00E95C4C"/>
    <w:rsid w:val="00E97F5A"/>
    <w:rsid w:val="00EA0F5F"/>
    <w:rsid w:val="00EA23A6"/>
    <w:rsid w:val="00EA3B0B"/>
    <w:rsid w:val="00EA3B4E"/>
    <w:rsid w:val="00EA446D"/>
    <w:rsid w:val="00EA4C36"/>
    <w:rsid w:val="00EA534F"/>
    <w:rsid w:val="00EA57B7"/>
    <w:rsid w:val="00EA5A0E"/>
    <w:rsid w:val="00EA727B"/>
    <w:rsid w:val="00EA7B0D"/>
    <w:rsid w:val="00EB079D"/>
    <w:rsid w:val="00EB1BC5"/>
    <w:rsid w:val="00EB302D"/>
    <w:rsid w:val="00EB30F6"/>
    <w:rsid w:val="00EB4C92"/>
    <w:rsid w:val="00EB5CCD"/>
    <w:rsid w:val="00EB72A6"/>
    <w:rsid w:val="00EB7706"/>
    <w:rsid w:val="00EC079B"/>
    <w:rsid w:val="00EC4140"/>
    <w:rsid w:val="00EC4E16"/>
    <w:rsid w:val="00EC52F9"/>
    <w:rsid w:val="00EC5B41"/>
    <w:rsid w:val="00ED09B1"/>
    <w:rsid w:val="00ED1215"/>
    <w:rsid w:val="00ED2CEC"/>
    <w:rsid w:val="00ED3488"/>
    <w:rsid w:val="00ED4AB1"/>
    <w:rsid w:val="00ED5245"/>
    <w:rsid w:val="00ED56E9"/>
    <w:rsid w:val="00ED6CA8"/>
    <w:rsid w:val="00ED7539"/>
    <w:rsid w:val="00EE0F63"/>
    <w:rsid w:val="00EE19D0"/>
    <w:rsid w:val="00EE2933"/>
    <w:rsid w:val="00EE44B0"/>
    <w:rsid w:val="00EE54B1"/>
    <w:rsid w:val="00EE6928"/>
    <w:rsid w:val="00EE7B61"/>
    <w:rsid w:val="00EF1D0B"/>
    <w:rsid w:val="00EF3533"/>
    <w:rsid w:val="00EF3F23"/>
    <w:rsid w:val="00EF5554"/>
    <w:rsid w:val="00EF5709"/>
    <w:rsid w:val="00EF5DE7"/>
    <w:rsid w:val="00EF6778"/>
    <w:rsid w:val="00EF7D3D"/>
    <w:rsid w:val="00F003CF"/>
    <w:rsid w:val="00F0279D"/>
    <w:rsid w:val="00F04E98"/>
    <w:rsid w:val="00F0646C"/>
    <w:rsid w:val="00F07944"/>
    <w:rsid w:val="00F07BDE"/>
    <w:rsid w:val="00F10E20"/>
    <w:rsid w:val="00F111C2"/>
    <w:rsid w:val="00F13851"/>
    <w:rsid w:val="00F16C74"/>
    <w:rsid w:val="00F20BD8"/>
    <w:rsid w:val="00F23948"/>
    <w:rsid w:val="00F24614"/>
    <w:rsid w:val="00F24AD4"/>
    <w:rsid w:val="00F259F4"/>
    <w:rsid w:val="00F26C62"/>
    <w:rsid w:val="00F27C3E"/>
    <w:rsid w:val="00F30739"/>
    <w:rsid w:val="00F3083A"/>
    <w:rsid w:val="00F31395"/>
    <w:rsid w:val="00F32628"/>
    <w:rsid w:val="00F32926"/>
    <w:rsid w:val="00F32BFA"/>
    <w:rsid w:val="00F32D10"/>
    <w:rsid w:val="00F32EBC"/>
    <w:rsid w:val="00F33C1B"/>
    <w:rsid w:val="00F3682A"/>
    <w:rsid w:val="00F3750B"/>
    <w:rsid w:val="00F378E6"/>
    <w:rsid w:val="00F37B5A"/>
    <w:rsid w:val="00F37F89"/>
    <w:rsid w:val="00F40669"/>
    <w:rsid w:val="00F40989"/>
    <w:rsid w:val="00F41301"/>
    <w:rsid w:val="00F4292A"/>
    <w:rsid w:val="00F431C0"/>
    <w:rsid w:val="00F43678"/>
    <w:rsid w:val="00F43FD9"/>
    <w:rsid w:val="00F44376"/>
    <w:rsid w:val="00F44BA4"/>
    <w:rsid w:val="00F453FB"/>
    <w:rsid w:val="00F461BA"/>
    <w:rsid w:val="00F46327"/>
    <w:rsid w:val="00F46A65"/>
    <w:rsid w:val="00F473D1"/>
    <w:rsid w:val="00F47F23"/>
    <w:rsid w:val="00F503C8"/>
    <w:rsid w:val="00F536E5"/>
    <w:rsid w:val="00F5408F"/>
    <w:rsid w:val="00F540E1"/>
    <w:rsid w:val="00F57BB1"/>
    <w:rsid w:val="00F60FF5"/>
    <w:rsid w:val="00F6132A"/>
    <w:rsid w:val="00F62619"/>
    <w:rsid w:val="00F63657"/>
    <w:rsid w:val="00F63FB0"/>
    <w:rsid w:val="00F64D3E"/>
    <w:rsid w:val="00F65AA1"/>
    <w:rsid w:val="00F65B95"/>
    <w:rsid w:val="00F66432"/>
    <w:rsid w:val="00F66740"/>
    <w:rsid w:val="00F66917"/>
    <w:rsid w:val="00F671F6"/>
    <w:rsid w:val="00F70AEE"/>
    <w:rsid w:val="00F713F4"/>
    <w:rsid w:val="00F72315"/>
    <w:rsid w:val="00F72A14"/>
    <w:rsid w:val="00F734DC"/>
    <w:rsid w:val="00F740FE"/>
    <w:rsid w:val="00F7478F"/>
    <w:rsid w:val="00F76056"/>
    <w:rsid w:val="00F76C96"/>
    <w:rsid w:val="00F76F41"/>
    <w:rsid w:val="00F808E6"/>
    <w:rsid w:val="00F83899"/>
    <w:rsid w:val="00F83F07"/>
    <w:rsid w:val="00F9000F"/>
    <w:rsid w:val="00F901E9"/>
    <w:rsid w:val="00F9053B"/>
    <w:rsid w:val="00F9098E"/>
    <w:rsid w:val="00F93BAB"/>
    <w:rsid w:val="00F97D59"/>
    <w:rsid w:val="00F97D67"/>
    <w:rsid w:val="00FA1662"/>
    <w:rsid w:val="00FA16A5"/>
    <w:rsid w:val="00FA1C45"/>
    <w:rsid w:val="00FA2DC9"/>
    <w:rsid w:val="00FA6B00"/>
    <w:rsid w:val="00FA74A8"/>
    <w:rsid w:val="00FB1B27"/>
    <w:rsid w:val="00FB2907"/>
    <w:rsid w:val="00FB2CA2"/>
    <w:rsid w:val="00FB35D0"/>
    <w:rsid w:val="00FB3F6D"/>
    <w:rsid w:val="00FB4853"/>
    <w:rsid w:val="00FB4C32"/>
    <w:rsid w:val="00FB5465"/>
    <w:rsid w:val="00FB5FA6"/>
    <w:rsid w:val="00FB62FC"/>
    <w:rsid w:val="00FB63E1"/>
    <w:rsid w:val="00FB708F"/>
    <w:rsid w:val="00FB70E2"/>
    <w:rsid w:val="00FC045F"/>
    <w:rsid w:val="00FC04EE"/>
    <w:rsid w:val="00FC159D"/>
    <w:rsid w:val="00FC1DBE"/>
    <w:rsid w:val="00FC2B74"/>
    <w:rsid w:val="00FC479C"/>
    <w:rsid w:val="00FC560E"/>
    <w:rsid w:val="00FC6B49"/>
    <w:rsid w:val="00FC77E1"/>
    <w:rsid w:val="00FC7F15"/>
    <w:rsid w:val="00FD1DCD"/>
    <w:rsid w:val="00FD3923"/>
    <w:rsid w:val="00FD67D5"/>
    <w:rsid w:val="00FD7557"/>
    <w:rsid w:val="00FD7790"/>
    <w:rsid w:val="00FD79C2"/>
    <w:rsid w:val="00FE02CD"/>
    <w:rsid w:val="00FE0C25"/>
    <w:rsid w:val="00FE1448"/>
    <w:rsid w:val="00FE1453"/>
    <w:rsid w:val="00FE3308"/>
    <w:rsid w:val="00FE464E"/>
    <w:rsid w:val="00FE4A39"/>
    <w:rsid w:val="00FE4DAC"/>
    <w:rsid w:val="00FE75F3"/>
    <w:rsid w:val="00FE7C0A"/>
    <w:rsid w:val="00FF0076"/>
    <w:rsid w:val="00FF0CA3"/>
    <w:rsid w:val="00FF122E"/>
    <w:rsid w:val="00FF24BF"/>
    <w:rsid w:val="00FF26F3"/>
    <w:rsid w:val="00FF6C5E"/>
    <w:rsid w:val="00FF7BBB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6832"/>
    <w:pPr>
      <w:spacing w:after="240" w:line="288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6E9"/>
    <w:pPr>
      <w:keepNext/>
      <w:keepLines/>
      <w:numPr>
        <w:numId w:val="4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2">
    <w:name w:val="heading 2"/>
    <w:basedOn w:val="a0"/>
    <w:next w:val="a0"/>
    <w:link w:val="2Char"/>
    <w:uiPriority w:val="9"/>
    <w:unhideWhenUsed/>
    <w:qFormat/>
    <w:rsid w:val="001C4712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636DD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91F68"/>
    <w:pPr>
      <w:keepNext/>
      <w:keepLines/>
      <w:numPr>
        <w:ilvl w:val="3"/>
        <w:numId w:val="4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A6742A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193758"/>
    <w:pPr>
      <w:numPr>
        <w:numId w:val="7"/>
      </w:numPr>
      <w:spacing w:after="120"/>
      <w:ind w:left="709" w:hanging="357"/>
    </w:pPr>
  </w:style>
  <w:style w:type="paragraph" w:styleId="a4">
    <w:name w:val="Balloon Text"/>
    <w:basedOn w:val="a0"/>
    <w:link w:val="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4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9"/>
    <w:rsid w:val="00ED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a5">
    <w:name w:val="Bibliography"/>
    <w:basedOn w:val="a0"/>
    <w:next w:val="a0"/>
    <w:uiPriority w:val="37"/>
    <w:unhideWhenUsed/>
    <w:rsid w:val="00557503"/>
  </w:style>
  <w:style w:type="character" w:styleId="a6">
    <w:name w:val="Hyperlink"/>
    <w:basedOn w:val="a1"/>
    <w:uiPriority w:val="99"/>
    <w:unhideWhenUsed/>
    <w:rsid w:val="00557503"/>
    <w:rPr>
      <w:color w:val="0000FF"/>
      <w:u w:val="single"/>
    </w:rPr>
  </w:style>
  <w:style w:type="character" w:customStyle="1" w:styleId="2Char">
    <w:name w:val="标题 2 Char"/>
    <w:basedOn w:val="a1"/>
    <w:link w:val="2"/>
    <w:uiPriority w:val="9"/>
    <w:rsid w:val="001C4712"/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A636DD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a7">
    <w:name w:val="header"/>
    <w:basedOn w:val="a0"/>
    <w:link w:val="Char0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1"/>
    <w:link w:val="a7"/>
    <w:uiPriority w:val="99"/>
    <w:rsid w:val="00B66BD7"/>
  </w:style>
  <w:style w:type="paragraph" w:styleId="a8">
    <w:name w:val="footer"/>
    <w:basedOn w:val="a0"/>
    <w:link w:val="Char1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1"/>
    <w:link w:val="a8"/>
    <w:uiPriority w:val="99"/>
    <w:rsid w:val="00B66BD7"/>
  </w:style>
  <w:style w:type="paragraph" w:styleId="a9">
    <w:name w:val="footnote text"/>
    <w:basedOn w:val="a0"/>
    <w:link w:val="Char2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1"/>
    <w:link w:val="a9"/>
    <w:uiPriority w:val="99"/>
    <w:semiHidden/>
    <w:rsid w:val="00FC159D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FC159D"/>
    <w:rPr>
      <w:vertAlign w:val="superscript"/>
    </w:rPr>
  </w:style>
  <w:style w:type="paragraph" w:styleId="ab">
    <w:name w:val="table of figures"/>
    <w:basedOn w:val="a0"/>
    <w:next w:val="a0"/>
    <w:uiPriority w:val="99"/>
    <w:unhideWhenUsed/>
    <w:rsid w:val="00FC479C"/>
    <w:pPr>
      <w:spacing w:after="0"/>
    </w:pPr>
  </w:style>
  <w:style w:type="character" w:customStyle="1" w:styleId="4Char">
    <w:name w:val="标题 4 Char"/>
    <w:basedOn w:val="a1"/>
    <w:link w:val="4"/>
    <w:uiPriority w:val="9"/>
    <w:rsid w:val="00E91F68"/>
    <w:rPr>
      <w:rFonts w:asciiTheme="majorHAnsi" w:eastAsiaTheme="majorEastAsia" w:hAnsiTheme="majorHAnsi" w:cstheme="majorBidi"/>
      <w:b/>
      <w:bCs/>
      <w:i/>
      <w:iCs/>
      <w:color w:val="A6742A"/>
    </w:rPr>
  </w:style>
  <w:style w:type="character" w:customStyle="1" w:styleId="5Char">
    <w:name w:val="标题 5 Char"/>
    <w:basedOn w:val="a1"/>
    <w:link w:val="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0"/>
    <w:uiPriority w:val="39"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10">
    <w:name w:val="toc 1"/>
    <w:basedOn w:val="a0"/>
    <w:next w:val="a0"/>
    <w:autoRedefine/>
    <w:uiPriority w:val="39"/>
    <w:unhideWhenUsed/>
    <w:qFormat/>
    <w:rsid w:val="00AA32E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qFormat/>
    <w:rsid w:val="00AA32E1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qFormat/>
    <w:rsid w:val="00AA32E1"/>
    <w:pPr>
      <w:spacing w:after="100"/>
      <w:ind w:left="440"/>
    </w:pPr>
  </w:style>
  <w:style w:type="paragraph" w:styleId="ac">
    <w:name w:val="Title"/>
    <w:basedOn w:val="a0"/>
    <w:next w:val="a0"/>
    <w:link w:val="Char3"/>
    <w:uiPriority w:val="10"/>
    <w:qFormat/>
    <w:rsid w:val="00E9131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Char3">
    <w:name w:val="标题 Char"/>
    <w:basedOn w:val="a1"/>
    <w:link w:val="ac"/>
    <w:uiPriority w:val="10"/>
    <w:rsid w:val="00E91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a0"/>
    <w:link w:val="ReferencesChar"/>
    <w:qFormat/>
    <w:rsid w:val="00873139"/>
    <w:pPr>
      <w:spacing w:after="120" w:line="276" w:lineRule="auto"/>
      <w:jc w:val="left"/>
    </w:pPr>
    <w:rPr>
      <w:noProof/>
    </w:rPr>
  </w:style>
  <w:style w:type="paragraph" w:styleId="ad">
    <w:name w:val="Subtitle"/>
    <w:basedOn w:val="a0"/>
    <w:next w:val="a0"/>
    <w:link w:val="Char4"/>
    <w:uiPriority w:val="11"/>
    <w:qFormat/>
    <w:rsid w:val="00E9131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a1"/>
    <w:link w:val="References"/>
    <w:rsid w:val="00873139"/>
    <w:rPr>
      <w:noProof/>
    </w:rPr>
  </w:style>
  <w:style w:type="character" w:customStyle="1" w:styleId="Char4">
    <w:name w:val="副标题 Char"/>
    <w:basedOn w:val="a1"/>
    <w:link w:val="ad"/>
    <w:uiPriority w:val="11"/>
    <w:rsid w:val="00E913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9131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5"/>
    <w:uiPriority w:val="99"/>
    <w:semiHidden/>
    <w:unhideWhenUsed/>
    <w:rsid w:val="00596131"/>
  </w:style>
  <w:style w:type="character" w:customStyle="1" w:styleId="Char5">
    <w:name w:val="日期 Char"/>
    <w:basedOn w:val="a1"/>
    <w:link w:val="af"/>
    <w:uiPriority w:val="99"/>
    <w:semiHidden/>
    <w:rsid w:val="00596131"/>
  </w:style>
  <w:style w:type="character" w:styleId="af0">
    <w:name w:val="Emphasis"/>
    <w:basedOn w:val="a1"/>
    <w:uiPriority w:val="20"/>
    <w:qFormat/>
    <w:rsid w:val="009C584F"/>
    <w:rPr>
      <w:i/>
      <w:iCs/>
    </w:rPr>
  </w:style>
  <w:style w:type="paragraph" w:styleId="af1">
    <w:name w:val="Quote"/>
    <w:basedOn w:val="a0"/>
    <w:next w:val="a0"/>
    <w:link w:val="Char6"/>
    <w:uiPriority w:val="29"/>
    <w:qFormat/>
    <w:rsid w:val="009C584F"/>
    <w:rPr>
      <w:i/>
      <w:iCs/>
      <w:color w:val="000000" w:themeColor="text1"/>
    </w:rPr>
  </w:style>
  <w:style w:type="character" w:customStyle="1" w:styleId="Char6">
    <w:name w:val="引用 Char"/>
    <w:basedOn w:val="a1"/>
    <w:link w:val="af1"/>
    <w:uiPriority w:val="29"/>
    <w:rsid w:val="009C584F"/>
    <w:rPr>
      <w:i/>
      <w:iCs/>
      <w:color w:val="000000" w:themeColor="text1"/>
    </w:rPr>
  </w:style>
  <w:style w:type="character" w:styleId="af2">
    <w:name w:val="Book Title"/>
    <w:basedOn w:val="a1"/>
    <w:uiPriority w:val="33"/>
    <w:qFormat/>
    <w:rsid w:val="009C584F"/>
    <w:rPr>
      <w:b/>
      <w:bCs/>
      <w:smallCaps/>
      <w:spacing w:val="5"/>
    </w:rPr>
  </w:style>
  <w:style w:type="paragraph" w:styleId="af3">
    <w:name w:val="No Spacing"/>
    <w:uiPriority w:val="1"/>
    <w:qFormat/>
    <w:rsid w:val="009C584F"/>
    <w:pPr>
      <w:spacing w:after="0" w:line="240" w:lineRule="auto"/>
      <w:jc w:val="both"/>
    </w:pPr>
  </w:style>
  <w:style w:type="paragraph" w:customStyle="1" w:styleId="11">
    <w:name w:val="标题 11"/>
    <w:basedOn w:val="a0"/>
    <w:rsid w:val="001C4712"/>
    <w:pPr>
      <w:numPr>
        <w:numId w:val="6"/>
      </w:numPr>
    </w:pPr>
  </w:style>
  <w:style w:type="paragraph" w:customStyle="1" w:styleId="21">
    <w:name w:val="标题 21"/>
    <w:basedOn w:val="a0"/>
    <w:rsid w:val="001C4712"/>
    <w:pPr>
      <w:numPr>
        <w:ilvl w:val="1"/>
        <w:numId w:val="6"/>
      </w:numPr>
    </w:pPr>
  </w:style>
  <w:style w:type="paragraph" w:customStyle="1" w:styleId="31">
    <w:name w:val="标题 31"/>
    <w:basedOn w:val="a0"/>
    <w:rsid w:val="001C4712"/>
    <w:pPr>
      <w:numPr>
        <w:ilvl w:val="2"/>
        <w:numId w:val="6"/>
      </w:numPr>
    </w:pPr>
  </w:style>
  <w:style w:type="paragraph" w:customStyle="1" w:styleId="41">
    <w:name w:val="标题 41"/>
    <w:basedOn w:val="a0"/>
    <w:rsid w:val="001C4712"/>
    <w:pPr>
      <w:numPr>
        <w:ilvl w:val="3"/>
        <w:numId w:val="6"/>
      </w:numPr>
    </w:pPr>
  </w:style>
  <w:style w:type="paragraph" w:customStyle="1" w:styleId="51">
    <w:name w:val="标题 51"/>
    <w:basedOn w:val="a0"/>
    <w:rsid w:val="001C4712"/>
    <w:pPr>
      <w:numPr>
        <w:ilvl w:val="4"/>
        <w:numId w:val="6"/>
      </w:numPr>
    </w:pPr>
  </w:style>
  <w:style w:type="paragraph" w:customStyle="1" w:styleId="61">
    <w:name w:val="标题 61"/>
    <w:basedOn w:val="a0"/>
    <w:rsid w:val="001C4712"/>
    <w:pPr>
      <w:numPr>
        <w:ilvl w:val="5"/>
        <w:numId w:val="6"/>
      </w:numPr>
    </w:pPr>
  </w:style>
  <w:style w:type="paragraph" w:customStyle="1" w:styleId="71">
    <w:name w:val="标题 71"/>
    <w:basedOn w:val="a0"/>
    <w:rsid w:val="001C4712"/>
    <w:pPr>
      <w:numPr>
        <w:ilvl w:val="6"/>
        <w:numId w:val="6"/>
      </w:numPr>
    </w:pPr>
  </w:style>
  <w:style w:type="paragraph" w:customStyle="1" w:styleId="81">
    <w:name w:val="标题 81"/>
    <w:basedOn w:val="a0"/>
    <w:rsid w:val="001C4712"/>
    <w:pPr>
      <w:numPr>
        <w:ilvl w:val="7"/>
        <w:numId w:val="6"/>
      </w:numPr>
    </w:pPr>
  </w:style>
  <w:style w:type="paragraph" w:customStyle="1" w:styleId="91">
    <w:name w:val="标题 91"/>
    <w:basedOn w:val="a0"/>
    <w:rsid w:val="001C4712"/>
    <w:pPr>
      <w:numPr>
        <w:ilvl w:val="8"/>
        <w:numId w:val="6"/>
      </w:numPr>
    </w:pPr>
  </w:style>
  <w:style w:type="character" w:customStyle="1" w:styleId="apple-style-span">
    <w:name w:val="apple-style-span"/>
    <w:basedOn w:val="a1"/>
    <w:rsid w:val="00785AB2"/>
  </w:style>
  <w:style w:type="table" w:styleId="af4">
    <w:name w:val="Table Grid"/>
    <w:basedOn w:val="a2"/>
    <w:uiPriority w:val="59"/>
    <w:rsid w:val="0073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0"/>
    <w:next w:val="a0"/>
    <w:link w:val="Char7"/>
    <w:uiPriority w:val="35"/>
    <w:unhideWhenUsed/>
    <w:qFormat/>
    <w:rsid w:val="00A87985"/>
    <w:pPr>
      <w:spacing w:before="120" w:line="240" w:lineRule="auto"/>
      <w:jc w:val="center"/>
      <w:textAlignment w:val="top"/>
    </w:pPr>
    <w:rPr>
      <w:b/>
      <w:bCs/>
      <w:color w:val="1F497D" w:themeColor="text2"/>
      <w:sz w:val="18"/>
      <w:szCs w:val="18"/>
    </w:rPr>
  </w:style>
  <w:style w:type="paragraph" w:customStyle="1" w:styleId="FigureNote">
    <w:name w:val="Figure Note"/>
    <w:basedOn w:val="af5"/>
    <w:link w:val="FigureNoteChar"/>
    <w:qFormat/>
    <w:rsid w:val="00073DF8"/>
    <w:pPr>
      <w:adjustRightInd w:val="0"/>
      <w:snapToGrid w:val="0"/>
      <w:spacing w:before="0" w:after="360" w:line="288" w:lineRule="auto"/>
    </w:pPr>
    <w:rPr>
      <w:snapToGrid w:val="0"/>
      <w:position w:val="10"/>
    </w:rPr>
  </w:style>
  <w:style w:type="character" w:customStyle="1" w:styleId="Char7">
    <w:name w:val="题注 Char"/>
    <w:basedOn w:val="a1"/>
    <w:link w:val="af5"/>
    <w:uiPriority w:val="35"/>
    <w:rsid w:val="00A87985"/>
    <w:rPr>
      <w:b/>
      <w:bCs/>
      <w:color w:val="1F497D" w:themeColor="text2"/>
      <w:sz w:val="18"/>
      <w:szCs w:val="18"/>
    </w:rPr>
  </w:style>
  <w:style w:type="character" w:customStyle="1" w:styleId="FigureNoteChar">
    <w:name w:val="Figure Note Char"/>
    <w:basedOn w:val="Char7"/>
    <w:link w:val="FigureNote"/>
    <w:rsid w:val="00073DF8"/>
    <w:rPr>
      <w:b/>
      <w:bCs/>
      <w:snapToGrid w:val="0"/>
      <w:color w:val="1F497D" w:themeColor="text2"/>
      <w:position w:val="10"/>
      <w:sz w:val="18"/>
      <w:szCs w:val="18"/>
    </w:rPr>
  </w:style>
  <w:style w:type="paragraph" w:customStyle="1" w:styleId="Tobecontinue">
    <w:name w:val="To be continue"/>
    <w:basedOn w:val="a0"/>
    <w:link w:val="TobecontinueChar"/>
    <w:qFormat/>
    <w:rsid w:val="008F38E1"/>
    <w:pPr>
      <w:jc w:val="center"/>
    </w:pPr>
    <w:rPr>
      <w:color w:val="FF0000"/>
      <w:u w:val="double"/>
    </w:rPr>
  </w:style>
  <w:style w:type="character" w:customStyle="1" w:styleId="TobecontinueChar">
    <w:name w:val="To be continue Char"/>
    <w:basedOn w:val="a1"/>
    <w:link w:val="Tobecontinue"/>
    <w:rsid w:val="008F38E1"/>
    <w:rPr>
      <w:color w:val="FF0000"/>
      <w:u w:val="doub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6832"/>
    <w:pPr>
      <w:spacing w:after="240" w:line="288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6E9"/>
    <w:pPr>
      <w:keepNext/>
      <w:keepLines/>
      <w:numPr>
        <w:numId w:val="4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2">
    <w:name w:val="heading 2"/>
    <w:basedOn w:val="a0"/>
    <w:next w:val="a0"/>
    <w:link w:val="2Char"/>
    <w:uiPriority w:val="9"/>
    <w:unhideWhenUsed/>
    <w:qFormat/>
    <w:rsid w:val="001C4712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636DD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91F68"/>
    <w:pPr>
      <w:keepNext/>
      <w:keepLines/>
      <w:numPr>
        <w:ilvl w:val="3"/>
        <w:numId w:val="4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A6742A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193758"/>
    <w:pPr>
      <w:numPr>
        <w:numId w:val="7"/>
      </w:numPr>
      <w:spacing w:after="120"/>
      <w:ind w:left="709" w:hanging="357"/>
    </w:pPr>
  </w:style>
  <w:style w:type="paragraph" w:styleId="a4">
    <w:name w:val="Balloon Text"/>
    <w:basedOn w:val="a0"/>
    <w:link w:val="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4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9"/>
    <w:rsid w:val="00ED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a5">
    <w:name w:val="Bibliography"/>
    <w:basedOn w:val="a0"/>
    <w:next w:val="a0"/>
    <w:uiPriority w:val="37"/>
    <w:unhideWhenUsed/>
    <w:rsid w:val="00557503"/>
  </w:style>
  <w:style w:type="character" w:styleId="a6">
    <w:name w:val="Hyperlink"/>
    <w:basedOn w:val="a1"/>
    <w:uiPriority w:val="99"/>
    <w:unhideWhenUsed/>
    <w:rsid w:val="00557503"/>
    <w:rPr>
      <w:color w:val="0000FF"/>
      <w:u w:val="single"/>
    </w:rPr>
  </w:style>
  <w:style w:type="character" w:customStyle="1" w:styleId="2Char">
    <w:name w:val="标题 2 Char"/>
    <w:basedOn w:val="a1"/>
    <w:link w:val="2"/>
    <w:uiPriority w:val="9"/>
    <w:rsid w:val="001C4712"/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A636DD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a7">
    <w:name w:val="header"/>
    <w:basedOn w:val="a0"/>
    <w:link w:val="Char0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1"/>
    <w:link w:val="a7"/>
    <w:uiPriority w:val="99"/>
    <w:rsid w:val="00B66BD7"/>
  </w:style>
  <w:style w:type="paragraph" w:styleId="a8">
    <w:name w:val="footer"/>
    <w:basedOn w:val="a0"/>
    <w:link w:val="Char1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1"/>
    <w:link w:val="a8"/>
    <w:uiPriority w:val="99"/>
    <w:rsid w:val="00B66BD7"/>
  </w:style>
  <w:style w:type="paragraph" w:styleId="a9">
    <w:name w:val="footnote text"/>
    <w:basedOn w:val="a0"/>
    <w:link w:val="Char2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1"/>
    <w:link w:val="a9"/>
    <w:uiPriority w:val="99"/>
    <w:semiHidden/>
    <w:rsid w:val="00FC159D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FC159D"/>
    <w:rPr>
      <w:vertAlign w:val="superscript"/>
    </w:rPr>
  </w:style>
  <w:style w:type="paragraph" w:styleId="ab">
    <w:name w:val="table of figures"/>
    <w:basedOn w:val="a0"/>
    <w:next w:val="a0"/>
    <w:uiPriority w:val="99"/>
    <w:unhideWhenUsed/>
    <w:rsid w:val="00FC479C"/>
    <w:pPr>
      <w:spacing w:after="0"/>
    </w:pPr>
  </w:style>
  <w:style w:type="character" w:customStyle="1" w:styleId="4Char">
    <w:name w:val="标题 4 Char"/>
    <w:basedOn w:val="a1"/>
    <w:link w:val="4"/>
    <w:uiPriority w:val="9"/>
    <w:rsid w:val="00E91F68"/>
    <w:rPr>
      <w:rFonts w:asciiTheme="majorHAnsi" w:eastAsiaTheme="majorEastAsia" w:hAnsiTheme="majorHAnsi" w:cstheme="majorBidi"/>
      <w:b/>
      <w:bCs/>
      <w:i/>
      <w:iCs/>
      <w:color w:val="A6742A"/>
    </w:rPr>
  </w:style>
  <w:style w:type="character" w:customStyle="1" w:styleId="5Char">
    <w:name w:val="标题 5 Char"/>
    <w:basedOn w:val="a1"/>
    <w:link w:val="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0"/>
    <w:uiPriority w:val="39"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10">
    <w:name w:val="toc 1"/>
    <w:basedOn w:val="a0"/>
    <w:next w:val="a0"/>
    <w:autoRedefine/>
    <w:uiPriority w:val="39"/>
    <w:unhideWhenUsed/>
    <w:qFormat/>
    <w:rsid w:val="00AA32E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qFormat/>
    <w:rsid w:val="00AA32E1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qFormat/>
    <w:rsid w:val="00AA32E1"/>
    <w:pPr>
      <w:spacing w:after="100"/>
      <w:ind w:left="440"/>
    </w:pPr>
  </w:style>
  <w:style w:type="paragraph" w:styleId="ac">
    <w:name w:val="Title"/>
    <w:basedOn w:val="a0"/>
    <w:next w:val="a0"/>
    <w:link w:val="Char3"/>
    <w:uiPriority w:val="10"/>
    <w:qFormat/>
    <w:rsid w:val="00E9131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Char3">
    <w:name w:val="标题 Char"/>
    <w:basedOn w:val="a1"/>
    <w:link w:val="ac"/>
    <w:uiPriority w:val="10"/>
    <w:rsid w:val="00E91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a0"/>
    <w:link w:val="ReferencesChar"/>
    <w:qFormat/>
    <w:rsid w:val="00873139"/>
    <w:pPr>
      <w:spacing w:after="120" w:line="276" w:lineRule="auto"/>
      <w:jc w:val="left"/>
    </w:pPr>
    <w:rPr>
      <w:noProof/>
    </w:rPr>
  </w:style>
  <w:style w:type="paragraph" w:styleId="ad">
    <w:name w:val="Subtitle"/>
    <w:basedOn w:val="a0"/>
    <w:next w:val="a0"/>
    <w:link w:val="Char4"/>
    <w:uiPriority w:val="11"/>
    <w:qFormat/>
    <w:rsid w:val="00E9131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a1"/>
    <w:link w:val="References"/>
    <w:rsid w:val="00873139"/>
    <w:rPr>
      <w:noProof/>
    </w:rPr>
  </w:style>
  <w:style w:type="character" w:customStyle="1" w:styleId="Char4">
    <w:name w:val="副标题 Char"/>
    <w:basedOn w:val="a1"/>
    <w:link w:val="ad"/>
    <w:uiPriority w:val="11"/>
    <w:rsid w:val="00E913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9131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5"/>
    <w:uiPriority w:val="99"/>
    <w:semiHidden/>
    <w:unhideWhenUsed/>
    <w:rsid w:val="00596131"/>
  </w:style>
  <w:style w:type="character" w:customStyle="1" w:styleId="Char5">
    <w:name w:val="日期 Char"/>
    <w:basedOn w:val="a1"/>
    <w:link w:val="af"/>
    <w:uiPriority w:val="99"/>
    <w:semiHidden/>
    <w:rsid w:val="00596131"/>
  </w:style>
  <w:style w:type="character" w:styleId="af0">
    <w:name w:val="Emphasis"/>
    <w:basedOn w:val="a1"/>
    <w:uiPriority w:val="20"/>
    <w:qFormat/>
    <w:rsid w:val="009C584F"/>
    <w:rPr>
      <w:i/>
      <w:iCs/>
    </w:rPr>
  </w:style>
  <w:style w:type="paragraph" w:styleId="af1">
    <w:name w:val="Quote"/>
    <w:basedOn w:val="a0"/>
    <w:next w:val="a0"/>
    <w:link w:val="Char6"/>
    <w:uiPriority w:val="29"/>
    <w:qFormat/>
    <w:rsid w:val="009C584F"/>
    <w:rPr>
      <w:i/>
      <w:iCs/>
      <w:color w:val="000000" w:themeColor="text1"/>
    </w:rPr>
  </w:style>
  <w:style w:type="character" w:customStyle="1" w:styleId="Char6">
    <w:name w:val="引用 Char"/>
    <w:basedOn w:val="a1"/>
    <w:link w:val="af1"/>
    <w:uiPriority w:val="29"/>
    <w:rsid w:val="009C584F"/>
    <w:rPr>
      <w:i/>
      <w:iCs/>
      <w:color w:val="000000" w:themeColor="text1"/>
    </w:rPr>
  </w:style>
  <w:style w:type="character" w:styleId="af2">
    <w:name w:val="Book Title"/>
    <w:basedOn w:val="a1"/>
    <w:uiPriority w:val="33"/>
    <w:qFormat/>
    <w:rsid w:val="009C584F"/>
    <w:rPr>
      <w:b/>
      <w:bCs/>
      <w:smallCaps/>
      <w:spacing w:val="5"/>
    </w:rPr>
  </w:style>
  <w:style w:type="paragraph" w:styleId="af3">
    <w:name w:val="No Spacing"/>
    <w:uiPriority w:val="1"/>
    <w:qFormat/>
    <w:rsid w:val="009C584F"/>
    <w:pPr>
      <w:spacing w:after="0" w:line="240" w:lineRule="auto"/>
      <w:jc w:val="both"/>
    </w:pPr>
  </w:style>
  <w:style w:type="paragraph" w:customStyle="1" w:styleId="11">
    <w:name w:val="标题 11"/>
    <w:basedOn w:val="a0"/>
    <w:rsid w:val="001C4712"/>
    <w:pPr>
      <w:numPr>
        <w:numId w:val="6"/>
      </w:numPr>
    </w:pPr>
  </w:style>
  <w:style w:type="paragraph" w:customStyle="1" w:styleId="21">
    <w:name w:val="标题 21"/>
    <w:basedOn w:val="a0"/>
    <w:rsid w:val="001C4712"/>
    <w:pPr>
      <w:numPr>
        <w:ilvl w:val="1"/>
        <w:numId w:val="6"/>
      </w:numPr>
    </w:pPr>
  </w:style>
  <w:style w:type="paragraph" w:customStyle="1" w:styleId="31">
    <w:name w:val="标题 31"/>
    <w:basedOn w:val="a0"/>
    <w:rsid w:val="001C4712"/>
    <w:pPr>
      <w:numPr>
        <w:ilvl w:val="2"/>
        <w:numId w:val="6"/>
      </w:numPr>
    </w:pPr>
  </w:style>
  <w:style w:type="paragraph" w:customStyle="1" w:styleId="41">
    <w:name w:val="标题 41"/>
    <w:basedOn w:val="a0"/>
    <w:rsid w:val="001C4712"/>
    <w:pPr>
      <w:numPr>
        <w:ilvl w:val="3"/>
        <w:numId w:val="6"/>
      </w:numPr>
    </w:pPr>
  </w:style>
  <w:style w:type="paragraph" w:customStyle="1" w:styleId="51">
    <w:name w:val="标题 51"/>
    <w:basedOn w:val="a0"/>
    <w:rsid w:val="001C4712"/>
    <w:pPr>
      <w:numPr>
        <w:ilvl w:val="4"/>
        <w:numId w:val="6"/>
      </w:numPr>
    </w:pPr>
  </w:style>
  <w:style w:type="paragraph" w:customStyle="1" w:styleId="61">
    <w:name w:val="标题 61"/>
    <w:basedOn w:val="a0"/>
    <w:rsid w:val="001C4712"/>
    <w:pPr>
      <w:numPr>
        <w:ilvl w:val="5"/>
        <w:numId w:val="6"/>
      </w:numPr>
    </w:pPr>
  </w:style>
  <w:style w:type="paragraph" w:customStyle="1" w:styleId="71">
    <w:name w:val="标题 71"/>
    <w:basedOn w:val="a0"/>
    <w:rsid w:val="001C4712"/>
    <w:pPr>
      <w:numPr>
        <w:ilvl w:val="6"/>
        <w:numId w:val="6"/>
      </w:numPr>
    </w:pPr>
  </w:style>
  <w:style w:type="paragraph" w:customStyle="1" w:styleId="81">
    <w:name w:val="标题 81"/>
    <w:basedOn w:val="a0"/>
    <w:rsid w:val="001C4712"/>
    <w:pPr>
      <w:numPr>
        <w:ilvl w:val="7"/>
        <w:numId w:val="6"/>
      </w:numPr>
    </w:pPr>
  </w:style>
  <w:style w:type="paragraph" w:customStyle="1" w:styleId="91">
    <w:name w:val="标题 91"/>
    <w:basedOn w:val="a0"/>
    <w:rsid w:val="001C4712"/>
    <w:pPr>
      <w:numPr>
        <w:ilvl w:val="8"/>
        <w:numId w:val="6"/>
      </w:numPr>
    </w:pPr>
  </w:style>
  <w:style w:type="character" w:customStyle="1" w:styleId="apple-style-span">
    <w:name w:val="apple-style-span"/>
    <w:basedOn w:val="a1"/>
    <w:rsid w:val="00785AB2"/>
  </w:style>
  <w:style w:type="table" w:styleId="af4">
    <w:name w:val="Table Grid"/>
    <w:basedOn w:val="a2"/>
    <w:uiPriority w:val="59"/>
    <w:rsid w:val="0073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0"/>
    <w:next w:val="a0"/>
    <w:link w:val="Char7"/>
    <w:uiPriority w:val="35"/>
    <w:unhideWhenUsed/>
    <w:qFormat/>
    <w:rsid w:val="00A87985"/>
    <w:pPr>
      <w:spacing w:before="120" w:line="240" w:lineRule="auto"/>
      <w:jc w:val="center"/>
      <w:textAlignment w:val="top"/>
    </w:pPr>
    <w:rPr>
      <w:b/>
      <w:bCs/>
      <w:color w:val="1F497D" w:themeColor="text2"/>
      <w:sz w:val="18"/>
      <w:szCs w:val="18"/>
    </w:rPr>
  </w:style>
  <w:style w:type="paragraph" w:customStyle="1" w:styleId="FigureNote">
    <w:name w:val="Figure Note"/>
    <w:basedOn w:val="af5"/>
    <w:link w:val="FigureNoteChar"/>
    <w:qFormat/>
    <w:rsid w:val="00073DF8"/>
    <w:pPr>
      <w:adjustRightInd w:val="0"/>
      <w:snapToGrid w:val="0"/>
      <w:spacing w:before="0" w:after="360" w:line="288" w:lineRule="auto"/>
    </w:pPr>
    <w:rPr>
      <w:snapToGrid w:val="0"/>
      <w:position w:val="10"/>
    </w:rPr>
  </w:style>
  <w:style w:type="character" w:customStyle="1" w:styleId="Char7">
    <w:name w:val="题注 Char"/>
    <w:basedOn w:val="a1"/>
    <w:link w:val="af5"/>
    <w:uiPriority w:val="35"/>
    <w:rsid w:val="00A87985"/>
    <w:rPr>
      <w:b/>
      <w:bCs/>
      <w:color w:val="1F497D" w:themeColor="text2"/>
      <w:sz w:val="18"/>
      <w:szCs w:val="18"/>
    </w:rPr>
  </w:style>
  <w:style w:type="character" w:customStyle="1" w:styleId="FigureNoteChar">
    <w:name w:val="Figure Note Char"/>
    <w:basedOn w:val="Char7"/>
    <w:link w:val="FigureNote"/>
    <w:rsid w:val="00073DF8"/>
    <w:rPr>
      <w:b/>
      <w:bCs/>
      <w:snapToGrid w:val="0"/>
      <w:color w:val="1F497D" w:themeColor="text2"/>
      <w:position w:val="10"/>
      <w:sz w:val="18"/>
      <w:szCs w:val="18"/>
    </w:rPr>
  </w:style>
  <w:style w:type="paragraph" w:customStyle="1" w:styleId="Tobecontinue">
    <w:name w:val="To be continue"/>
    <w:basedOn w:val="a0"/>
    <w:link w:val="TobecontinueChar"/>
    <w:qFormat/>
    <w:rsid w:val="008F38E1"/>
    <w:pPr>
      <w:jc w:val="center"/>
    </w:pPr>
    <w:rPr>
      <w:color w:val="FF0000"/>
      <w:u w:val="double"/>
    </w:rPr>
  </w:style>
  <w:style w:type="character" w:customStyle="1" w:styleId="TobecontinueChar">
    <w:name w:val="To be continue Char"/>
    <w:basedOn w:val="a1"/>
    <w:link w:val="Tobecontinue"/>
    <w:rsid w:val="008F38E1"/>
    <w:rPr>
      <w:color w:val="FF000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york.ac.uk/" TargetMode="Externa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hyperlink" Target="http://www.cs.york.ac.uk/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8</b:RefOrder>
  </b:Source>
  <b:Source>
    <b:Tag>Col04</b:Tag>
    <b:SourceType>Book</b:SourceType>
    <b:Guid>{2264ABBD-8394-43CF-B42C-85CE436F10EB}</b:Guid>
    <b:LCID>en-GB</b:LCID>
    <b:Title>Version Control with Subversion</b:Title>
    <b:Year>2004</b:Year>
    <b:Publisher>O'Reilly</b:Publisher>
    <b:Author>
      <b:Author>
        <b:NameList>
          <b:Person>
            <b:Last>Collins-Sussman</b:Last>
            <b:First>Ben</b:First>
          </b:Person>
          <b:Person>
            <b:Last>Brian</b:Last>
            <b:Middle>W.</b:Middle>
            <b:First>Fitzpatrick</b:First>
          </b:Person>
          <b:Person>
            <b:Last>Pilato</b:Last>
            <b:Middle>Michael</b:Middle>
            <b:First>C.</b:First>
          </b:Person>
        </b:NameList>
      </b:Author>
    </b:Author>
    <b:StandardNumber>ISBN 0-596-00448-6</b:StandardNumber>
    <b:RefOrder>1</b:RefOrder>
  </b:Source>
  <b:Source>
    <b:Tag>The11</b:Tag>
    <b:SourceType>InternetSite</b:SourceType>
    <b:Guid>{3557C54B-34C9-460B-A8B1-D56D3220E50B}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YearAccessed>2011</b:YearAccessed>
    <b:MonthAccessed>July</b:MonthAccessed>
    <b:DayAccessed>1</b:DayAccessed>
    <b:RefOrder>4</b:RefOrder>
  </b:Source>
  <b:Source>
    <b:Tag>Ora11</b:Tag>
    <b:SourceType>DocumentFromInternetSite</b:SourceType>
    <b:Guid>{7389FB46-464A-4843-B35D-0E015A8750B5}</b:Guid>
    <b:Title>JavaServer Pages Technology</b:Title>
    <b:YearAccessed>2011</b:YearAccessed>
    <b:MonthAccessed>July</b:MonthAccessed>
    <b:DayAccessed>2</b:DayAccessed>
    <b:URL>http://www.oracle.com/technetwork/java/javaee/jsp/index.html</b:URL>
    <b:Author>
      <b:Author>
        <b:Corporate>Oracle</b:Corporate>
      </b:Author>
    </b:Author>
    <b:RefOrder>50</b:RefOrder>
  </b:Source>
  <b:Source>
    <b:Tag>jbc09</b:Tag>
    <b:SourceType>InternetSite</b:SourceType>
    <b:Guid>{0337538F-0B55-43F6-B575-35791A823F72}</b:Guid>
    <b:LCID>en-GB</b:LCID>
    <b:Author>
      <b:Author>
        <b:NameList>
          <b:Person>
            <b:Last>Jbcrouigneau</b:Last>
          </b:Person>
        </b:NameList>
      </b:Author>
    </b:Author>
    <b:Title>Task Oriented Development and Validation Space</b:Title>
    <b:Year>2009</b:Year>
    <b:Month>Apr</b:Month>
    <b:Day>24</b:Day>
    <b:YearAccessed>2011</b:YearAccessed>
    <b:MonthAccessed>July</b:MonthAccessed>
    <b:DayAccessed>22</b:DayAccessed>
    <b:URL>http://www.svnforum.org/threads/36840-Task-oriented-development-and-Validation-space?s=cf3b028492de3003320a35e609f4777b</b:URL>
    <b:RefOrder>7</b:RefOrder>
  </b:Source>
  <b:Source>
    <b:Tag>Ton09</b:Tag>
    <b:SourceType>InternetSite</b:SourceType>
    <b:Guid>{E6129B8E-5FC1-43A5-8A21-BC20598FA3FD}</b:Guid>
    <b:LCID>en-GB</b:LCID>
    <b:Author>
      <b:Author>
        <b:NameList>
          <b:Person>
            <b:Last>Oakden</b:Last>
            <b:First>Tony</b:First>
          </b:Person>
        </b:NameList>
      </b:Author>
    </b:Author>
    <b:Title>None Concurrent Access in Version Control</b:Title>
    <b:Year>2009</b:Year>
    <b:Month>Oct</b:Month>
    <b:Day>12</b:Day>
    <b:YearAccessed>2011</b:YearAccessed>
    <b:MonthAccessed>July</b:MonthAccessed>
    <b:DayAccessed>22</b:DayAccessed>
    <b:URL>http://forum.unity3d.com/threads/36536-None-concurrent-access-in-version-control</b:URL>
    <b:RefOrder>5</b:RefOrder>
  </b:Source>
  <b:Source>
    <b:Tag>Pri08</b:Tag>
    <b:SourceType>DocumentFromInternetSite</b:SourceType>
    <b:Guid>{0CD9CBB5-FEF8-4635-AEA6-31F7CD05F466}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May</b:Month>
    <b:URL>http://ximbiot.com/cvs/manual/cvs-1.11.23/cvs.html</b:URL>
    <b:ProductionCompany>Ximbiot LLC</b:ProductionCompany>
    <b:Day>8</b:Day>
    <b:Title>CVS v1.11.23 Manual</b:Title>
    <b:YearAccessed>2011</b:YearAccessed>
    <b:MonthAccessed>July</b:MonthAccessed>
    <b:DayAccessed>1</b:DayAccessed>
    <b:RefOrder>3</b:RefOrder>
  </b:Source>
  <b:Source>
    <b:Tag>Pro11</b:Tag>
    <b:SourceType>InternetSite</b:SourceType>
    <b:Guid>{7F474227-B93B-449D-A911-DE4FE9C83836}</b:Guid>
    <b:LCID>en-GB</b:LCID>
    <b:Title>Understanding Subversion's Problems</b:Title>
    <b:Year>2011</b:Year>
    <b:Month>Mar</b:Month>
    <b:Day>9</b:Day>
    <b:YearAccessed>2011</b:YearAccessed>
    <b:MonthAccessed>July</b:MonthAccessed>
    <b:DayAccessed>22</b:DayAccessed>
    <b:URL>http://ventspace.wordpress.com/2011/03/09/understanding-subversions-problems/</b:URL>
    <b:Author>
      <b:Author>
        <b:NameList>
          <b:Person>
            <b:Last>Roy</b:Last>
            <b:First>Promit</b:First>
          </b:Person>
        </b:NameList>
      </b:Author>
    </b:Author>
    <b:RefOrder>6</b:RefOrder>
  </b:Source>
  <b:Source>
    <b:Tag>Sco11</b:Tag>
    <b:SourceType>InternetSite</b:SourceType>
    <b:Guid>{4BDBA238-6A28-4898-8B97-B9A5CE54B38C}</b:Guid>
    <b:Author>
      <b:Author>
        <b:NameList>
          <b:Person>
            <b:Last>Chacon</b:Last>
            <b:First>Scott</b:First>
          </b:Person>
        </b:NameList>
      </b:Author>
    </b:Author>
    <b:Title>Git - The Fast Version Control System</b:Title>
    <b:Year>2011</b:Year>
    <b:YearAccessed>2011</b:YearAccessed>
    <b:MonthAccessed>July</b:MonthAccessed>
    <b:DayAccessed>23</b:DayAccessed>
    <b:URL>http://git-scm.com/</b:URL>
    <b:RefOrder>51</b:RefOrder>
  </b:Source>
  <b:Source>
    <b:Tag>Cha10</b:Tag>
    <b:SourceType>DocumentFromInternetSite</b:SourceType>
    <b:Guid>{6CD4E5AC-F432-4786-B659-96EDAC01BD86}</b:Guid>
    <b:Author>
      <b:Author>
        <b:NameList>
          <b:Person>
            <b:Last>Duan</b:Last>
            <b:First>Charles</b:First>
          </b:Person>
        </b:NameList>
      </b:Author>
    </b:Author>
    <b:Title>Understanding Git Conceptually</b:Title>
    <b:Year>2010</b:Year>
    <b:Month>Apr</b:Month>
    <b:Day>17</b:Day>
    <b:YearAccessed>2011</b:YearAccessed>
    <b:MonthAccessed>July</b:MonthAccessed>
    <b:DayAccessed>23</b:DayAccessed>
    <b:URL>http://www.eecs.harvard.edu/~cduan/technical/git/</b:URL>
    <b:RefOrder>10</b:RefOrder>
  </b:Source>
  <b:Source>
    <b:Tag>Sha091</b:Tag>
    <b:SourceType>InternetSite</b:SourceType>
    <b:Guid>{A41DBF8F-F165-4D7D-9958-9C13DB9D0AC5}</b:Guid>
    <b:Title>Which is More Popular (Currently, by Recent Install Base) SVN or CVS?</b:Title>
    <b:Year>2009</b:Year>
    <b:Month>Apr</b:Month>
    <b:Day>23</b:Day>
    <b:YearAccessed>2011</b:YearAccessed>
    <b:MonthAccessed>July</b:MonthAccessed>
    <b:DayAccessed>23</b:DayAccessed>
    <b:URL>http://stackoverflow.com/questions/782375/which-is-more-popular-currently-by-recent-install-base-svn-or-cvs</b:URL>
    <b:LCID>en-GB</b:LCID>
    <b:Author>
      <b:Author>
        <b:NameList>
          <b:Person>
            <b:Last>Shawn</b:Last>
          </b:Person>
        </b:NameList>
      </b:Author>
    </b:Author>
    <b:RefOrder>9</b:RefOrder>
  </b:Source>
  <b:Source>
    <b:Tag>Ton07</b:Tag>
    <b:SourceType>InternetSite</b:SourceType>
    <b:Guid>{ED071E35-62F6-443D-A997-5724782990A1}</b:Guid>
    <b:LCID>en-GB</b:LCID>
    <b:Author>
      <b:Author>
        <b:NameList>
          <b:Person>
            <b:Last>Spencer</b:Last>
            <b:First>Tony</b:First>
          </b:Person>
        </b:NameList>
      </b:Author>
    </b:Author>
    <b:Title>Setup a Subversion Server in 4 Minutes</b:Title>
    <b:Year>2007</b:Year>
    <b:Month>Mar</b:Month>
    <b:Day>2</b:Day>
    <b:YearAccessed>2011</b:YearAccessed>
    <b:MonthAccessed>July</b:MonthAccessed>
    <b:DayAccessed>23</b:DayAccessed>
    <b:URL>http://www.tonyspencer.com/2007/03/02/setup-a-subversion-server-in-4-minutes/</b:URL>
    <b:RefOrder>11</b:RefOrder>
  </b:Source>
  <b:Source>
    <b:Tag>Jon09</b:Tag>
    <b:SourceType>Book</b:SourceType>
    <b:Guid>{86F57F13-9246-4FCE-9561-36CC54A45EEF}</b:Guid>
    <b:Title>Version Control with Git</b:Title>
    <b:Year>2009</b:Year>
    <b:LCID>en-GB</b:LCID>
    <b:Author>
      <b:Author>
        <b:NameList>
          <b:Person>
            <b:Last>Loeliger</b:Last>
            <b:First>Jon</b:First>
          </b:Person>
        </b:NameList>
      </b:Author>
    </b:Author>
    <b:Publisher>O'Reilly</b:Publisher>
    <b:RefOrder>52</b:RefOrder>
  </b:Source>
  <b:Source>
    <b:Tag>Tho03</b:Tag>
    <b:SourceType>Book</b:SourceType>
    <b:Guid>{8D78543B-5150-4FEA-87A8-FA9E79AF9750}</b:Guid>
    <b:LCID>en-GB</b:LCID>
    <b:Title>Pragmatic Version Control Using CVS</b:Title>
    <b:Year>2003</b:Year>
    <b:Publisher>Pragmatic Bookshelf</b:Publisher>
    <b:Author>
      <b:Author>
        <b:NameList>
          <b:Person>
            <b:Last>Thomas</b:Last>
            <b:Middle>Dave</b:Middle>
          </b:Person>
          <b:Person>
            <b:Last>Hunt</b:Last>
            <b:Middle>Andy</b:Middle>
          </b:Person>
        </b:NameList>
      </b:Author>
    </b:Author>
    <b:RefOrder>13</b:RefOrder>
  </b:Source>
  <b:Source>
    <b:Tag>Set06</b:Tag>
    <b:SourceType>DocumentFromInternetSite</b:SourceType>
    <b:Guid>{0F0D72BE-8FEC-4373-AA1B-B2B159EE0F80}</b:Guid>
    <b:Title>Setting Up Subversion</b:Title>
    <b:Year>2006</b:Year>
    <b:LCID>en-GB</b:LCID>
    <b:Month>July</b:Month>
    <b:YearAccessed>2011</b:YearAccessed>
    <b:MonthAccessed>July</b:MonthAccessed>
    <b:DayAccessed>23</b:DayAccessed>
    <b:URL>http://systhread.net/texts/200607subver.php</b:URL>
    <b:RefOrder>12</b:RefOrder>
  </b:Source>
  <b:Source>
    <b:Tag>Lar07</b:Tag>
    <b:SourceType>Book</b:SourceType>
    <b:Guid>{0094A0F7-2253-4036-9F62-FC848B56BD0A}</b:Guid>
    <b:Title>Computer Networks : A Systems Approach</b:Title>
    <b:Year>2007</b:Year>
    <b:LCID>en-GB</b:LCID>
    <b:Author>
      <b:Author>
        <b:NameList>
          <b:Person>
            <b:Last>Peterson</b:Last>
            <b:Middle>L.</b:Middle>
            <b:First>Larry</b:First>
          </b:Person>
          <b:Person>
            <b:Last>Davie</b:Last>
            <b:Middle>Bruce</b:Middle>
            <b:First>S.</b:First>
          </b:Person>
        </b:NameList>
      </b:Author>
    </b:Author>
    <b:City>Amsterdam; London</b:City>
    <b:Publisher>Morgan Kaufmann</b:Publisher>
    <b:RefOrder>15</b:RefOrder>
  </b:Source>
  <b:Source>
    <b:Tag>Rob05</b:Tag>
    <b:SourceType>DocumentFromInternetSite</b:SourceType>
    <b:Guid>{3D2B741A-ADD1-4D54-8D77-4D0B9A5DFC22}</b:Guid>
    <b:LCID>en-GB</b:LCID>
    <b:Author>
      <b:Author>
        <b:NameList>
          <b:Person>
            <b:Last>Hinden</b:Last>
            <b:First>Robert</b:First>
            <b:Middle>M.</b:Middle>
          </b:Person>
          <b:Person>
            <b:Last>Haberman</b:Last>
            <b:First>Brian</b:First>
          </b:Person>
        </b:NameList>
      </b:Author>
    </b:Author>
    <b:Title>RFC 4193 : Unique Local IPv6 Unicast Addresses </b:Title>
    <b:Year>2005</b:Year>
    <b:Month>Feb</b:Month>
    <b:YearAccessed>2011</b:YearAccessed>
    <b:MonthAccessed>July</b:MonthAccessed>
    <b:DayAccessed>24</b:DayAccessed>
    <b:URL>http://tools.ietf.org/html/rfc4193</b:URL>
    <b:RefOrder>53</b:RefOrder>
  </b:Source>
  <b:Source>
    <b:Tag>Yak96</b:Tag>
    <b:SourceType>DocumentFromInternetSite</b:SourceType>
    <b:Guid>{7CDB7E35-2A1F-4E3B-A102-3A0CB9FA787C}</b:Guid>
    <b:Title>RFC 1918 : Address Allocation for Private Internets</b:Title>
    <b:Year>1996</b:Year>
    <b:LCID>en-GB</b:LCID>
    <b:Month>Feb</b:Month>
    <b:YearAccessed>2011</b:YearAccessed>
    <b:MonthAccessed>July</b:MonthAccessed>
    <b:DayAccessed>24</b:DayAccessed>
    <b:URL>http://tools.ietf.org/html/rfc1918</b:URL>
    <b:Author>
      <b:Author>
        <b:NameList>
          <b:Person>
            <b:Last>Rekhter</b:Last>
            <b:First>Yakov</b:First>
          </b:Person>
          <b:Person>
            <b:Last>Moskowitz</b:Last>
            <b:First>Robert</b:First>
            <b:Middle>G</b:Middle>
          </b:Person>
          <b:Person>
            <b:Last>Karrenberg</b:Last>
            <b:First>Daniel</b:First>
          </b:Person>
          <b:Person>
            <b:Last>Groot</b:Last>
            <b:First>Geert</b:First>
            <b:Middle>Jan de</b:Middle>
          </b:Person>
          <b:Person>
            <b:Last>Lear</b:Last>
            <b:First>Eliot</b:First>
          </b:Person>
        </b:NameList>
      </b:Author>
    </b:Author>
    <b:RefOrder>54</b:RefOrder>
  </b:Source>
  <b:Source>
    <b:Tag>Moc84</b:Tag>
    <b:SourceType>ConferenceProceedings</b:SourceType>
    <b:Guid>{88DDBC2B-B6F9-48FD-A4C3-3D04CD8E1C95}</b:Guid>
    <b:LCID>en-GB</b:LCID>
    <b:Title>The Domain Name System</b:Title>
    <b:Year>1984</b:Year>
    <b:ConferenceName>Proceedings of the IFIP 6.5 Working Conference on Computer Message Services</b:ConferenceName>
    <b:City>Nottingham</b:City>
    <b:Author>
      <b:Author>
        <b:NameList>
          <b:Person>
            <b:Last>Mockapetris</b:Last>
            <b:First>P.</b:First>
          </b:Person>
        </b:NameList>
      </b:Author>
    </b:Author>
    <b:RefOrder>55</b:RefOrder>
  </b:Source>
  <b:Source>
    <b:Tag>Moc841</b:Tag>
    <b:SourceType>ConferenceProceedings</b:SourceType>
    <b:Guid>{9DE9FE8D-087A-42D5-A55E-E1A65D6073E2}</b:Guid>
    <b:LCID>en-GB</b:LCID>
    <b:Title>Name Server Design for Distributed Systems</b:Title>
    <b:Year>1984</b:Year>
    <b:ConferenceName>Proceedings of the Seventh International Conference on Computer Communication</b:ConferenceName>
    <b:City>Sidney</b:City>
    <b:Author>
      <b:Author>
        <b:NameList>
          <b:Person>
            <b:Last>Mockapetris</b:Last>
            <b:First>P.</b:First>
          </b:Person>
          <b:Person>
            <b:Last>Postel</b:Last>
            <b:First>J.</b:First>
          </b:Person>
          <b:Person>
            <b:Last>Kirton</b:Last>
            <b:First>P.</b:First>
          </b:Person>
        </b:NameList>
      </b:Author>
    </b:Author>
    <b:RefOrder>56</b:RefOrder>
  </b:Source>
  <b:Source>
    <b:Tag>Moc83</b:Tag>
    <b:SourceType>DocumentFromInternetSite</b:SourceType>
    <b:Guid>{09831FE1-149A-4274-B89E-A07423A22B7A}</b:Guid>
    <b:Author>
      <b:Author>
        <b:NameList>
          <b:Person>
            <b:Last>Mockapetris</b:Last>
            <b:First>P.</b:First>
          </b:Person>
        </b:NameList>
      </b:Author>
    </b:Author>
    <b:Title>RFC 882 : Domain Names - Concepts and Facilities</b:Title>
    <b:Year>1983</b:Year>
    <b:LCID>en-GB</b:LCID>
    <b:Month>Nov</b:Month>
    <b:YearAccessed>2011</b:YearAccessed>
    <b:MonthAccessed>July</b:MonthAccessed>
    <b:DayAccessed>24</b:DayAccessed>
    <b:URL>http://tools.ietf.org/html/rfc882</b:URL>
    <b:RefOrder>57</b:RefOrder>
  </b:Source>
  <b:Source>
    <b:Tag>PMo83</b:Tag>
    <b:SourceType>DocumentFromInternetSite</b:SourceType>
    <b:Guid>{6001C49B-0A1F-46F1-8A41-6A199B1A2EE2}</b:Guid>
    <b:LCID>en-GB</b:LCID>
    <b:Author>
      <b:Author>
        <b:NameList>
          <b:Person>
            <b:Last>Mockapetris</b:Last>
            <b:First>P.</b:First>
          </b:Person>
        </b:NameList>
      </b:Author>
    </b:Author>
    <b:Title>RFC 883 : Domain Names - Implementation and Specification</b:Title>
    <b:Year>1983</b:Year>
    <b:Month>Nov</b:Month>
    <b:YearAccessed>2011</b:YearAccessed>
    <b:MonthAccessed>July</b:MonthAccessed>
    <b:DayAccessed>24</b:DayAccessed>
    <b:URL>http://tools.ietf.org/html/rfc883</b:URL>
    <b:RefOrder>58</b:RefOrder>
  </b:Source>
  <b:Source>
    <b:Tag>Dav103</b:Tag>
    <b:SourceType>InternetSite</b:SourceType>
    <b:Guid>{3761EBD1-64C2-432F-B157-32D62B008DF3}</b:Guid>
    <b:LCID>en-GB</b:LCID>
    <b:Title>New Twitter.com UI is faster, better</b:Title>
    <b:Year>2010</b:Year>
    <b:Month>Sept</b:Month>
    <b:Day>15</b:Day>
    <b:YearAccessed>2011</b:YearAccessed>
    <b:MonthAccessed>July</b:MonthAccessed>
    <b:DayAccessed>25</b:DayAccessed>
    <b:URL>http://tech.blorge.com/Structure:%20/2010/09/15/new-twitter-com-ui-is-faster-better/</b:URL>
    <b:Author>
      <b:Author>
        <b:NameList>
          <b:Person>
            <b:Last>Parrack</b:Last>
            <b:First>Dave</b:First>
          </b:Person>
        </b:NameList>
      </b:Author>
    </b:Author>
    <b:RefOrder>59</b:RefOrder>
  </b:Source>
  <b:Source>
    <b:Tag>Mic11</b:Tag>
    <b:SourceType>InternetSite</b:SourceType>
    <b:Guid>{24E474A7-E426-4E56-95D1-A680A1939DF0}</b:Guid>
    <b:LCID>en-GB</b:LCID>
    <b:Author>
      <b:Author>
        <b:Corporate>Microsoft Corporation</b:Corporate>
      </b:Author>
    </b:Author>
    <b:Title>ASP.NET Web Pages</b:Title>
    <b:Year>2011</b:Year>
    <b:YearAccessed>2011</b:YearAccessed>
    <b:MonthAccessed>July</b:MonthAccessed>
    <b:DayAccessed>2</b:DayAccessed>
    <b:URL>http://www.asp.net/web-pages</b:URL>
    <b:RefOrder>60</b:RefOrder>
  </b:Source>
  <b:Source>
    <b:Tag>Abd10</b:Tag>
    <b:SourceType>InternetSite</b:SourceType>
    <b:Guid>{F4278E0D-7646-442E-93EA-2A318547D6B3}</b:Guid>
    <b:LCID>en-GB</b:LCID>
    <b:Author>
      <b:Author>
        <b:NameList>
          <b:Person>
            <b:Last>Sami</b:Last>
            <b:First>Abdul</b:First>
          </b:Person>
        </b:NameList>
      </b:Author>
    </b:Author>
    <b:Title>What is New in ASP.NET 4.0, Visual Studio 2010 IDE</b:Title>
    <b:Year>2010</b:Year>
    <b:Month>Jan</b:Month>
    <b:Day>13</b:Day>
    <b:YearAccessed>2011</b:YearAccessed>
    <b:MonthAccessed>July</b:MonthAccessed>
    <b:DayAccessed>2</b:DayAccessed>
    <b:URL>http://www.codeproject.com/KB/aspnet/Whatis_New_ASP_Net_4.aspx</b:URL>
    <b:RefOrder>61</b:RefOrder>
  </b:Source>
  <b:Source>
    <b:Tag>Knu05</b:Tag>
    <b:SourceType>Book</b:SourceType>
    <b:Guid>{3ED5E23F-B7CF-4CE4-93EB-5B84534CD2B9}</b:Guid>
    <b:LCID>en-GB</b:LCID>
    <b:Title>Web Applications: Concepts &amp; Real World Design</b:Title>
    <b:Year>2005</b:Year>
    <b:BookTitle>Web Applications: Concepts &amp; Real World Design</b:BookTitle>
    <b:City>Hoboken, N.J.</b:City>
    <b:Publisher>John Wiley &amp; Sons, Inc.</b:Publisher>
    <b:Author>
      <b:Author>
        <b:NameList>
          <b:Person>
            <b:Last>Knuckles</b:Last>
            <b:Middle>D.</b:Middle>
            <b:First>Craig</b:First>
          </b:Person>
          <b:Person>
            <b:Last>Yuen</b:Last>
            <b:Middle>S.</b:Middle>
            <b:First>David</b:First>
          </b:Person>
        </b:NameList>
      </b:Author>
    </b:Author>
    <b:RefOrder>62</b:RefOrder>
  </b:Source>
  <b:Source>
    <b:Tag>Bri071</b:Tag>
    <b:SourceType>InternetSite</b:SourceType>
    <b:Guid>{029FAA42-C56E-430D-85B5-99F6E6635A77}</b:Guid>
    <b:Title>PHP and Facebook</b:Title>
    <b:Year>2007</b:Year>
    <b:LCID>en-GB</b:LCID>
    <b:Author>
      <b:Author>
        <b:NameList>
          <b:Person>
            <b:Last>Shire</b:Last>
            <b:First>Brian</b:First>
          </b:Person>
        </b:NameList>
      </b:Author>
    </b:Author>
    <b:Month>May</b:Month>
    <b:Day>3</b:Day>
    <b:YearAccessed>2011</b:YearAccessed>
    <b:MonthAccessed>7</b:MonthAccessed>
    <b:DayAccessed>10</b:DayAccessed>
    <b:URL>http://www.facebook.com/blog.php?post=2356432130</b:URL>
    <b:RefOrder>23</b:RefOrder>
  </b:Source>
  <b:Source>
    <b:Tag>Rob04</b:Tag>
    <b:SourceType>DocumentFromInternetSite</b:SourceType>
    <b:Guid>{9B10A2FF-42E6-4B3B-94EB-46513F484978}</b:Guid>
    <b:LCID>en-GB</b:LCID>
    <b:Title>RFC 3875: The Common Gateway Interface (CGI) Version 1.1</b:Title>
    <b:Year>2004</b:Year>
    <b:Month>Oct</b:Month>
    <b:YearAccessed>2011</b:YearAccessed>
    <b:MonthAccessed>7</b:MonthAccessed>
    <b:DayAccessed>10</b:DayAccessed>
    <b:URL>http://tools.ietf.org/html/rfc3875</b:URL>
    <b:Author>
      <b:Author>
        <b:NameList>
          <b:Person>
            <b:Last>Robinson</b:Last>
            <b:First>David</b:First>
          </b:Person>
          <b:Person>
            <b:Last>Coar</b:Last>
            <b:Middle>Ken</b:Middle>
            <b:First>A. L.</b:First>
          </b:Person>
        </b:NameList>
      </b:Author>
    </b:Author>
    <b:RefOrder>63</b:RefOrder>
  </b:Source>
  <b:Source>
    <b:Tag>Ora111</b:Tag>
    <b:SourceType>DocumentFromInternetSite</b:SourceType>
    <b:Guid>{B731EEE4-66C3-4154-BCDC-169EE931F3C7}</b:Guid>
    <b:Author>
      <b:Author>
        <b:Corporate>Oracle</b:Corporate>
      </b:Author>
    </b:Author>
    <b:Title>Java Servlet Technology Overview</b:Title>
    <b:YearAccessed>2011</b:YearAccessed>
    <b:MonthAccessed>July</b:MonthAccessed>
    <b:DayAccessed>10</b:DayAccessed>
    <b:URL>http://www.oracle.com/technetwork/java/overview-137084.html</b:URL>
    <b:LCID>en-GB</b:LCID>
    <b:RefOrder>16</b:RefOrder>
  </b:Source>
  <b:Source>
    <b:Tag>Mar11</b:Tag>
    <b:SourceType>DocumentFromInternetSite</b:SourceType>
    <b:Guid>{164BD4B3-7AC0-43B4-B4D6-6589A139C68E}</b:Guid>
    <b:LCID>en-GB</b:LCID>
    <b:Title>Building Web Apps in Java: Beginning &amp; Intermediate Servlet &amp; JSP Tutorials</b:Title>
    <b:Year>2011</b:Year>
    <b:YearAccessed>2011</b:YearAccessed>
    <b:MonthAccessed>July</b:MonthAccessed>
    <b:DayAccessed>10</b:DayAccessed>
    <b:URL>http://courses.coreservlets.com/Course-Materials/csajsp2.html</b:URL>
    <b:Author>
      <b:Author>
        <b:NameList>
          <b:Person>
            <b:Last>Hall</b:Last>
            <b:First>Marty</b:First>
          </b:Person>
        </b:NameList>
      </b:Author>
    </b:Author>
    <b:RefOrder>17</b:RefOrder>
  </b:Source>
  <b:Source>
    <b:Tag>ZWA10</b:Tag>
    <b:SourceType>InternetSite</b:SourceType>
    <b:Guid>{5620CE32-3F74-4056-B796-49B7D1BCA9B6}</b:Guid>
    <b:Title>Z:WAMP Server Pack</b:Title>
    <b:Year>2010</b:Year>
    <b:Month>Nov</b:Month>
    <b:Day>7</b:Day>
    <b:YearAccessed>2011</b:YearAccessed>
    <b:MonthAccessed>July</b:MonthAccessed>
    <b:DayAccessed>21</b:DayAccessed>
    <b:URL>http://zwamp.sourceforge.net/</b:URL>
    <b:LCID>en-GB</b:LCID>
    <b:Author>
      <b:Author>
        <b:Corporate>Z:WAMP Group</b:Corporate>
      </b:Author>
    </b:Author>
    <b:RefOrder>20</b:RefOrder>
  </b:Source>
  <b:Source>
    <b:Tag>Rom10</b:Tag>
    <b:SourceType>InternetSite</b:SourceType>
    <b:Guid>{38502531-CDF5-43EE-BB59-ADFE6A91B013}</b:Guid>
    <b:LCID>en-GB</b:LCID>
    <b:Author>
      <b:Author>
        <b:NameList>
          <b:Person>
            <b:Last>Bourdon</b:Last>
            <b:First>Romain</b:First>
          </b:Person>
        </b:NameList>
      </b:Author>
    </b:Author>
    <b:Title>WampServer</b:Title>
    <b:Year>2010</b:Year>
    <b:Month>Dec</b:Month>
    <b:Day>24</b:Day>
    <b:YearAccessed>2011</b:YearAccessed>
    <b:MonthAccessed>July</b:MonthAccessed>
    <b:DayAccessed>21</b:DayAccessed>
    <b:URL>http://www.wampserver.com/en/</b:URL>
    <b:RefOrder>21</b:RefOrder>
  </b:Source>
  <b:Source>
    <b:Tag>Eas11</b:Tag>
    <b:SourceType>InternetSite</b:SourceType>
    <b:Guid>{4FCF05DC-F42F-49E2-9758-38D2273F64F6}</b:Guid>
    <b:LCID>en-GB</b:LCID>
    <b:Author>
      <b:Author>
        <b:NameList>
          <b:Person>
            <b:Last>Group</b:Last>
            <b:First>EasyPHP</b:First>
          </b:Person>
        </b:NameList>
      </b:Author>
    </b:Author>
    <b:Title>EasyPHP</b:Title>
    <b:Year>2011</b:Year>
    <b:YearAccessed>2011</b:YearAccessed>
    <b:MonthAccessed>July</b:MonthAccessed>
    <b:DayAccessed>12</b:DayAccessed>
    <b:URL>http://www.easyphp.org/introduction.php</b:URL>
    <b:RefOrder>22</b:RefOrder>
  </b:Source>
  <b:Source>
    <b:Tag>Dan101</b:Tag>
    <b:SourceType>InternetSite</b:SourceType>
    <b:Guid>{CB5FA455-9182-4184-8B3C-EBF4F853BCC2}</b:Guid>
    <b:LCID>en-GB</b:LCID>
    <b:Author>
      <b:Author>
        <b:NameList>
          <b:Person>
            <b:Last>Daniel</b:Last>
          </b:Person>
        </b:NameList>
      </b:Author>
    </b:Author>
    <b:Title>Benefits Of MySQL</b:Title>
    <b:Year>2010</b:Year>
    <b:Month>Nov</b:Month>
    <b:Day>20</b:Day>
    <b:YearAccessed>2011</b:YearAccessed>
    <b:MonthAccessed>July</b:MonthAccessed>
    <b:DayAccessed>13</b:DayAccessed>
    <b:URL>http://benefitof.net/benefits-of-mysql/</b:URL>
    <b:RefOrder>24</b:RefOrder>
  </b:Source>
  <b:Source>
    <b:Tag>The111</b:Tag>
    <b:SourceType>InternetSite</b:SourceType>
    <b:Guid>{E86C1FBE-3A61-4841-BD52-CE80D9C68ED1}</b:Guid>
    <b:Author>
      <b:Author>
        <b:Corporate>The Apache Software Foundation</b:Corporate>
      </b:Author>
    </b:Author>
    <b:Title>Apache HTTP Server Project</b:Title>
    <b:Year>2011</b:Year>
    <b:YearAccessed>2011</b:YearAccessed>
    <b:MonthAccessed>July</b:MonthAccessed>
    <b:DayAccessed>13</b:DayAccessed>
    <b:URL>http://httpd.apache.org/</b:URL>
    <b:RefOrder>64</b:RefOrder>
  </b:Source>
  <b:Source>
    <b:Tag>Igo11</b:Tag>
    <b:SourceType>InternetSite</b:SourceType>
    <b:Guid>{BA6D75E5-8790-4116-8713-43C733420A1D}</b:Guid>
    <b:LCID>en-GB</b:LCID>
    <b:Author>
      <b:Author>
        <b:Corporate>Igor Sysoev</b:Corporate>
      </b:Author>
    </b:Author>
    <b:Title>Nginx</b:Title>
    <b:YearAccessed>2011</b:YearAccessed>
    <b:MonthAccessed>July</b:MonthAccessed>
    <b:DayAccessed>13</b:DayAccessed>
    <b:URL>http://nginx.org/en/</b:URL>
    <b:RefOrder>65</b:RefOrder>
  </b:Source>
  <b:Source>
    <b:Tag>Mic111</b:Tag>
    <b:SourceType>InternetSite</b:SourceType>
    <b:Guid>{239B8662-8E49-4F7C-B7E2-C40488632780}</b:Guid>
    <b:LCID>en-GB</b:LCID>
    <b:Author>
      <b:Author>
        <b:Corporate>Microsoft Corporation</b:Corporate>
      </b:Author>
    </b:Author>
    <b:Title>IIS: Overview</b:Title>
    <b:Year>2011</b:Year>
    <b:YearAccessed>2011</b:YearAccessed>
    <b:MonthAccessed>July</b:MonthAccessed>
    <b:DayAccessed>13</b:DayAccessed>
    <b:URL>http://www.iis.net/overview</b:URL>
    <b:RefOrder>66</b:RefOrder>
  </b:Source>
  <b:Source>
    <b:Tag>Lee03</b:Tag>
    <b:SourceType>Book</b:SourceType>
    <b:Guid>{935445E0-D289-4A9A-99DF-836B5220548E}</b:Guid>
    <b:LCID>en-GB</b:LCID>
    <b:Title>Open source Web development with LAMP using Linux, Apache, MySQL, Perl, and PHP</b:Title>
    <b:Year>2003</b:Year>
    <b:City>Boston</b:City>
    <b:Publisher>Addison-Wesley</b:Publisher>
    <b:Author>
      <b:Author>
        <b:NameList>
          <b:Person>
            <b:Last>Lee</b:Last>
            <b:Middle>James</b:Middle>
          </b:Person>
          <b:Person>
            <b:Last>Ware</b:Last>
            <b:Middle>Brent</b:Middle>
          </b:Person>
        </b:NameList>
      </b:Author>
    </b:Author>
    <b:RefOrder>67</b:RefOrder>
  </b:Source>
  <b:Source>
    <b:Tag>Bri07</b:Tag>
    <b:SourceType>InternetSite</b:SourceType>
    <b:Guid>{1000AB3C-2A17-4042-B840-12699CE70F05}</b:Guid>
    <b:Title>Rapid Subversion adoption validates enterprise readiness and challenges traditional software configuration management leaders</b:Title>
    <b:Year>2007</b:Year>
    <b:LCID>en-GB</b:LCID>
    <b:Month>May</b:Month>
    <b:Day>15</b:Day>
    <b:YearAccessed>2011</b:YearAccessed>
    <b:MonthAccessed>July</b:MonthAccessed>
    <b:DayAccessed>10</b:DayAccessed>
    <b:URL>http://www.open.collab.net/news/press/2007/svn_momentum.html</b:URL>
    <b:Author>
      <b:Author>
        <b:NameList>
          <b:Person>
            <b:Last>Danella</b:Last>
            <b:First>Brian</b:First>
          </b:Person>
        </b:NameList>
      </b:Author>
    </b:Author>
    <b:RefOrder>2</b:RefOrder>
  </b:Source>
  <b:Source>
    <b:Tag>Top11</b:Tag>
    <b:SourceType>InternetSite</b:SourceType>
    <b:Guid>{DD393978-3A7A-4A45-A335-E6D918F399A6}</b:Guid>
    <b:Title>Top ten advantages of Google's cloud</b:Title>
    <b:Year>2011</b:Year>
    <b:YearAccessed>2011</b:YearAccessed>
    <b:MonthAccessed>July</b:MonthAccessed>
    <b:DayAccessed>24</b:DayAccessed>
    <b:URL>http://www.google.com/apps/intl/en/business/cloud.html</b:URL>
    <b:LCID>en-GB</b:LCID>
    <b:Author>
      <b:Author>
        <b:Corporate>Google Inc.</b:Corporate>
      </b:Author>
    </b:Author>
    <b:RefOrder>14</b:RefOrder>
  </b:Source>
  <b:Source>
    <b:Tag>The102</b:Tag>
    <b:SourceType>DocumentFromInternetSite</b:SourceType>
    <b:Guid>{82D4BFEA-941E-4D28-8CA0-5FC1849F87AF}</b:Guid>
    <b:LCID>en-GB</b:LCID>
    <b:Author>
      <b:Author>
        <b:Corporate>The PHP Group</b:Corporate>
      </b:Author>
    </b:Author>
    <b:Title>The PHP License, version 3.01</b:Title>
    <b:Year>2010</b:Year>
    <b:YearAccessed>2011</b:YearAccessed>
    <b:MonthAccessed>July</b:MonthAccessed>
    <b:DayAccessed>11</b:DayAccessed>
    <b:URL>http://www.php.net/license/3_01.txt</b:URL>
    <b:RefOrder>19</b:RefOrder>
  </b:Source>
  <b:Source>
    <b:Tag>Ora10</b:Tag>
    <b:SourceType>InternetSite</b:SourceType>
    <b:Guid>{53C6C00A-A357-442B-9F06-22AA9092479A}</b:Guid>
    <b:Title>MySQL Standard Edition</b:Title>
    <b:Year>2010</b:Year>
    <b:LCID>en-GB</b:LCID>
    <b:Author>
      <b:Author>
        <b:Corporate>Oracle Corporation</b:Corporate>
      </b:Author>
    </b:Author>
    <b:YearAccessed>2011</b:YearAccessed>
    <b:MonthAccessed>July</b:MonthAccessed>
    <b:DayAccessed>13</b:DayAccessed>
    <b:URL>http://www.mysql.com/products/standard/</b:URL>
    <b:RefOrder>68</b:RefOrder>
  </b:Source>
  <b:Source>
    <b:Tag>Tec</b:Tag>
    <b:SourceType>InternetSite</b:SourceType>
    <b:Guid>{86985C83-7495-4235-96E5-89FFBAAFDBDB}</b:Guid>
    <b:LCID>en-GB</b:LCID>
    <b:Author>
      <b:Author>
        <b:Corporate>TechyShell.com</b:Corporate>
      </b:Author>
    </b:Author>
    <b:Title>ASP – Its Advantages and Disadvantages</b:Title>
    <b:URL>http://www.techyshell.com/internet/asp-its-advantages-and-disadvantages/</b:URL>
    <b:Year>2009</b:Year>
    <b:Month>May</b:Month>
    <b:Day>27</b:Day>
    <b:YearAccessed>2011</b:YearAccessed>
    <b:MonthAccessed>July</b:MonthAccessed>
    <b:DayAccessed>13</b:DayAccessed>
    <b:RefOrder>18</b:RefOrder>
  </b:Source>
  <b:Source>
    <b:Tag>Rus72</b:Tag>
    <b:SourceType>Book</b:SourceType>
    <b:Guid>{8058E5B1-225D-412E-AF9D-3937603AB0D0}</b:Guid>
    <b:Title>Data Base Systems: Courant Computer Science Symposia Series 6</b:Title>
    <b:Year>1972</b:Year>
    <b:City>New York City</b:City>
    <b:Publisher>Prentice-Hall</b:Publisher>
    <b:Author>
      <b:Author>
        <b:NameList>
          <b:Person>
            <b:Last>Rustin</b:Last>
            <b:First>Randall</b:First>
            <b:Middle>J.</b:Middle>
          </b:Person>
        </b:NameList>
      </b:Author>
    </b:Author>
    <b:LCID>en-GB</b:LCID>
    <b:RefOrder>42</b:RefOrder>
  </b:Source>
  <b:Source>
    <b:Tag>Tut11</b:Tag>
    <b:SourceType>DocumentFromInternetSite</b:SourceType>
    <b:Guid>{2A1B0DAC-6B58-4016-B5DE-002D9120EEAC}</b:Guid>
    <b:Title>Database - Second Normal Form (2NF)</b:Title>
    <b:Year>2011</b:Year>
    <b:LCID>en-GB</b:LCID>
    <b:Author>
      <b:Author>
        <b:Corporate>TutorialsPoint.COM</b:Corporate>
      </b:Author>
    </b:Author>
    <b:YearAccessed>2011</b:YearAccessed>
    <b:MonthAccessed>July</b:MonthAccessed>
    <b:DayAccessed>22</b:DayAccessed>
    <b:URL>http://www.tutorialspoint.com/sql/second-normal-form.htm</b:URL>
    <b:RefOrder>69</b:RefOrder>
  </b:Source>
  <b:Source>
    <b:Tag>Edg71</b:Tag>
    <b:SourceType>Report</b:SourceType>
    <b:Guid>{87AA5F11-9215-449D-9F87-7DED5F344AC2}</b:Guid>
    <b:Title>Further Normalization of the Data Base Relational Model</b:Title>
    <b:Year>1971</b:Year>
    <b:LCID>en-GB</b:LCID>
    <b:Author>
      <b:Author>
        <b:NameList>
          <b:Person>
            <b:Last>Codd</b:Last>
            <b:First>Edgar</b:First>
            <b:Middle>Frank</b:Middle>
          </b:Person>
        </b:NameList>
      </b:Author>
    </b:Author>
    <b:Publisher>IBM Research Report</b:Publisher>
    <b:City>New York City</b:City>
    <b:RefOrder>41</b:RefOrder>
  </b:Source>
  <b:Source>
    <b:Tag>Cod90</b:Tag>
    <b:SourceType>Book</b:SourceType>
    <b:Guid>{42361459-BF18-4203-9C8A-80E525804268}</b:Guid>
    <b:Title>The Relational Model for Database Management</b:Title>
    <b:Year>1990</b:Year>
    <b:Publisher>Addison-Wesley</b:Publisher>
    <b:LCID>en-GB</b:LCID>
    <b:Author>
      <b:Author>
        <b:NameList>
          <b:Person>
            <b:Last>Codd</b:Last>
            <b:First>Edgar</b:First>
            <b:Middle>Frank</b:Middle>
          </b:Person>
        </b:NameList>
      </b:Author>
    </b:Author>
    <b:RefOrder>43</b:RefOrder>
  </b:Source>
  <b:Source>
    <b:Tag>Zan82</b:Tag>
    <b:SourceType>JournalArticle</b:SourceType>
    <b:Guid>{5F016466-7DAC-451E-A6B0-A8E8C26944E9}</b:Guid>
    <b:Title>A New Normal Form for the Design of Relational Database Schemata</b:Title>
    <b:Year>1982</b:Year>
    <b:LCID>en-GB</b:LCID>
    <b:Author>
      <b:Author>
        <b:NameList>
          <b:Person>
            <b:Last>Zaniolo</b:Last>
            <b:First>Carlo</b:First>
          </b:Person>
        </b:NameList>
      </b:Author>
    </b:Author>
    <b:JournalName>ACM Transactions on Database Systems</b:JournalName>
    <b:Volume>3</b:Volume>
    <b:Issue>7</b:Issue>
    <b:RefOrder>44</b:RefOrder>
  </b:Source>
  <b:Source>
    <b:Tag>Jen11</b:Tag>
    <b:SourceType>DocumentFromInternetSite</b:SourceType>
    <b:Guid>{CBE1A78B-42AD-494C-BD3C-6E6BDC5999CD}</b:Guid>
    <b:LCID>en-GB</b:LCID>
    <b:Title>Use Multiple CSS Classes on a Single Element</b:Title>
    <b:Year>2011</b:Year>
    <b:YearAccessed>2011</b:YearAccessed>
    <b:MonthAccessed>July</b:MonthAccessed>
    <b:DayAccessed>26</b:DayAccessed>
    <b:URL>http://webdesign.about.com/od/css/qt/tipcssmulticlas.htm</b:URL>
    <b:Author>
      <b:Author>
        <b:NameList>
          <b:Person>
            <b:Last>Kyrnin</b:Last>
            <b:First>Jennifer</b:First>
          </b:Person>
        </b:NameList>
      </b:Author>
    </b:Author>
    <b:RefOrder>48</b:RefOrder>
  </b:Source>
  <b:Source>
    <b:Tag>Coo07</b:Tag>
    <b:SourceType>Book</b:SourceType>
    <b:Guid>{8859DB4D-98A5-4466-861F-DAB91E86413A}</b:Guid>
    <b:Title>About Face 3: The Essentials of Interaction Design</b:Title>
    <b:Year>2007</b:Year>
    <b:LCID>en-GB</b:LCID>
    <b:Author>
      <b:Author>
        <b:NameList>
          <b:Person>
            <b:Last>Cooper</b:Last>
            <b:First>Allan</b:First>
          </b:Person>
          <b:Person>
            <b:Last>Reimann</b:Last>
            <b:First>Robert</b:First>
          </b:Person>
          <b:Person>
            <b:Last>Cronin</b:Last>
            <b:First>Dave</b:First>
          </b:Person>
        </b:NameList>
      </b:Author>
    </b:Author>
    <b:Publisher>Wiley</b:Publisher>
    <b:RefOrder>25</b:RefOrder>
  </b:Source>
  <b:Source>
    <b:Tag>Sha07</b:Tag>
    <b:SourceType>Book</b:SourceType>
    <b:Guid>{5598F493-537A-418D-93DF-871B0FA69B7E}</b:Guid>
    <b:LCID>en-GB</b:LCID>
    <b:Author>
      <b:Author>
        <b:NameList>
          <b:Person>
            <b:Last>Sharp</b:Last>
            <b:First>Helen</b:First>
          </b:Person>
          <b:Person>
            <b:Last>Rogers</b:Last>
            <b:First>Yvonne</b:First>
          </b:Person>
          <b:Person>
            <b:Last>Preece</b:Last>
            <b:First>Jenny</b:First>
          </b:Person>
        </b:NameList>
      </b:Author>
    </b:Author>
    <b:Title>Interaction Design : Beyond Human-computer Interaction</b:Title>
    <b:Year>2007</b:Year>
    <b:City>Chichester</b:City>
    <b:Publisher>Wiley</b:Publisher>
    <b:RefOrder>26</b:RefOrder>
  </b:Source>
  <b:Source>
    <b:Tag>Jak11</b:Tag>
    <b:SourceType>DocumentFromInternetSite</b:SourceType>
    <b:Guid>{9B5F87BC-8672-4030-A6F9-C4F26083C8DA}</b:Guid>
    <b:LCID>en-GB</b:LCID>
    <b:Author>
      <b:Author>
        <b:NameList>
          <b:Person>
            <b:Last>Nielsen</b:Last>
            <b:First>Jakob</b:First>
          </b:Person>
        </b:NameList>
      </b:Author>
    </b:Author>
    <b:Title>Usability 101: Introduction to Usability</b:Title>
    <b:YearAccessed>2011</b:YearAccessed>
    <b:MonthAccessed>7</b:MonthAccessed>
    <b:DayAccessed>24</b:DayAccessed>
    <b:URL>http://www.useit.com/alertbox/20030825.html</b:URL>
    <b:RefOrder>27</b:RefOrder>
  </b:Source>
  <b:Source>
    <b:Tag>Fra04</b:Tag>
    <b:SourceType>DocumentFromInternetSite</b:SourceType>
    <b:Guid>{1D20574F-456B-45D7-BB12-BE1C3159FDFE}</b:Guid>
    <b:Title>How Usable is Jakob Nielsen?</b:Title>
    <b:Year>2004</b:Year>
    <b:Month>Apr</b:Month>
    <b:Day>7</b:Day>
    <b:YearAccessed>2011</b:YearAccessed>
    <b:MonthAccessed>July</b:MonthAccessed>
    <b:DayAccessed>21</b:DayAccessed>
    <b:URL>http://experiencedynamics.blogs.com/site_search_usability/2004/04/how_usable_is_j.html</b:URL>
    <b:LCID>en-GB</b:LCID>
    <b:Author>
      <b:Author>
        <b:NameList>
          <b:Person>
            <b:Last>Spillers</b:Last>
            <b:First>Frank</b:First>
          </b:Person>
        </b:NameList>
      </b:Author>
    </b:Author>
    <b:RefOrder>70</b:RefOrder>
  </b:Source>
  <b:Source>
    <b:Tag>Mic08</b:Tag>
    <b:SourceType>Book</b:SourceType>
    <b:Guid>{4CA27CE3-0ED2-493A-9D04-859E675EC5D0}</b:Guid>
    <b:Title>Cloud computing: Web-based applications that change the way you work and collaborate online</b:Title>
    <b:Year>2008</b:Year>
    <b:LCID>en-GB</b:LCID>
    <b:Author>
      <b:Author>
        <b:NameList>
          <b:Person>
            <b:Last>Miller</b:Last>
            <b:First>Michael</b:First>
          </b:Person>
        </b:NameList>
      </b:Author>
    </b:Author>
    <b:Publisher>Que</b:Publisher>
    <b:RefOrder>28</b:RefOrder>
  </b:Source>
  <b:Source>
    <b:Tag>Goo11</b:Tag>
    <b:SourceType>DocumentFromInternetSite</b:SourceType>
    <b:Guid>{456E04A6-CC3E-474B-932D-4A562ED4FC1E}</b:Guid>
    <b:Title>Boost productivity with Google-powered collaboration apps</b:Title>
    <b:Year>2011</b:Year>
    <b:LCID>en-GB</b:LCID>
    <b:Author>
      <b:Author>
        <b:Corporate>Google Inc.</b:Corporate>
      </b:Author>
    </b:Author>
    <b:YearAccessed>2011</b:YearAccessed>
    <b:MonthAccessed>July</b:MonthAccessed>
    <b:DayAccessed>27</b:DayAccessed>
    <b:URL>http://www.google.com/apps/intl/en/business/collaboration.html</b:URL>
    <b:RefOrder>29</b:RefOrder>
  </b:Source>
  <b:Source>
    <b:Tag>Sun09</b:Tag>
    <b:SourceType>DocumentFromInternetSite</b:SourceType>
    <b:Guid>{31DCA7F3-59B1-4BE1-BEA4-3C887C119794}</b:Guid>
    <b:LCID>en-GB</b:LCID>
    <b:Author>
      <b:Author>
        <b:NameList>
          <b:Person>
            <b:Last>Pichai</b:Last>
            <b:First>Sundar</b:First>
          </b:Person>
        </b:NameList>
      </b:Author>
    </b:Author>
    <b:Title>Introducing the Google Chrome OS</b:Title>
    <b:Year>2009</b:Year>
    <b:Month>July</b:Month>
    <b:Day>7</b:Day>
    <b:YearAccessed>2011</b:YearAccessed>
    <b:MonthAccessed>July</b:MonthAccessed>
    <b:DayAccessed>27</b:DayAccessed>
    <b:URL>http://googleblog.blogspot.com/2009/07/introducing-google-chrome-os.html</b:URL>
    <b:RefOrder>30</b:RefOrder>
  </b:Source>
  <b:Source>
    <b:Tag>Coh77</b:Tag>
    <b:SourceType>JournalArticle</b:SourceType>
    <b:Guid>{E11E9CA2-CBF1-488A-8C46-B3DA501FE3C6}</b:Guid>
    <b:Title>What Makes Teams Work: Group Effectiveness Research from the Shop Floor to the Executive Suite</b:Title>
    <b:Year>1977</b:Year>
    <b:Author>
      <b:Author>
        <b:NameList>
          <b:Person>
            <b:Last>Cohen</b:Last>
            <b:First>Susan</b:First>
            <b:Middle>G.</b:Middle>
          </b:Person>
          <b:Person>
            <b:Last>Bailey</b:Last>
            <b:First>Diane</b:First>
            <b:Middle>E.</b:Middle>
          </b:Person>
        </b:NameList>
      </b:Author>
    </b:Author>
    <b:JournalName>Journal of Management</b:JournalName>
    <b:Pages>239-290</b:Pages>
    <b:Volume>23</b:Volume>
    <b:Issue>3</b:Issue>
    <b:LCID>en-GB</b:LCID>
    <b:RefOrder>31</b:RefOrder>
  </b:Source>
  <b:Source>
    <b:Tag>Kal07</b:Tag>
    <b:SourceType>DocumentFromInternetSite</b:SourceType>
    <b:Guid>{EB7072C7-1140-4E68-821C-8BCD4E2AD3FB}</b:Guid>
    <b:Title>A Visual Guide to Version Control</b:Title>
    <b:Year>2007</b:Year>
    <b:LCID>en-GB</b:LCID>
    <b:Author>
      <b:Author>
        <b:NameList>
          <b:Person>
            <b:Last>Azad</b:Last>
            <b:First>Kalid</b:First>
          </b:Person>
        </b:NameList>
      </b:Author>
    </b:Author>
    <b:Month>Sep</b:Month>
    <b:Day>27</b:Day>
    <b:YearAccessed>2011</b:YearAccessed>
    <b:MonthAccessed>8</b:MonthAccessed>
    <b:DayAccessed>30</b:DayAccessed>
    <b:URL>http://betterexplained.com/articles/a-visual-guide-to-version-control/</b:URL>
    <b:RefOrder>49</b:RefOrder>
  </b:Source>
  <b:Source>
    <b:Tag>Wen99</b:Tag>
    <b:SourceType>DocumentFromInternetSite</b:SourceType>
    <b:Guid>{E3231E69-CCC3-4834-859D-AD71AAC6BC78}</b:Guid>
    <b:LCID>en-GB</b:LCID>
    <b:Author>
      <b:Author>
        <b:NameList>
          <b:Person>
            <b:Last>Chisholm</b:Last>
            <b:First>Wendy</b:First>
          </b:Person>
          <b:Person>
            <b:Last>Vanderheiden</b:Last>
            <b:First>Gregg</b:First>
          </b:Person>
          <b:Person>
            <b:Last>Jacobs</b:Last>
            <b:First>Ian</b:First>
          </b:Person>
        </b:NameList>
      </b:Author>
    </b:Author>
    <b:Title>Web Content Accessibility Guidelines 1.0</b:Title>
    <b:Year>1999</b:Year>
    <b:Month>May</b:Month>
    <b:Day>5</b:Day>
    <b:YearAccessed>2011</b:YearAccessed>
    <b:MonthAccessed>July</b:MonthAccessed>
    <b:DayAccessed>27</b:DayAccessed>
    <b:URL>http://www.w3.org/TR/WCAG10/</b:URL>
    <b:RefOrder>32</b:RefOrder>
  </b:Source>
  <b:Source>
    <b:Tag>Geo08</b:Tag>
    <b:SourceType>DocumentFromInternetSite</b:SourceType>
    <b:Guid>{DE28028D-F34B-47AD-94A1-7D6711B15157}</b:Guid>
    <b:LCID>en-GB</b:LCID>
    <b:Author>
      <b:Author>
        <b:NameList>
          <b:Person>
            <b:Last>Adams-Spink</b:Last>
            <b:First>Geoff</b:First>
          </b:Person>
        </b:NameList>
      </b:Author>
    </b:Author>
    <b:Title>New guidelines boost web access</b:Title>
    <b:Year>2008</b:Year>
    <b:Month>Dec</b:Month>
    <b:Day>22</b:Day>
    <b:YearAccessed>2011</b:YearAccessed>
    <b:MonthAccessed>July</b:MonthAccessed>
    <b:DayAccessed>24</b:DayAccessed>
    <b:URL>http://news.bbc.co.uk/1/hi/technology/7789622.stm</b:URL>
    <b:RefOrder>33</b:RefOrder>
  </b:Source>
  <b:Source>
    <b:Tag>Ahe07</b:Tag>
    <b:SourceType>ConferenceProceedings</b:SourceType>
    <b:Guid>{43A95465-8278-452A-B8F0-DAA26443DE35}</b:Guid>
    <b:Title>Over-Exposed? Privacy Patterns and Considerations in Online and Mobile Photo Sharing</b:Title>
    <b:Year>2007</b:Year>
    <b:LCID>en-GB</b:LCID>
    <b:Author>
      <b:Author>
        <b:NameList>
          <b:Person>
            <b:Last>Ahern</b:Last>
            <b:First>Shane</b:First>
          </b:Person>
          <b:Person>
            <b:Last>Eckles</b:Last>
            <b:First>Dean</b:First>
          </b:Person>
          <b:Person>
            <b:Last>Good</b:Last>
            <b:First>Nathan</b:First>
          </b:Person>
          <b:Person>
            <b:Last>King</b:Last>
            <b:First>Simon</b:First>
          </b:Person>
          <b:Person>
            <b:Last>Naaman</b:Last>
            <b:First>Mor</b:First>
          </b:Person>
          <b:Person>
            <b:Last>Nair</b:Last>
            <b:First>Rahul</b:First>
          </b:Person>
        </b:NameList>
      </b:Author>
    </b:Author>
    <b:PeriodicalTitle>CHI '07: Proc. of the SIGCHI Conf., Human Factors in Computing Systems</b:PeriodicalTitle>
    <b:ConferenceName>CHI '07: Proc. of the SIGCHI Conf., Human Factors in Computing Systems</b:ConferenceName>
    <b:RefOrder>34</b:RefOrder>
  </b:Source>
  <b:Source>
    <b:Tag>Jak93</b:Tag>
    <b:SourceType>DocumentFromInternetSite</b:SourceType>
    <b:Guid>{3BE7AA04-7FD4-456C-9784-C63F53E4C770}</b:Guid>
    <b:LCID>en-GB</b:LCID>
    <b:Title>Response Times: The 3 Important Limits</b:Title>
    <b:Year>1993</b:Year>
    <b:Author>
      <b:Author>
        <b:NameList>
          <b:Person>
            <b:Last>Nielsen</b:Last>
            <b:First>Jakob</b:First>
          </b:Person>
        </b:NameList>
      </b:Author>
    </b:Author>
    <b:YearAccessed>2011</b:YearAccessed>
    <b:MonthAccessed>July</b:MonthAccessed>
    <b:DayAccessed>27</b:DayAccessed>
    <b:URL>http://www.useit.com/papers/responsetime.html</b:URL>
    <b:RefOrder>35</b:RefOrder>
  </b:Source>
  <b:Source>
    <b:Tag>Mil68</b:Tag>
    <b:SourceType>ConferenceProceedings</b:SourceType>
    <b:Guid>{E0E68FB7-8B60-47AF-8352-C562EAFA1701}</b:Guid>
    <b:LCID>en-GB</b:LCID>
    <b:Title>Response time in man-computer conversational transactions.</b:Title>
    <b:Year>1968</b:Year>
    <b:Author>
      <b:Author>
        <b:NameList>
          <b:Person>
            <b:Last>Miller</b:Last>
            <b:First>R.</b:First>
            <b:Middle>B.</b:Middle>
          </b:Person>
        </b:NameList>
      </b:Author>
    </b:Author>
    <b:ConferenceName>AFIPS Fall Joint Computer Conference</b:ConferenceName>
    <b:RefOrder>36</b:RefOrder>
  </b:Source>
  <b:Source>
    <b:Tag>Chr08</b:Tag>
    <b:SourceType>DocumentFromInternetSite</b:SourceType>
    <b:Guid>{589CBB22-EAC8-4EC7-A75A-BB03997DDA30}</b:Guid>
    <b:Title>Designing Your Website for Browser and Platform Compatibility</b:Title>
    <b:Year>2008</b:Year>
    <b:LCID>en-GB</b:LCID>
    <b:Author>
      <b:Author>
        <b:NameList>
          <b:Person>
            <b:Last>Heng</b:Last>
            <b:First>Christopher</b:First>
          </b:Person>
        </b:NameList>
      </b:Author>
    </b:Author>
    <b:Month>Sep</b:Month>
    <b:Day>5</b:Day>
    <b:YearAccessed>2011</b:YearAccessed>
    <b:MonthAccessed>July</b:MonthAccessed>
    <b:DayAccessed>27</b:DayAccessed>
    <b:URL>http://www.thesitewizard.com/archive/compatibility.shtml</b:URL>
    <b:RefOrder>37</b:RefOrder>
  </b:Source>
  <b:Source>
    <b:Tag>W3s11</b:Tag>
    <b:SourceType>DocumentFromInternetSite</b:SourceType>
    <b:Guid>{7C56F69C-A09E-4CDA-AE75-9F7AF0B35CC2}</b:Guid>
    <b:LCID>en-GB</b:LCID>
    <b:Author>
      <b:Author>
        <b:Corporate>W3schools.com</b:Corporate>
      </b:Author>
    </b:Author>
    <b:Title>Browser Statistics</b:Title>
    <b:Year>2011</b:Year>
    <b:Month>June</b:Month>
    <b:YearAccessed>2011</b:YearAccessed>
    <b:MonthAccessed>July</b:MonthAccessed>
    <b:DayAccessed>29</b:DayAccessed>
    <b:URL>http://www.w3schools.com/browsers/browsers_stats.asp</b:URL>
    <b:RefOrder>38</b:RefOrder>
  </b:Source>
  <b:Source>
    <b:Tag>W3s111</b:Tag>
    <b:SourceType>DocumentFromInternetSite</b:SourceType>
    <b:Guid>{F8B8047C-199D-4167-8D0F-1FADBC5A5129}</b:Guid>
    <b:LCID>en-GB</b:LCID>
    <b:Author>
      <b:Author>
        <b:Corporate>W3school.com</b:Corporate>
      </b:Author>
    </b:Author>
    <b:Title>Browser Display Statistics</b:Title>
    <b:Year>2011</b:Year>
    <b:Month>Jan</b:Month>
    <b:YearAccessed>2011</b:YearAccessed>
    <b:MonthAccessed>July</b:MonthAccessed>
    <b:DayAccessed>29</b:DayAccessed>
    <b:URL>http://www.w3schools.com/browsers/browsers_display.asp</b:URL>
    <b:RefOrder>39</b:RefOrder>
  </b:Source>
  <b:Source>
    <b:Tag>Ric09</b:Tag>
    <b:SourceType>DocumentFromInternetSite</b:SourceType>
    <b:Guid>{36D41C88-0CAB-46E2-8D0D-7D27CD09D8BC}</b:Guid>
    <b:LCID>en-GB</b:LCID>
    <b:Author>
      <b:Author>
        <b:NameList>
          <b:Person>
            <b:Last>Adams</b:Last>
            <b:First>Rich</b:First>
          </b:Person>
        </b:NameList>
      </b:Author>
    </b:Author>
    <b:Title>JavaScript is Good, But Should Not be Relied Upon</b:Title>
    <b:Year>2009</b:Year>
    <b:Month>July</b:Month>
    <b:Day>19</b:Day>
    <b:YearAccessed>2011</b:YearAccessed>
    <b:MonthAccessed>July</b:MonthAccessed>
    <b:DayAccessed>29</b:DayAccessed>
    <b:URL>http://wblinks.com/notes/javascript-is-good-but-should-not-be-relied-upon</b:URL>
    <b:RefOrder>40</b:RefOrder>
  </b:Source>
  <b:Source>
    <b:Tag>The112</b:Tag>
    <b:SourceType>DocumentFromInternetSite</b:SourceType>
    <b:Guid>{807776FB-E02D-478E-B164-9237B71D9FB5}</b:Guid>
    <b:LCID>en-GB</b:LCID>
    <b:Author>
      <b:Author>
        <b:Corporate>The PHP Group</b:Corporate>
      </b:Author>
    </b:Author>
    <b:Title>Session Handling</b:Title>
    <b:Year>2011</b:Year>
    <b:Month>July</b:Month>
    <b:Day>20</b:Day>
    <b:YearAccessed>2011 </b:YearAccessed>
    <b:MonthAccessed>July</b:MonthAccessed>
    <b:DayAccessed>31</b:DayAccessed>
    <b:URL>http://www.php.net/manual/en/book.session.php</b:URL>
    <b:RefOrder>71</b:RefOrder>
  </b:Source>
  <b:Source>
    <b:Tag>Emi07</b:Tag>
    <b:SourceType>DocumentFromInternetSite</b:SourceType>
    <b:Guid>{2F17D61A-AFD8-48B0-AF05-94A7DEA8BAD3}</b:Guid>
    <b:LCID>en-GB</b:LCID>
    <b:Title>Ram disk 500 times faster than hard drive</b:Title>
    <b:Year>2007</b:Year>
    <b:Month>Mar</b:Month>
    <b:Day>22</b:Day>
    <b:YearAccessed>2011</b:YearAccessed>
    <b:MonthAccessed>Aug</b:MonthAccessed>
    <b:DayAccessed>1</b:DayAccessed>
    <b:URL>http://www.computeractive.co.uk/pcw/news/1922962/ram-disk-500-times-faster-hard-drive</b:URL>
    <b:Author>
      <b:Author>
        <b:NameList>
          <b:Person>
            <b:Last>Larsen</b:Last>
            <b:First>Emil</b:First>
          </b:Person>
        </b:NameList>
      </b:Author>
    </b:Author>
    <b:RefOrder>45</b:RefOrder>
  </b:Source>
  <b:Source>
    <b:Tag>W3S11</b:Tag>
    <b:SourceType>DocumentFromInternetSite</b:SourceType>
    <b:Guid>{F9215598-DBC7-4DE3-B664-DF5B11D1B2B8}</b:Guid>
    <b:LCID>en-GB</b:LCID>
    <b:Author>
      <b:Author>
        <b:Corporate>W3Schools.com</b:Corporate>
      </b:Author>
    </b:Author>
    <b:Title>CSS Tutorial</b:Title>
    <b:Year>2011</b:Year>
    <b:YearAccessed>2011</b:YearAccessed>
    <b:MonthAccessed>Aug</b:MonthAccessed>
    <b:DayAccessed>1</b:DayAccessed>
    <b:URL>http://www.w3schools.com/css/</b:URL>
    <b:RefOrder>46</b:RefOrder>
  </b:Source>
  <b:Source>
    <b:Tag>Doc10</b:Tag>
    <b:SourceType>DocumentFromInternetSite</b:SourceType>
    <b:Guid>{9412CFC5-0D70-4DDD-A296-C704EA77D7C5}</b:Guid>
    <b:LCID>en-GB</b:LCID>
    <b:Title>Documentation of jQuery</b:Title>
    <b:Year>2010</b:Year>
    <b:YearAccessed>2011</b:YearAccessed>
    <b:MonthAccessed>Aug</b:MonthAccessed>
    <b:DayAccessed>1</b:DayAccessed>
    <b:URL>http://docs.jquery.com/Main_Page</b:URL>
    <b:RefOrder>72</b:RefOrder>
  </b:Source>
  <b:Source>
    <b:Tag>Chr081</b:Tag>
    <b:SourceType>DocumentFromInternetSite</b:SourceType>
    <b:Guid>{845F386D-DB57-48F7-9288-C258528042CA}</b:Guid>
    <b:LCID>en-GB</b:LCID>
    <b:Author>
      <b:Author>
        <b:NameList>
          <b:Person>
            <b:Last>Bach</b:Last>
            <b:First>Christian</b:First>
          </b:Person>
        </b:NameList>
      </b:Author>
    </b:Author>
    <b:Title>Tablesorter: Flexible client-side table sorting</b:Title>
    <b:Year>2008</b:Year>
    <b:Month>Mar</b:Month>
    <b:Day>17</b:Day>
    <b:YearAccessed>2011</b:YearAccessed>
    <b:MonthAccessed>Aug</b:MonthAccessed>
    <b:DayAccessed>1</b:DayAccessed>
    <b:URL>http://tablesorter.com/docs/</b:URL>
    <b:RefOrder>47</b:RefOrder>
  </b:Source>
</b:Sources>
</file>

<file path=customXml/itemProps1.xml><?xml version="1.0" encoding="utf-8"?>
<ds:datastoreItem xmlns:ds="http://schemas.openxmlformats.org/officeDocument/2006/customXml" ds:itemID="{23E2EEB7-E7F7-4DA6-83E8-A328A63A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48</Pages>
  <Words>13262</Words>
  <Characters>75598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88683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3</cp:revision>
  <cp:lastPrinted>2011-09-11T20:58:00Z</cp:lastPrinted>
  <dcterms:created xsi:type="dcterms:W3CDTF">2011-09-13T13:38:00Z</dcterms:created>
  <dcterms:modified xsi:type="dcterms:W3CDTF">2011-09-14T07:49:00Z</dcterms:modified>
</cp:coreProperties>
</file>